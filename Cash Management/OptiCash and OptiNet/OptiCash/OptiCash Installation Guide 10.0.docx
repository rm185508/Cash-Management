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2CE2" w14:textId="22EEE60D" w:rsidR="00514DA4" w:rsidRDefault="003C6450" w:rsidP="00514DA4">
      <w:pPr>
        <w:pStyle w:val="Brand"/>
      </w:pPr>
      <w:r>
        <w:t>CXBanking</w:t>
      </w:r>
    </w:p>
    <w:p w14:paraId="3455B511" w14:textId="5E8EF999" w:rsidR="00F56777" w:rsidRPr="00F56777" w:rsidRDefault="00BC0423" w:rsidP="00F56777">
      <w:pPr>
        <w:pStyle w:val="Product"/>
      </w:pPr>
      <w:r>
        <w:t>OptiCash</w:t>
      </w:r>
      <w:r w:rsidR="0091384C">
        <w:t xml:space="preserve">/OptiNet </w:t>
      </w:r>
      <w:r w:rsidR="001D595E">
        <w:t>10.0</w:t>
      </w:r>
    </w:p>
    <w:p w14:paraId="57101448" w14:textId="0132D694" w:rsidR="000B3F3C" w:rsidRDefault="004E5A28" w:rsidP="00F56777">
      <w:pPr>
        <w:pStyle w:val="Title"/>
      </w:pPr>
      <w:r>
        <w:t>Installation Guide</w:t>
      </w:r>
    </w:p>
    <w:p w14:paraId="1CAB2894" w14:textId="77777777" w:rsidR="007B612F" w:rsidRPr="007B612F" w:rsidRDefault="00F408A0" w:rsidP="00387A0D">
      <w:pPr>
        <w:pStyle w:val="DocInfo"/>
        <w:rPr>
          <w:b/>
          <w:bCs/>
        </w:rPr>
      </w:pPr>
      <w:r w:rsidRPr="007B612F">
        <w:rPr>
          <w:b/>
          <w:bCs/>
        </w:rPr>
        <w:t xml:space="preserve">Build </w:t>
      </w:r>
      <w:r w:rsidR="005A1689" w:rsidRPr="007B612F">
        <w:rPr>
          <w:b/>
          <w:bCs/>
        </w:rPr>
        <w:t>1322</w:t>
      </w:r>
    </w:p>
    <w:p w14:paraId="6F29D885" w14:textId="22687708" w:rsidR="007B612F" w:rsidRPr="007B612F" w:rsidRDefault="007B612F" w:rsidP="00387A0D">
      <w:pPr>
        <w:pStyle w:val="DocInfo"/>
        <w:rPr>
          <w:b/>
          <w:bCs/>
        </w:rPr>
      </w:pPr>
      <w:r w:rsidRPr="007B612F">
        <w:rPr>
          <w:b/>
          <w:bCs/>
        </w:rPr>
        <w:t>January 2023</w:t>
      </w:r>
    </w:p>
    <w:p w14:paraId="7DA472B6" w14:textId="77777777" w:rsidR="008447FE" w:rsidRPr="002C38D9" w:rsidRDefault="008447FE" w:rsidP="003C6450">
      <w:pPr>
        <w:pStyle w:val="ChapterTitle"/>
      </w:pPr>
      <w:bookmarkStart w:id="0" w:name="_Toc127860421"/>
      <w:r w:rsidRPr="002C38D9">
        <w:lastRenderedPageBreak/>
        <w:t>Copyright and Trademark Information</w:t>
      </w:r>
      <w:bookmarkEnd w:id="0"/>
    </w:p>
    <w:p w14:paraId="28D1AD19" w14:textId="77777777" w:rsidR="008447FE" w:rsidRDefault="008447FE" w:rsidP="008447FE">
      <w:pPr>
        <w:pStyle w:val="Legal"/>
      </w:pPr>
      <w:r>
        <w:t>The products described in this document are copyrighted works of NCR Corporation.</w:t>
      </w:r>
    </w:p>
    <w:p w14:paraId="0EEA7106"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52FEBDF5" w14:textId="77777777" w:rsidR="008447FE" w:rsidRPr="002A3698" w:rsidRDefault="008447FE" w:rsidP="008447FE">
      <w:pPr>
        <w:pStyle w:val="Legal"/>
      </w:pPr>
      <w:r>
        <w:t>All other trademarks are the property of their respective owners.</w:t>
      </w:r>
    </w:p>
    <w:p w14:paraId="11CA447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17B212C7"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25872BF2"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DAD999C" w14:textId="77777777" w:rsidR="002E1E15" w:rsidRDefault="002E1E15" w:rsidP="003C6450">
      <w:pPr>
        <w:pStyle w:val="ChapterTitle"/>
      </w:pPr>
      <w:bookmarkStart w:id="1" w:name="_Toc127860422"/>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5E127F3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17EAE671" w14:textId="77777777" w:rsidR="002E1E15" w:rsidRPr="00D22F24" w:rsidRDefault="002E1E15" w:rsidP="00D22F24">
            <w:pPr>
              <w:pStyle w:val="TableHeading"/>
              <w:jc w:val="center"/>
            </w:pPr>
            <w:r w:rsidRPr="00D22F24">
              <w:t>Date</w:t>
            </w:r>
          </w:p>
        </w:tc>
        <w:tc>
          <w:tcPr>
            <w:tcW w:w="1440" w:type="dxa"/>
          </w:tcPr>
          <w:p w14:paraId="29973EB1" w14:textId="77777777" w:rsidR="002E1E15" w:rsidRPr="00D22F24" w:rsidRDefault="002E1E15" w:rsidP="00D22F24">
            <w:pPr>
              <w:pStyle w:val="TableHeading"/>
              <w:jc w:val="center"/>
            </w:pPr>
            <w:r w:rsidRPr="00D22F24">
              <w:t>Page No.</w:t>
            </w:r>
          </w:p>
        </w:tc>
        <w:tc>
          <w:tcPr>
            <w:tcW w:w="6480" w:type="dxa"/>
          </w:tcPr>
          <w:p w14:paraId="2A4CC446" w14:textId="77777777" w:rsidR="002E1E15" w:rsidRPr="00CA70B5" w:rsidRDefault="002E1E15" w:rsidP="00A72BF3">
            <w:pPr>
              <w:pStyle w:val="TableHeading"/>
            </w:pPr>
            <w:r>
              <w:t>Description of Change</w:t>
            </w:r>
          </w:p>
        </w:tc>
      </w:tr>
      <w:tr w:rsidR="002E1E15" w:rsidRPr="00F52559" w14:paraId="3B79529F" w14:textId="77777777" w:rsidTr="00CF09C4">
        <w:tc>
          <w:tcPr>
            <w:tcW w:w="1440" w:type="dxa"/>
            <w:tcBorders>
              <w:bottom w:val="nil"/>
            </w:tcBorders>
          </w:tcPr>
          <w:p w14:paraId="06A6DC90" w14:textId="4369D3F7" w:rsidR="002E1E15" w:rsidRPr="00F52559" w:rsidRDefault="00CC3778" w:rsidP="002B4945">
            <w:pPr>
              <w:pStyle w:val="TableBody"/>
              <w:jc w:val="center"/>
            </w:pPr>
            <w:r>
              <w:t xml:space="preserve">February </w:t>
            </w:r>
          </w:p>
        </w:tc>
        <w:tc>
          <w:tcPr>
            <w:tcW w:w="1440" w:type="dxa"/>
          </w:tcPr>
          <w:p w14:paraId="4A683EA7" w14:textId="6A4B2505" w:rsidR="002E1E15" w:rsidRDefault="00CC3778" w:rsidP="002B4945">
            <w:pPr>
              <w:pStyle w:val="TableBody"/>
              <w:keepNext/>
              <w:jc w:val="center"/>
            </w:pPr>
            <w:r>
              <w:t>All</w:t>
            </w:r>
          </w:p>
        </w:tc>
        <w:tc>
          <w:tcPr>
            <w:tcW w:w="6480" w:type="dxa"/>
          </w:tcPr>
          <w:p w14:paraId="1C386B4E" w14:textId="5B58589E" w:rsidR="002E1E15" w:rsidRPr="00F52559" w:rsidRDefault="00CC3778" w:rsidP="00303136">
            <w:pPr>
              <w:pStyle w:val="TableBody"/>
              <w:keepNext/>
            </w:pPr>
            <w:r>
              <w:t xml:space="preserve">Formatting Changes </w:t>
            </w:r>
          </w:p>
        </w:tc>
      </w:tr>
      <w:tr w:rsidR="002E1E15" w:rsidRPr="00F52559" w14:paraId="30C70D5F" w14:textId="77777777" w:rsidTr="00CF09C4">
        <w:tc>
          <w:tcPr>
            <w:tcW w:w="1440" w:type="dxa"/>
            <w:tcBorders>
              <w:top w:val="nil"/>
              <w:bottom w:val="nil"/>
            </w:tcBorders>
          </w:tcPr>
          <w:p w14:paraId="38637BF3" w14:textId="77777777" w:rsidR="002E1E15" w:rsidRPr="00F52559" w:rsidRDefault="002E1E15" w:rsidP="002B4945">
            <w:pPr>
              <w:pStyle w:val="TableBody"/>
              <w:keepNext/>
              <w:jc w:val="center"/>
            </w:pPr>
          </w:p>
        </w:tc>
        <w:tc>
          <w:tcPr>
            <w:tcW w:w="1440" w:type="dxa"/>
          </w:tcPr>
          <w:p w14:paraId="5B96D91D" w14:textId="5D116DA8" w:rsidR="002E1E15" w:rsidRDefault="002E1E15" w:rsidP="002B4945">
            <w:pPr>
              <w:pStyle w:val="TableBody"/>
              <w:keepNext/>
              <w:jc w:val="center"/>
            </w:pPr>
          </w:p>
        </w:tc>
        <w:tc>
          <w:tcPr>
            <w:tcW w:w="6480" w:type="dxa"/>
          </w:tcPr>
          <w:p w14:paraId="45142472" w14:textId="472E7A2A" w:rsidR="002E1E15" w:rsidRPr="00F52559" w:rsidRDefault="002E1E15" w:rsidP="002B4945">
            <w:pPr>
              <w:pStyle w:val="TableBody"/>
              <w:keepNext/>
            </w:pPr>
          </w:p>
        </w:tc>
      </w:tr>
      <w:tr w:rsidR="002E1E15" w:rsidRPr="00F52559" w14:paraId="248EB095" w14:textId="77777777" w:rsidTr="00CF09C4">
        <w:tc>
          <w:tcPr>
            <w:tcW w:w="1440" w:type="dxa"/>
            <w:tcBorders>
              <w:top w:val="nil"/>
              <w:bottom w:val="single" w:sz="4" w:space="0" w:color="auto"/>
            </w:tcBorders>
          </w:tcPr>
          <w:p w14:paraId="5F58B4D3" w14:textId="77777777" w:rsidR="002E1E15" w:rsidRPr="00F52559" w:rsidRDefault="002E1E15" w:rsidP="002B4945">
            <w:pPr>
              <w:pStyle w:val="TableBody"/>
              <w:keepNext/>
              <w:jc w:val="center"/>
            </w:pPr>
          </w:p>
        </w:tc>
        <w:tc>
          <w:tcPr>
            <w:tcW w:w="1440" w:type="dxa"/>
          </w:tcPr>
          <w:p w14:paraId="691DEF25" w14:textId="5F776647" w:rsidR="002E1E15" w:rsidRDefault="002E1E15" w:rsidP="002B4945">
            <w:pPr>
              <w:pStyle w:val="TableBody"/>
              <w:keepNext/>
              <w:jc w:val="center"/>
            </w:pPr>
          </w:p>
        </w:tc>
        <w:tc>
          <w:tcPr>
            <w:tcW w:w="6480" w:type="dxa"/>
          </w:tcPr>
          <w:p w14:paraId="3C6C5F3E" w14:textId="00A89C0E" w:rsidR="002E1E15" w:rsidRPr="00F52559" w:rsidRDefault="002E1E15" w:rsidP="002B4945">
            <w:pPr>
              <w:pStyle w:val="TableBody"/>
              <w:keepNext/>
            </w:pPr>
          </w:p>
        </w:tc>
      </w:tr>
    </w:tbl>
    <w:p w14:paraId="1118FC8E" w14:textId="77777777" w:rsidR="002E1E15" w:rsidRDefault="002E1E15" w:rsidP="00FC33F8">
      <w:pPr>
        <w:pStyle w:val="BodyText"/>
      </w:pPr>
    </w:p>
    <w:p w14:paraId="497C7550" w14:textId="77777777" w:rsidR="00FC33F8" w:rsidRDefault="00FC33F8" w:rsidP="00FC33F8">
      <w:pPr>
        <w:pStyle w:val="BodyText"/>
      </w:pPr>
    </w:p>
    <w:p w14:paraId="46AD5F18" w14:textId="77777777" w:rsidR="00EF6ABC" w:rsidRDefault="00EF6ABC" w:rsidP="003C6450">
      <w:pPr>
        <w:pStyle w:val="ChapterTitle"/>
      </w:pPr>
      <w:bookmarkStart w:id="2" w:name="_Toc127860423"/>
      <w:r w:rsidRPr="00C361EB">
        <w:lastRenderedPageBreak/>
        <w:t>Contents</w:t>
      </w:r>
      <w:bookmarkEnd w:id="2"/>
    </w:p>
    <w:p w14:paraId="75C09A0A" w14:textId="3049E744" w:rsidR="00D02CC2"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7860421" w:history="1">
        <w:r w:rsidR="00D02CC2" w:rsidRPr="001729A8">
          <w:rPr>
            <w:rStyle w:val="Hyperlink"/>
            <w:noProof/>
          </w:rPr>
          <w:t>Copyright and Trademark Information</w:t>
        </w:r>
        <w:r w:rsidR="00D02CC2">
          <w:rPr>
            <w:noProof/>
            <w:webHidden/>
          </w:rPr>
          <w:tab/>
        </w:r>
        <w:r w:rsidR="00D02CC2">
          <w:rPr>
            <w:noProof/>
            <w:webHidden/>
          </w:rPr>
          <w:fldChar w:fldCharType="begin"/>
        </w:r>
        <w:r w:rsidR="00D02CC2">
          <w:rPr>
            <w:noProof/>
            <w:webHidden/>
          </w:rPr>
          <w:instrText xml:space="preserve"> PAGEREF _Toc127860421 \h </w:instrText>
        </w:r>
        <w:r w:rsidR="00D02CC2">
          <w:rPr>
            <w:noProof/>
            <w:webHidden/>
          </w:rPr>
        </w:r>
        <w:r w:rsidR="00D02CC2">
          <w:rPr>
            <w:noProof/>
            <w:webHidden/>
          </w:rPr>
          <w:fldChar w:fldCharType="separate"/>
        </w:r>
        <w:r w:rsidR="00D02CC2">
          <w:rPr>
            <w:noProof/>
            <w:webHidden/>
          </w:rPr>
          <w:t>2</w:t>
        </w:r>
        <w:r w:rsidR="00D02CC2">
          <w:rPr>
            <w:noProof/>
            <w:webHidden/>
          </w:rPr>
          <w:fldChar w:fldCharType="end"/>
        </w:r>
      </w:hyperlink>
    </w:p>
    <w:p w14:paraId="78E2731B" w14:textId="12AE3C08" w:rsidR="00D02CC2" w:rsidRDefault="00000000">
      <w:pPr>
        <w:pStyle w:val="TOC1"/>
        <w:rPr>
          <w:rFonts w:asciiTheme="minorHAnsi" w:eastAsiaTheme="minorEastAsia" w:hAnsiTheme="minorHAnsi" w:cstheme="minorBidi"/>
          <w:b w:val="0"/>
          <w:noProof/>
          <w:szCs w:val="22"/>
          <w:lang w:val="en-US"/>
        </w:rPr>
      </w:pPr>
      <w:hyperlink w:anchor="_Toc127860422" w:history="1">
        <w:r w:rsidR="00D02CC2" w:rsidRPr="001729A8">
          <w:rPr>
            <w:rStyle w:val="Hyperlink"/>
            <w:noProof/>
          </w:rPr>
          <w:t>Revision Record</w:t>
        </w:r>
        <w:r w:rsidR="00D02CC2">
          <w:rPr>
            <w:noProof/>
            <w:webHidden/>
          </w:rPr>
          <w:tab/>
        </w:r>
        <w:r w:rsidR="00D02CC2">
          <w:rPr>
            <w:noProof/>
            <w:webHidden/>
          </w:rPr>
          <w:fldChar w:fldCharType="begin"/>
        </w:r>
        <w:r w:rsidR="00D02CC2">
          <w:rPr>
            <w:noProof/>
            <w:webHidden/>
          </w:rPr>
          <w:instrText xml:space="preserve"> PAGEREF _Toc127860422 \h </w:instrText>
        </w:r>
        <w:r w:rsidR="00D02CC2">
          <w:rPr>
            <w:noProof/>
            <w:webHidden/>
          </w:rPr>
        </w:r>
        <w:r w:rsidR="00D02CC2">
          <w:rPr>
            <w:noProof/>
            <w:webHidden/>
          </w:rPr>
          <w:fldChar w:fldCharType="separate"/>
        </w:r>
        <w:r w:rsidR="00D02CC2">
          <w:rPr>
            <w:noProof/>
            <w:webHidden/>
          </w:rPr>
          <w:t>3</w:t>
        </w:r>
        <w:r w:rsidR="00D02CC2">
          <w:rPr>
            <w:noProof/>
            <w:webHidden/>
          </w:rPr>
          <w:fldChar w:fldCharType="end"/>
        </w:r>
      </w:hyperlink>
    </w:p>
    <w:p w14:paraId="2266CE38" w14:textId="719AA7FD" w:rsidR="00D02CC2" w:rsidRDefault="00000000">
      <w:pPr>
        <w:pStyle w:val="TOC1"/>
        <w:rPr>
          <w:rFonts w:asciiTheme="minorHAnsi" w:eastAsiaTheme="minorEastAsia" w:hAnsiTheme="minorHAnsi" w:cstheme="minorBidi"/>
          <w:b w:val="0"/>
          <w:noProof/>
          <w:szCs w:val="22"/>
          <w:lang w:val="en-US"/>
        </w:rPr>
      </w:pPr>
      <w:hyperlink w:anchor="_Toc127860423" w:history="1">
        <w:r w:rsidR="00D02CC2" w:rsidRPr="001729A8">
          <w:rPr>
            <w:rStyle w:val="Hyperlink"/>
            <w:noProof/>
          </w:rPr>
          <w:t>Contents</w:t>
        </w:r>
        <w:r w:rsidR="00D02CC2">
          <w:rPr>
            <w:noProof/>
            <w:webHidden/>
          </w:rPr>
          <w:tab/>
        </w:r>
        <w:r w:rsidR="00D02CC2">
          <w:rPr>
            <w:noProof/>
            <w:webHidden/>
          </w:rPr>
          <w:fldChar w:fldCharType="begin"/>
        </w:r>
        <w:r w:rsidR="00D02CC2">
          <w:rPr>
            <w:noProof/>
            <w:webHidden/>
          </w:rPr>
          <w:instrText xml:space="preserve"> PAGEREF _Toc127860423 \h </w:instrText>
        </w:r>
        <w:r w:rsidR="00D02CC2">
          <w:rPr>
            <w:noProof/>
            <w:webHidden/>
          </w:rPr>
        </w:r>
        <w:r w:rsidR="00D02CC2">
          <w:rPr>
            <w:noProof/>
            <w:webHidden/>
          </w:rPr>
          <w:fldChar w:fldCharType="separate"/>
        </w:r>
        <w:r w:rsidR="00D02CC2">
          <w:rPr>
            <w:noProof/>
            <w:webHidden/>
          </w:rPr>
          <w:t>4</w:t>
        </w:r>
        <w:r w:rsidR="00D02CC2">
          <w:rPr>
            <w:noProof/>
            <w:webHidden/>
          </w:rPr>
          <w:fldChar w:fldCharType="end"/>
        </w:r>
      </w:hyperlink>
    </w:p>
    <w:p w14:paraId="5D01F41D" w14:textId="64540DE8" w:rsidR="00D02CC2" w:rsidRDefault="00000000">
      <w:pPr>
        <w:pStyle w:val="TOC1"/>
        <w:rPr>
          <w:rFonts w:asciiTheme="minorHAnsi" w:eastAsiaTheme="minorEastAsia" w:hAnsiTheme="minorHAnsi" w:cstheme="minorBidi"/>
          <w:b w:val="0"/>
          <w:noProof/>
          <w:szCs w:val="22"/>
          <w:lang w:val="en-US"/>
        </w:rPr>
      </w:pPr>
      <w:hyperlink w:anchor="_Toc127860424" w:history="1">
        <w:r w:rsidR="00D02CC2" w:rsidRPr="001729A8">
          <w:rPr>
            <w:rStyle w:val="Hyperlink"/>
            <w:noProof/>
            <w:lang w:val="en-US"/>
          </w:rPr>
          <w:t>Preface</w:t>
        </w:r>
        <w:r w:rsidR="00D02CC2">
          <w:rPr>
            <w:noProof/>
            <w:webHidden/>
          </w:rPr>
          <w:tab/>
        </w:r>
        <w:r w:rsidR="00D02CC2">
          <w:rPr>
            <w:noProof/>
            <w:webHidden/>
          </w:rPr>
          <w:fldChar w:fldCharType="begin"/>
        </w:r>
        <w:r w:rsidR="00D02CC2">
          <w:rPr>
            <w:noProof/>
            <w:webHidden/>
          </w:rPr>
          <w:instrText xml:space="preserve"> PAGEREF _Toc127860424 \h </w:instrText>
        </w:r>
        <w:r w:rsidR="00D02CC2">
          <w:rPr>
            <w:noProof/>
            <w:webHidden/>
          </w:rPr>
        </w:r>
        <w:r w:rsidR="00D02CC2">
          <w:rPr>
            <w:noProof/>
            <w:webHidden/>
          </w:rPr>
          <w:fldChar w:fldCharType="separate"/>
        </w:r>
        <w:r w:rsidR="00D02CC2">
          <w:rPr>
            <w:noProof/>
            <w:webHidden/>
          </w:rPr>
          <w:t>11</w:t>
        </w:r>
        <w:r w:rsidR="00D02CC2">
          <w:rPr>
            <w:noProof/>
            <w:webHidden/>
          </w:rPr>
          <w:fldChar w:fldCharType="end"/>
        </w:r>
      </w:hyperlink>
    </w:p>
    <w:p w14:paraId="2EFED819" w14:textId="590A5B67" w:rsidR="00D02CC2" w:rsidRDefault="00000000">
      <w:pPr>
        <w:pStyle w:val="TOC2"/>
        <w:rPr>
          <w:rFonts w:asciiTheme="minorHAnsi" w:eastAsiaTheme="minorEastAsia" w:hAnsiTheme="minorHAnsi" w:cstheme="minorBidi"/>
          <w:noProof/>
          <w:sz w:val="22"/>
          <w:szCs w:val="22"/>
          <w:lang w:val="en-US"/>
        </w:rPr>
      </w:pPr>
      <w:hyperlink w:anchor="_Toc127860425" w:history="1">
        <w:r w:rsidR="00D02CC2" w:rsidRPr="001729A8">
          <w:rPr>
            <w:rStyle w:val="Hyperlink"/>
            <w:noProof/>
            <w:lang w:val="en-US"/>
          </w:rPr>
          <w:t>Document conventions</w:t>
        </w:r>
        <w:r w:rsidR="00D02CC2">
          <w:rPr>
            <w:noProof/>
            <w:webHidden/>
          </w:rPr>
          <w:tab/>
        </w:r>
        <w:r w:rsidR="00D02CC2">
          <w:rPr>
            <w:noProof/>
            <w:webHidden/>
          </w:rPr>
          <w:fldChar w:fldCharType="begin"/>
        </w:r>
        <w:r w:rsidR="00D02CC2">
          <w:rPr>
            <w:noProof/>
            <w:webHidden/>
          </w:rPr>
          <w:instrText xml:space="preserve"> PAGEREF _Toc127860425 \h </w:instrText>
        </w:r>
        <w:r w:rsidR="00D02CC2">
          <w:rPr>
            <w:noProof/>
            <w:webHidden/>
          </w:rPr>
        </w:r>
        <w:r w:rsidR="00D02CC2">
          <w:rPr>
            <w:noProof/>
            <w:webHidden/>
          </w:rPr>
          <w:fldChar w:fldCharType="separate"/>
        </w:r>
        <w:r w:rsidR="00D02CC2">
          <w:rPr>
            <w:noProof/>
            <w:webHidden/>
          </w:rPr>
          <w:t>11</w:t>
        </w:r>
        <w:r w:rsidR="00D02CC2">
          <w:rPr>
            <w:noProof/>
            <w:webHidden/>
          </w:rPr>
          <w:fldChar w:fldCharType="end"/>
        </w:r>
      </w:hyperlink>
    </w:p>
    <w:p w14:paraId="01B50F94" w14:textId="60CBFB16" w:rsidR="00D02CC2" w:rsidRDefault="00000000">
      <w:pPr>
        <w:pStyle w:val="TOC3"/>
        <w:rPr>
          <w:rFonts w:asciiTheme="minorHAnsi" w:eastAsiaTheme="minorEastAsia" w:hAnsiTheme="minorHAnsi" w:cstheme="minorBidi"/>
          <w:noProof/>
          <w:sz w:val="22"/>
          <w:szCs w:val="22"/>
          <w:lang w:val="en-US"/>
        </w:rPr>
      </w:pPr>
      <w:hyperlink w:anchor="_Toc127860426" w:history="1">
        <w:r w:rsidR="00D02CC2" w:rsidRPr="001729A8">
          <w:rPr>
            <w:rStyle w:val="Hyperlink"/>
            <w:noProof/>
            <w:lang w:val="en-US"/>
          </w:rPr>
          <w:t>Typographical conventions</w:t>
        </w:r>
        <w:r w:rsidR="00D02CC2">
          <w:rPr>
            <w:noProof/>
            <w:webHidden/>
          </w:rPr>
          <w:tab/>
        </w:r>
        <w:r w:rsidR="00D02CC2">
          <w:rPr>
            <w:noProof/>
            <w:webHidden/>
          </w:rPr>
          <w:fldChar w:fldCharType="begin"/>
        </w:r>
        <w:r w:rsidR="00D02CC2">
          <w:rPr>
            <w:noProof/>
            <w:webHidden/>
          </w:rPr>
          <w:instrText xml:space="preserve"> PAGEREF _Toc127860426 \h </w:instrText>
        </w:r>
        <w:r w:rsidR="00D02CC2">
          <w:rPr>
            <w:noProof/>
            <w:webHidden/>
          </w:rPr>
        </w:r>
        <w:r w:rsidR="00D02CC2">
          <w:rPr>
            <w:noProof/>
            <w:webHidden/>
          </w:rPr>
          <w:fldChar w:fldCharType="separate"/>
        </w:r>
        <w:r w:rsidR="00D02CC2">
          <w:rPr>
            <w:noProof/>
            <w:webHidden/>
          </w:rPr>
          <w:t>11</w:t>
        </w:r>
        <w:r w:rsidR="00D02CC2">
          <w:rPr>
            <w:noProof/>
            <w:webHidden/>
          </w:rPr>
          <w:fldChar w:fldCharType="end"/>
        </w:r>
      </w:hyperlink>
    </w:p>
    <w:p w14:paraId="1A2341BD" w14:textId="1C83A64B" w:rsidR="00D02CC2" w:rsidRDefault="00000000">
      <w:pPr>
        <w:pStyle w:val="TOC3"/>
        <w:rPr>
          <w:rFonts w:asciiTheme="minorHAnsi" w:eastAsiaTheme="minorEastAsia" w:hAnsiTheme="minorHAnsi" w:cstheme="minorBidi"/>
          <w:noProof/>
          <w:sz w:val="22"/>
          <w:szCs w:val="22"/>
          <w:lang w:val="en-US"/>
        </w:rPr>
      </w:pPr>
      <w:hyperlink w:anchor="_Toc127860427" w:history="1">
        <w:r w:rsidR="00D02CC2" w:rsidRPr="001729A8">
          <w:rPr>
            <w:rStyle w:val="Hyperlink"/>
            <w:noProof/>
            <w:lang w:val="en-US"/>
          </w:rPr>
          <w:t>Admonition conventions</w:t>
        </w:r>
        <w:r w:rsidR="00D02CC2">
          <w:rPr>
            <w:noProof/>
            <w:webHidden/>
          </w:rPr>
          <w:tab/>
        </w:r>
        <w:r w:rsidR="00D02CC2">
          <w:rPr>
            <w:noProof/>
            <w:webHidden/>
          </w:rPr>
          <w:fldChar w:fldCharType="begin"/>
        </w:r>
        <w:r w:rsidR="00D02CC2">
          <w:rPr>
            <w:noProof/>
            <w:webHidden/>
          </w:rPr>
          <w:instrText xml:space="preserve"> PAGEREF _Toc127860427 \h </w:instrText>
        </w:r>
        <w:r w:rsidR="00D02CC2">
          <w:rPr>
            <w:noProof/>
            <w:webHidden/>
          </w:rPr>
        </w:r>
        <w:r w:rsidR="00D02CC2">
          <w:rPr>
            <w:noProof/>
            <w:webHidden/>
          </w:rPr>
          <w:fldChar w:fldCharType="separate"/>
        </w:r>
        <w:r w:rsidR="00D02CC2">
          <w:rPr>
            <w:noProof/>
            <w:webHidden/>
          </w:rPr>
          <w:t>11</w:t>
        </w:r>
        <w:r w:rsidR="00D02CC2">
          <w:rPr>
            <w:noProof/>
            <w:webHidden/>
          </w:rPr>
          <w:fldChar w:fldCharType="end"/>
        </w:r>
      </w:hyperlink>
    </w:p>
    <w:p w14:paraId="559DA024" w14:textId="513B3AA0"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28" w:history="1">
        <w:r w:rsidR="00D02CC2" w:rsidRPr="001729A8">
          <w:rPr>
            <w:rStyle w:val="Hyperlink"/>
            <w:noProof/>
          </w:rPr>
          <w:t>1</w:t>
        </w:r>
        <w:r w:rsidR="00D02CC2">
          <w:rPr>
            <w:rFonts w:asciiTheme="minorHAnsi" w:eastAsiaTheme="minorEastAsia" w:hAnsiTheme="minorHAnsi" w:cstheme="minorBidi"/>
            <w:b w:val="0"/>
            <w:noProof/>
            <w:szCs w:val="22"/>
            <w:lang w:val="en-US"/>
          </w:rPr>
          <w:tab/>
        </w:r>
        <w:r w:rsidR="00D02CC2" w:rsidRPr="001729A8">
          <w:rPr>
            <w:rStyle w:val="Hyperlink"/>
            <w:noProof/>
          </w:rPr>
          <w:t>Introduction</w:t>
        </w:r>
        <w:r w:rsidR="00D02CC2">
          <w:rPr>
            <w:noProof/>
            <w:webHidden/>
          </w:rPr>
          <w:tab/>
        </w:r>
        <w:r w:rsidR="00D02CC2">
          <w:rPr>
            <w:noProof/>
            <w:webHidden/>
          </w:rPr>
          <w:fldChar w:fldCharType="begin"/>
        </w:r>
        <w:r w:rsidR="00D02CC2">
          <w:rPr>
            <w:noProof/>
            <w:webHidden/>
          </w:rPr>
          <w:instrText xml:space="preserve"> PAGEREF _Toc127860428 \h </w:instrText>
        </w:r>
        <w:r w:rsidR="00D02CC2">
          <w:rPr>
            <w:noProof/>
            <w:webHidden/>
          </w:rPr>
        </w:r>
        <w:r w:rsidR="00D02CC2">
          <w:rPr>
            <w:noProof/>
            <w:webHidden/>
          </w:rPr>
          <w:fldChar w:fldCharType="separate"/>
        </w:r>
        <w:r w:rsidR="00D02CC2">
          <w:rPr>
            <w:noProof/>
            <w:webHidden/>
          </w:rPr>
          <w:t>12</w:t>
        </w:r>
        <w:r w:rsidR="00D02CC2">
          <w:rPr>
            <w:noProof/>
            <w:webHidden/>
          </w:rPr>
          <w:fldChar w:fldCharType="end"/>
        </w:r>
      </w:hyperlink>
    </w:p>
    <w:p w14:paraId="1B156391" w14:textId="6A0E7F4B"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29" w:history="1">
        <w:r w:rsidR="00D02CC2" w:rsidRPr="001729A8">
          <w:rPr>
            <w:rStyle w:val="Hyperlink"/>
            <w:noProof/>
          </w:rPr>
          <w:t>2</w:t>
        </w:r>
        <w:r w:rsidR="00D02CC2">
          <w:rPr>
            <w:rFonts w:asciiTheme="minorHAnsi" w:eastAsiaTheme="minorEastAsia" w:hAnsiTheme="minorHAnsi" w:cstheme="minorBidi"/>
            <w:b w:val="0"/>
            <w:noProof/>
            <w:szCs w:val="22"/>
            <w:lang w:val="en-US"/>
          </w:rPr>
          <w:tab/>
        </w:r>
        <w:r w:rsidR="00D02CC2" w:rsidRPr="001729A8">
          <w:rPr>
            <w:rStyle w:val="Hyperlink"/>
            <w:noProof/>
          </w:rPr>
          <w:t>Application Distribution</w:t>
        </w:r>
        <w:r w:rsidR="00D02CC2">
          <w:rPr>
            <w:noProof/>
            <w:webHidden/>
          </w:rPr>
          <w:tab/>
        </w:r>
        <w:r w:rsidR="00D02CC2">
          <w:rPr>
            <w:noProof/>
            <w:webHidden/>
          </w:rPr>
          <w:fldChar w:fldCharType="begin"/>
        </w:r>
        <w:r w:rsidR="00D02CC2">
          <w:rPr>
            <w:noProof/>
            <w:webHidden/>
          </w:rPr>
          <w:instrText xml:space="preserve"> PAGEREF _Toc127860429 \h </w:instrText>
        </w:r>
        <w:r w:rsidR="00D02CC2">
          <w:rPr>
            <w:noProof/>
            <w:webHidden/>
          </w:rPr>
        </w:r>
        <w:r w:rsidR="00D02CC2">
          <w:rPr>
            <w:noProof/>
            <w:webHidden/>
          </w:rPr>
          <w:fldChar w:fldCharType="separate"/>
        </w:r>
        <w:r w:rsidR="00D02CC2">
          <w:rPr>
            <w:noProof/>
            <w:webHidden/>
          </w:rPr>
          <w:t>13</w:t>
        </w:r>
        <w:r w:rsidR="00D02CC2">
          <w:rPr>
            <w:noProof/>
            <w:webHidden/>
          </w:rPr>
          <w:fldChar w:fldCharType="end"/>
        </w:r>
      </w:hyperlink>
    </w:p>
    <w:p w14:paraId="1E996707" w14:textId="0146D9F5"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0" w:history="1">
        <w:r w:rsidR="00D02CC2" w:rsidRPr="001729A8">
          <w:rPr>
            <w:rStyle w:val="Hyperlink"/>
            <w:noProof/>
          </w:rPr>
          <w:t>2.1</w:t>
        </w:r>
        <w:r w:rsidR="00D02CC2">
          <w:rPr>
            <w:rFonts w:asciiTheme="minorHAnsi" w:eastAsiaTheme="minorEastAsia" w:hAnsiTheme="minorHAnsi" w:cstheme="minorBidi"/>
            <w:noProof/>
            <w:sz w:val="22"/>
            <w:szCs w:val="22"/>
            <w:lang w:val="en-US"/>
          </w:rPr>
          <w:tab/>
        </w:r>
        <w:r w:rsidR="00D02CC2" w:rsidRPr="001729A8">
          <w:rPr>
            <w:rStyle w:val="Hyperlink"/>
            <w:noProof/>
          </w:rPr>
          <w:t>Application Component Checklist</w:t>
        </w:r>
        <w:r w:rsidR="00D02CC2">
          <w:rPr>
            <w:noProof/>
            <w:webHidden/>
          </w:rPr>
          <w:tab/>
        </w:r>
        <w:r w:rsidR="00D02CC2">
          <w:rPr>
            <w:noProof/>
            <w:webHidden/>
          </w:rPr>
          <w:fldChar w:fldCharType="begin"/>
        </w:r>
        <w:r w:rsidR="00D02CC2">
          <w:rPr>
            <w:noProof/>
            <w:webHidden/>
          </w:rPr>
          <w:instrText xml:space="preserve"> PAGEREF _Toc127860430 \h </w:instrText>
        </w:r>
        <w:r w:rsidR="00D02CC2">
          <w:rPr>
            <w:noProof/>
            <w:webHidden/>
          </w:rPr>
        </w:r>
        <w:r w:rsidR="00D02CC2">
          <w:rPr>
            <w:noProof/>
            <w:webHidden/>
          </w:rPr>
          <w:fldChar w:fldCharType="separate"/>
        </w:r>
        <w:r w:rsidR="00D02CC2">
          <w:rPr>
            <w:noProof/>
            <w:webHidden/>
          </w:rPr>
          <w:t>13</w:t>
        </w:r>
        <w:r w:rsidR="00D02CC2">
          <w:rPr>
            <w:noProof/>
            <w:webHidden/>
          </w:rPr>
          <w:fldChar w:fldCharType="end"/>
        </w:r>
      </w:hyperlink>
    </w:p>
    <w:p w14:paraId="7E12379A" w14:textId="68F92DBE"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31" w:history="1">
        <w:r w:rsidR="00D02CC2" w:rsidRPr="001729A8">
          <w:rPr>
            <w:rStyle w:val="Hyperlink"/>
            <w:noProof/>
          </w:rPr>
          <w:t>3</w:t>
        </w:r>
        <w:r w:rsidR="00D02CC2">
          <w:rPr>
            <w:rFonts w:asciiTheme="minorHAnsi" w:eastAsiaTheme="minorEastAsia" w:hAnsiTheme="minorHAnsi" w:cstheme="minorBidi"/>
            <w:b w:val="0"/>
            <w:noProof/>
            <w:szCs w:val="22"/>
            <w:lang w:val="en-US"/>
          </w:rPr>
          <w:tab/>
        </w:r>
        <w:r w:rsidR="00D02CC2" w:rsidRPr="001729A8">
          <w:rPr>
            <w:rStyle w:val="Hyperlink"/>
            <w:noProof/>
          </w:rPr>
          <w:t>Oracle Setup</w:t>
        </w:r>
        <w:r w:rsidR="00D02CC2">
          <w:rPr>
            <w:noProof/>
            <w:webHidden/>
          </w:rPr>
          <w:tab/>
        </w:r>
        <w:r w:rsidR="00D02CC2">
          <w:rPr>
            <w:noProof/>
            <w:webHidden/>
          </w:rPr>
          <w:fldChar w:fldCharType="begin"/>
        </w:r>
        <w:r w:rsidR="00D02CC2">
          <w:rPr>
            <w:noProof/>
            <w:webHidden/>
          </w:rPr>
          <w:instrText xml:space="preserve"> PAGEREF _Toc127860431 \h </w:instrText>
        </w:r>
        <w:r w:rsidR="00D02CC2">
          <w:rPr>
            <w:noProof/>
            <w:webHidden/>
          </w:rPr>
        </w:r>
        <w:r w:rsidR="00D02CC2">
          <w:rPr>
            <w:noProof/>
            <w:webHidden/>
          </w:rPr>
          <w:fldChar w:fldCharType="separate"/>
        </w:r>
        <w:r w:rsidR="00D02CC2">
          <w:rPr>
            <w:noProof/>
            <w:webHidden/>
          </w:rPr>
          <w:t>14</w:t>
        </w:r>
        <w:r w:rsidR="00D02CC2">
          <w:rPr>
            <w:noProof/>
            <w:webHidden/>
          </w:rPr>
          <w:fldChar w:fldCharType="end"/>
        </w:r>
      </w:hyperlink>
    </w:p>
    <w:p w14:paraId="1BEC1AC4" w14:textId="5BAC59BF"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2" w:history="1">
        <w:r w:rsidR="00D02CC2" w:rsidRPr="001729A8">
          <w:rPr>
            <w:rStyle w:val="Hyperlink"/>
            <w:noProof/>
          </w:rPr>
          <w:t>3.1</w:t>
        </w:r>
        <w:r w:rsidR="00D02CC2">
          <w:rPr>
            <w:rFonts w:asciiTheme="minorHAnsi" w:eastAsiaTheme="minorEastAsia" w:hAnsiTheme="minorHAnsi" w:cstheme="minorBidi"/>
            <w:noProof/>
            <w:sz w:val="22"/>
            <w:szCs w:val="22"/>
            <w:lang w:val="en-US"/>
          </w:rPr>
          <w:tab/>
        </w:r>
        <w:r w:rsidR="00D02CC2" w:rsidRPr="001729A8">
          <w:rPr>
            <w:rStyle w:val="Hyperlink"/>
            <w:noProof/>
          </w:rPr>
          <w:t>Configuration</w:t>
        </w:r>
        <w:r w:rsidR="00D02CC2">
          <w:rPr>
            <w:noProof/>
            <w:webHidden/>
          </w:rPr>
          <w:tab/>
        </w:r>
        <w:r w:rsidR="00D02CC2">
          <w:rPr>
            <w:noProof/>
            <w:webHidden/>
          </w:rPr>
          <w:fldChar w:fldCharType="begin"/>
        </w:r>
        <w:r w:rsidR="00D02CC2">
          <w:rPr>
            <w:noProof/>
            <w:webHidden/>
          </w:rPr>
          <w:instrText xml:space="preserve"> PAGEREF _Toc127860432 \h </w:instrText>
        </w:r>
        <w:r w:rsidR="00D02CC2">
          <w:rPr>
            <w:noProof/>
            <w:webHidden/>
          </w:rPr>
        </w:r>
        <w:r w:rsidR="00D02CC2">
          <w:rPr>
            <w:noProof/>
            <w:webHidden/>
          </w:rPr>
          <w:fldChar w:fldCharType="separate"/>
        </w:r>
        <w:r w:rsidR="00D02CC2">
          <w:rPr>
            <w:noProof/>
            <w:webHidden/>
          </w:rPr>
          <w:t>14</w:t>
        </w:r>
        <w:r w:rsidR="00D02CC2">
          <w:rPr>
            <w:noProof/>
            <w:webHidden/>
          </w:rPr>
          <w:fldChar w:fldCharType="end"/>
        </w:r>
      </w:hyperlink>
    </w:p>
    <w:p w14:paraId="4BCB8295" w14:textId="4D3A0F40"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3" w:history="1">
        <w:r w:rsidR="00D02CC2" w:rsidRPr="001729A8">
          <w:rPr>
            <w:rStyle w:val="Hyperlink"/>
            <w:noProof/>
          </w:rPr>
          <w:t>3.2</w:t>
        </w:r>
        <w:r w:rsidR="00D02CC2">
          <w:rPr>
            <w:rFonts w:asciiTheme="minorHAnsi" w:eastAsiaTheme="minorEastAsia" w:hAnsiTheme="minorHAnsi" w:cstheme="minorBidi"/>
            <w:noProof/>
            <w:sz w:val="22"/>
            <w:szCs w:val="22"/>
            <w:lang w:val="en-US"/>
          </w:rPr>
          <w:tab/>
        </w:r>
        <w:r w:rsidR="00D02CC2" w:rsidRPr="001729A8">
          <w:rPr>
            <w:rStyle w:val="Hyperlink"/>
            <w:noProof/>
          </w:rPr>
          <w:t>Tablespaces</w:t>
        </w:r>
        <w:r w:rsidR="00D02CC2">
          <w:rPr>
            <w:noProof/>
            <w:webHidden/>
          </w:rPr>
          <w:tab/>
        </w:r>
        <w:r w:rsidR="00D02CC2">
          <w:rPr>
            <w:noProof/>
            <w:webHidden/>
          </w:rPr>
          <w:fldChar w:fldCharType="begin"/>
        </w:r>
        <w:r w:rsidR="00D02CC2">
          <w:rPr>
            <w:noProof/>
            <w:webHidden/>
          </w:rPr>
          <w:instrText xml:space="preserve"> PAGEREF _Toc127860433 \h </w:instrText>
        </w:r>
        <w:r w:rsidR="00D02CC2">
          <w:rPr>
            <w:noProof/>
            <w:webHidden/>
          </w:rPr>
        </w:r>
        <w:r w:rsidR="00D02CC2">
          <w:rPr>
            <w:noProof/>
            <w:webHidden/>
          </w:rPr>
          <w:fldChar w:fldCharType="separate"/>
        </w:r>
        <w:r w:rsidR="00D02CC2">
          <w:rPr>
            <w:noProof/>
            <w:webHidden/>
          </w:rPr>
          <w:t>14</w:t>
        </w:r>
        <w:r w:rsidR="00D02CC2">
          <w:rPr>
            <w:noProof/>
            <w:webHidden/>
          </w:rPr>
          <w:fldChar w:fldCharType="end"/>
        </w:r>
      </w:hyperlink>
    </w:p>
    <w:p w14:paraId="595D5C81" w14:textId="4A0C4978"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4" w:history="1">
        <w:r w:rsidR="00D02CC2" w:rsidRPr="001729A8">
          <w:rPr>
            <w:rStyle w:val="Hyperlink"/>
            <w:noProof/>
          </w:rPr>
          <w:t>3.3</w:t>
        </w:r>
        <w:r w:rsidR="00D02CC2">
          <w:rPr>
            <w:rFonts w:asciiTheme="minorHAnsi" w:eastAsiaTheme="minorEastAsia" w:hAnsiTheme="minorHAnsi" w:cstheme="minorBidi"/>
            <w:noProof/>
            <w:sz w:val="22"/>
            <w:szCs w:val="22"/>
            <w:lang w:val="en-US"/>
          </w:rPr>
          <w:tab/>
        </w:r>
        <w:r w:rsidR="00D02CC2" w:rsidRPr="001729A8">
          <w:rPr>
            <w:rStyle w:val="Hyperlink"/>
            <w:noProof/>
          </w:rPr>
          <w:t>Schema User</w:t>
        </w:r>
        <w:r w:rsidR="00D02CC2">
          <w:rPr>
            <w:noProof/>
            <w:webHidden/>
          </w:rPr>
          <w:tab/>
        </w:r>
        <w:r w:rsidR="00D02CC2">
          <w:rPr>
            <w:noProof/>
            <w:webHidden/>
          </w:rPr>
          <w:fldChar w:fldCharType="begin"/>
        </w:r>
        <w:r w:rsidR="00D02CC2">
          <w:rPr>
            <w:noProof/>
            <w:webHidden/>
          </w:rPr>
          <w:instrText xml:space="preserve"> PAGEREF _Toc127860434 \h </w:instrText>
        </w:r>
        <w:r w:rsidR="00D02CC2">
          <w:rPr>
            <w:noProof/>
            <w:webHidden/>
          </w:rPr>
        </w:r>
        <w:r w:rsidR="00D02CC2">
          <w:rPr>
            <w:noProof/>
            <w:webHidden/>
          </w:rPr>
          <w:fldChar w:fldCharType="separate"/>
        </w:r>
        <w:r w:rsidR="00D02CC2">
          <w:rPr>
            <w:noProof/>
            <w:webHidden/>
          </w:rPr>
          <w:t>15</w:t>
        </w:r>
        <w:r w:rsidR="00D02CC2">
          <w:rPr>
            <w:noProof/>
            <w:webHidden/>
          </w:rPr>
          <w:fldChar w:fldCharType="end"/>
        </w:r>
      </w:hyperlink>
    </w:p>
    <w:p w14:paraId="6DB29A8D" w14:textId="16687AD0"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5" w:history="1">
        <w:r w:rsidR="00D02CC2" w:rsidRPr="001729A8">
          <w:rPr>
            <w:rStyle w:val="Hyperlink"/>
            <w:noProof/>
          </w:rPr>
          <w:t>3.4</w:t>
        </w:r>
        <w:r w:rsidR="00D02CC2">
          <w:rPr>
            <w:rFonts w:asciiTheme="minorHAnsi" w:eastAsiaTheme="minorEastAsia" w:hAnsiTheme="minorHAnsi" w:cstheme="minorBidi"/>
            <w:noProof/>
            <w:sz w:val="22"/>
            <w:szCs w:val="22"/>
            <w:lang w:val="en-US"/>
          </w:rPr>
          <w:tab/>
        </w:r>
        <w:r w:rsidR="00D02CC2" w:rsidRPr="001729A8">
          <w:rPr>
            <w:rStyle w:val="Hyperlink"/>
            <w:noProof/>
          </w:rPr>
          <w:t>Schema Definition</w:t>
        </w:r>
        <w:r w:rsidR="00D02CC2">
          <w:rPr>
            <w:noProof/>
            <w:webHidden/>
          </w:rPr>
          <w:tab/>
        </w:r>
        <w:r w:rsidR="00D02CC2">
          <w:rPr>
            <w:noProof/>
            <w:webHidden/>
          </w:rPr>
          <w:fldChar w:fldCharType="begin"/>
        </w:r>
        <w:r w:rsidR="00D02CC2">
          <w:rPr>
            <w:noProof/>
            <w:webHidden/>
          </w:rPr>
          <w:instrText xml:space="preserve"> PAGEREF _Toc127860435 \h </w:instrText>
        </w:r>
        <w:r w:rsidR="00D02CC2">
          <w:rPr>
            <w:noProof/>
            <w:webHidden/>
          </w:rPr>
        </w:r>
        <w:r w:rsidR="00D02CC2">
          <w:rPr>
            <w:noProof/>
            <w:webHidden/>
          </w:rPr>
          <w:fldChar w:fldCharType="separate"/>
        </w:r>
        <w:r w:rsidR="00D02CC2">
          <w:rPr>
            <w:noProof/>
            <w:webHidden/>
          </w:rPr>
          <w:t>15</w:t>
        </w:r>
        <w:r w:rsidR="00D02CC2">
          <w:rPr>
            <w:noProof/>
            <w:webHidden/>
          </w:rPr>
          <w:fldChar w:fldCharType="end"/>
        </w:r>
      </w:hyperlink>
    </w:p>
    <w:p w14:paraId="77DFFD51" w14:textId="05E0ABE1"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36" w:history="1">
        <w:r w:rsidR="00D02CC2" w:rsidRPr="001729A8">
          <w:rPr>
            <w:rStyle w:val="Hyperlink"/>
            <w:noProof/>
          </w:rPr>
          <w:t>4</w:t>
        </w:r>
        <w:r w:rsidR="00D02CC2">
          <w:rPr>
            <w:rFonts w:asciiTheme="minorHAnsi" w:eastAsiaTheme="minorEastAsia" w:hAnsiTheme="minorHAnsi" w:cstheme="minorBidi"/>
            <w:b w:val="0"/>
            <w:noProof/>
            <w:szCs w:val="22"/>
            <w:lang w:val="en-US"/>
          </w:rPr>
          <w:tab/>
        </w:r>
        <w:r w:rsidR="00D02CC2" w:rsidRPr="001729A8">
          <w:rPr>
            <w:rStyle w:val="Hyperlink"/>
            <w:noProof/>
          </w:rPr>
          <w:t>SQL Server Setup</w:t>
        </w:r>
        <w:r w:rsidR="00D02CC2">
          <w:rPr>
            <w:noProof/>
            <w:webHidden/>
          </w:rPr>
          <w:tab/>
        </w:r>
        <w:r w:rsidR="00D02CC2">
          <w:rPr>
            <w:noProof/>
            <w:webHidden/>
          </w:rPr>
          <w:fldChar w:fldCharType="begin"/>
        </w:r>
        <w:r w:rsidR="00D02CC2">
          <w:rPr>
            <w:noProof/>
            <w:webHidden/>
          </w:rPr>
          <w:instrText xml:space="preserve"> PAGEREF _Toc127860436 \h </w:instrText>
        </w:r>
        <w:r w:rsidR="00D02CC2">
          <w:rPr>
            <w:noProof/>
            <w:webHidden/>
          </w:rPr>
        </w:r>
        <w:r w:rsidR="00D02CC2">
          <w:rPr>
            <w:noProof/>
            <w:webHidden/>
          </w:rPr>
          <w:fldChar w:fldCharType="separate"/>
        </w:r>
        <w:r w:rsidR="00D02CC2">
          <w:rPr>
            <w:noProof/>
            <w:webHidden/>
          </w:rPr>
          <w:t>17</w:t>
        </w:r>
        <w:r w:rsidR="00D02CC2">
          <w:rPr>
            <w:noProof/>
            <w:webHidden/>
          </w:rPr>
          <w:fldChar w:fldCharType="end"/>
        </w:r>
      </w:hyperlink>
    </w:p>
    <w:p w14:paraId="6706146B" w14:textId="3D72803C"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7" w:history="1">
        <w:r w:rsidR="00D02CC2" w:rsidRPr="001729A8">
          <w:rPr>
            <w:rStyle w:val="Hyperlink"/>
            <w:noProof/>
          </w:rPr>
          <w:t>4.1</w:t>
        </w:r>
        <w:r w:rsidR="00D02CC2">
          <w:rPr>
            <w:rFonts w:asciiTheme="minorHAnsi" w:eastAsiaTheme="minorEastAsia" w:hAnsiTheme="minorHAnsi" w:cstheme="minorBidi"/>
            <w:noProof/>
            <w:sz w:val="22"/>
            <w:szCs w:val="22"/>
            <w:lang w:val="en-US"/>
          </w:rPr>
          <w:tab/>
        </w:r>
        <w:r w:rsidR="00D02CC2" w:rsidRPr="001729A8">
          <w:rPr>
            <w:rStyle w:val="Hyperlink"/>
            <w:noProof/>
          </w:rPr>
          <w:t>Configuration</w:t>
        </w:r>
        <w:r w:rsidR="00D02CC2">
          <w:rPr>
            <w:noProof/>
            <w:webHidden/>
          </w:rPr>
          <w:tab/>
        </w:r>
        <w:r w:rsidR="00D02CC2">
          <w:rPr>
            <w:noProof/>
            <w:webHidden/>
          </w:rPr>
          <w:fldChar w:fldCharType="begin"/>
        </w:r>
        <w:r w:rsidR="00D02CC2">
          <w:rPr>
            <w:noProof/>
            <w:webHidden/>
          </w:rPr>
          <w:instrText xml:space="preserve"> PAGEREF _Toc127860437 \h </w:instrText>
        </w:r>
        <w:r w:rsidR="00D02CC2">
          <w:rPr>
            <w:noProof/>
            <w:webHidden/>
          </w:rPr>
        </w:r>
        <w:r w:rsidR="00D02CC2">
          <w:rPr>
            <w:noProof/>
            <w:webHidden/>
          </w:rPr>
          <w:fldChar w:fldCharType="separate"/>
        </w:r>
        <w:r w:rsidR="00D02CC2">
          <w:rPr>
            <w:noProof/>
            <w:webHidden/>
          </w:rPr>
          <w:t>17</w:t>
        </w:r>
        <w:r w:rsidR="00D02CC2">
          <w:rPr>
            <w:noProof/>
            <w:webHidden/>
          </w:rPr>
          <w:fldChar w:fldCharType="end"/>
        </w:r>
      </w:hyperlink>
    </w:p>
    <w:p w14:paraId="6F4A40C8" w14:textId="051E744A"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8" w:history="1">
        <w:r w:rsidR="00D02CC2" w:rsidRPr="001729A8">
          <w:rPr>
            <w:rStyle w:val="Hyperlink"/>
            <w:noProof/>
          </w:rPr>
          <w:t>4.2</w:t>
        </w:r>
        <w:r w:rsidR="00D02CC2">
          <w:rPr>
            <w:rFonts w:asciiTheme="minorHAnsi" w:eastAsiaTheme="minorEastAsia" w:hAnsiTheme="minorHAnsi" w:cstheme="minorBidi"/>
            <w:noProof/>
            <w:sz w:val="22"/>
            <w:szCs w:val="22"/>
            <w:lang w:val="en-US"/>
          </w:rPr>
          <w:tab/>
        </w:r>
        <w:r w:rsidR="00D02CC2" w:rsidRPr="001729A8">
          <w:rPr>
            <w:rStyle w:val="Hyperlink"/>
            <w:noProof/>
          </w:rPr>
          <w:t>Schema User</w:t>
        </w:r>
        <w:r w:rsidR="00D02CC2">
          <w:rPr>
            <w:noProof/>
            <w:webHidden/>
          </w:rPr>
          <w:tab/>
        </w:r>
        <w:r w:rsidR="00D02CC2">
          <w:rPr>
            <w:noProof/>
            <w:webHidden/>
          </w:rPr>
          <w:fldChar w:fldCharType="begin"/>
        </w:r>
        <w:r w:rsidR="00D02CC2">
          <w:rPr>
            <w:noProof/>
            <w:webHidden/>
          </w:rPr>
          <w:instrText xml:space="preserve"> PAGEREF _Toc127860438 \h </w:instrText>
        </w:r>
        <w:r w:rsidR="00D02CC2">
          <w:rPr>
            <w:noProof/>
            <w:webHidden/>
          </w:rPr>
        </w:r>
        <w:r w:rsidR="00D02CC2">
          <w:rPr>
            <w:noProof/>
            <w:webHidden/>
          </w:rPr>
          <w:fldChar w:fldCharType="separate"/>
        </w:r>
        <w:r w:rsidR="00D02CC2">
          <w:rPr>
            <w:noProof/>
            <w:webHidden/>
          </w:rPr>
          <w:t>17</w:t>
        </w:r>
        <w:r w:rsidR="00D02CC2">
          <w:rPr>
            <w:noProof/>
            <w:webHidden/>
          </w:rPr>
          <w:fldChar w:fldCharType="end"/>
        </w:r>
      </w:hyperlink>
    </w:p>
    <w:p w14:paraId="0EA438C9" w14:textId="0D1207FB"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39" w:history="1">
        <w:r w:rsidR="00D02CC2" w:rsidRPr="001729A8">
          <w:rPr>
            <w:rStyle w:val="Hyperlink"/>
            <w:noProof/>
          </w:rPr>
          <w:t>4.3</w:t>
        </w:r>
        <w:r w:rsidR="00D02CC2">
          <w:rPr>
            <w:rFonts w:asciiTheme="minorHAnsi" w:eastAsiaTheme="minorEastAsia" w:hAnsiTheme="minorHAnsi" w:cstheme="minorBidi"/>
            <w:noProof/>
            <w:sz w:val="22"/>
            <w:szCs w:val="22"/>
            <w:lang w:val="en-US"/>
          </w:rPr>
          <w:tab/>
        </w:r>
        <w:r w:rsidR="00D02CC2" w:rsidRPr="001729A8">
          <w:rPr>
            <w:rStyle w:val="Hyperlink"/>
            <w:noProof/>
          </w:rPr>
          <w:t>Schema Definition</w:t>
        </w:r>
        <w:r w:rsidR="00D02CC2">
          <w:rPr>
            <w:noProof/>
            <w:webHidden/>
          </w:rPr>
          <w:tab/>
        </w:r>
        <w:r w:rsidR="00D02CC2">
          <w:rPr>
            <w:noProof/>
            <w:webHidden/>
          </w:rPr>
          <w:fldChar w:fldCharType="begin"/>
        </w:r>
        <w:r w:rsidR="00D02CC2">
          <w:rPr>
            <w:noProof/>
            <w:webHidden/>
          </w:rPr>
          <w:instrText xml:space="preserve"> PAGEREF _Toc127860439 \h </w:instrText>
        </w:r>
        <w:r w:rsidR="00D02CC2">
          <w:rPr>
            <w:noProof/>
            <w:webHidden/>
          </w:rPr>
        </w:r>
        <w:r w:rsidR="00D02CC2">
          <w:rPr>
            <w:noProof/>
            <w:webHidden/>
          </w:rPr>
          <w:fldChar w:fldCharType="separate"/>
        </w:r>
        <w:r w:rsidR="00D02CC2">
          <w:rPr>
            <w:noProof/>
            <w:webHidden/>
          </w:rPr>
          <w:t>17</w:t>
        </w:r>
        <w:r w:rsidR="00D02CC2">
          <w:rPr>
            <w:noProof/>
            <w:webHidden/>
          </w:rPr>
          <w:fldChar w:fldCharType="end"/>
        </w:r>
      </w:hyperlink>
    </w:p>
    <w:p w14:paraId="4D2341DF" w14:textId="0F566E52"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40" w:history="1">
        <w:r w:rsidR="00D02CC2" w:rsidRPr="001729A8">
          <w:rPr>
            <w:rStyle w:val="Hyperlink"/>
            <w:noProof/>
          </w:rPr>
          <w:t>5</w:t>
        </w:r>
        <w:r w:rsidR="00D02CC2">
          <w:rPr>
            <w:rFonts w:asciiTheme="minorHAnsi" w:eastAsiaTheme="minorEastAsia" w:hAnsiTheme="minorHAnsi" w:cstheme="minorBidi"/>
            <w:b w:val="0"/>
            <w:noProof/>
            <w:szCs w:val="22"/>
            <w:lang w:val="en-US"/>
          </w:rPr>
          <w:tab/>
        </w:r>
        <w:r w:rsidR="00D02CC2" w:rsidRPr="001729A8">
          <w:rPr>
            <w:rStyle w:val="Hyperlink"/>
            <w:noProof/>
          </w:rPr>
          <w:t>JDK</w:t>
        </w:r>
        <w:r w:rsidR="00D02CC2">
          <w:rPr>
            <w:noProof/>
            <w:webHidden/>
          </w:rPr>
          <w:tab/>
        </w:r>
        <w:r w:rsidR="00D02CC2">
          <w:rPr>
            <w:noProof/>
            <w:webHidden/>
          </w:rPr>
          <w:fldChar w:fldCharType="begin"/>
        </w:r>
        <w:r w:rsidR="00D02CC2">
          <w:rPr>
            <w:noProof/>
            <w:webHidden/>
          </w:rPr>
          <w:instrText xml:space="preserve"> PAGEREF _Toc127860440 \h </w:instrText>
        </w:r>
        <w:r w:rsidR="00D02CC2">
          <w:rPr>
            <w:noProof/>
            <w:webHidden/>
          </w:rPr>
        </w:r>
        <w:r w:rsidR="00D02CC2">
          <w:rPr>
            <w:noProof/>
            <w:webHidden/>
          </w:rPr>
          <w:fldChar w:fldCharType="separate"/>
        </w:r>
        <w:r w:rsidR="00D02CC2">
          <w:rPr>
            <w:noProof/>
            <w:webHidden/>
          </w:rPr>
          <w:t>18</w:t>
        </w:r>
        <w:r w:rsidR="00D02CC2">
          <w:rPr>
            <w:noProof/>
            <w:webHidden/>
          </w:rPr>
          <w:fldChar w:fldCharType="end"/>
        </w:r>
      </w:hyperlink>
    </w:p>
    <w:p w14:paraId="5CA2F375" w14:textId="03F70C05"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41" w:history="1">
        <w:r w:rsidR="00D02CC2" w:rsidRPr="001729A8">
          <w:rPr>
            <w:rStyle w:val="Hyperlink"/>
            <w:noProof/>
          </w:rPr>
          <w:t>5.1</w:t>
        </w:r>
        <w:r w:rsidR="00D02CC2">
          <w:rPr>
            <w:rFonts w:asciiTheme="minorHAnsi" w:eastAsiaTheme="minorEastAsia" w:hAnsiTheme="minorHAnsi" w:cstheme="minorBidi"/>
            <w:noProof/>
            <w:sz w:val="22"/>
            <w:szCs w:val="22"/>
            <w:lang w:val="en-US"/>
          </w:rPr>
          <w:tab/>
        </w:r>
        <w:r w:rsidR="00D02CC2" w:rsidRPr="001729A8">
          <w:rPr>
            <w:rStyle w:val="Hyperlink"/>
            <w:noProof/>
          </w:rPr>
          <w:t>Deployment Scenarios</w:t>
        </w:r>
        <w:r w:rsidR="00D02CC2">
          <w:rPr>
            <w:noProof/>
            <w:webHidden/>
          </w:rPr>
          <w:tab/>
        </w:r>
        <w:r w:rsidR="00D02CC2">
          <w:rPr>
            <w:noProof/>
            <w:webHidden/>
          </w:rPr>
          <w:fldChar w:fldCharType="begin"/>
        </w:r>
        <w:r w:rsidR="00D02CC2">
          <w:rPr>
            <w:noProof/>
            <w:webHidden/>
          </w:rPr>
          <w:instrText xml:space="preserve"> PAGEREF _Toc127860441 \h </w:instrText>
        </w:r>
        <w:r w:rsidR="00D02CC2">
          <w:rPr>
            <w:noProof/>
            <w:webHidden/>
          </w:rPr>
        </w:r>
        <w:r w:rsidR="00D02CC2">
          <w:rPr>
            <w:noProof/>
            <w:webHidden/>
          </w:rPr>
          <w:fldChar w:fldCharType="separate"/>
        </w:r>
        <w:r w:rsidR="00D02CC2">
          <w:rPr>
            <w:noProof/>
            <w:webHidden/>
          </w:rPr>
          <w:t>18</w:t>
        </w:r>
        <w:r w:rsidR="00D02CC2">
          <w:rPr>
            <w:noProof/>
            <w:webHidden/>
          </w:rPr>
          <w:fldChar w:fldCharType="end"/>
        </w:r>
      </w:hyperlink>
    </w:p>
    <w:p w14:paraId="7262BB79" w14:textId="786B1A21"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42" w:history="1">
        <w:r w:rsidR="00D02CC2" w:rsidRPr="001729A8">
          <w:rPr>
            <w:rStyle w:val="Hyperlink"/>
            <w:noProof/>
          </w:rPr>
          <w:t>5.1.1</w:t>
        </w:r>
        <w:r w:rsidR="00D02CC2">
          <w:rPr>
            <w:rFonts w:asciiTheme="minorHAnsi" w:eastAsiaTheme="minorEastAsia" w:hAnsiTheme="minorHAnsi" w:cstheme="minorBidi"/>
            <w:noProof/>
            <w:sz w:val="22"/>
            <w:szCs w:val="22"/>
            <w:lang w:val="en-US"/>
          </w:rPr>
          <w:tab/>
        </w:r>
        <w:r w:rsidR="00D02CC2" w:rsidRPr="001729A8">
          <w:rPr>
            <w:rStyle w:val="Hyperlink"/>
            <w:noProof/>
          </w:rPr>
          <w:t>Single Application / Database Server Scenario</w:t>
        </w:r>
        <w:r w:rsidR="00D02CC2">
          <w:rPr>
            <w:noProof/>
            <w:webHidden/>
          </w:rPr>
          <w:tab/>
        </w:r>
        <w:r w:rsidR="00D02CC2">
          <w:rPr>
            <w:noProof/>
            <w:webHidden/>
          </w:rPr>
          <w:fldChar w:fldCharType="begin"/>
        </w:r>
        <w:r w:rsidR="00D02CC2">
          <w:rPr>
            <w:noProof/>
            <w:webHidden/>
          </w:rPr>
          <w:instrText xml:space="preserve"> PAGEREF _Toc127860442 \h </w:instrText>
        </w:r>
        <w:r w:rsidR="00D02CC2">
          <w:rPr>
            <w:noProof/>
            <w:webHidden/>
          </w:rPr>
        </w:r>
        <w:r w:rsidR="00D02CC2">
          <w:rPr>
            <w:noProof/>
            <w:webHidden/>
          </w:rPr>
          <w:fldChar w:fldCharType="separate"/>
        </w:r>
        <w:r w:rsidR="00D02CC2">
          <w:rPr>
            <w:noProof/>
            <w:webHidden/>
          </w:rPr>
          <w:t>18</w:t>
        </w:r>
        <w:r w:rsidR="00D02CC2">
          <w:rPr>
            <w:noProof/>
            <w:webHidden/>
          </w:rPr>
          <w:fldChar w:fldCharType="end"/>
        </w:r>
      </w:hyperlink>
    </w:p>
    <w:p w14:paraId="50BF0758" w14:textId="1FBA0F06"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43" w:history="1">
        <w:r w:rsidR="00D02CC2" w:rsidRPr="001729A8">
          <w:rPr>
            <w:rStyle w:val="Hyperlink"/>
            <w:noProof/>
          </w:rPr>
          <w:t>5.1.2</w:t>
        </w:r>
        <w:r w:rsidR="00D02CC2">
          <w:rPr>
            <w:rFonts w:asciiTheme="minorHAnsi" w:eastAsiaTheme="minorEastAsia" w:hAnsiTheme="minorHAnsi" w:cstheme="minorBidi"/>
            <w:noProof/>
            <w:sz w:val="22"/>
            <w:szCs w:val="22"/>
            <w:lang w:val="en-US"/>
          </w:rPr>
          <w:tab/>
        </w:r>
        <w:r w:rsidR="00D02CC2" w:rsidRPr="001729A8">
          <w:rPr>
            <w:rStyle w:val="Hyperlink"/>
            <w:noProof/>
          </w:rPr>
          <w:t>Single Application &amp; Batch, Split Database Servers Scenario</w:t>
        </w:r>
        <w:r w:rsidR="00D02CC2">
          <w:rPr>
            <w:noProof/>
            <w:webHidden/>
          </w:rPr>
          <w:tab/>
        </w:r>
        <w:r w:rsidR="00D02CC2">
          <w:rPr>
            <w:noProof/>
            <w:webHidden/>
          </w:rPr>
          <w:fldChar w:fldCharType="begin"/>
        </w:r>
        <w:r w:rsidR="00D02CC2">
          <w:rPr>
            <w:noProof/>
            <w:webHidden/>
          </w:rPr>
          <w:instrText xml:space="preserve"> PAGEREF _Toc127860443 \h </w:instrText>
        </w:r>
        <w:r w:rsidR="00D02CC2">
          <w:rPr>
            <w:noProof/>
            <w:webHidden/>
          </w:rPr>
        </w:r>
        <w:r w:rsidR="00D02CC2">
          <w:rPr>
            <w:noProof/>
            <w:webHidden/>
          </w:rPr>
          <w:fldChar w:fldCharType="separate"/>
        </w:r>
        <w:r w:rsidR="00D02CC2">
          <w:rPr>
            <w:noProof/>
            <w:webHidden/>
          </w:rPr>
          <w:t>18</w:t>
        </w:r>
        <w:r w:rsidR="00D02CC2">
          <w:rPr>
            <w:noProof/>
            <w:webHidden/>
          </w:rPr>
          <w:fldChar w:fldCharType="end"/>
        </w:r>
      </w:hyperlink>
    </w:p>
    <w:p w14:paraId="4B899482" w14:textId="7AE0E718"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44" w:history="1">
        <w:r w:rsidR="00D02CC2" w:rsidRPr="001729A8">
          <w:rPr>
            <w:rStyle w:val="Hyperlink"/>
            <w:noProof/>
          </w:rPr>
          <w:t>5.1.3</w:t>
        </w:r>
        <w:r w:rsidR="00D02CC2">
          <w:rPr>
            <w:rFonts w:asciiTheme="minorHAnsi" w:eastAsiaTheme="minorEastAsia" w:hAnsiTheme="minorHAnsi" w:cstheme="minorBidi"/>
            <w:noProof/>
            <w:sz w:val="22"/>
            <w:szCs w:val="22"/>
            <w:lang w:val="en-US"/>
          </w:rPr>
          <w:tab/>
        </w:r>
        <w:r w:rsidR="00D02CC2" w:rsidRPr="001729A8">
          <w:rPr>
            <w:rStyle w:val="Hyperlink"/>
            <w:noProof/>
          </w:rPr>
          <w:t>Split Application / Batch / Database Servers Scenario</w:t>
        </w:r>
        <w:r w:rsidR="00D02CC2">
          <w:rPr>
            <w:noProof/>
            <w:webHidden/>
          </w:rPr>
          <w:tab/>
        </w:r>
        <w:r w:rsidR="00D02CC2">
          <w:rPr>
            <w:noProof/>
            <w:webHidden/>
          </w:rPr>
          <w:fldChar w:fldCharType="begin"/>
        </w:r>
        <w:r w:rsidR="00D02CC2">
          <w:rPr>
            <w:noProof/>
            <w:webHidden/>
          </w:rPr>
          <w:instrText xml:space="preserve"> PAGEREF _Toc127860444 \h </w:instrText>
        </w:r>
        <w:r w:rsidR="00D02CC2">
          <w:rPr>
            <w:noProof/>
            <w:webHidden/>
          </w:rPr>
        </w:r>
        <w:r w:rsidR="00D02CC2">
          <w:rPr>
            <w:noProof/>
            <w:webHidden/>
          </w:rPr>
          <w:fldChar w:fldCharType="separate"/>
        </w:r>
        <w:r w:rsidR="00D02CC2">
          <w:rPr>
            <w:noProof/>
            <w:webHidden/>
          </w:rPr>
          <w:t>18</w:t>
        </w:r>
        <w:r w:rsidR="00D02CC2">
          <w:rPr>
            <w:noProof/>
            <w:webHidden/>
          </w:rPr>
          <w:fldChar w:fldCharType="end"/>
        </w:r>
      </w:hyperlink>
    </w:p>
    <w:p w14:paraId="78131B63" w14:textId="5945FCCB"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45" w:history="1">
        <w:r w:rsidR="00D02CC2" w:rsidRPr="001729A8">
          <w:rPr>
            <w:rStyle w:val="Hyperlink"/>
            <w:noProof/>
          </w:rPr>
          <w:t>5.2</w:t>
        </w:r>
        <w:r w:rsidR="00D02CC2">
          <w:rPr>
            <w:rFonts w:asciiTheme="minorHAnsi" w:eastAsiaTheme="minorEastAsia" w:hAnsiTheme="minorHAnsi" w:cstheme="minorBidi"/>
            <w:noProof/>
            <w:sz w:val="22"/>
            <w:szCs w:val="22"/>
            <w:lang w:val="en-US"/>
          </w:rPr>
          <w:tab/>
        </w:r>
        <w:r w:rsidR="00D02CC2" w:rsidRPr="001729A8">
          <w:rPr>
            <w:rStyle w:val="Hyperlink"/>
            <w:noProof/>
          </w:rPr>
          <w:t>All Scenarios - Setting the JAVA_HOME Environment Variable</w:t>
        </w:r>
        <w:r w:rsidR="00D02CC2">
          <w:rPr>
            <w:noProof/>
            <w:webHidden/>
          </w:rPr>
          <w:tab/>
        </w:r>
        <w:r w:rsidR="00D02CC2">
          <w:rPr>
            <w:noProof/>
            <w:webHidden/>
          </w:rPr>
          <w:fldChar w:fldCharType="begin"/>
        </w:r>
        <w:r w:rsidR="00D02CC2">
          <w:rPr>
            <w:noProof/>
            <w:webHidden/>
          </w:rPr>
          <w:instrText xml:space="preserve"> PAGEREF _Toc127860445 \h </w:instrText>
        </w:r>
        <w:r w:rsidR="00D02CC2">
          <w:rPr>
            <w:noProof/>
            <w:webHidden/>
          </w:rPr>
        </w:r>
        <w:r w:rsidR="00D02CC2">
          <w:rPr>
            <w:noProof/>
            <w:webHidden/>
          </w:rPr>
          <w:fldChar w:fldCharType="separate"/>
        </w:r>
        <w:r w:rsidR="00D02CC2">
          <w:rPr>
            <w:noProof/>
            <w:webHidden/>
          </w:rPr>
          <w:t>18</w:t>
        </w:r>
        <w:r w:rsidR="00D02CC2">
          <w:rPr>
            <w:noProof/>
            <w:webHidden/>
          </w:rPr>
          <w:fldChar w:fldCharType="end"/>
        </w:r>
      </w:hyperlink>
    </w:p>
    <w:p w14:paraId="100E8ED7" w14:textId="69C0E235"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46" w:history="1">
        <w:r w:rsidR="00D02CC2" w:rsidRPr="001729A8">
          <w:rPr>
            <w:rStyle w:val="Hyperlink"/>
            <w:noProof/>
          </w:rPr>
          <w:t>6</w:t>
        </w:r>
        <w:r w:rsidR="00D02CC2">
          <w:rPr>
            <w:rFonts w:asciiTheme="minorHAnsi" w:eastAsiaTheme="minorEastAsia" w:hAnsiTheme="minorHAnsi" w:cstheme="minorBidi"/>
            <w:b w:val="0"/>
            <w:noProof/>
            <w:szCs w:val="22"/>
            <w:lang w:val="en-US"/>
          </w:rPr>
          <w:tab/>
        </w:r>
        <w:r w:rsidR="00D02CC2" w:rsidRPr="001729A8">
          <w:rPr>
            <w:rStyle w:val="Hyperlink"/>
            <w:noProof/>
          </w:rPr>
          <w:t>Application Server</w:t>
        </w:r>
        <w:r w:rsidR="00D02CC2">
          <w:rPr>
            <w:noProof/>
            <w:webHidden/>
          </w:rPr>
          <w:tab/>
        </w:r>
        <w:r w:rsidR="00D02CC2">
          <w:rPr>
            <w:noProof/>
            <w:webHidden/>
          </w:rPr>
          <w:fldChar w:fldCharType="begin"/>
        </w:r>
        <w:r w:rsidR="00D02CC2">
          <w:rPr>
            <w:noProof/>
            <w:webHidden/>
          </w:rPr>
          <w:instrText xml:space="preserve"> PAGEREF _Toc127860446 \h </w:instrText>
        </w:r>
        <w:r w:rsidR="00D02CC2">
          <w:rPr>
            <w:noProof/>
            <w:webHidden/>
          </w:rPr>
        </w:r>
        <w:r w:rsidR="00D02CC2">
          <w:rPr>
            <w:noProof/>
            <w:webHidden/>
          </w:rPr>
          <w:fldChar w:fldCharType="separate"/>
        </w:r>
        <w:r w:rsidR="00D02CC2">
          <w:rPr>
            <w:noProof/>
            <w:webHidden/>
          </w:rPr>
          <w:t>20</w:t>
        </w:r>
        <w:r w:rsidR="00D02CC2">
          <w:rPr>
            <w:noProof/>
            <w:webHidden/>
          </w:rPr>
          <w:fldChar w:fldCharType="end"/>
        </w:r>
      </w:hyperlink>
    </w:p>
    <w:p w14:paraId="198A9AE9" w14:textId="50D01DAF"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47" w:history="1">
        <w:r w:rsidR="00D02CC2" w:rsidRPr="001729A8">
          <w:rPr>
            <w:rStyle w:val="Hyperlink"/>
            <w:noProof/>
          </w:rPr>
          <w:t>6.1</w:t>
        </w:r>
        <w:r w:rsidR="00D02CC2">
          <w:rPr>
            <w:rFonts w:asciiTheme="minorHAnsi" w:eastAsiaTheme="minorEastAsia" w:hAnsiTheme="minorHAnsi" w:cstheme="minorBidi"/>
            <w:noProof/>
            <w:sz w:val="22"/>
            <w:szCs w:val="22"/>
            <w:lang w:val="en-US"/>
          </w:rPr>
          <w:tab/>
        </w:r>
        <w:r w:rsidR="00D02CC2" w:rsidRPr="001729A8">
          <w:rPr>
            <w:rStyle w:val="Hyperlink"/>
            <w:noProof/>
          </w:rPr>
          <w:t>General</w:t>
        </w:r>
        <w:r w:rsidR="00D02CC2">
          <w:rPr>
            <w:noProof/>
            <w:webHidden/>
          </w:rPr>
          <w:tab/>
        </w:r>
        <w:r w:rsidR="00D02CC2">
          <w:rPr>
            <w:noProof/>
            <w:webHidden/>
          </w:rPr>
          <w:fldChar w:fldCharType="begin"/>
        </w:r>
        <w:r w:rsidR="00D02CC2">
          <w:rPr>
            <w:noProof/>
            <w:webHidden/>
          </w:rPr>
          <w:instrText xml:space="preserve"> PAGEREF _Toc127860447 \h </w:instrText>
        </w:r>
        <w:r w:rsidR="00D02CC2">
          <w:rPr>
            <w:noProof/>
            <w:webHidden/>
          </w:rPr>
        </w:r>
        <w:r w:rsidR="00D02CC2">
          <w:rPr>
            <w:noProof/>
            <w:webHidden/>
          </w:rPr>
          <w:fldChar w:fldCharType="separate"/>
        </w:r>
        <w:r w:rsidR="00D02CC2">
          <w:rPr>
            <w:noProof/>
            <w:webHidden/>
          </w:rPr>
          <w:t>20</w:t>
        </w:r>
        <w:r w:rsidR="00D02CC2">
          <w:rPr>
            <w:noProof/>
            <w:webHidden/>
          </w:rPr>
          <w:fldChar w:fldCharType="end"/>
        </w:r>
      </w:hyperlink>
    </w:p>
    <w:p w14:paraId="75659716" w14:textId="6841499E"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48" w:history="1">
        <w:r w:rsidR="00D02CC2" w:rsidRPr="001729A8">
          <w:rPr>
            <w:rStyle w:val="Hyperlink"/>
            <w:noProof/>
          </w:rPr>
          <w:t>6.2</w:t>
        </w:r>
        <w:r w:rsidR="00D02CC2">
          <w:rPr>
            <w:rFonts w:asciiTheme="minorHAnsi" w:eastAsiaTheme="minorEastAsia" w:hAnsiTheme="minorHAnsi" w:cstheme="minorBidi"/>
            <w:noProof/>
            <w:sz w:val="22"/>
            <w:szCs w:val="22"/>
            <w:lang w:val="en-US"/>
          </w:rPr>
          <w:tab/>
        </w:r>
        <w:r w:rsidR="00D02CC2" w:rsidRPr="001729A8">
          <w:rPr>
            <w:rStyle w:val="Hyperlink"/>
            <w:noProof/>
          </w:rPr>
          <w:t>DSN / JDBC JNDI Configuration Within the Application Server</w:t>
        </w:r>
        <w:r w:rsidR="00D02CC2">
          <w:rPr>
            <w:noProof/>
            <w:webHidden/>
          </w:rPr>
          <w:tab/>
        </w:r>
        <w:r w:rsidR="00D02CC2">
          <w:rPr>
            <w:noProof/>
            <w:webHidden/>
          </w:rPr>
          <w:fldChar w:fldCharType="begin"/>
        </w:r>
        <w:r w:rsidR="00D02CC2">
          <w:rPr>
            <w:noProof/>
            <w:webHidden/>
          </w:rPr>
          <w:instrText xml:space="preserve"> PAGEREF _Toc127860448 \h </w:instrText>
        </w:r>
        <w:r w:rsidR="00D02CC2">
          <w:rPr>
            <w:noProof/>
            <w:webHidden/>
          </w:rPr>
        </w:r>
        <w:r w:rsidR="00D02CC2">
          <w:rPr>
            <w:noProof/>
            <w:webHidden/>
          </w:rPr>
          <w:fldChar w:fldCharType="separate"/>
        </w:r>
        <w:r w:rsidR="00D02CC2">
          <w:rPr>
            <w:noProof/>
            <w:webHidden/>
          </w:rPr>
          <w:t>20</w:t>
        </w:r>
        <w:r w:rsidR="00D02CC2">
          <w:rPr>
            <w:noProof/>
            <w:webHidden/>
          </w:rPr>
          <w:fldChar w:fldCharType="end"/>
        </w:r>
      </w:hyperlink>
    </w:p>
    <w:p w14:paraId="55621AE8" w14:textId="753ACD12"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49" w:history="1">
        <w:r w:rsidR="00D02CC2" w:rsidRPr="001729A8">
          <w:rPr>
            <w:rStyle w:val="Hyperlink"/>
            <w:noProof/>
          </w:rPr>
          <w:t>6.3</w:t>
        </w:r>
        <w:r w:rsidR="00D02CC2">
          <w:rPr>
            <w:rFonts w:asciiTheme="minorHAnsi" w:eastAsiaTheme="minorEastAsia" w:hAnsiTheme="minorHAnsi" w:cstheme="minorBidi"/>
            <w:noProof/>
            <w:sz w:val="22"/>
            <w:szCs w:val="22"/>
            <w:lang w:val="en-US"/>
          </w:rPr>
          <w:tab/>
        </w:r>
        <w:r w:rsidR="00D02CC2" w:rsidRPr="001729A8">
          <w:rPr>
            <w:rStyle w:val="Hyperlink"/>
            <w:noProof/>
          </w:rPr>
          <w:t>J2EE Security</w:t>
        </w:r>
        <w:r w:rsidR="00D02CC2">
          <w:rPr>
            <w:noProof/>
            <w:webHidden/>
          </w:rPr>
          <w:tab/>
        </w:r>
        <w:r w:rsidR="00D02CC2">
          <w:rPr>
            <w:noProof/>
            <w:webHidden/>
          </w:rPr>
          <w:fldChar w:fldCharType="begin"/>
        </w:r>
        <w:r w:rsidR="00D02CC2">
          <w:rPr>
            <w:noProof/>
            <w:webHidden/>
          </w:rPr>
          <w:instrText xml:space="preserve"> PAGEREF _Toc127860449 \h </w:instrText>
        </w:r>
        <w:r w:rsidR="00D02CC2">
          <w:rPr>
            <w:noProof/>
            <w:webHidden/>
          </w:rPr>
        </w:r>
        <w:r w:rsidR="00D02CC2">
          <w:rPr>
            <w:noProof/>
            <w:webHidden/>
          </w:rPr>
          <w:fldChar w:fldCharType="separate"/>
        </w:r>
        <w:r w:rsidR="00D02CC2">
          <w:rPr>
            <w:noProof/>
            <w:webHidden/>
          </w:rPr>
          <w:t>20</w:t>
        </w:r>
        <w:r w:rsidR="00D02CC2">
          <w:rPr>
            <w:noProof/>
            <w:webHidden/>
          </w:rPr>
          <w:fldChar w:fldCharType="end"/>
        </w:r>
      </w:hyperlink>
    </w:p>
    <w:p w14:paraId="2FAF101F" w14:textId="6C16070B"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50" w:history="1">
        <w:r w:rsidR="00D02CC2" w:rsidRPr="001729A8">
          <w:rPr>
            <w:rStyle w:val="Hyperlink"/>
            <w:noProof/>
          </w:rPr>
          <w:t>6.4</w:t>
        </w:r>
        <w:r w:rsidR="00D02CC2">
          <w:rPr>
            <w:rFonts w:asciiTheme="minorHAnsi" w:eastAsiaTheme="minorEastAsia" w:hAnsiTheme="minorHAnsi" w:cstheme="minorBidi"/>
            <w:noProof/>
            <w:sz w:val="22"/>
            <w:szCs w:val="22"/>
            <w:lang w:val="en-US"/>
          </w:rPr>
          <w:tab/>
        </w:r>
        <w:r w:rsidR="00D02CC2" w:rsidRPr="001729A8">
          <w:rPr>
            <w:rStyle w:val="Hyperlink"/>
            <w:noProof/>
          </w:rPr>
          <w:t>Shared Libraries</w:t>
        </w:r>
        <w:r w:rsidR="00D02CC2">
          <w:rPr>
            <w:noProof/>
            <w:webHidden/>
          </w:rPr>
          <w:tab/>
        </w:r>
        <w:r w:rsidR="00D02CC2">
          <w:rPr>
            <w:noProof/>
            <w:webHidden/>
          </w:rPr>
          <w:fldChar w:fldCharType="begin"/>
        </w:r>
        <w:r w:rsidR="00D02CC2">
          <w:rPr>
            <w:noProof/>
            <w:webHidden/>
          </w:rPr>
          <w:instrText xml:space="preserve"> PAGEREF _Toc127860450 \h </w:instrText>
        </w:r>
        <w:r w:rsidR="00D02CC2">
          <w:rPr>
            <w:noProof/>
            <w:webHidden/>
          </w:rPr>
        </w:r>
        <w:r w:rsidR="00D02CC2">
          <w:rPr>
            <w:noProof/>
            <w:webHidden/>
          </w:rPr>
          <w:fldChar w:fldCharType="separate"/>
        </w:r>
        <w:r w:rsidR="00D02CC2">
          <w:rPr>
            <w:noProof/>
            <w:webHidden/>
          </w:rPr>
          <w:t>21</w:t>
        </w:r>
        <w:r w:rsidR="00D02CC2">
          <w:rPr>
            <w:noProof/>
            <w:webHidden/>
          </w:rPr>
          <w:fldChar w:fldCharType="end"/>
        </w:r>
      </w:hyperlink>
    </w:p>
    <w:p w14:paraId="6A0A46EE" w14:textId="4DBAA60A"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51" w:history="1">
        <w:r w:rsidR="00D02CC2" w:rsidRPr="001729A8">
          <w:rPr>
            <w:rStyle w:val="Hyperlink"/>
            <w:noProof/>
          </w:rPr>
          <w:t>7</w:t>
        </w:r>
        <w:r w:rsidR="00D02CC2">
          <w:rPr>
            <w:rFonts w:asciiTheme="minorHAnsi" w:eastAsiaTheme="minorEastAsia" w:hAnsiTheme="minorHAnsi" w:cstheme="minorBidi"/>
            <w:b w:val="0"/>
            <w:noProof/>
            <w:szCs w:val="22"/>
            <w:lang w:val="en-US"/>
          </w:rPr>
          <w:tab/>
        </w:r>
        <w:r w:rsidR="00D02CC2" w:rsidRPr="001729A8">
          <w:rPr>
            <w:rStyle w:val="Hyperlink"/>
            <w:noProof/>
          </w:rPr>
          <w:t>OptiCash Deployment (Application Server)</w:t>
        </w:r>
        <w:r w:rsidR="00D02CC2">
          <w:rPr>
            <w:noProof/>
            <w:webHidden/>
          </w:rPr>
          <w:tab/>
        </w:r>
        <w:r w:rsidR="00D02CC2">
          <w:rPr>
            <w:noProof/>
            <w:webHidden/>
          </w:rPr>
          <w:fldChar w:fldCharType="begin"/>
        </w:r>
        <w:r w:rsidR="00D02CC2">
          <w:rPr>
            <w:noProof/>
            <w:webHidden/>
          </w:rPr>
          <w:instrText xml:space="preserve"> PAGEREF _Toc127860451 \h </w:instrText>
        </w:r>
        <w:r w:rsidR="00D02CC2">
          <w:rPr>
            <w:noProof/>
            <w:webHidden/>
          </w:rPr>
        </w:r>
        <w:r w:rsidR="00D02CC2">
          <w:rPr>
            <w:noProof/>
            <w:webHidden/>
          </w:rPr>
          <w:fldChar w:fldCharType="separate"/>
        </w:r>
        <w:r w:rsidR="00D02CC2">
          <w:rPr>
            <w:noProof/>
            <w:webHidden/>
          </w:rPr>
          <w:t>22</w:t>
        </w:r>
        <w:r w:rsidR="00D02CC2">
          <w:rPr>
            <w:noProof/>
            <w:webHidden/>
          </w:rPr>
          <w:fldChar w:fldCharType="end"/>
        </w:r>
      </w:hyperlink>
    </w:p>
    <w:p w14:paraId="27501837" w14:textId="0E3B71F2"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52" w:history="1">
        <w:r w:rsidR="00D02CC2" w:rsidRPr="001729A8">
          <w:rPr>
            <w:rStyle w:val="Hyperlink"/>
            <w:noProof/>
          </w:rPr>
          <w:t>7.1</w:t>
        </w:r>
        <w:r w:rsidR="00D02CC2">
          <w:rPr>
            <w:rFonts w:asciiTheme="minorHAnsi" w:eastAsiaTheme="minorEastAsia" w:hAnsiTheme="minorHAnsi" w:cstheme="minorBidi"/>
            <w:noProof/>
            <w:sz w:val="22"/>
            <w:szCs w:val="22"/>
            <w:lang w:val="en-US"/>
          </w:rPr>
          <w:tab/>
        </w:r>
        <w:r w:rsidR="00D02CC2" w:rsidRPr="001729A8">
          <w:rPr>
            <w:rStyle w:val="Hyperlink"/>
            <w:noProof/>
          </w:rPr>
          <w:t>WAR File Deployment</w:t>
        </w:r>
        <w:r w:rsidR="00D02CC2">
          <w:rPr>
            <w:noProof/>
            <w:webHidden/>
          </w:rPr>
          <w:tab/>
        </w:r>
        <w:r w:rsidR="00D02CC2">
          <w:rPr>
            <w:noProof/>
            <w:webHidden/>
          </w:rPr>
          <w:fldChar w:fldCharType="begin"/>
        </w:r>
        <w:r w:rsidR="00D02CC2">
          <w:rPr>
            <w:noProof/>
            <w:webHidden/>
          </w:rPr>
          <w:instrText xml:space="preserve"> PAGEREF _Toc127860452 \h </w:instrText>
        </w:r>
        <w:r w:rsidR="00D02CC2">
          <w:rPr>
            <w:noProof/>
            <w:webHidden/>
          </w:rPr>
        </w:r>
        <w:r w:rsidR="00D02CC2">
          <w:rPr>
            <w:noProof/>
            <w:webHidden/>
          </w:rPr>
          <w:fldChar w:fldCharType="separate"/>
        </w:r>
        <w:r w:rsidR="00D02CC2">
          <w:rPr>
            <w:noProof/>
            <w:webHidden/>
          </w:rPr>
          <w:t>22</w:t>
        </w:r>
        <w:r w:rsidR="00D02CC2">
          <w:rPr>
            <w:noProof/>
            <w:webHidden/>
          </w:rPr>
          <w:fldChar w:fldCharType="end"/>
        </w:r>
      </w:hyperlink>
    </w:p>
    <w:p w14:paraId="46BDC435" w14:textId="6302B2A8"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53" w:history="1">
        <w:r w:rsidR="00D02CC2" w:rsidRPr="001729A8">
          <w:rPr>
            <w:rStyle w:val="Hyperlink"/>
            <w:noProof/>
          </w:rPr>
          <w:t>8</w:t>
        </w:r>
        <w:r w:rsidR="00D02CC2">
          <w:rPr>
            <w:rFonts w:asciiTheme="minorHAnsi" w:eastAsiaTheme="minorEastAsia" w:hAnsiTheme="minorHAnsi" w:cstheme="minorBidi"/>
            <w:b w:val="0"/>
            <w:noProof/>
            <w:szCs w:val="22"/>
            <w:lang w:val="en-US"/>
          </w:rPr>
          <w:tab/>
        </w:r>
        <w:r w:rsidR="00D02CC2" w:rsidRPr="001729A8">
          <w:rPr>
            <w:rStyle w:val="Hyperlink"/>
            <w:noProof/>
          </w:rPr>
          <w:t>OptiCash Deployment (Using WebLogic Server)</w:t>
        </w:r>
        <w:r w:rsidR="00D02CC2">
          <w:rPr>
            <w:noProof/>
            <w:webHidden/>
          </w:rPr>
          <w:tab/>
        </w:r>
        <w:r w:rsidR="00D02CC2">
          <w:rPr>
            <w:noProof/>
            <w:webHidden/>
          </w:rPr>
          <w:fldChar w:fldCharType="begin"/>
        </w:r>
        <w:r w:rsidR="00D02CC2">
          <w:rPr>
            <w:noProof/>
            <w:webHidden/>
          </w:rPr>
          <w:instrText xml:space="preserve"> PAGEREF _Toc127860453 \h </w:instrText>
        </w:r>
        <w:r w:rsidR="00D02CC2">
          <w:rPr>
            <w:noProof/>
            <w:webHidden/>
          </w:rPr>
        </w:r>
        <w:r w:rsidR="00D02CC2">
          <w:rPr>
            <w:noProof/>
            <w:webHidden/>
          </w:rPr>
          <w:fldChar w:fldCharType="separate"/>
        </w:r>
        <w:r w:rsidR="00D02CC2">
          <w:rPr>
            <w:noProof/>
            <w:webHidden/>
          </w:rPr>
          <w:t>23</w:t>
        </w:r>
        <w:r w:rsidR="00D02CC2">
          <w:rPr>
            <w:noProof/>
            <w:webHidden/>
          </w:rPr>
          <w:fldChar w:fldCharType="end"/>
        </w:r>
      </w:hyperlink>
    </w:p>
    <w:p w14:paraId="791CF101" w14:textId="7221DDB6" w:rsidR="00D02CC2" w:rsidRDefault="00000000">
      <w:pPr>
        <w:pStyle w:val="TOC2"/>
        <w:tabs>
          <w:tab w:val="left" w:pos="1621"/>
        </w:tabs>
        <w:rPr>
          <w:rFonts w:asciiTheme="minorHAnsi" w:eastAsiaTheme="minorEastAsia" w:hAnsiTheme="minorHAnsi" w:cstheme="minorBidi"/>
          <w:noProof/>
          <w:sz w:val="22"/>
          <w:szCs w:val="22"/>
          <w:lang w:val="en-US"/>
        </w:rPr>
      </w:pPr>
      <w:hyperlink w:anchor="_Toc127860454" w:history="1">
        <w:r w:rsidR="00D02CC2" w:rsidRPr="001729A8">
          <w:rPr>
            <w:rStyle w:val="Hyperlink"/>
            <w:noProof/>
          </w:rPr>
          <w:t>8.1</w:t>
        </w:r>
        <w:r w:rsidR="00D02CC2">
          <w:rPr>
            <w:rFonts w:asciiTheme="minorHAnsi" w:eastAsiaTheme="minorEastAsia" w:hAnsiTheme="minorHAnsi" w:cstheme="minorBidi"/>
            <w:noProof/>
            <w:sz w:val="22"/>
            <w:szCs w:val="22"/>
            <w:lang w:val="en-US"/>
          </w:rPr>
          <w:tab/>
        </w:r>
        <w:r w:rsidR="00D02CC2" w:rsidRPr="001729A8">
          <w:rPr>
            <w:rStyle w:val="Hyperlink"/>
            <w:noProof/>
          </w:rPr>
          <w:t>WAR File Deployment</w:t>
        </w:r>
        <w:r w:rsidR="00D02CC2">
          <w:rPr>
            <w:noProof/>
            <w:webHidden/>
          </w:rPr>
          <w:tab/>
        </w:r>
        <w:r w:rsidR="00D02CC2">
          <w:rPr>
            <w:noProof/>
            <w:webHidden/>
          </w:rPr>
          <w:fldChar w:fldCharType="begin"/>
        </w:r>
        <w:r w:rsidR="00D02CC2">
          <w:rPr>
            <w:noProof/>
            <w:webHidden/>
          </w:rPr>
          <w:instrText xml:space="preserve"> PAGEREF _Toc127860454 \h </w:instrText>
        </w:r>
        <w:r w:rsidR="00D02CC2">
          <w:rPr>
            <w:noProof/>
            <w:webHidden/>
          </w:rPr>
        </w:r>
        <w:r w:rsidR="00D02CC2">
          <w:rPr>
            <w:noProof/>
            <w:webHidden/>
          </w:rPr>
          <w:fldChar w:fldCharType="separate"/>
        </w:r>
        <w:r w:rsidR="00D02CC2">
          <w:rPr>
            <w:noProof/>
            <w:webHidden/>
          </w:rPr>
          <w:t>23</w:t>
        </w:r>
        <w:r w:rsidR="00D02CC2">
          <w:rPr>
            <w:noProof/>
            <w:webHidden/>
          </w:rPr>
          <w:fldChar w:fldCharType="end"/>
        </w:r>
      </w:hyperlink>
    </w:p>
    <w:p w14:paraId="6656A5B4" w14:textId="5BF16D3C"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55" w:history="1">
        <w:r w:rsidR="00D02CC2" w:rsidRPr="001729A8">
          <w:rPr>
            <w:rStyle w:val="Hyperlink"/>
            <w:noProof/>
          </w:rPr>
          <w:t>9</w:t>
        </w:r>
        <w:r w:rsidR="00D02CC2">
          <w:rPr>
            <w:rFonts w:asciiTheme="minorHAnsi" w:eastAsiaTheme="minorEastAsia" w:hAnsiTheme="minorHAnsi" w:cstheme="minorBidi"/>
            <w:b w:val="0"/>
            <w:noProof/>
            <w:szCs w:val="22"/>
            <w:lang w:val="en-US"/>
          </w:rPr>
          <w:tab/>
        </w:r>
        <w:r w:rsidR="00D02CC2" w:rsidRPr="001729A8">
          <w:rPr>
            <w:rStyle w:val="Hyperlink"/>
            <w:noProof/>
          </w:rPr>
          <w:t>OptiCash System Configuration</w:t>
        </w:r>
        <w:r w:rsidR="00D02CC2">
          <w:rPr>
            <w:noProof/>
            <w:webHidden/>
          </w:rPr>
          <w:tab/>
        </w:r>
        <w:r w:rsidR="00D02CC2">
          <w:rPr>
            <w:noProof/>
            <w:webHidden/>
          </w:rPr>
          <w:fldChar w:fldCharType="begin"/>
        </w:r>
        <w:r w:rsidR="00D02CC2">
          <w:rPr>
            <w:noProof/>
            <w:webHidden/>
          </w:rPr>
          <w:instrText xml:space="preserve"> PAGEREF _Toc127860455 \h </w:instrText>
        </w:r>
        <w:r w:rsidR="00D02CC2">
          <w:rPr>
            <w:noProof/>
            <w:webHidden/>
          </w:rPr>
        </w:r>
        <w:r w:rsidR="00D02CC2">
          <w:rPr>
            <w:noProof/>
            <w:webHidden/>
          </w:rPr>
          <w:fldChar w:fldCharType="separate"/>
        </w:r>
        <w:r w:rsidR="00D02CC2">
          <w:rPr>
            <w:noProof/>
            <w:webHidden/>
          </w:rPr>
          <w:t>24</w:t>
        </w:r>
        <w:r w:rsidR="00D02CC2">
          <w:rPr>
            <w:noProof/>
            <w:webHidden/>
          </w:rPr>
          <w:fldChar w:fldCharType="end"/>
        </w:r>
      </w:hyperlink>
    </w:p>
    <w:p w14:paraId="251FCB6D" w14:textId="027FBE5D"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56" w:history="1">
        <w:r w:rsidR="00D02CC2" w:rsidRPr="001729A8">
          <w:rPr>
            <w:rStyle w:val="Hyperlink"/>
            <w:noProof/>
          </w:rPr>
          <w:t>10</w:t>
        </w:r>
        <w:r w:rsidR="00D02CC2">
          <w:rPr>
            <w:rFonts w:asciiTheme="minorHAnsi" w:eastAsiaTheme="minorEastAsia" w:hAnsiTheme="minorHAnsi" w:cstheme="minorBidi"/>
            <w:b w:val="0"/>
            <w:noProof/>
            <w:szCs w:val="22"/>
            <w:lang w:val="en-US"/>
          </w:rPr>
          <w:tab/>
        </w:r>
        <w:r w:rsidR="00D02CC2" w:rsidRPr="001729A8">
          <w:rPr>
            <w:rStyle w:val="Hyperlink"/>
            <w:noProof/>
          </w:rPr>
          <w:t>OptiCash Licensing</w:t>
        </w:r>
        <w:r w:rsidR="00D02CC2">
          <w:rPr>
            <w:noProof/>
            <w:webHidden/>
          </w:rPr>
          <w:tab/>
        </w:r>
        <w:r w:rsidR="00D02CC2">
          <w:rPr>
            <w:noProof/>
            <w:webHidden/>
          </w:rPr>
          <w:fldChar w:fldCharType="begin"/>
        </w:r>
        <w:r w:rsidR="00D02CC2">
          <w:rPr>
            <w:noProof/>
            <w:webHidden/>
          </w:rPr>
          <w:instrText xml:space="preserve"> PAGEREF _Toc127860456 \h </w:instrText>
        </w:r>
        <w:r w:rsidR="00D02CC2">
          <w:rPr>
            <w:noProof/>
            <w:webHidden/>
          </w:rPr>
        </w:r>
        <w:r w:rsidR="00D02CC2">
          <w:rPr>
            <w:noProof/>
            <w:webHidden/>
          </w:rPr>
          <w:fldChar w:fldCharType="separate"/>
        </w:r>
        <w:r w:rsidR="00D02CC2">
          <w:rPr>
            <w:noProof/>
            <w:webHidden/>
          </w:rPr>
          <w:t>38</w:t>
        </w:r>
        <w:r w:rsidR="00D02CC2">
          <w:rPr>
            <w:noProof/>
            <w:webHidden/>
          </w:rPr>
          <w:fldChar w:fldCharType="end"/>
        </w:r>
      </w:hyperlink>
    </w:p>
    <w:p w14:paraId="4FCBD0B1" w14:textId="05B13351"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57" w:history="1">
        <w:r w:rsidR="00D02CC2" w:rsidRPr="001729A8">
          <w:rPr>
            <w:rStyle w:val="Hyperlink"/>
            <w:noProof/>
          </w:rPr>
          <w:t>11</w:t>
        </w:r>
        <w:r w:rsidR="00D02CC2">
          <w:rPr>
            <w:rFonts w:asciiTheme="minorHAnsi" w:eastAsiaTheme="minorEastAsia" w:hAnsiTheme="minorHAnsi" w:cstheme="minorBidi"/>
            <w:b w:val="0"/>
            <w:noProof/>
            <w:szCs w:val="22"/>
            <w:lang w:val="en-US"/>
          </w:rPr>
          <w:tab/>
        </w:r>
        <w:r w:rsidR="00D02CC2" w:rsidRPr="001729A8">
          <w:rPr>
            <w:rStyle w:val="Hyperlink"/>
            <w:noProof/>
          </w:rPr>
          <w:t>OptiCash Customization</w:t>
        </w:r>
        <w:r w:rsidR="00D02CC2">
          <w:rPr>
            <w:noProof/>
            <w:webHidden/>
          </w:rPr>
          <w:tab/>
        </w:r>
        <w:r w:rsidR="00D02CC2">
          <w:rPr>
            <w:noProof/>
            <w:webHidden/>
          </w:rPr>
          <w:fldChar w:fldCharType="begin"/>
        </w:r>
        <w:r w:rsidR="00D02CC2">
          <w:rPr>
            <w:noProof/>
            <w:webHidden/>
          </w:rPr>
          <w:instrText xml:space="preserve"> PAGEREF _Toc127860457 \h </w:instrText>
        </w:r>
        <w:r w:rsidR="00D02CC2">
          <w:rPr>
            <w:noProof/>
            <w:webHidden/>
          </w:rPr>
        </w:r>
        <w:r w:rsidR="00D02CC2">
          <w:rPr>
            <w:noProof/>
            <w:webHidden/>
          </w:rPr>
          <w:fldChar w:fldCharType="separate"/>
        </w:r>
        <w:r w:rsidR="00D02CC2">
          <w:rPr>
            <w:noProof/>
            <w:webHidden/>
          </w:rPr>
          <w:t>39</w:t>
        </w:r>
        <w:r w:rsidR="00D02CC2">
          <w:rPr>
            <w:noProof/>
            <w:webHidden/>
          </w:rPr>
          <w:fldChar w:fldCharType="end"/>
        </w:r>
      </w:hyperlink>
    </w:p>
    <w:p w14:paraId="5911E3B3" w14:textId="75E56426"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58" w:history="1">
        <w:r w:rsidR="00D02CC2" w:rsidRPr="001729A8">
          <w:rPr>
            <w:rStyle w:val="Hyperlink"/>
            <w:noProof/>
          </w:rPr>
          <w:t>11.1</w:t>
        </w:r>
        <w:r w:rsidR="00D02CC2">
          <w:rPr>
            <w:rFonts w:asciiTheme="minorHAnsi" w:eastAsiaTheme="minorEastAsia" w:hAnsiTheme="minorHAnsi" w:cstheme="minorBidi"/>
            <w:noProof/>
            <w:sz w:val="22"/>
            <w:szCs w:val="22"/>
            <w:lang w:val="en-US"/>
          </w:rPr>
          <w:tab/>
        </w:r>
        <w:r w:rsidR="00D02CC2" w:rsidRPr="001729A8">
          <w:rPr>
            <w:rStyle w:val="Hyperlink"/>
            <w:noProof/>
          </w:rPr>
          <w:t>Making Changes to the Language File</w:t>
        </w:r>
        <w:r w:rsidR="00D02CC2">
          <w:rPr>
            <w:noProof/>
            <w:webHidden/>
          </w:rPr>
          <w:tab/>
        </w:r>
        <w:r w:rsidR="00D02CC2">
          <w:rPr>
            <w:noProof/>
            <w:webHidden/>
          </w:rPr>
          <w:fldChar w:fldCharType="begin"/>
        </w:r>
        <w:r w:rsidR="00D02CC2">
          <w:rPr>
            <w:noProof/>
            <w:webHidden/>
          </w:rPr>
          <w:instrText xml:space="preserve"> PAGEREF _Toc127860458 \h </w:instrText>
        </w:r>
        <w:r w:rsidR="00D02CC2">
          <w:rPr>
            <w:noProof/>
            <w:webHidden/>
          </w:rPr>
        </w:r>
        <w:r w:rsidR="00D02CC2">
          <w:rPr>
            <w:noProof/>
            <w:webHidden/>
          </w:rPr>
          <w:fldChar w:fldCharType="separate"/>
        </w:r>
        <w:r w:rsidR="00D02CC2">
          <w:rPr>
            <w:noProof/>
            <w:webHidden/>
          </w:rPr>
          <w:t>39</w:t>
        </w:r>
        <w:r w:rsidR="00D02CC2">
          <w:rPr>
            <w:noProof/>
            <w:webHidden/>
          </w:rPr>
          <w:fldChar w:fldCharType="end"/>
        </w:r>
      </w:hyperlink>
    </w:p>
    <w:p w14:paraId="1E593C38" w14:textId="3985FB00"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59" w:history="1">
        <w:r w:rsidR="00D02CC2" w:rsidRPr="001729A8">
          <w:rPr>
            <w:rStyle w:val="Hyperlink"/>
            <w:noProof/>
          </w:rPr>
          <w:t>11.2</w:t>
        </w:r>
        <w:r w:rsidR="00D02CC2">
          <w:rPr>
            <w:rFonts w:asciiTheme="minorHAnsi" w:eastAsiaTheme="minorEastAsia" w:hAnsiTheme="minorHAnsi" w:cstheme="minorBidi"/>
            <w:noProof/>
            <w:sz w:val="22"/>
            <w:szCs w:val="22"/>
            <w:lang w:val="en-US"/>
          </w:rPr>
          <w:tab/>
        </w:r>
        <w:r w:rsidR="00D02CC2" w:rsidRPr="001729A8">
          <w:rPr>
            <w:rStyle w:val="Hyperlink"/>
            <w:noProof/>
          </w:rPr>
          <w:t>Audit Settings</w:t>
        </w:r>
        <w:r w:rsidR="00D02CC2">
          <w:rPr>
            <w:noProof/>
            <w:webHidden/>
          </w:rPr>
          <w:tab/>
        </w:r>
        <w:r w:rsidR="00D02CC2">
          <w:rPr>
            <w:noProof/>
            <w:webHidden/>
          </w:rPr>
          <w:fldChar w:fldCharType="begin"/>
        </w:r>
        <w:r w:rsidR="00D02CC2">
          <w:rPr>
            <w:noProof/>
            <w:webHidden/>
          </w:rPr>
          <w:instrText xml:space="preserve"> PAGEREF _Toc127860459 \h </w:instrText>
        </w:r>
        <w:r w:rsidR="00D02CC2">
          <w:rPr>
            <w:noProof/>
            <w:webHidden/>
          </w:rPr>
        </w:r>
        <w:r w:rsidR="00D02CC2">
          <w:rPr>
            <w:noProof/>
            <w:webHidden/>
          </w:rPr>
          <w:fldChar w:fldCharType="separate"/>
        </w:r>
        <w:r w:rsidR="00D02CC2">
          <w:rPr>
            <w:noProof/>
            <w:webHidden/>
          </w:rPr>
          <w:t>40</w:t>
        </w:r>
        <w:r w:rsidR="00D02CC2">
          <w:rPr>
            <w:noProof/>
            <w:webHidden/>
          </w:rPr>
          <w:fldChar w:fldCharType="end"/>
        </w:r>
      </w:hyperlink>
    </w:p>
    <w:p w14:paraId="6068034A" w14:textId="038858BD"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60" w:history="1">
        <w:r w:rsidR="00D02CC2" w:rsidRPr="001729A8">
          <w:rPr>
            <w:rStyle w:val="Hyperlink"/>
            <w:noProof/>
          </w:rPr>
          <w:t>11.3</w:t>
        </w:r>
        <w:r w:rsidR="00D02CC2">
          <w:rPr>
            <w:rFonts w:asciiTheme="minorHAnsi" w:eastAsiaTheme="minorEastAsia" w:hAnsiTheme="minorHAnsi" w:cstheme="minorBidi"/>
            <w:noProof/>
            <w:sz w:val="22"/>
            <w:szCs w:val="22"/>
            <w:lang w:val="en-US"/>
          </w:rPr>
          <w:tab/>
        </w:r>
        <w:r w:rsidR="00D02CC2" w:rsidRPr="001729A8">
          <w:rPr>
            <w:rStyle w:val="Hyperlink"/>
            <w:noProof/>
          </w:rPr>
          <w:t>Making Changes to the Styles and Logos</w:t>
        </w:r>
        <w:r w:rsidR="00D02CC2">
          <w:rPr>
            <w:noProof/>
            <w:webHidden/>
          </w:rPr>
          <w:tab/>
        </w:r>
        <w:r w:rsidR="00D02CC2">
          <w:rPr>
            <w:noProof/>
            <w:webHidden/>
          </w:rPr>
          <w:fldChar w:fldCharType="begin"/>
        </w:r>
        <w:r w:rsidR="00D02CC2">
          <w:rPr>
            <w:noProof/>
            <w:webHidden/>
          </w:rPr>
          <w:instrText xml:space="preserve"> PAGEREF _Toc127860460 \h </w:instrText>
        </w:r>
        <w:r w:rsidR="00D02CC2">
          <w:rPr>
            <w:noProof/>
            <w:webHidden/>
          </w:rPr>
        </w:r>
        <w:r w:rsidR="00D02CC2">
          <w:rPr>
            <w:noProof/>
            <w:webHidden/>
          </w:rPr>
          <w:fldChar w:fldCharType="separate"/>
        </w:r>
        <w:r w:rsidR="00D02CC2">
          <w:rPr>
            <w:noProof/>
            <w:webHidden/>
          </w:rPr>
          <w:t>50</w:t>
        </w:r>
        <w:r w:rsidR="00D02CC2">
          <w:rPr>
            <w:noProof/>
            <w:webHidden/>
          </w:rPr>
          <w:fldChar w:fldCharType="end"/>
        </w:r>
      </w:hyperlink>
    </w:p>
    <w:p w14:paraId="11530AA6" w14:textId="79CE06A7"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61" w:history="1">
        <w:r w:rsidR="00D02CC2" w:rsidRPr="001729A8">
          <w:rPr>
            <w:rStyle w:val="Hyperlink"/>
            <w:noProof/>
          </w:rPr>
          <w:t>11.4</w:t>
        </w:r>
        <w:r w:rsidR="00D02CC2">
          <w:rPr>
            <w:rFonts w:asciiTheme="minorHAnsi" w:eastAsiaTheme="minorEastAsia" w:hAnsiTheme="minorHAnsi" w:cstheme="minorBidi"/>
            <w:noProof/>
            <w:sz w:val="22"/>
            <w:szCs w:val="22"/>
            <w:lang w:val="en-US"/>
          </w:rPr>
          <w:tab/>
        </w:r>
        <w:r w:rsidR="00D02CC2" w:rsidRPr="001729A8">
          <w:rPr>
            <w:rStyle w:val="Hyperlink"/>
            <w:noProof/>
          </w:rPr>
          <w:t>Setting Custom Order Fields</w:t>
        </w:r>
        <w:r w:rsidR="00D02CC2">
          <w:rPr>
            <w:noProof/>
            <w:webHidden/>
          </w:rPr>
          <w:tab/>
        </w:r>
        <w:r w:rsidR="00D02CC2">
          <w:rPr>
            <w:noProof/>
            <w:webHidden/>
          </w:rPr>
          <w:fldChar w:fldCharType="begin"/>
        </w:r>
        <w:r w:rsidR="00D02CC2">
          <w:rPr>
            <w:noProof/>
            <w:webHidden/>
          </w:rPr>
          <w:instrText xml:space="preserve"> PAGEREF _Toc127860461 \h </w:instrText>
        </w:r>
        <w:r w:rsidR="00D02CC2">
          <w:rPr>
            <w:noProof/>
            <w:webHidden/>
          </w:rPr>
        </w:r>
        <w:r w:rsidR="00D02CC2">
          <w:rPr>
            <w:noProof/>
            <w:webHidden/>
          </w:rPr>
          <w:fldChar w:fldCharType="separate"/>
        </w:r>
        <w:r w:rsidR="00D02CC2">
          <w:rPr>
            <w:noProof/>
            <w:webHidden/>
          </w:rPr>
          <w:t>50</w:t>
        </w:r>
        <w:r w:rsidR="00D02CC2">
          <w:rPr>
            <w:noProof/>
            <w:webHidden/>
          </w:rPr>
          <w:fldChar w:fldCharType="end"/>
        </w:r>
      </w:hyperlink>
    </w:p>
    <w:p w14:paraId="39CC30D6" w14:textId="11EC1FA4"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62" w:history="1">
        <w:r w:rsidR="00D02CC2" w:rsidRPr="001729A8">
          <w:rPr>
            <w:rStyle w:val="Hyperlink"/>
            <w:noProof/>
          </w:rPr>
          <w:t>11.5</w:t>
        </w:r>
        <w:r w:rsidR="00D02CC2">
          <w:rPr>
            <w:rFonts w:asciiTheme="minorHAnsi" w:eastAsiaTheme="minorEastAsia" w:hAnsiTheme="minorHAnsi" w:cstheme="minorBidi"/>
            <w:noProof/>
            <w:sz w:val="22"/>
            <w:szCs w:val="22"/>
            <w:lang w:val="en-US"/>
          </w:rPr>
          <w:tab/>
        </w:r>
        <w:r w:rsidR="00D02CC2" w:rsidRPr="001729A8">
          <w:rPr>
            <w:rStyle w:val="Hyperlink"/>
            <w:noProof/>
          </w:rPr>
          <w:t>Setup OptiTransport</w:t>
        </w:r>
        <w:r w:rsidR="00D02CC2">
          <w:rPr>
            <w:noProof/>
            <w:webHidden/>
          </w:rPr>
          <w:tab/>
        </w:r>
        <w:r w:rsidR="00D02CC2">
          <w:rPr>
            <w:noProof/>
            <w:webHidden/>
          </w:rPr>
          <w:fldChar w:fldCharType="begin"/>
        </w:r>
        <w:r w:rsidR="00D02CC2">
          <w:rPr>
            <w:noProof/>
            <w:webHidden/>
          </w:rPr>
          <w:instrText xml:space="preserve"> PAGEREF _Toc127860462 \h </w:instrText>
        </w:r>
        <w:r w:rsidR="00D02CC2">
          <w:rPr>
            <w:noProof/>
            <w:webHidden/>
          </w:rPr>
        </w:r>
        <w:r w:rsidR="00D02CC2">
          <w:rPr>
            <w:noProof/>
            <w:webHidden/>
          </w:rPr>
          <w:fldChar w:fldCharType="separate"/>
        </w:r>
        <w:r w:rsidR="00D02CC2">
          <w:rPr>
            <w:noProof/>
            <w:webHidden/>
          </w:rPr>
          <w:t>51</w:t>
        </w:r>
        <w:r w:rsidR="00D02CC2">
          <w:rPr>
            <w:noProof/>
            <w:webHidden/>
          </w:rPr>
          <w:fldChar w:fldCharType="end"/>
        </w:r>
      </w:hyperlink>
    </w:p>
    <w:p w14:paraId="697A53DD" w14:textId="1FB854DE"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63" w:history="1">
        <w:r w:rsidR="00D02CC2" w:rsidRPr="001729A8">
          <w:rPr>
            <w:rStyle w:val="Hyperlink"/>
            <w:noProof/>
          </w:rPr>
          <w:t>12</w:t>
        </w:r>
        <w:r w:rsidR="00D02CC2">
          <w:rPr>
            <w:rFonts w:asciiTheme="minorHAnsi" w:eastAsiaTheme="minorEastAsia" w:hAnsiTheme="minorHAnsi" w:cstheme="minorBidi"/>
            <w:b w:val="0"/>
            <w:noProof/>
            <w:szCs w:val="22"/>
            <w:lang w:val="en-US"/>
          </w:rPr>
          <w:tab/>
        </w:r>
        <w:r w:rsidR="00D02CC2" w:rsidRPr="001729A8">
          <w:rPr>
            <w:rStyle w:val="Hyperlink"/>
            <w:noProof/>
          </w:rPr>
          <w:t>OptiNet Deployment (Application Server)</w:t>
        </w:r>
        <w:r w:rsidR="00D02CC2">
          <w:rPr>
            <w:noProof/>
            <w:webHidden/>
          </w:rPr>
          <w:tab/>
        </w:r>
        <w:r w:rsidR="00D02CC2">
          <w:rPr>
            <w:noProof/>
            <w:webHidden/>
          </w:rPr>
          <w:fldChar w:fldCharType="begin"/>
        </w:r>
        <w:r w:rsidR="00D02CC2">
          <w:rPr>
            <w:noProof/>
            <w:webHidden/>
          </w:rPr>
          <w:instrText xml:space="preserve"> PAGEREF _Toc127860463 \h </w:instrText>
        </w:r>
        <w:r w:rsidR="00D02CC2">
          <w:rPr>
            <w:noProof/>
            <w:webHidden/>
          </w:rPr>
        </w:r>
        <w:r w:rsidR="00D02CC2">
          <w:rPr>
            <w:noProof/>
            <w:webHidden/>
          </w:rPr>
          <w:fldChar w:fldCharType="separate"/>
        </w:r>
        <w:r w:rsidR="00D02CC2">
          <w:rPr>
            <w:noProof/>
            <w:webHidden/>
          </w:rPr>
          <w:t>53</w:t>
        </w:r>
        <w:r w:rsidR="00D02CC2">
          <w:rPr>
            <w:noProof/>
            <w:webHidden/>
          </w:rPr>
          <w:fldChar w:fldCharType="end"/>
        </w:r>
      </w:hyperlink>
    </w:p>
    <w:p w14:paraId="14F02220" w14:textId="20E2F03A"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64" w:history="1">
        <w:r w:rsidR="00D02CC2" w:rsidRPr="001729A8">
          <w:rPr>
            <w:rStyle w:val="Hyperlink"/>
            <w:noProof/>
          </w:rPr>
          <w:t>12.1</w:t>
        </w:r>
        <w:r w:rsidR="00D02CC2">
          <w:rPr>
            <w:rFonts w:asciiTheme="minorHAnsi" w:eastAsiaTheme="minorEastAsia" w:hAnsiTheme="minorHAnsi" w:cstheme="minorBidi"/>
            <w:noProof/>
            <w:sz w:val="22"/>
            <w:szCs w:val="22"/>
            <w:lang w:val="en-US"/>
          </w:rPr>
          <w:tab/>
        </w:r>
        <w:r w:rsidR="00D02CC2" w:rsidRPr="001729A8">
          <w:rPr>
            <w:rStyle w:val="Hyperlink"/>
            <w:noProof/>
          </w:rPr>
          <w:t>WAR File Deployment</w:t>
        </w:r>
        <w:r w:rsidR="00D02CC2">
          <w:rPr>
            <w:noProof/>
            <w:webHidden/>
          </w:rPr>
          <w:tab/>
        </w:r>
        <w:r w:rsidR="00D02CC2">
          <w:rPr>
            <w:noProof/>
            <w:webHidden/>
          </w:rPr>
          <w:fldChar w:fldCharType="begin"/>
        </w:r>
        <w:r w:rsidR="00D02CC2">
          <w:rPr>
            <w:noProof/>
            <w:webHidden/>
          </w:rPr>
          <w:instrText xml:space="preserve"> PAGEREF _Toc127860464 \h </w:instrText>
        </w:r>
        <w:r w:rsidR="00D02CC2">
          <w:rPr>
            <w:noProof/>
            <w:webHidden/>
          </w:rPr>
        </w:r>
        <w:r w:rsidR="00D02CC2">
          <w:rPr>
            <w:noProof/>
            <w:webHidden/>
          </w:rPr>
          <w:fldChar w:fldCharType="separate"/>
        </w:r>
        <w:r w:rsidR="00D02CC2">
          <w:rPr>
            <w:noProof/>
            <w:webHidden/>
          </w:rPr>
          <w:t>53</w:t>
        </w:r>
        <w:r w:rsidR="00D02CC2">
          <w:rPr>
            <w:noProof/>
            <w:webHidden/>
          </w:rPr>
          <w:fldChar w:fldCharType="end"/>
        </w:r>
      </w:hyperlink>
    </w:p>
    <w:p w14:paraId="5B59DB1F" w14:textId="3BE032C6"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65" w:history="1">
        <w:r w:rsidR="00D02CC2" w:rsidRPr="001729A8">
          <w:rPr>
            <w:rStyle w:val="Hyperlink"/>
            <w:noProof/>
          </w:rPr>
          <w:t>13</w:t>
        </w:r>
        <w:r w:rsidR="00D02CC2">
          <w:rPr>
            <w:rFonts w:asciiTheme="minorHAnsi" w:eastAsiaTheme="minorEastAsia" w:hAnsiTheme="minorHAnsi" w:cstheme="minorBidi"/>
            <w:b w:val="0"/>
            <w:noProof/>
            <w:szCs w:val="22"/>
            <w:lang w:val="en-US"/>
          </w:rPr>
          <w:tab/>
        </w:r>
        <w:r w:rsidR="00D02CC2" w:rsidRPr="001729A8">
          <w:rPr>
            <w:rStyle w:val="Hyperlink"/>
            <w:noProof/>
          </w:rPr>
          <w:t>OptiNet System Configuration</w:t>
        </w:r>
        <w:r w:rsidR="00D02CC2">
          <w:rPr>
            <w:noProof/>
            <w:webHidden/>
          </w:rPr>
          <w:tab/>
        </w:r>
        <w:r w:rsidR="00D02CC2">
          <w:rPr>
            <w:noProof/>
            <w:webHidden/>
          </w:rPr>
          <w:fldChar w:fldCharType="begin"/>
        </w:r>
        <w:r w:rsidR="00D02CC2">
          <w:rPr>
            <w:noProof/>
            <w:webHidden/>
          </w:rPr>
          <w:instrText xml:space="preserve"> PAGEREF _Toc127860465 \h </w:instrText>
        </w:r>
        <w:r w:rsidR="00D02CC2">
          <w:rPr>
            <w:noProof/>
            <w:webHidden/>
          </w:rPr>
        </w:r>
        <w:r w:rsidR="00D02CC2">
          <w:rPr>
            <w:noProof/>
            <w:webHidden/>
          </w:rPr>
          <w:fldChar w:fldCharType="separate"/>
        </w:r>
        <w:r w:rsidR="00D02CC2">
          <w:rPr>
            <w:noProof/>
            <w:webHidden/>
          </w:rPr>
          <w:t>54</w:t>
        </w:r>
        <w:r w:rsidR="00D02CC2">
          <w:rPr>
            <w:noProof/>
            <w:webHidden/>
          </w:rPr>
          <w:fldChar w:fldCharType="end"/>
        </w:r>
      </w:hyperlink>
    </w:p>
    <w:p w14:paraId="213828A1" w14:textId="1A436221"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66" w:history="1">
        <w:r w:rsidR="00D02CC2" w:rsidRPr="001729A8">
          <w:rPr>
            <w:rStyle w:val="Hyperlink"/>
            <w:noProof/>
          </w:rPr>
          <w:t>14</w:t>
        </w:r>
        <w:r w:rsidR="00D02CC2">
          <w:rPr>
            <w:rFonts w:asciiTheme="minorHAnsi" w:eastAsiaTheme="minorEastAsia" w:hAnsiTheme="minorHAnsi" w:cstheme="minorBidi"/>
            <w:b w:val="0"/>
            <w:noProof/>
            <w:szCs w:val="22"/>
            <w:lang w:val="en-US"/>
          </w:rPr>
          <w:tab/>
        </w:r>
        <w:r w:rsidR="00D02CC2" w:rsidRPr="001729A8">
          <w:rPr>
            <w:rStyle w:val="Hyperlink"/>
            <w:noProof/>
          </w:rPr>
          <w:t>OptiNet Licensing</w:t>
        </w:r>
        <w:r w:rsidR="00D02CC2">
          <w:rPr>
            <w:noProof/>
            <w:webHidden/>
          </w:rPr>
          <w:tab/>
        </w:r>
        <w:r w:rsidR="00D02CC2">
          <w:rPr>
            <w:noProof/>
            <w:webHidden/>
          </w:rPr>
          <w:fldChar w:fldCharType="begin"/>
        </w:r>
        <w:r w:rsidR="00D02CC2">
          <w:rPr>
            <w:noProof/>
            <w:webHidden/>
          </w:rPr>
          <w:instrText xml:space="preserve"> PAGEREF _Toc127860466 \h </w:instrText>
        </w:r>
        <w:r w:rsidR="00D02CC2">
          <w:rPr>
            <w:noProof/>
            <w:webHidden/>
          </w:rPr>
        </w:r>
        <w:r w:rsidR="00D02CC2">
          <w:rPr>
            <w:noProof/>
            <w:webHidden/>
          </w:rPr>
          <w:fldChar w:fldCharType="separate"/>
        </w:r>
        <w:r w:rsidR="00D02CC2">
          <w:rPr>
            <w:noProof/>
            <w:webHidden/>
          </w:rPr>
          <w:t>58</w:t>
        </w:r>
        <w:r w:rsidR="00D02CC2">
          <w:rPr>
            <w:noProof/>
            <w:webHidden/>
          </w:rPr>
          <w:fldChar w:fldCharType="end"/>
        </w:r>
      </w:hyperlink>
    </w:p>
    <w:p w14:paraId="027B5F57" w14:textId="3DF9AB57"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67" w:history="1">
        <w:r w:rsidR="00D02CC2" w:rsidRPr="001729A8">
          <w:rPr>
            <w:rStyle w:val="Hyperlink"/>
            <w:noProof/>
          </w:rPr>
          <w:t>15</w:t>
        </w:r>
        <w:r w:rsidR="00D02CC2">
          <w:rPr>
            <w:rFonts w:asciiTheme="minorHAnsi" w:eastAsiaTheme="minorEastAsia" w:hAnsiTheme="minorHAnsi" w:cstheme="minorBidi"/>
            <w:b w:val="0"/>
            <w:noProof/>
            <w:szCs w:val="22"/>
            <w:lang w:val="en-US"/>
          </w:rPr>
          <w:tab/>
        </w:r>
        <w:r w:rsidR="00D02CC2" w:rsidRPr="001729A8">
          <w:rPr>
            <w:rStyle w:val="Hyperlink"/>
            <w:noProof/>
          </w:rPr>
          <w:t>OptiNet Customization</w:t>
        </w:r>
        <w:r w:rsidR="00D02CC2">
          <w:rPr>
            <w:noProof/>
            <w:webHidden/>
          </w:rPr>
          <w:tab/>
        </w:r>
        <w:r w:rsidR="00D02CC2">
          <w:rPr>
            <w:noProof/>
            <w:webHidden/>
          </w:rPr>
          <w:fldChar w:fldCharType="begin"/>
        </w:r>
        <w:r w:rsidR="00D02CC2">
          <w:rPr>
            <w:noProof/>
            <w:webHidden/>
          </w:rPr>
          <w:instrText xml:space="preserve"> PAGEREF _Toc127860467 \h </w:instrText>
        </w:r>
        <w:r w:rsidR="00D02CC2">
          <w:rPr>
            <w:noProof/>
            <w:webHidden/>
          </w:rPr>
        </w:r>
        <w:r w:rsidR="00D02CC2">
          <w:rPr>
            <w:noProof/>
            <w:webHidden/>
          </w:rPr>
          <w:fldChar w:fldCharType="separate"/>
        </w:r>
        <w:r w:rsidR="00D02CC2">
          <w:rPr>
            <w:noProof/>
            <w:webHidden/>
          </w:rPr>
          <w:t>59</w:t>
        </w:r>
        <w:r w:rsidR="00D02CC2">
          <w:rPr>
            <w:noProof/>
            <w:webHidden/>
          </w:rPr>
          <w:fldChar w:fldCharType="end"/>
        </w:r>
      </w:hyperlink>
    </w:p>
    <w:p w14:paraId="52053E95" w14:textId="6A4EB59D"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68" w:history="1">
        <w:r w:rsidR="00D02CC2" w:rsidRPr="001729A8">
          <w:rPr>
            <w:rStyle w:val="Hyperlink"/>
            <w:noProof/>
          </w:rPr>
          <w:t>15.1</w:t>
        </w:r>
        <w:r w:rsidR="00D02CC2">
          <w:rPr>
            <w:rFonts w:asciiTheme="minorHAnsi" w:eastAsiaTheme="minorEastAsia" w:hAnsiTheme="minorHAnsi" w:cstheme="minorBidi"/>
            <w:noProof/>
            <w:sz w:val="22"/>
            <w:szCs w:val="22"/>
            <w:lang w:val="en-US"/>
          </w:rPr>
          <w:tab/>
        </w:r>
        <w:r w:rsidR="00D02CC2" w:rsidRPr="001729A8">
          <w:rPr>
            <w:rStyle w:val="Hyperlink"/>
            <w:noProof/>
          </w:rPr>
          <w:t>Making Changes to the Language File</w:t>
        </w:r>
        <w:r w:rsidR="00D02CC2">
          <w:rPr>
            <w:noProof/>
            <w:webHidden/>
          </w:rPr>
          <w:tab/>
        </w:r>
        <w:r w:rsidR="00D02CC2">
          <w:rPr>
            <w:noProof/>
            <w:webHidden/>
          </w:rPr>
          <w:fldChar w:fldCharType="begin"/>
        </w:r>
        <w:r w:rsidR="00D02CC2">
          <w:rPr>
            <w:noProof/>
            <w:webHidden/>
          </w:rPr>
          <w:instrText xml:space="preserve"> PAGEREF _Toc127860468 \h </w:instrText>
        </w:r>
        <w:r w:rsidR="00D02CC2">
          <w:rPr>
            <w:noProof/>
            <w:webHidden/>
          </w:rPr>
        </w:r>
        <w:r w:rsidR="00D02CC2">
          <w:rPr>
            <w:noProof/>
            <w:webHidden/>
          </w:rPr>
          <w:fldChar w:fldCharType="separate"/>
        </w:r>
        <w:r w:rsidR="00D02CC2">
          <w:rPr>
            <w:noProof/>
            <w:webHidden/>
          </w:rPr>
          <w:t>59</w:t>
        </w:r>
        <w:r w:rsidR="00D02CC2">
          <w:rPr>
            <w:noProof/>
            <w:webHidden/>
          </w:rPr>
          <w:fldChar w:fldCharType="end"/>
        </w:r>
      </w:hyperlink>
    </w:p>
    <w:p w14:paraId="2E3EB9E4" w14:textId="661833DC"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69" w:history="1">
        <w:r w:rsidR="00D02CC2" w:rsidRPr="001729A8">
          <w:rPr>
            <w:rStyle w:val="Hyperlink"/>
            <w:noProof/>
          </w:rPr>
          <w:t>15.2</w:t>
        </w:r>
        <w:r w:rsidR="00D02CC2">
          <w:rPr>
            <w:rFonts w:asciiTheme="minorHAnsi" w:eastAsiaTheme="minorEastAsia" w:hAnsiTheme="minorHAnsi" w:cstheme="minorBidi"/>
            <w:noProof/>
            <w:sz w:val="22"/>
            <w:szCs w:val="22"/>
            <w:lang w:val="en-US"/>
          </w:rPr>
          <w:tab/>
        </w:r>
        <w:r w:rsidR="00D02CC2" w:rsidRPr="001729A8">
          <w:rPr>
            <w:rStyle w:val="Hyperlink"/>
            <w:noProof/>
          </w:rPr>
          <w:t>Images</w:t>
        </w:r>
        <w:r w:rsidR="00D02CC2">
          <w:rPr>
            <w:noProof/>
            <w:webHidden/>
          </w:rPr>
          <w:tab/>
        </w:r>
        <w:r w:rsidR="00D02CC2">
          <w:rPr>
            <w:noProof/>
            <w:webHidden/>
          </w:rPr>
          <w:fldChar w:fldCharType="begin"/>
        </w:r>
        <w:r w:rsidR="00D02CC2">
          <w:rPr>
            <w:noProof/>
            <w:webHidden/>
          </w:rPr>
          <w:instrText xml:space="preserve"> PAGEREF _Toc127860469 \h </w:instrText>
        </w:r>
        <w:r w:rsidR="00D02CC2">
          <w:rPr>
            <w:noProof/>
            <w:webHidden/>
          </w:rPr>
        </w:r>
        <w:r w:rsidR="00D02CC2">
          <w:rPr>
            <w:noProof/>
            <w:webHidden/>
          </w:rPr>
          <w:fldChar w:fldCharType="separate"/>
        </w:r>
        <w:r w:rsidR="00D02CC2">
          <w:rPr>
            <w:noProof/>
            <w:webHidden/>
          </w:rPr>
          <w:t>60</w:t>
        </w:r>
        <w:r w:rsidR="00D02CC2">
          <w:rPr>
            <w:noProof/>
            <w:webHidden/>
          </w:rPr>
          <w:fldChar w:fldCharType="end"/>
        </w:r>
      </w:hyperlink>
    </w:p>
    <w:p w14:paraId="376E2F8D" w14:textId="5FA812D5"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70" w:history="1">
        <w:r w:rsidR="00D02CC2" w:rsidRPr="001729A8">
          <w:rPr>
            <w:rStyle w:val="Hyperlink"/>
            <w:noProof/>
          </w:rPr>
          <w:t>15.3</w:t>
        </w:r>
        <w:r w:rsidR="00D02CC2">
          <w:rPr>
            <w:rFonts w:asciiTheme="minorHAnsi" w:eastAsiaTheme="minorEastAsia" w:hAnsiTheme="minorHAnsi" w:cstheme="minorBidi"/>
            <w:noProof/>
            <w:sz w:val="22"/>
            <w:szCs w:val="22"/>
            <w:lang w:val="en-US"/>
          </w:rPr>
          <w:tab/>
        </w:r>
        <w:r w:rsidR="00D02CC2" w:rsidRPr="001729A8">
          <w:rPr>
            <w:rStyle w:val="Hyperlink"/>
            <w:noProof/>
          </w:rPr>
          <w:t>Style Sheet</w:t>
        </w:r>
        <w:r w:rsidR="00D02CC2">
          <w:rPr>
            <w:noProof/>
            <w:webHidden/>
          </w:rPr>
          <w:tab/>
        </w:r>
        <w:r w:rsidR="00D02CC2">
          <w:rPr>
            <w:noProof/>
            <w:webHidden/>
          </w:rPr>
          <w:fldChar w:fldCharType="begin"/>
        </w:r>
        <w:r w:rsidR="00D02CC2">
          <w:rPr>
            <w:noProof/>
            <w:webHidden/>
          </w:rPr>
          <w:instrText xml:space="preserve"> PAGEREF _Toc127860470 \h </w:instrText>
        </w:r>
        <w:r w:rsidR="00D02CC2">
          <w:rPr>
            <w:noProof/>
            <w:webHidden/>
          </w:rPr>
        </w:r>
        <w:r w:rsidR="00D02CC2">
          <w:rPr>
            <w:noProof/>
            <w:webHidden/>
          </w:rPr>
          <w:fldChar w:fldCharType="separate"/>
        </w:r>
        <w:r w:rsidR="00D02CC2">
          <w:rPr>
            <w:noProof/>
            <w:webHidden/>
          </w:rPr>
          <w:t>61</w:t>
        </w:r>
        <w:r w:rsidR="00D02CC2">
          <w:rPr>
            <w:noProof/>
            <w:webHidden/>
          </w:rPr>
          <w:fldChar w:fldCharType="end"/>
        </w:r>
      </w:hyperlink>
    </w:p>
    <w:p w14:paraId="19231841" w14:textId="1B712740"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71" w:history="1">
        <w:r w:rsidR="00D02CC2" w:rsidRPr="001729A8">
          <w:rPr>
            <w:rStyle w:val="Hyperlink"/>
            <w:noProof/>
          </w:rPr>
          <w:t>15.4</w:t>
        </w:r>
        <w:r w:rsidR="00D02CC2">
          <w:rPr>
            <w:rFonts w:asciiTheme="minorHAnsi" w:eastAsiaTheme="minorEastAsia" w:hAnsiTheme="minorHAnsi" w:cstheme="minorBidi"/>
            <w:noProof/>
            <w:sz w:val="22"/>
            <w:szCs w:val="22"/>
            <w:lang w:val="en-US"/>
          </w:rPr>
          <w:tab/>
        </w:r>
        <w:r w:rsidR="00D02CC2" w:rsidRPr="001729A8">
          <w:rPr>
            <w:rStyle w:val="Hyperlink"/>
            <w:noProof/>
          </w:rPr>
          <w:t>Audit Settings</w:t>
        </w:r>
        <w:r w:rsidR="00D02CC2">
          <w:rPr>
            <w:noProof/>
            <w:webHidden/>
          </w:rPr>
          <w:tab/>
        </w:r>
        <w:r w:rsidR="00D02CC2">
          <w:rPr>
            <w:noProof/>
            <w:webHidden/>
          </w:rPr>
          <w:fldChar w:fldCharType="begin"/>
        </w:r>
        <w:r w:rsidR="00D02CC2">
          <w:rPr>
            <w:noProof/>
            <w:webHidden/>
          </w:rPr>
          <w:instrText xml:space="preserve"> PAGEREF _Toc127860471 \h </w:instrText>
        </w:r>
        <w:r w:rsidR="00D02CC2">
          <w:rPr>
            <w:noProof/>
            <w:webHidden/>
          </w:rPr>
        </w:r>
        <w:r w:rsidR="00D02CC2">
          <w:rPr>
            <w:noProof/>
            <w:webHidden/>
          </w:rPr>
          <w:fldChar w:fldCharType="separate"/>
        </w:r>
        <w:r w:rsidR="00D02CC2">
          <w:rPr>
            <w:noProof/>
            <w:webHidden/>
          </w:rPr>
          <w:t>62</w:t>
        </w:r>
        <w:r w:rsidR="00D02CC2">
          <w:rPr>
            <w:noProof/>
            <w:webHidden/>
          </w:rPr>
          <w:fldChar w:fldCharType="end"/>
        </w:r>
      </w:hyperlink>
    </w:p>
    <w:p w14:paraId="72663BE5" w14:textId="3790A505"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72" w:history="1">
        <w:r w:rsidR="00D02CC2" w:rsidRPr="001729A8">
          <w:rPr>
            <w:rStyle w:val="Hyperlink"/>
            <w:noProof/>
          </w:rPr>
          <w:t>15.5</w:t>
        </w:r>
        <w:r w:rsidR="00D02CC2">
          <w:rPr>
            <w:rFonts w:asciiTheme="minorHAnsi" w:eastAsiaTheme="minorEastAsia" w:hAnsiTheme="minorHAnsi" w:cstheme="minorBidi"/>
            <w:noProof/>
            <w:sz w:val="22"/>
            <w:szCs w:val="22"/>
            <w:lang w:val="en-US"/>
          </w:rPr>
          <w:tab/>
        </w:r>
        <w:r w:rsidR="00D02CC2" w:rsidRPr="001729A8">
          <w:rPr>
            <w:rStyle w:val="Hyperlink"/>
            <w:noProof/>
          </w:rPr>
          <w:t>Decimal Display in OptiNet</w:t>
        </w:r>
        <w:r w:rsidR="00D02CC2">
          <w:rPr>
            <w:noProof/>
            <w:webHidden/>
          </w:rPr>
          <w:tab/>
        </w:r>
        <w:r w:rsidR="00D02CC2">
          <w:rPr>
            <w:noProof/>
            <w:webHidden/>
          </w:rPr>
          <w:fldChar w:fldCharType="begin"/>
        </w:r>
        <w:r w:rsidR="00D02CC2">
          <w:rPr>
            <w:noProof/>
            <w:webHidden/>
          </w:rPr>
          <w:instrText xml:space="preserve"> PAGEREF _Toc127860472 \h </w:instrText>
        </w:r>
        <w:r w:rsidR="00D02CC2">
          <w:rPr>
            <w:noProof/>
            <w:webHidden/>
          </w:rPr>
        </w:r>
        <w:r w:rsidR="00D02CC2">
          <w:rPr>
            <w:noProof/>
            <w:webHidden/>
          </w:rPr>
          <w:fldChar w:fldCharType="separate"/>
        </w:r>
        <w:r w:rsidR="00D02CC2">
          <w:rPr>
            <w:noProof/>
            <w:webHidden/>
          </w:rPr>
          <w:t>64</w:t>
        </w:r>
        <w:r w:rsidR="00D02CC2">
          <w:rPr>
            <w:noProof/>
            <w:webHidden/>
          </w:rPr>
          <w:fldChar w:fldCharType="end"/>
        </w:r>
      </w:hyperlink>
    </w:p>
    <w:p w14:paraId="5714A891" w14:textId="23D25EB0"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473" w:history="1">
        <w:r w:rsidR="00D02CC2" w:rsidRPr="001729A8">
          <w:rPr>
            <w:rStyle w:val="Hyperlink"/>
            <w:noProof/>
          </w:rPr>
          <w:t>16</w:t>
        </w:r>
        <w:r w:rsidR="00D02CC2">
          <w:rPr>
            <w:rFonts w:asciiTheme="minorHAnsi" w:eastAsiaTheme="minorEastAsia" w:hAnsiTheme="minorHAnsi" w:cstheme="minorBidi"/>
            <w:b w:val="0"/>
            <w:noProof/>
            <w:szCs w:val="22"/>
            <w:lang w:val="en-US"/>
          </w:rPr>
          <w:tab/>
        </w:r>
        <w:r w:rsidR="00D02CC2" w:rsidRPr="001729A8">
          <w:rPr>
            <w:rStyle w:val="Hyperlink"/>
            <w:noProof/>
          </w:rPr>
          <w:t>Batch Processes</w:t>
        </w:r>
        <w:r w:rsidR="00D02CC2">
          <w:rPr>
            <w:noProof/>
            <w:webHidden/>
          </w:rPr>
          <w:tab/>
        </w:r>
        <w:r w:rsidR="00D02CC2">
          <w:rPr>
            <w:noProof/>
            <w:webHidden/>
          </w:rPr>
          <w:fldChar w:fldCharType="begin"/>
        </w:r>
        <w:r w:rsidR="00D02CC2">
          <w:rPr>
            <w:noProof/>
            <w:webHidden/>
          </w:rPr>
          <w:instrText xml:space="preserve"> PAGEREF _Toc127860473 \h </w:instrText>
        </w:r>
        <w:r w:rsidR="00D02CC2">
          <w:rPr>
            <w:noProof/>
            <w:webHidden/>
          </w:rPr>
        </w:r>
        <w:r w:rsidR="00D02CC2">
          <w:rPr>
            <w:noProof/>
            <w:webHidden/>
          </w:rPr>
          <w:fldChar w:fldCharType="separate"/>
        </w:r>
        <w:r w:rsidR="00D02CC2">
          <w:rPr>
            <w:noProof/>
            <w:webHidden/>
          </w:rPr>
          <w:t>65</w:t>
        </w:r>
        <w:r w:rsidR="00D02CC2">
          <w:rPr>
            <w:noProof/>
            <w:webHidden/>
          </w:rPr>
          <w:fldChar w:fldCharType="end"/>
        </w:r>
      </w:hyperlink>
    </w:p>
    <w:p w14:paraId="4E939D90" w14:textId="57DDBCCB"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74" w:history="1">
        <w:r w:rsidR="00D02CC2" w:rsidRPr="001729A8">
          <w:rPr>
            <w:rStyle w:val="Hyperlink"/>
            <w:noProof/>
          </w:rPr>
          <w:t>16.1</w:t>
        </w:r>
        <w:r w:rsidR="00D02CC2">
          <w:rPr>
            <w:rFonts w:asciiTheme="minorHAnsi" w:eastAsiaTheme="minorEastAsia" w:hAnsiTheme="minorHAnsi" w:cstheme="minorBidi"/>
            <w:noProof/>
            <w:sz w:val="22"/>
            <w:szCs w:val="22"/>
            <w:lang w:val="en-US"/>
          </w:rPr>
          <w:tab/>
        </w:r>
        <w:r w:rsidR="00D02CC2" w:rsidRPr="001729A8">
          <w:rPr>
            <w:rStyle w:val="Hyperlink"/>
            <w:noProof/>
          </w:rPr>
          <w:t>Ant Based Execution of Batch</w:t>
        </w:r>
        <w:r w:rsidR="00D02CC2">
          <w:rPr>
            <w:noProof/>
            <w:webHidden/>
          </w:rPr>
          <w:tab/>
        </w:r>
        <w:r w:rsidR="00D02CC2">
          <w:rPr>
            <w:noProof/>
            <w:webHidden/>
          </w:rPr>
          <w:fldChar w:fldCharType="begin"/>
        </w:r>
        <w:r w:rsidR="00D02CC2">
          <w:rPr>
            <w:noProof/>
            <w:webHidden/>
          </w:rPr>
          <w:instrText xml:space="preserve"> PAGEREF _Toc127860474 \h </w:instrText>
        </w:r>
        <w:r w:rsidR="00D02CC2">
          <w:rPr>
            <w:noProof/>
            <w:webHidden/>
          </w:rPr>
        </w:r>
        <w:r w:rsidR="00D02CC2">
          <w:rPr>
            <w:noProof/>
            <w:webHidden/>
          </w:rPr>
          <w:fldChar w:fldCharType="separate"/>
        </w:r>
        <w:r w:rsidR="00D02CC2">
          <w:rPr>
            <w:noProof/>
            <w:webHidden/>
          </w:rPr>
          <w:t>66</w:t>
        </w:r>
        <w:r w:rsidR="00D02CC2">
          <w:rPr>
            <w:noProof/>
            <w:webHidden/>
          </w:rPr>
          <w:fldChar w:fldCharType="end"/>
        </w:r>
      </w:hyperlink>
    </w:p>
    <w:p w14:paraId="101083D1" w14:textId="5FA0696C"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75" w:history="1">
        <w:r w:rsidR="00D02CC2" w:rsidRPr="001729A8">
          <w:rPr>
            <w:rStyle w:val="Hyperlink"/>
            <w:noProof/>
          </w:rPr>
          <w:t>16.1.1</w:t>
        </w:r>
        <w:r w:rsidR="00D02CC2">
          <w:rPr>
            <w:rFonts w:asciiTheme="minorHAnsi" w:eastAsiaTheme="minorEastAsia" w:hAnsiTheme="minorHAnsi" w:cstheme="minorBidi"/>
            <w:noProof/>
            <w:sz w:val="22"/>
            <w:szCs w:val="22"/>
            <w:lang w:val="en-US"/>
          </w:rPr>
          <w:tab/>
        </w:r>
        <w:r w:rsidR="00D02CC2" w:rsidRPr="001729A8">
          <w:rPr>
            <w:rStyle w:val="Hyperlink"/>
            <w:noProof/>
          </w:rPr>
          <w:t>General Parameters</w:t>
        </w:r>
        <w:r w:rsidR="00D02CC2">
          <w:rPr>
            <w:noProof/>
            <w:webHidden/>
          </w:rPr>
          <w:tab/>
        </w:r>
        <w:r w:rsidR="00D02CC2">
          <w:rPr>
            <w:noProof/>
            <w:webHidden/>
          </w:rPr>
          <w:fldChar w:fldCharType="begin"/>
        </w:r>
        <w:r w:rsidR="00D02CC2">
          <w:rPr>
            <w:noProof/>
            <w:webHidden/>
          </w:rPr>
          <w:instrText xml:space="preserve"> PAGEREF _Toc127860475 \h </w:instrText>
        </w:r>
        <w:r w:rsidR="00D02CC2">
          <w:rPr>
            <w:noProof/>
            <w:webHidden/>
          </w:rPr>
        </w:r>
        <w:r w:rsidR="00D02CC2">
          <w:rPr>
            <w:noProof/>
            <w:webHidden/>
          </w:rPr>
          <w:fldChar w:fldCharType="separate"/>
        </w:r>
        <w:r w:rsidR="00D02CC2">
          <w:rPr>
            <w:noProof/>
            <w:webHidden/>
          </w:rPr>
          <w:t>66</w:t>
        </w:r>
        <w:r w:rsidR="00D02CC2">
          <w:rPr>
            <w:noProof/>
            <w:webHidden/>
          </w:rPr>
          <w:fldChar w:fldCharType="end"/>
        </w:r>
      </w:hyperlink>
    </w:p>
    <w:p w14:paraId="649DAEFB" w14:textId="2CF0AE1F"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78" w:history="1">
        <w:r w:rsidR="00D02CC2" w:rsidRPr="001729A8">
          <w:rPr>
            <w:rStyle w:val="Hyperlink"/>
            <w:noProof/>
          </w:rPr>
          <w:t>16.2</w:t>
        </w:r>
        <w:r w:rsidR="00D02CC2">
          <w:rPr>
            <w:rFonts w:asciiTheme="minorHAnsi" w:eastAsiaTheme="minorEastAsia" w:hAnsiTheme="minorHAnsi" w:cstheme="minorBidi"/>
            <w:noProof/>
            <w:sz w:val="22"/>
            <w:szCs w:val="22"/>
            <w:lang w:val="en-US"/>
          </w:rPr>
          <w:tab/>
        </w:r>
        <w:r w:rsidR="00D02CC2" w:rsidRPr="001729A8">
          <w:rPr>
            <w:rStyle w:val="Hyperlink"/>
            <w:noProof/>
          </w:rPr>
          <w:t>Calculate Data Health Indicator</w:t>
        </w:r>
        <w:r w:rsidR="00D02CC2">
          <w:rPr>
            <w:noProof/>
            <w:webHidden/>
          </w:rPr>
          <w:tab/>
        </w:r>
        <w:r w:rsidR="00D02CC2">
          <w:rPr>
            <w:noProof/>
            <w:webHidden/>
          </w:rPr>
          <w:fldChar w:fldCharType="begin"/>
        </w:r>
        <w:r w:rsidR="00D02CC2">
          <w:rPr>
            <w:noProof/>
            <w:webHidden/>
          </w:rPr>
          <w:instrText xml:space="preserve"> PAGEREF _Toc127860478 \h </w:instrText>
        </w:r>
        <w:r w:rsidR="00D02CC2">
          <w:rPr>
            <w:noProof/>
            <w:webHidden/>
          </w:rPr>
        </w:r>
        <w:r w:rsidR="00D02CC2">
          <w:rPr>
            <w:noProof/>
            <w:webHidden/>
          </w:rPr>
          <w:fldChar w:fldCharType="separate"/>
        </w:r>
        <w:r w:rsidR="00D02CC2">
          <w:rPr>
            <w:noProof/>
            <w:webHidden/>
          </w:rPr>
          <w:t>67</w:t>
        </w:r>
        <w:r w:rsidR="00D02CC2">
          <w:rPr>
            <w:noProof/>
            <w:webHidden/>
          </w:rPr>
          <w:fldChar w:fldCharType="end"/>
        </w:r>
      </w:hyperlink>
    </w:p>
    <w:p w14:paraId="104ECD05" w14:textId="156228AE"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79" w:history="1">
        <w:r w:rsidR="00D02CC2" w:rsidRPr="001729A8">
          <w:rPr>
            <w:rStyle w:val="Hyperlink"/>
            <w:noProof/>
          </w:rPr>
          <w:t>16.2.1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_Toc127860479 \h </w:instrText>
        </w:r>
        <w:r w:rsidR="00D02CC2">
          <w:rPr>
            <w:noProof/>
            <w:webHidden/>
          </w:rPr>
        </w:r>
        <w:r w:rsidR="00D02CC2">
          <w:rPr>
            <w:noProof/>
            <w:webHidden/>
          </w:rPr>
          <w:fldChar w:fldCharType="separate"/>
        </w:r>
        <w:r w:rsidR="00D02CC2">
          <w:rPr>
            <w:noProof/>
            <w:webHidden/>
          </w:rPr>
          <w:t>67</w:t>
        </w:r>
        <w:r w:rsidR="00D02CC2">
          <w:rPr>
            <w:noProof/>
            <w:webHidden/>
          </w:rPr>
          <w:fldChar w:fldCharType="end"/>
        </w:r>
      </w:hyperlink>
    </w:p>
    <w:p w14:paraId="3A1BF9A1" w14:textId="20AEF7D4"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0" w:history="1">
        <w:r w:rsidR="00D02CC2" w:rsidRPr="001729A8">
          <w:rPr>
            <w:rStyle w:val="Hyperlink"/>
            <w:noProof/>
          </w:rPr>
          <w:t>16.2.2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_Toc127860480 \h </w:instrText>
        </w:r>
        <w:r w:rsidR="00D02CC2">
          <w:rPr>
            <w:noProof/>
            <w:webHidden/>
          </w:rPr>
        </w:r>
        <w:r w:rsidR="00D02CC2">
          <w:rPr>
            <w:noProof/>
            <w:webHidden/>
          </w:rPr>
          <w:fldChar w:fldCharType="separate"/>
        </w:r>
        <w:r w:rsidR="00D02CC2">
          <w:rPr>
            <w:noProof/>
            <w:webHidden/>
          </w:rPr>
          <w:t>67</w:t>
        </w:r>
        <w:r w:rsidR="00D02CC2">
          <w:rPr>
            <w:noProof/>
            <w:webHidden/>
          </w:rPr>
          <w:fldChar w:fldCharType="end"/>
        </w:r>
      </w:hyperlink>
    </w:p>
    <w:p w14:paraId="5E4473E5" w14:textId="1DC44463"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81" w:history="1">
        <w:r w:rsidR="00D02CC2" w:rsidRPr="001729A8">
          <w:rPr>
            <w:rStyle w:val="Hyperlink"/>
            <w:noProof/>
          </w:rPr>
          <w:t>16.3</w:t>
        </w:r>
        <w:r w:rsidR="00D02CC2">
          <w:rPr>
            <w:rFonts w:asciiTheme="minorHAnsi" w:eastAsiaTheme="minorEastAsia" w:hAnsiTheme="minorHAnsi" w:cstheme="minorBidi"/>
            <w:noProof/>
            <w:sz w:val="22"/>
            <w:szCs w:val="22"/>
            <w:lang w:val="en-US"/>
          </w:rPr>
          <w:tab/>
        </w:r>
        <w:r w:rsidR="00D02CC2" w:rsidRPr="001729A8">
          <w:rPr>
            <w:rStyle w:val="Hyperlink"/>
            <w:noProof/>
          </w:rPr>
          <w:t>Cost Calculation</w:t>
        </w:r>
        <w:r w:rsidR="00D02CC2">
          <w:rPr>
            <w:noProof/>
            <w:webHidden/>
          </w:rPr>
          <w:tab/>
        </w:r>
        <w:r w:rsidR="00D02CC2">
          <w:rPr>
            <w:noProof/>
            <w:webHidden/>
          </w:rPr>
          <w:fldChar w:fldCharType="begin"/>
        </w:r>
        <w:r w:rsidR="00D02CC2">
          <w:rPr>
            <w:noProof/>
            <w:webHidden/>
          </w:rPr>
          <w:instrText xml:space="preserve"> PAGEREF _Toc127860481 \h </w:instrText>
        </w:r>
        <w:r w:rsidR="00D02CC2">
          <w:rPr>
            <w:noProof/>
            <w:webHidden/>
          </w:rPr>
        </w:r>
        <w:r w:rsidR="00D02CC2">
          <w:rPr>
            <w:noProof/>
            <w:webHidden/>
          </w:rPr>
          <w:fldChar w:fldCharType="separate"/>
        </w:r>
        <w:r w:rsidR="00D02CC2">
          <w:rPr>
            <w:noProof/>
            <w:webHidden/>
          </w:rPr>
          <w:t>67</w:t>
        </w:r>
        <w:r w:rsidR="00D02CC2">
          <w:rPr>
            <w:noProof/>
            <w:webHidden/>
          </w:rPr>
          <w:fldChar w:fldCharType="end"/>
        </w:r>
      </w:hyperlink>
    </w:p>
    <w:p w14:paraId="031F134D" w14:textId="6EDA6258"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2" w:history="1">
        <w:r w:rsidR="00D02CC2" w:rsidRPr="001729A8">
          <w:rPr>
            <w:rStyle w:val="Hyperlink"/>
            <w:noProof/>
          </w:rPr>
          <w:t>16.3.1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_Toc127860482 \h </w:instrText>
        </w:r>
        <w:r w:rsidR="00D02CC2">
          <w:rPr>
            <w:noProof/>
            <w:webHidden/>
          </w:rPr>
        </w:r>
        <w:r w:rsidR="00D02CC2">
          <w:rPr>
            <w:noProof/>
            <w:webHidden/>
          </w:rPr>
          <w:fldChar w:fldCharType="separate"/>
        </w:r>
        <w:r w:rsidR="00D02CC2">
          <w:rPr>
            <w:noProof/>
            <w:webHidden/>
          </w:rPr>
          <w:t>67</w:t>
        </w:r>
        <w:r w:rsidR="00D02CC2">
          <w:rPr>
            <w:noProof/>
            <w:webHidden/>
          </w:rPr>
          <w:fldChar w:fldCharType="end"/>
        </w:r>
      </w:hyperlink>
    </w:p>
    <w:p w14:paraId="5A343528" w14:textId="28B79D7A"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3" w:history="1">
        <w:r w:rsidR="00D02CC2" w:rsidRPr="001729A8">
          <w:rPr>
            <w:rStyle w:val="Hyperlink"/>
            <w:noProof/>
          </w:rPr>
          <w:t>16.3.2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_Toc127860483 \h </w:instrText>
        </w:r>
        <w:r w:rsidR="00D02CC2">
          <w:rPr>
            <w:noProof/>
            <w:webHidden/>
          </w:rPr>
        </w:r>
        <w:r w:rsidR="00D02CC2">
          <w:rPr>
            <w:noProof/>
            <w:webHidden/>
          </w:rPr>
          <w:fldChar w:fldCharType="separate"/>
        </w:r>
        <w:r w:rsidR="00D02CC2">
          <w:rPr>
            <w:noProof/>
            <w:webHidden/>
          </w:rPr>
          <w:t>67</w:t>
        </w:r>
        <w:r w:rsidR="00D02CC2">
          <w:rPr>
            <w:noProof/>
            <w:webHidden/>
          </w:rPr>
          <w:fldChar w:fldCharType="end"/>
        </w:r>
      </w:hyperlink>
    </w:p>
    <w:p w14:paraId="1FE8249D" w14:textId="5654A739"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84" w:history="1">
        <w:r w:rsidR="00D02CC2" w:rsidRPr="001729A8">
          <w:rPr>
            <w:rStyle w:val="Hyperlink"/>
            <w:noProof/>
          </w:rPr>
          <w:t>16.4</w:t>
        </w:r>
        <w:r w:rsidR="00D02CC2">
          <w:rPr>
            <w:rFonts w:asciiTheme="minorHAnsi" w:eastAsiaTheme="minorEastAsia" w:hAnsiTheme="minorHAnsi" w:cstheme="minorBidi"/>
            <w:noProof/>
            <w:sz w:val="22"/>
            <w:szCs w:val="22"/>
            <w:lang w:val="en-US"/>
          </w:rPr>
          <w:tab/>
        </w:r>
        <w:r w:rsidR="00D02CC2" w:rsidRPr="001729A8">
          <w:rPr>
            <w:rStyle w:val="Hyperlink"/>
            <w:noProof/>
          </w:rPr>
          <w:t>Load ACL</w:t>
        </w:r>
        <w:r w:rsidR="00D02CC2">
          <w:rPr>
            <w:noProof/>
            <w:webHidden/>
          </w:rPr>
          <w:tab/>
        </w:r>
        <w:r w:rsidR="00D02CC2">
          <w:rPr>
            <w:noProof/>
            <w:webHidden/>
          </w:rPr>
          <w:fldChar w:fldCharType="begin"/>
        </w:r>
        <w:r w:rsidR="00D02CC2">
          <w:rPr>
            <w:noProof/>
            <w:webHidden/>
          </w:rPr>
          <w:instrText xml:space="preserve"> PAGEREF _Toc127860484 \h </w:instrText>
        </w:r>
        <w:r w:rsidR="00D02CC2">
          <w:rPr>
            <w:noProof/>
            <w:webHidden/>
          </w:rPr>
        </w:r>
        <w:r w:rsidR="00D02CC2">
          <w:rPr>
            <w:noProof/>
            <w:webHidden/>
          </w:rPr>
          <w:fldChar w:fldCharType="separate"/>
        </w:r>
        <w:r w:rsidR="00D02CC2">
          <w:rPr>
            <w:noProof/>
            <w:webHidden/>
          </w:rPr>
          <w:t>68</w:t>
        </w:r>
        <w:r w:rsidR="00D02CC2">
          <w:rPr>
            <w:noProof/>
            <w:webHidden/>
          </w:rPr>
          <w:fldChar w:fldCharType="end"/>
        </w:r>
      </w:hyperlink>
    </w:p>
    <w:p w14:paraId="27D166CA" w14:textId="7CC8E61E"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5" w:history="1">
        <w:r w:rsidR="00D02CC2" w:rsidRPr="001729A8">
          <w:rPr>
            <w:rStyle w:val="Hyperlink"/>
            <w:noProof/>
          </w:rPr>
          <w:t>16.4.1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_Toc127860485 \h </w:instrText>
        </w:r>
        <w:r w:rsidR="00D02CC2">
          <w:rPr>
            <w:noProof/>
            <w:webHidden/>
          </w:rPr>
        </w:r>
        <w:r w:rsidR="00D02CC2">
          <w:rPr>
            <w:noProof/>
            <w:webHidden/>
          </w:rPr>
          <w:fldChar w:fldCharType="separate"/>
        </w:r>
        <w:r w:rsidR="00D02CC2">
          <w:rPr>
            <w:noProof/>
            <w:webHidden/>
          </w:rPr>
          <w:t>68</w:t>
        </w:r>
        <w:r w:rsidR="00D02CC2">
          <w:rPr>
            <w:noProof/>
            <w:webHidden/>
          </w:rPr>
          <w:fldChar w:fldCharType="end"/>
        </w:r>
      </w:hyperlink>
    </w:p>
    <w:p w14:paraId="27611F5D" w14:textId="1ED1EF18"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6" w:history="1">
        <w:r w:rsidR="00D02CC2" w:rsidRPr="001729A8">
          <w:rPr>
            <w:rStyle w:val="Hyperlink"/>
            <w:noProof/>
          </w:rPr>
          <w:t>16.4.2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_Toc127860486 \h </w:instrText>
        </w:r>
        <w:r w:rsidR="00D02CC2">
          <w:rPr>
            <w:noProof/>
            <w:webHidden/>
          </w:rPr>
        </w:r>
        <w:r w:rsidR="00D02CC2">
          <w:rPr>
            <w:noProof/>
            <w:webHidden/>
          </w:rPr>
          <w:fldChar w:fldCharType="separate"/>
        </w:r>
        <w:r w:rsidR="00D02CC2">
          <w:rPr>
            <w:noProof/>
            <w:webHidden/>
          </w:rPr>
          <w:t>68</w:t>
        </w:r>
        <w:r w:rsidR="00D02CC2">
          <w:rPr>
            <w:noProof/>
            <w:webHidden/>
          </w:rPr>
          <w:fldChar w:fldCharType="end"/>
        </w:r>
      </w:hyperlink>
    </w:p>
    <w:p w14:paraId="53FCED4E" w14:textId="74463BE5"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87" w:history="1">
        <w:r w:rsidR="00D02CC2" w:rsidRPr="001729A8">
          <w:rPr>
            <w:rStyle w:val="Hyperlink"/>
            <w:noProof/>
          </w:rPr>
          <w:t>16.5</w:t>
        </w:r>
        <w:r w:rsidR="00D02CC2">
          <w:rPr>
            <w:rFonts w:asciiTheme="minorHAnsi" w:eastAsiaTheme="minorEastAsia" w:hAnsiTheme="minorHAnsi" w:cstheme="minorBidi"/>
            <w:noProof/>
            <w:sz w:val="22"/>
            <w:szCs w:val="22"/>
            <w:lang w:val="en-US"/>
          </w:rPr>
          <w:tab/>
        </w:r>
        <w:r w:rsidR="00D02CC2" w:rsidRPr="001729A8">
          <w:rPr>
            <w:rStyle w:val="Hyperlink"/>
            <w:noProof/>
          </w:rPr>
          <w:t>Load Balance ATMs</w:t>
        </w:r>
        <w:r w:rsidR="00D02CC2">
          <w:rPr>
            <w:noProof/>
            <w:webHidden/>
          </w:rPr>
          <w:tab/>
        </w:r>
        <w:r w:rsidR="00D02CC2">
          <w:rPr>
            <w:noProof/>
            <w:webHidden/>
          </w:rPr>
          <w:fldChar w:fldCharType="begin"/>
        </w:r>
        <w:r w:rsidR="00D02CC2">
          <w:rPr>
            <w:noProof/>
            <w:webHidden/>
          </w:rPr>
          <w:instrText xml:space="preserve"> PAGEREF _Toc127860487 \h </w:instrText>
        </w:r>
        <w:r w:rsidR="00D02CC2">
          <w:rPr>
            <w:noProof/>
            <w:webHidden/>
          </w:rPr>
        </w:r>
        <w:r w:rsidR="00D02CC2">
          <w:rPr>
            <w:noProof/>
            <w:webHidden/>
          </w:rPr>
          <w:fldChar w:fldCharType="separate"/>
        </w:r>
        <w:r w:rsidR="00D02CC2">
          <w:rPr>
            <w:noProof/>
            <w:webHidden/>
          </w:rPr>
          <w:t>68</w:t>
        </w:r>
        <w:r w:rsidR="00D02CC2">
          <w:rPr>
            <w:noProof/>
            <w:webHidden/>
          </w:rPr>
          <w:fldChar w:fldCharType="end"/>
        </w:r>
      </w:hyperlink>
    </w:p>
    <w:p w14:paraId="29289DDB" w14:textId="0F7E181B"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8" w:history="1">
        <w:r w:rsidR="00D02CC2" w:rsidRPr="001729A8">
          <w:rPr>
            <w:rStyle w:val="Hyperlink"/>
            <w:noProof/>
          </w:rPr>
          <w:t>16.5.1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_Toc127860488 \h </w:instrText>
        </w:r>
        <w:r w:rsidR="00D02CC2">
          <w:rPr>
            <w:noProof/>
            <w:webHidden/>
          </w:rPr>
        </w:r>
        <w:r w:rsidR="00D02CC2">
          <w:rPr>
            <w:noProof/>
            <w:webHidden/>
          </w:rPr>
          <w:fldChar w:fldCharType="separate"/>
        </w:r>
        <w:r w:rsidR="00D02CC2">
          <w:rPr>
            <w:noProof/>
            <w:webHidden/>
          </w:rPr>
          <w:t>69</w:t>
        </w:r>
        <w:r w:rsidR="00D02CC2">
          <w:rPr>
            <w:noProof/>
            <w:webHidden/>
          </w:rPr>
          <w:fldChar w:fldCharType="end"/>
        </w:r>
      </w:hyperlink>
    </w:p>
    <w:p w14:paraId="163CB034" w14:textId="056F309D"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89" w:history="1">
        <w:r w:rsidR="00D02CC2" w:rsidRPr="001729A8">
          <w:rPr>
            <w:rStyle w:val="Hyperlink"/>
            <w:noProof/>
          </w:rPr>
          <w:t>16.5.2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_Toc127860489 \h </w:instrText>
        </w:r>
        <w:r w:rsidR="00D02CC2">
          <w:rPr>
            <w:noProof/>
            <w:webHidden/>
          </w:rPr>
        </w:r>
        <w:r w:rsidR="00D02CC2">
          <w:rPr>
            <w:noProof/>
            <w:webHidden/>
          </w:rPr>
          <w:fldChar w:fldCharType="separate"/>
        </w:r>
        <w:r w:rsidR="00D02CC2">
          <w:rPr>
            <w:noProof/>
            <w:webHidden/>
          </w:rPr>
          <w:t>69</w:t>
        </w:r>
        <w:r w:rsidR="00D02CC2">
          <w:rPr>
            <w:noProof/>
            <w:webHidden/>
          </w:rPr>
          <w:fldChar w:fldCharType="end"/>
        </w:r>
      </w:hyperlink>
    </w:p>
    <w:p w14:paraId="314085F8" w14:textId="10B3FA67"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90" w:history="1">
        <w:r w:rsidR="00D02CC2" w:rsidRPr="001729A8">
          <w:rPr>
            <w:rStyle w:val="Hyperlink"/>
            <w:noProof/>
          </w:rPr>
          <w:t>16.6</w:t>
        </w:r>
        <w:r w:rsidR="00D02CC2">
          <w:rPr>
            <w:rFonts w:asciiTheme="minorHAnsi" w:eastAsiaTheme="minorEastAsia" w:hAnsiTheme="minorHAnsi" w:cstheme="minorBidi"/>
            <w:noProof/>
            <w:sz w:val="22"/>
            <w:szCs w:val="22"/>
            <w:lang w:val="en-US"/>
          </w:rPr>
          <w:tab/>
        </w:r>
        <w:r w:rsidR="00D02CC2" w:rsidRPr="001729A8">
          <w:rPr>
            <w:rStyle w:val="Hyperlink"/>
            <w:noProof/>
          </w:rPr>
          <w:t>Load ATM Residuals</w:t>
        </w:r>
        <w:r w:rsidR="00D02CC2">
          <w:rPr>
            <w:noProof/>
            <w:webHidden/>
          </w:rPr>
          <w:tab/>
        </w:r>
        <w:r w:rsidR="00D02CC2">
          <w:rPr>
            <w:noProof/>
            <w:webHidden/>
          </w:rPr>
          <w:fldChar w:fldCharType="begin"/>
        </w:r>
        <w:r w:rsidR="00D02CC2">
          <w:rPr>
            <w:noProof/>
            <w:webHidden/>
          </w:rPr>
          <w:instrText xml:space="preserve"> PAGEREF _Toc127860490 \h </w:instrText>
        </w:r>
        <w:r w:rsidR="00D02CC2">
          <w:rPr>
            <w:noProof/>
            <w:webHidden/>
          </w:rPr>
        </w:r>
        <w:r w:rsidR="00D02CC2">
          <w:rPr>
            <w:noProof/>
            <w:webHidden/>
          </w:rPr>
          <w:fldChar w:fldCharType="separate"/>
        </w:r>
        <w:r w:rsidR="00D02CC2">
          <w:rPr>
            <w:noProof/>
            <w:webHidden/>
          </w:rPr>
          <w:t>69</w:t>
        </w:r>
        <w:r w:rsidR="00D02CC2">
          <w:rPr>
            <w:noProof/>
            <w:webHidden/>
          </w:rPr>
          <w:fldChar w:fldCharType="end"/>
        </w:r>
      </w:hyperlink>
    </w:p>
    <w:p w14:paraId="13605516" w14:textId="11E33846"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91" w:history="1">
        <w:r w:rsidR="00D02CC2" w:rsidRPr="001729A8">
          <w:rPr>
            <w:rStyle w:val="Hyperlink"/>
            <w:noProof/>
          </w:rPr>
          <w:t>16.6.1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_Toc127860491 \h </w:instrText>
        </w:r>
        <w:r w:rsidR="00D02CC2">
          <w:rPr>
            <w:noProof/>
            <w:webHidden/>
          </w:rPr>
        </w:r>
        <w:r w:rsidR="00D02CC2">
          <w:rPr>
            <w:noProof/>
            <w:webHidden/>
          </w:rPr>
          <w:fldChar w:fldCharType="separate"/>
        </w:r>
        <w:r w:rsidR="00D02CC2">
          <w:rPr>
            <w:noProof/>
            <w:webHidden/>
          </w:rPr>
          <w:t>69</w:t>
        </w:r>
        <w:r w:rsidR="00D02CC2">
          <w:rPr>
            <w:noProof/>
            <w:webHidden/>
          </w:rPr>
          <w:fldChar w:fldCharType="end"/>
        </w:r>
      </w:hyperlink>
    </w:p>
    <w:p w14:paraId="71ACE63C" w14:textId="65E0B628"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92" w:history="1">
        <w:r w:rsidR="00D02CC2" w:rsidRPr="001729A8">
          <w:rPr>
            <w:rStyle w:val="Hyperlink"/>
            <w:noProof/>
          </w:rPr>
          <w:t>16.6.2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_Toc127860492 \h </w:instrText>
        </w:r>
        <w:r w:rsidR="00D02CC2">
          <w:rPr>
            <w:noProof/>
            <w:webHidden/>
          </w:rPr>
        </w:r>
        <w:r w:rsidR="00D02CC2">
          <w:rPr>
            <w:noProof/>
            <w:webHidden/>
          </w:rPr>
          <w:fldChar w:fldCharType="separate"/>
        </w:r>
        <w:r w:rsidR="00D02CC2">
          <w:rPr>
            <w:noProof/>
            <w:webHidden/>
          </w:rPr>
          <w:t>70</w:t>
        </w:r>
        <w:r w:rsidR="00D02CC2">
          <w:rPr>
            <w:noProof/>
            <w:webHidden/>
          </w:rPr>
          <w:fldChar w:fldCharType="end"/>
        </w:r>
      </w:hyperlink>
    </w:p>
    <w:p w14:paraId="11098350" w14:textId="4636026B"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93" w:history="1">
        <w:r w:rsidR="00D02CC2" w:rsidRPr="001729A8">
          <w:rPr>
            <w:rStyle w:val="Hyperlink"/>
            <w:noProof/>
          </w:rPr>
          <w:t>16.7</w:t>
        </w:r>
        <w:r w:rsidR="00D02CC2">
          <w:rPr>
            <w:rFonts w:asciiTheme="minorHAnsi" w:eastAsiaTheme="minorEastAsia" w:hAnsiTheme="minorHAnsi" w:cstheme="minorBidi"/>
            <w:noProof/>
            <w:sz w:val="22"/>
            <w:szCs w:val="22"/>
            <w:lang w:val="en-US"/>
          </w:rPr>
          <w:tab/>
        </w:r>
        <w:r w:rsidR="00D02CC2" w:rsidRPr="001729A8">
          <w:rPr>
            <w:rStyle w:val="Hyperlink"/>
            <w:noProof/>
          </w:rPr>
          <w:t>Load Balance Branches</w:t>
        </w:r>
        <w:r w:rsidR="00D02CC2">
          <w:rPr>
            <w:noProof/>
            <w:webHidden/>
          </w:rPr>
          <w:tab/>
        </w:r>
        <w:r w:rsidR="00D02CC2">
          <w:rPr>
            <w:noProof/>
            <w:webHidden/>
          </w:rPr>
          <w:fldChar w:fldCharType="begin"/>
        </w:r>
        <w:r w:rsidR="00D02CC2">
          <w:rPr>
            <w:noProof/>
            <w:webHidden/>
          </w:rPr>
          <w:instrText xml:space="preserve"> PAGEREF _Toc127860493 \h </w:instrText>
        </w:r>
        <w:r w:rsidR="00D02CC2">
          <w:rPr>
            <w:noProof/>
            <w:webHidden/>
          </w:rPr>
        </w:r>
        <w:r w:rsidR="00D02CC2">
          <w:rPr>
            <w:noProof/>
            <w:webHidden/>
          </w:rPr>
          <w:fldChar w:fldCharType="separate"/>
        </w:r>
        <w:r w:rsidR="00D02CC2">
          <w:rPr>
            <w:noProof/>
            <w:webHidden/>
          </w:rPr>
          <w:t>70</w:t>
        </w:r>
        <w:r w:rsidR="00D02CC2">
          <w:rPr>
            <w:noProof/>
            <w:webHidden/>
          </w:rPr>
          <w:fldChar w:fldCharType="end"/>
        </w:r>
      </w:hyperlink>
    </w:p>
    <w:p w14:paraId="34FF3CC0" w14:textId="452E38F7"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94" w:history="1">
        <w:r w:rsidR="00D02CC2" w:rsidRPr="001729A8">
          <w:rPr>
            <w:rStyle w:val="Hyperlink"/>
            <w:noProof/>
          </w:rPr>
          <w:t>16.7.1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_Toc127860494 \h </w:instrText>
        </w:r>
        <w:r w:rsidR="00D02CC2">
          <w:rPr>
            <w:noProof/>
            <w:webHidden/>
          </w:rPr>
        </w:r>
        <w:r w:rsidR="00D02CC2">
          <w:rPr>
            <w:noProof/>
            <w:webHidden/>
          </w:rPr>
          <w:fldChar w:fldCharType="separate"/>
        </w:r>
        <w:r w:rsidR="00D02CC2">
          <w:rPr>
            <w:noProof/>
            <w:webHidden/>
          </w:rPr>
          <w:t>70</w:t>
        </w:r>
        <w:r w:rsidR="00D02CC2">
          <w:rPr>
            <w:noProof/>
            <w:webHidden/>
          </w:rPr>
          <w:fldChar w:fldCharType="end"/>
        </w:r>
      </w:hyperlink>
    </w:p>
    <w:p w14:paraId="3ECA5D6E" w14:textId="13A8ED8A"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95" w:history="1">
        <w:r w:rsidR="00D02CC2" w:rsidRPr="001729A8">
          <w:rPr>
            <w:rStyle w:val="Hyperlink"/>
            <w:noProof/>
          </w:rPr>
          <w:t>16.7.2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_Toc127860495 \h </w:instrText>
        </w:r>
        <w:r w:rsidR="00D02CC2">
          <w:rPr>
            <w:noProof/>
            <w:webHidden/>
          </w:rPr>
        </w:r>
        <w:r w:rsidR="00D02CC2">
          <w:rPr>
            <w:noProof/>
            <w:webHidden/>
          </w:rPr>
          <w:fldChar w:fldCharType="separate"/>
        </w:r>
        <w:r w:rsidR="00D02CC2">
          <w:rPr>
            <w:noProof/>
            <w:webHidden/>
          </w:rPr>
          <w:t>70</w:t>
        </w:r>
        <w:r w:rsidR="00D02CC2">
          <w:rPr>
            <w:noProof/>
            <w:webHidden/>
          </w:rPr>
          <w:fldChar w:fldCharType="end"/>
        </w:r>
      </w:hyperlink>
    </w:p>
    <w:p w14:paraId="746F09F8" w14:textId="4A5D8D86"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497" w:history="1">
        <w:r w:rsidR="00D02CC2" w:rsidRPr="001729A8">
          <w:rPr>
            <w:rStyle w:val="Hyperlink"/>
            <w:noProof/>
          </w:rPr>
          <w:t>16.8</w:t>
        </w:r>
        <w:r w:rsidR="00D02CC2">
          <w:rPr>
            <w:rFonts w:asciiTheme="minorHAnsi" w:eastAsiaTheme="minorEastAsia" w:hAnsiTheme="minorHAnsi" w:cstheme="minorBidi"/>
            <w:noProof/>
            <w:sz w:val="22"/>
            <w:szCs w:val="22"/>
            <w:lang w:val="en-US"/>
          </w:rPr>
          <w:tab/>
        </w:r>
        <w:r w:rsidR="00D02CC2" w:rsidRPr="001729A8">
          <w:rPr>
            <w:rStyle w:val="Hyperlink"/>
            <w:noProof/>
          </w:rPr>
          <w:t>Load Branch Withdrawals &amp; Deposits</w:t>
        </w:r>
        <w:r w:rsidR="00D02CC2">
          <w:rPr>
            <w:noProof/>
            <w:webHidden/>
          </w:rPr>
          <w:tab/>
        </w:r>
        <w:r w:rsidR="00D02CC2">
          <w:rPr>
            <w:noProof/>
            <w:webHidden/>
          </w:rPr>
          <w:fldChar w:fldCharType="begin"/>
        </w:r>
        <w:r w:rsidR="00D02CC2">
          <w:rPr>
            <w:noProof/>
            <w:webHidden/>
          </w:rPr>
          <w:instrText xml:space="preserve"> PAGEREF _Toc127860497 \h </w:instrText>
        </w:r>
        <w:r w:rsidR="00D02CC2">
          <w:rPr>
            <w:noProof/>
            <w:webHidden/>
          </w:rPr>
        </w:r>
        <w:r w:rsidR="00D02CC2">
          <w:rPr>
            <w:noProof/>
            <w:webHidden/>
          </w:rPr>
          <w:fldChar w:fldCharType="separate"/>
        </w:r>
        <w:r w:rsidR="00D02CC2">
          <w:rPr>
            <w:noProof/>
            <w:webHidden/>
          </w:rPr>
          <w:t>71</w:t>
        </w:r>
        <w:r w:rsidR="00D02CC2">
          <w:rPr>
            <w:noProof/>
            <w:webHidden/>
          </w:rPr>
          <w:fldChar w:fldCharType="end"/>
        </w:r>
      </w:hyperlink>
    </w:p>
    <w:p w14:paraId="62DE5418" w14:textId="6CE55003"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98" w:history="1">
        <w:r w:rsidR="00D02CC2" w:rsidRPr="001729A8">
          <w:rPr>
            <w:rStyle w:val="Hyperlink"/>
            <w:noProof/>
          </w:rPr>
          <w:t>16.8.1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_Toc127860498 \h </w:instrText>
        </w:r>
        <w:r w:rsidR="00D02CC2">
          <w:rPr>
            <w:noProof/>
            <w:webHidden/>
          </w:rPr>
        </w:r>
        <w:r w:rsidR="00D02CC2">
          <w:rPr>
            <w:noProof/>
            <w:webHidden/>
          </w:rPr>
          <w:fldChar w:fldCharType="separate"/>
        </w:r>
        <w:r w:rsidR="00D02CC2">
          <w:rPr>
            <w:noProof/>
            <w:webHidden/>
          </w:rPr>
          <w:t>71</w:t>
        </w:r>
        <w:r w:rsidR="00D02CC2">
          <w:rPr>
            <w:noProof/>
            <w:webHidden/>
          </w:rPr>
          <w:fldChar w:fldCharType="end"/>
        </w:r>
      </w:hyperlink>
    </w:p>
    <w:p w14:paraId="064D173B" w14:textId="03BCBE14"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499" w:history="1">
        <w:r w:rsidR="00D02CC2" w:rsidRPr="001729A8">
          <w:rPr>
            <w:rStyle w:val="Hyperlink"/>
            <w:noProof/>
          </w:rPr>
          <w:t>16.8.2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_Toc127860499 \h </w:instrText>
        </w:r>
        <w:r w:rsidR="00D02CC2">
          <w:rPr>
            <w:noProof/>
            <w:webHidden/>
          </w:rPr>
        </w:r>
        <w:r w:rsidR="00D02CC2">
          <w:rPr>
            <w:noProof/>
            <w:webHidden/>
          </w:rPr>
          <w:fldChar w:fldCharType="separate"/>
        </w:r>
        <w:r w:rsidR="00D02CC2">
          <w:rPr>
            <w:noProof/>
            <w:webHidden/>
          </w:rPr>
          <w:t>71</w:t>
        </w:r>
        <w:r w:rsidR="00D02CC2">
          <w:rPr>
            <w:noProof/>
            <w:webHidden/>
          </w:rPr>
          <w:fldChar w:fldCharType="end"/>
        </w:r>
      </w:hyperlink>
    </w:p>
    <w:p w14:paraId="5680E53C" w14:textId="6CD8A02D"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500" w:history="1">
        <w:r w:rsidR="00D02CC2" w:rsidRPr="001729A8">
          <w:rPr>
            <w:rStyle w:val="Hyperlink"/>
            <w:noProof/>
          </w:rPr>
          <w:t>16.9</w:t>
        </w:r>
        <w:r w:rsidR="00D02CC2">
          <w:rPr>
            <w:rFonts w:asciiTheme="minorHAnsi" w:eastAsiaTheme="minorEastAsia" w:hAnsiTheme="minorHAnsi" w:cstheme="minorBidi"/>
            <w:noProof/>
            <w:sz w:val="22"/>
            <w:szCs w:val="22"/>
            <w:lang w:val="en-US"/>
          </w:rPr>
          <w:tab/>
        </w:r>
        <w:r w:rsidR="00D02CC2" w:rsidRPr="001729A8">
          <w:rPr>
            <w:rStyle w:val="Hyperlink"/>
            <w:noProof/>
          </w:rPr>
          <w:t>APTRA Vision Hourly ATM data feed</w:t>
        </w:r>
        <w:r w:rsidR="00D02CC2">
          <w:rPr>
            <w:noProof/>
            <w:webHidden/>
          </w:rPr>
          <w:tab/>
        </w:r>
        <w:r w:rsidR="00D02CC2">
          <w:rPr>
            <w:noProof/>
            <w:webHidden/>
          </w:rPr>
          <w:fldChar w:fldCharType="begin"/>
        </w:r>
        <w:r w:rsidR="00D02CC2">
          <w:rPr>
            <w:noProof/>
            <w:webHidden/>
          </w:rPr>
          <w:instrText xml:space="preserve"> PAGEREF _Toc127860500 \h </w:instrText>
        </w:r>
        <w:r w:rsidR="00D02CC2">
          <w:rPr>
            <w:noProof/>
            <w:webHidden/>
          </w:rPr>
        </w:r>
        <w:r w:rsidR="00D02CC2">
          <w:rPr>
            <w:noProof/>
            <w:webHidden/>
          </w:rPr>
          <w:fldChar w:fldCharType="separate"/>
        </w:r>
        <w:r w:rsidR="00D02CC2">
          <w:rPr>
            <w:noProof/>
            <w:webHidden/>
          </w:rPr>
          <w:t>71</w:t>
        </w:r>
        <w:r w:rsidR="00D02CC2">
          <w:rPr>
            <w:noProof/>
            <w:webHidden/>
          </w:rPr>
          <w:fldChar w:fldCharType="end"/>
        </w:r>
      </w:hyperlink>
    </w:p>
    <w:p w14:paraId="29E70E7B" w14:textId="30E34A85"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501" w:history="1">
        <w:r w:rsidR="00D02CC2" w:rsidRPr="001729A8">
          <w:rPr>
            <w:rStyle w:val="Hyperlink"/>
            <w:noProof/>
          </w:rPr>
          <w:t>16.9.1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_Toc127860501 \h </w:instrText>
        </w:r>
        <w:r w:rsidR="00D02CC2">
          <w:rPr>
            <w:noProof/>
            <w:webHidden/>
          </w:rPr>
        </w:r>
        <w:r w:rsidR="00D02CC2">
          <w:rPr>
            <w:noProof/>
            <w:webHidden/>
          </w:rPr>
          <w:fldChar w:fldCharType="separate"/>
        </w:r>
        <w:r w:rsidR="00D02CC2">
          <w:rPr>
            <w:noProof/>
            <w:webHidden/>
          </w:rPr>
          <w:t>71</w:t>
        </w:r>
        <w:r w:rsidR="00D02CC2">
          <w:rPr>
            <w:noProof/>
            <w:webHidden/>
          </w:rPr>
          <w:fldChar w:fldCharType="end"/>
        </w:r>
      </w:hyperlink>
    </w:p>
    <w:p w14:paraId="20235CCD" w14:textId="40234166"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502" w:history="1">
        <w:r w:rsidR="00D02CC2" w:rsidRPr="001729A8">
          <w:rPr>
            <w:rStyle w:val="Hyperlink"/>
            <w:noProof/>
          </w:rPr>
          <w:t>16.9.2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_Toc127860502 \h </w:instrText>
        </w:r>
        <w:r w:rsidR="00D02CC2">
          <w:rPr>
            <w:noProof/>
            <w:webHidden/>
          </w:rPr>
        </w:r>
        <w:r w:rsidR="00D02CC2">
          <w:rPr>
            <w:noProof/>
            <w:webHidden/>
          </w:rPr>
          <w:fldChar w:fldCharType="separate"/>
        </w:r>
        <w:r w:rsidR="00D02CC2">
          <w:rPr>
            <w:noProof/>
            <w:webHidden/>
          </w:rPr>
          <w:t>72</w:t>
        </w:r>
        <w:r w:rsidR="00D02CC2">
          <w:rPr>
            <w:noProof/>
            <w:webHidden/>
          </w:rPr>
          <w:fldChar w:fldCharType="end"/>
        </w:r>
      </w:hyperlink>
    </w:p>
    <w:p w14:paraId="07ABEF54" w14:textId="6567F557"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03" w:history="1">
        <w:r w:rsidR="00D02CC2" w:rsidRPr="001729A8">
          <w:rPr>
            <w:rStyle w:val="Hyperlink"/>
            <w:noProof/>
          </w:rPr>
          <w:t>16.10</w:t>
        </w:r>
        <w:r w:rsidR="00D02CC2">
          <w:rPr>
            <w:rFonts w:asciiTheme="minorHAnsi" w:eastAsiaTheme="minorEastAsia" w:hAnsiTheme="minorHAnsi" w:cstheme="minorBidi"/>
            <w:noProof/>
            <w:sz w:val="22"/>
            <w:szCs w:val="22"/>
            <w:lang w:val="en-US"/>
          </w:rPr>
          <w:tab/>
        </w:r>
        <w:r w:rsidR="00D02CC2" w:rsidRPr="001729A8">
          <w:rPr>
            <w:rStyle w:val="Hyperlink"/>
            <w:noProof/>
          </w:rPr>
          <w:t>Load Downtime</w:t>
        </w:r>
        <w:r w:rsidR="00D02CC2">
          <w:rPr>
            <w:noProof/>
            <w:webHidden/>
          </w:rPr>
          <w:tab/>
        </w:r>
        <w:r w:rsidR="00D02CC2">
          <w:rPr>
            <w:noProof/>
            <w:webHidden/>
          </w:rPr>
          <w:fldChar w:fldCharType="begin"/>
        </w:r>
        <w:r w:rsidR="00D02CC2">
          <w:rPr>
            <w:noProof/>
            <w:webHidden/>
          </w:rPr>
          <w:instrText xml:space="preserve"> PAGEREF _Toc127860503 \h </w:instrText>
        </w:r>
        <w:r w:rsidR="00D02CC2">
          <w:rPr>
            <w:noProof/>
            <w:webHidden/>
          </w:rPr>
        </w:r>
        <w:r w:rsidR="00D02CC2">
          <w:rPr>
            <w:noProof/>
            <w:webHidden/>
          </w:rPr>
          <w:fldChar w:fldCharType="separate"/>
        </w:r>
        <w:r w:rsidR="00D02CC2">
          <w:rPr>
            <w:noProof/>
            <w:webHidden/>
          </w:rPr>
          <w:t>72</w:t>
        </w:r>
        <w:r w:rsidR="00D02CC2">
          <w:rPr>
            <w:noProof/>
            <w:webHidden/>
          </w:rPr>
          <w:fldChar w:fldCharType="end"/>
        </w:r>
      </w:hyperlink>
    </w:p>
    <w:p w14:paraId="6A092E99" w14:textId="7121B34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04" w:history="1">
        <w:r w:rsidR="00D02CC2" w:rsidRPr="001729A8">
          <w:rPr>
            <w:rStyle w:val="Hyperlink"/>
            <w:noProof/>
          </w:rPr>
          <w:t>16.10.1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_Toc127860504 \h </w:instrText>
        </w:r>
        <w:r w:rsidR="00D02CC2">
          <w:rPr>
            <w:noProof/>
            <w:webHidden/>
          </w:rPr>
        </w:r>
        <w:r w:rsidR="00D02CC2">
          <w:rPr>
            <w:noProof/>
            <w:webHidden/>
          </w:rPr>
          <w:fldChar w:fldCharType="separate"/>
        </w:r>
        <w:r w:rsidR="00D02CC2">
          <w:rPr>
            <w:noProof/>
            <w:webHidden/>
          </w:rPr>
          <w:t>72</w:t>
        </w:r>
        <w:r w:rsidR="00D02CC2">
          <w:rPr>
            <w:noProof/>
            <w:webHidden/>
          </w:rPr>
          <w:fldChar w:fldCharType="end"/>
        </w:r>
      </w:hyperlink>
    </w:p>
    <w:p w14:paraId="7D4D8F8D" w14:textId="2485A1A4"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05" w:history="1">
        <w:r w:rsidR="00D02CC2" w:rsidRPr="001729A8">
          <w:rPr>
            <w:rStyle w:val="Hyperlink"/>
            <w:noProof/>
          </w:rPr>
          <w:t>16.10.2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_Toc127860505 \h </w:instrText>
        </w:r>
        <w:r w:rsidR="00D02CC2">
          <w:rPr>
            <w:noProof/>
            <w:webHidden/>
          </w:rPr>
        </w:r>
        <w:r w:rsidR="00D02CC2">
          <w:rPr>
            <w:noProof/>
            <w:webHidden/>
          </w:rPr>
          <w:fldChar w:fldCharType="separate"/>
        </w:r>
        <w:r w:rsidR="00D02CC2">
          <w:rPr>
            <w:noProof/>
            <w:webHidden/>
          </w:rPr>
          <w:t>72</w:t>
        </w:r>
        <w:r w:rsidR="00D02CC2">
          <w:rPr>
            <w:noProof/>
            <w:webHidden/>
          </w:rPr>
          <w:fldChar w:fldCharType="end"/>
        </w:r>
      </w:hyperlink>
    </w:p>
    <w:p w14:paraId="23890A9D" w14:textId="077711D8"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06" w:history="1">
        <w:r w:rsidR="00D02CC2" w:rsidRPr="001729A8">
          <w:rPr>
            <w:rStyle w:val="Hyperlink"/>
            <w:noProof/>
          </w:rPr>
          <w:t>16.11</w:t>
        </w:r>
        <w:r w:rsidR="00D02CC2">
          <w:rPr>
            <w:rFonts w:asciiTheme="minorHAnsi" w:eastAsiaTheme="minorEastAsia" w:hAnsiTheme="minorHAnsi" w:cstheme="minorBidi"/>
            <w:noProof/>
            <w:sz w:val="22"/>
            <w:szCs w:val="22"/>
            <w:lang w:val="en-US"/>
          </w:rPr>
          <w:tab/>
        </w:r>
        <w:r w:rsidR="00D02CC2" w:rsidRPr="001729A8">
          <w:rPr>
            <w:rStyle w:val="Hyperlink"/>
            <w:noProof/>
          </w:rPr>
          <w:t>Load Orders</w:t>
        </w:r>
        <w:r w:rsidR="00D02CC2">
          <w:rPr>
            <w:noProof/>
            <w:webHidden/>
          </w:rPr>
          <w:tab/>
        </w:r>
        <w:r w:rsidR="00D02CC2">
          <w:rPr>
            <w:noProof/>
            <w:webHidden/>
          </w:rPr>
          <w:fldChar w:fldCharType="begin"/>
        </w:r>
        <w:r w:rsidR="00D02CC2">
          <w:rPr>
            <w:noProof/>
            <w:webHidden/>
          </w:rPr>
          <w:instrText xml:space="preserve"> PAGEREF _Toc127860506 \h </w:instrText>
        </w:r>
        <w:r w:rsidR="00D02CC2">
          <w:rPr>
            <w:noProof/>
            <w:webHidden/>
          </w:rPr>
        </w:r>
        <w:r w:rsidR="00D02CC2">
          <w:rPr>
            <w:noProof/>
            <w:webHidden/>
          </w:rPr>
          <w:fldChar w:fldCharType="separate"/>
        </w:r>
        <w:r w:rsidR="00D02CC2">
          <w:rPr>
            <w:noProof/>
            <w:webHidden/>
          </w:rPr>
          <w:t>72</w:t>
        </w:r>
        <w:r w:rsidR="00D02CC2">
          <w:rPr>
            <w:noProof/>
            <w:webHidden/>
          </w:rPr>
          <w:fldChar w:fldCharType="end"/>
        </w:r>
      </w:hyperlink>
    </w:p>
    <w:p w14:paraId="5B68DC36" w14:textId="72D866C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07" w:history="1">
        <w:r w:rsidR="00D02CC2" w:rsidRPr="001729A8">
          <w:rPr>
            <w:rStyle w:val="Hyperlink"/>
            <w:noProof/>
          </w:rPr>
          <w:t>16.11.1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_Toc127860507 \h </w:instrText>
        </w:r>
        <w:r w:rsidR="00D02CC2">
          <w:rPr>
            <w:noProof/>
            <w:webHidden/>
          </w:rPr>
        </w:r>
        <w:r w:rsidR="00D02CC2">
          <w:rPr>
            <w:noProof/>
            <w:webHidden/>
          </w:rPr>
          <w:fldChar w:fldCharType="separate"/>
        </w:r>
        <w:r w:rsidR="00D02CC2">
          <w:rPr>
            <w:noProof/>
            <w:webHidden/>
          </w:rPr>
          <w:t>72</w:t>
        </w:r>
        <w:r w:rsidR="00D02CC2">
          <w:rPr>
            <w:noProof/>
            <w:webHidden/>
          </w:rPr>
          <w:fldChar w:fldCharType="end"/>
        </w:r>
      </w:hyperlink>
    </w:p>
    <w:p w14:paraId="60D4DFC7" w14:textId="5683E128"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08" w:history="1">
        <w:r w:rsidR="00D02CC2" w:rsidRPr="001729A8">
          <w:rPr>
            <w:rStyle w:val="Hyperlink"/>
            <w:noProof/>
          </w:rPr>
          <w:t>16.11.2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_Toc127860508 \h </w:instrText>
        </w:r>
        <w:r w:rsidR="00D02CC2">
          <w:rPr>
            <w:noProof/>
            <w:webHidden/>
          </w:rPr>
        </w:r>
        <w:r w:rsidR="00D02CC2">
          <w:rPr>
            <w:noProof/>
            <w:webHidden/>
          </w:rPr>
          <w:fldChar w:fldCharType="separate"/>
        </w:r>
        <w:r w:rsidR="00D02CC2">
          <w:rPr>
            <w:noProof/>
            <w:webHidden/>
          </w:rPr>
          <w:t>73</w:t>
        </w:r>
        <w:r w:rsidR="00D02CC2">
          <w:rPr>
            <w:noProof/>
            <w:webHidden/>
          </w:rPr>
          <w:fldChar w:fldCharType="end"/>
        </w:r>
      </w:hyperlink>
    </w:p>
    <w:p w14:paraId="6199BF2A" w14:textId="1AF0EFEB"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09" w:history="1">
        <w:r w:rsidR="00D02CC2" w:rsidRPr="001729A8">
          <w:rPr>
            <w:rStyle w:val="Hyperlink"/>
            <w:noProof/>
          </w:rPr>
          <w:t>16.12</w:t>
        </w:r>
        <w:r w:rsidR="00D02CC2">
          <w:rPr>
            <w:rFonts w:asciiTheme="minorHAnsi" w:eastAsiaTheme="minorEastAsia" w:hAnsiTheme="minorHAnsi" w:cstheme="minorBidi"/>
            <w:noProof/>
            <w:sz w:val="22"/>
            <w:szCs w:val="22"/>
            <w:lang w:val="en-US"/>
          </w:rPr>
          <w:tab/>
        </w:r>
        <w:r w:rsidR="00D02CC2" w:rsidRPr="001729A8">
          <w:rPr>
            <w:rStyle w:val="Hyperlink"/>
            <w:noProof/>
          </w:rPr>
          <w:t>Load Cashpoints (Enhanced)</w:t>
        </w:r>
        <w:r w:rsidR="00D02CC2">
          <w:rPr>
            <w:noProof/>
            <w:webHidden/>
          </w:rPr>
          <w:tab/>
        </w:r>
        <w:r w:rsidR="00D02CC2">
          <w:rPr>
            <w:noProof/>
            <w:webHidden/>
          </w:rPr>
          <w:fldChar w:fldCharType="begin"/>
        </w:r>
        <w:r w:rsidR="00D02CC2">
          <w:rPr>
            <w:noProof/>
            <w:webHidden/>
          </w:rPr>
          <w:instrText xml:space="preserve"> PAGEREF _Toc127860509 \h </w:instrText>
        </w:r>
        <w:r w:rsidR="00D02CC2">
          <w:rPr>
            <w:noProof/>
            <w:webHidden/>
          </w:rPr>
        </w:r>
        <w:r w:rsidR="00D02CC2">
          <w:rPr>
            <w:noProof/>
            <w:webHidden/>
          </w:rPr>
          <w:fldChar w:fldCharType="separate"/>
        </w:r>
        <w:r w:rsidR="00D02CC2">
          <w:rPr>
            <w:noProof/>
            <w:webHidden/>
          </w:rPr>
          <w:t>73</w:t>
        </w:r>
        <w:r w:rsidR="00D02CC2">
          <w:rPr>
            <w:noProof/>
            <w:webHidden/>
          </w:rPr>
          <w:fldChar w:fldCharType="end"/>
        </w:r>
      </w:hyperlink>
    </w:p>
    <w:p w14:paraId="6247A159" w14:textId="7E720196"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10" w:history="1">
        <w:r w:rsidR="00D02CC2" w:rsidRPr="001729A8">
          <w:rPr>
            <w:rStyle w:val="Hyperlink"/>
            <w:noProof/>
          </w:rPr>
          <w:t>16.12.1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_Toc127860510 \h </w:instrText>
        </w:r>
        <w:r w:rsidR="00D02CC2">
          <w:rPr>
            <w:noProof/>
            <w:webHidden/>
          </w:rPr>
        </w:r>
        <w:r w:rsidR="00D02CC2">
          <w:rPr>
            <w:noProof/>
            <w:webHidden/>
          </w:rPr>
          <w:fldChar w:fldCharType="separate"/>
        </w:r>
        <w:r w:rsidR="00D02CC2">
          <w:rPr>
            <w:noProof/>
            <w:webHidden/>
          </w:rPr>
          <w:t>73</w:t>
        </w:r>
        <w:r w:rsidR="00D02CC2">
          <w:rPr>
            <w:noProof/>
            <w:webHidden/>
          </w:rPr>
          <w:fldChar w:fldCharType="end"/>
        </w:r>
      </w:hyperlink>
    </w:p>
    <w:p w14:paraId="7105AD2B" w14:textId="1FDD4D3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11" w:history="1">
        <w:r w:rsidR="00D02CC2" w:rsidRPr="001729A8">
          <w:rPr>
            <w:rStyle w:val="Hyperlink"/>
            <w:noProof/>
          </w:rPr>
          <w:t>16.12.2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_Toc127860511 \h </w:instrText>
        </w:r>
        <w:r w:rsidR="00D02CC2">
          <w:rPr>
            <w:noProof/>
            <w:webHidden/>
          </w:rPr>
        </w:r>
        <w:r w:rsidR="00D02CC2">
          <w:rPr>
            <w:noProof/>
            <w:webHidden/>
          </w:rPr>
          <w:fldChar w:fldCharType="separate"/>
        </w:r>
        <w:r w:rsidR="00D02CC2">
          <w:rPr>
            <w:noProof/>
            <w:webHidden/>
          </w:rPr>
          <w:t>73</w:t>
        </w:r>
        <w:r w:rsidR="00D02CC2">
          <w:rPr>
            <w:noProof/>
            <w:webHidden/>
          </w:rPr>
          <w:fldChar w:fldCharType="end"/>
        </w:r>
      </w:hyperlink>
    </w:p>
    <w:p w14:paraId="01D142A9" w14:textId="18337E63"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12" w:history="1">
        <w:r w:rsidR="00D02CC2" w:rsidRPr="001729A8">
          <w:rPr>
            <w:rStyle w:val="Hyperlink"/>
            <w:noProof/>
          </w:rPr>
          <w:t>16.13</w:t>
        </w:r>
        <w:r w:rsidR="00D02CC2">
          <w:rPr>
            <w:rFonts w:asciiTheme="minorHAnsi" w:eastAsiaTheme="minorEastAsia" w:hAnsiTheme="minorHAnsi" w:cstheme="minorBidi"/>
            <w:noProof/>
            <w:sz w:val="22"/>
            <w:szCs w:val="22"/>
            <w:lang w:val="en-US"/>
          </w:rPr>
          <w:tab/>
        </w:r>
        <w:r w:rsidR="00D02CC2" w:rsidRPr="001729A8">
          <w:rPr>
            <w:rStyle w:val="Hyperlink"/>
            <w:noProof/>
          </w:rPr>
          <w:t>Load Commercial Cashpoints Definition</w:t>
        </w:r>
        <w:r w:rsidR="00D02CC2">
          <w:rPr>
            <w:noProof/>
            <w:webHidden/>
          </w:rPr>
          <w:tab/>
        </w:r>
        <w:r w:rsidR="00D02CC2">
          <w:rPr>
            <w:noProof/>
            <w:webHidden/>
          </w:rPr>
          <w:fldChar w:fldCharType="begin"/>
        </w:r>
        <w:r w:rsidR="00D02CC2">
          <w:rPr>
            <w:noProof/>
            <w:webHidden/>
          </w:rPr>
          <w:instrText xml:space="preserve"> PAGEREF _Toc127860512 \h </w:instrText>
        </w:r>
        <w:r w:rsidR="00D02CC2">
          <w:rPr>
            <w:noProof/>
            <w:webHidden/>
          </w:rPr>
        </w:r>
        <w:r w:rsidR="00D02CC2">
          <w:rPr>
            <w:noProof/>
            <w:webHidden/>
          </w:rPr>
          <w:fldChar w:fldCharType="separate"/>
        </w:r>
        <w:r w:rsidR="00D02CC2">
          <w:rPr>
            <w:noProof/>
            <w:webHidden/>
          </w:rPr>
          <w:t>74</w:t>
        </w:r>
        <w:r w:rsidR="00D02CC2">
          <w:rPr>
            <w:noProof/>
            <w:webHidden/>
          </w:rPr>
          <w:fldChar w:fldCharType="end"/>
        </w:r>
      </w:hyperlink>
    </w:p>
    <w:p w14:paraId="53F70092" w14:textId="332399F6"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13" w:history="1">
        <w:r w:rsidR="00D02CC2" w:rsidRPr="001729A8">
          <w:rPr>
            <w:rStyle w:val="Hyperlink"/>
            <w:noProof/>
          </w:rPr>
          <w:t>16.13.1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_Toc127860513 \h </w:instrText>
        </w:r>
        <w:r w:rsidR="00D02CC2">
          <w:rPr>
            <w:noProof/>
            <w:webHidden/>
          </w:rPr>
        </w:r>
        <w:r w:rsidR="00D02CC2">
          <w:rPr>
            <w:noProof/>
            <w:webHidden/>
          </w:rPr>
          <w:fldChar w:fldCharType="separate"/>
        </w:r>
        <w:r w:rsidR="00D02CC2">
          <w:rPr>
            <w:noProof/>
            <w:webHidden/>
          </w:rPr>
          <w:t>74</w:t>
        </w:r>
        <w:r w:rsidR="00D02CC2">
          <w:rPr>
            <w:noProof/>
            <w:webHidden/>
          </w:rPr>
          <w:fldChar w:fldCharType="end"/>
        </w:r>
      </w:hyperlink>
    </w:p>
    <w:p w14:paraId="45DDBD34" w14:textId="2D208FF6"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14" w:history="1">
        <w:r w:rsidR="00D02CC2" w:rsidRPr="001729A8">
          <w:rPr>
            <w:rStyle w:val="Hyperlink"/>
            <w:noProof/>
          </w:rPr>
          <w:t>16.13.2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_Toc127860514 \h </w:instrText>
        </w:r>
        <w:r w:rsidR="00D02CC2">
          <w:rPr>
            <w:noProof/>
            <w:webHidden/>
          </w:rPr>
        </w:r>
        <w:r w:rsidR="00D02CC2">
          <w:rPr>
            <w:noProof/>
            <w:webHidden/>
          </w:rPr>
          <w:fldChar w:fldCharType="separate"/>
        </w:r>
        <w:r w:rsidR="00D02CC2">
          <w:rPr>
            <w:noProof/>
            <w:webHidden/>
          </w:rPr>
          <w:t>74</w:t>
        </w:r>
        <w:r w:rsidR="00D02CC2">
          <w:rPr>
            <w:noProof/>
            <w:webHidden/>
          </w:rPr>
          <w:fldChar w:fldCharType="end"/>
        </w:r>
      </w:hyperlink>
    </w:p>
    <w:p w14:paraId="66B04E67" w14:textId="75E13D3B"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15" w:history="1">
        <w:r w:rsidR="00D02CC2" w:rsidRPr="001729A8">
          <w:rPr>
            <w:rStyle w:val="Hyperlink"/>
            <w:noProof/>
          </w:rPr>
          <w:t>16.14</w:t>
        </w:r>
        <w:r w:rsidR="00D02CC2">
          <w:rPr>
            <w:rFonts w:asciiTheme="minorHAnsi" w:eastAsiaTheme="minorEastAsia" w:hAnsiTheme="minorHAnsi" w:cstheme="minorBidi"/>
            <w:noProof/>
            <w:sz w:val="22"/>
            <w:szCs w:val="22"/>
            <w:lang w:val="en-US"/>
          </w:rPr>
          <w:tab/>
        </w:r>
        <w:r w:rsidR="00D02CC2" w:rsidRPr="001729A8">
          <w:rPr>
            <w:rStyle w:val="Hyperlink"/>
            <w:noProof/>
          </w:rPr>
          <w:t>Load Commercial Orders</w:t>
        </w:r>
        <w:r w:rsidR="00D02CC2">
          <w:rPr>
            <w:noProof/>
            <w:webHidden/>
          </w:rPr>
          <w:tab/>
        </w:r>
        <w:r w:rsidR="00D02CC2">
          <w:rPr>
            <w:noProof/>
            <w:webHidden/>
          </w:rPr>
          <w:fldChar w:fldCharType="begin"/>
        </w:r>
        <w:r w:rsidR="00D02CC2">
          <w:rPr>
            <w:noProof/>
            <w:webHidden/>
          </w:rPr>
          <w:instrText xml:space="preserve"> PAGEREF _Toc127860515 \h </w:instrText>
        </w:r>
        <w:r w:rsidR="00D02CC2">
          <w:rPr>
            <w:noProof/>
            <w:webHidden/>
          </w:rPr>
        </w:r>
        <w:r w:rsidR="00D02CC2">
          <w:rPr>
            <w:noProof/>
            <w:webHidden/>
          </w:rPr>
          <w:fldChar w:fldCharType="separate"/>
        </w:r>
        <w:r w:rsidR="00D02CC2">
          <w:rPr>
            <w:noProof/>
            <w:webHidden/>
          </w:rPr>
          <w:t>74</w:t>
        </w:r>
        <w:r w:rsidR="00D02CC2">
          <w:rPr>
            <w:noProof/>
            <w:webHidden/>
          </w:rPr>
          <w:fldChar w:fldCharType="end"/>
        </w:r>
      </w:hyperlink>
    </w:p>
    <w:p w14:paraId="14BCAF72" w14:textId="547437A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16" w:history="1">
        <w:r w:rsidR="00D02CC2" w:rsidRPr="001729A8">
          <w:rPr>
            <w:rStyle w:val="Hyperlink"/>
            <w:noProof/>
          </w:rPr>
          <w:t>16.14.1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_Toc127860516 \h </w:instrText>
        </w:r>
        <w:r w:rsidR="00D02CC2">
          <w:rPr>
            <w:noProof/>
            <w:webHidden/>
          </w:rPr>
        </w:r>
        <w:r w:rsidR="00D02CC2">
          <w:rPr>
            <w:noProof/>
            <w:webHidden/>
          </w:rPr>
          <w:fldChar w:fldCharType="separate"/>
        </w:r>
        <w:r w:rsidR="00D02CC2">
          <w:rPr>
            <w:noProof/>
            <w:webHidden/>
          </w:rPr>
          <w:t>74</w:t>
        </w:r>
        <w:r w:rsidR="00D02CC2">
          <w:rPr>
            <w:noProof/>
            <w:webHidden/>
          </w:rPr>
          <w:fldChar w:fldCharType="end"/>
        </w:r>
      </w:hyperlink>
    </w:p>
    <w:p w14:paraId="25A35CB7" w14:textId="57A8EEE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17" w:history="1">
        <w:r w:rsidR="00D02CC2" w:rsidRPr="001729A8">
          <w:rPr>
            <w:rStyle w:val="Hyperlink"/>
            <w:noProof/>
          </w:rPr>
          <w:t>16.14.2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_Toc127860517 \h </w:instrText>
        </w:r>
        <w:r w:rsidR="00D02CC2">
          <w:rPr>
            <w:noProof/>
            <w:webHidden/>
          </w:rPr>
        </w:r>
        <w:r w:rsidR="00D02CC2">
          <w:rPr>
            <w:noProof/>
            <w:webHidden/>
          </w:rPr>
          <w:fldChar w:fldCharType="separate"/>
        </w:r>
        <w:r w:rsidR="00D02CC2">
          <w:rPr>
            <w:noProof/>
            <w:webHidden/>
          </w:rPr>
          <w:t>74</w:t>
        </w:r>
        <w:r w:rsidR="00D02CC2">
          <w:rPr>
            <w:noProof/>
            <w:webHidden/>
          </w:rPr>
          <w:fldChar w:fldCharType="end"/>
        </w:r>
      </w:hyperlink>
    </w:p>
    <w:p w14:paraId="0728AA15" w14:textId="3C4E818A"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19" w:history="1">
        <w:r w:rsidR="00D02CC2" w:rsidRPr="001729A8">
          <w:rPr>
            <w:rStyle w:val="Hyperlink"/>
            <w:noProof/>
          </w:rPr>
          <w:t>16.15</w:t>
        </w:r>
        <w:r w:rsidR="00D02CC2">
          <w:rPr>
            <w:rFonts w:asciiTheme="minorHAnsi" w:eastAsiaTheme="minorEastAsia" w:hAnsiTheme="minorHAnsi" w:cstheme="minorBidi"/>
            <w:noProof/>
            <w:sz w:val="22"/>
            <w:szCs w:val="22"/>
            <w:lang w:val="en-US"/>
          </w:rPr>
          <w:tab/>
        </w:r>
        <w:r w:rsidR="00D02CC2" w:rsidRPr="001729A8">
          <w:rPr>
            <w:rStyle w:val="Hyperlink"/>
            <w:noProof/>
          </w:rPr>
          <w:t>Load Currencies</w:t>
        </w:r>
        <w:r w:rsidR="00D02CC2">
          <w:rPr>
            <w:noProof/>
            <w:webHidden/>
          </w:rPr>
          <w:tab/>
        </w:r>
        <w:r w:rsidR="00D02CC2">
          <w:rPr>
            <w:noProof/>
            <w:webHidden/>
          </w:rPr>
          <w:fldChar w:fldCharType="begin"/>
        </w:r>
        <w:r w:rsidR="00D02CC2">
          <w:rPr>
            <w:noProof/>
            <w:webHidden/>
          </w:rPr>
          <w:instrText xml:space="preserve"> PAGEREF _Toc127860519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3E1193B0" w14:textId="0A5C2E0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0" w:history="1">
        <w:r w:rsidR="00D02CC2" w:rsidRPr="001729A8">
          <w:rPr>
            <w:rStyle w:val="Hyperlink"/>
            <w:noProof/>
          </w:rPr>
          <w:t>16.15.1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_Toc127860520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435B9949" w14:textId="7CC4437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1" w:history="1">
        <w:r w:rsidR="00D02CC2" w:rsidRPr="001729A8">
          <w:rPr>
            <w:rStyle w:val="Hyperlink"/>
            <w:noProof/>
          </w:rPr>
          <w:t>16.15.2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_Toc127860521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2C1450E6" w14:textId="3FCE344E"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22" w:history="1">
        <w:r w:rsidR="00D02CC2" w:rsidRPr="001729A8">
          <w:rPr>
            <w:rStyle w:val="Hyperlink"/>
            <w:noProof/>
          </w:rPr>
          <w:t>16.16</w:t>
        </w:r>
        <w:r w:rsidR="00D02CC2">
          <w:rPr>
            <w:rFonts w:asciiTheme="minorHAnsi" w:eastAsiaTheme="minorEastAsia" w:hAnsiTheme="minorHAnsi" w:cstheme="minorBidi"/>
            <w:noProof/>
            <w:sz w:val="22"/>
            <w:szCs w:val="22"/>
            <w:lang w:val="en-US"/>
          </w:rPr>
          <w:tab/>
        </w:r>
        <w:r w:rsidR="00D02CC2" w:rsidRPr="001729A8">
          <w:rPr>
            <w:rStyle w:val="Hyperlink"/>
            <w:noProof/>
          </w:rPr>
          <w:t>Load Denominations</w:t>
        </w:r>
        <w:r w:rsidR="00D02CC2">
          <w:rPr>
            <w:noProof/>
            <w:webHidden/>
          </w:rPr>
          <w:tab/>
        </w:r>
        <w:r w:rsidR="00D02CC2">
          <w:rPr>
            <w:noProof/>
            <w:webHidden/>
          </w:rPr>
          <w:fldChar w:fldCharType="begin"/>
        </w:r>
        <w:r w:rsidR="00D02CC2">
          <w:rPr>
            <w:noProof/>
            <w:webHidden/>
          </w:rPr>
          <w:instrText xml:space="preserve"> PAGEREF _Toc127860522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2270570E" w14:textId="428EF1C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3" w:history="1">
        <w:r w:rsidR="00D02CC2" w:rsidRPr="001729A8">
          <w:rPr>
            <w:rStyle w:val="Hyperlink"/>
            <w:noProof/>
          </w:rPr>
          <w:t>16.16.1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_Toc127860523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4AC88336" w14:textId="2787604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4" w:history="1">
        <w:r w:rsidR="00D02CC2" w:rsidRPr="001729A8">
          <w:rPr>
            <w:rStyle w:val="Hyperlink"/>
            <w:noProof/>
          </w:rPr>
          <w:t>16.16.2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_Toc127860524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095E8144" w14:textId="4FC344C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25" w:history="1">
        <w:r w:rsidR="00D02CC2" w:rsidRPr="001729A8">
          <w:rPr>
            <w:rStyle w:val="Hyperlink"/>
            <w:noProof/>
          </w:rPr>
          <w:t>16.17</w:t>
        </w:r>
        <w:r w:rsidR="00D02CC2">
          <w:rPr>
            <w:rFonts w:asciiTheme="minorHAnsi" w:eastAsiaTheme="minorEastAsia" w:hAnsiTheme="minorHAnsi" w:cstheme="minorBidi"/>
            <w:noProof/>
            <w:sz w:val="22"/>
            <w:szCs w:val="22"/>
            <w:lang w:val="en-US"/>
          </w:rPr>
          <w:tab/>
        </w:r>
        <w:r w:rsidR="00D02CC2" w:rsidRPr="001729A8">
          <w:rPr>
            <w:rStyle w:val="Hyperlink"/>
            <w:noProof/>
          </w:rPr>
          <w:t>Extend Event Dates</w:t>
        </w:r>
        <w:r w:rsidR="00D02CC2">
          <w:rPr>
            <w:noProof/>
            <w:webHidden/>
          </w:rPr>
          <w:tab/>
        </w:r>
        <w:r w:rsidR="00D02CC2">
          <w:rPr>
            <w:noProof/>
            <w:webHidden/>
          </w:rPr>
          <w:fldChar w:fldCharType="begin"/>
        </w:r>
        <w:r w:rsidR="00D02CC2">
          <w:rPr>
            <w:noProof/>
            <w:webHidden/>
          </w:rPr>
          <w:instrText xml:space="preserve"> PAGEREF _Toc127860525 \h </w:instrText>
        </w:r>
        <w:r w:rsidR="00D02CC2">
          <w:rPr>
            <w:noProof/>
            <w:webHidden/>
          </w:rPr>
        </w:r>
        <w:r w:rsidR="00D02CC2">
          <w:rPr>
            <w:noProof/>
            <w:webHidden/>
          </w:rPr>
          <w:fldChar w:fldCharType="separate"/>
        </w:r>
        <w:r w:rsidR="00D02CC2">
          <w:rPr>
            <w:noProof/>
            <w:webHidden/>
          </w:rPr>
          <w:t>75</w:t>
        </w:r>
        <w:r w:rsidR="00D02CC2">
          <w:rPr>
            <w:noProof/>
            <w:webHidden/>
          </w:rPr>
          <w:fldChar w:fldCharType="end"/>
        </w:r>
      </w:hyperlink>
    </w:p>
    <w:p w14:paraId="0991CE98" w14:textId="28369931"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6" w:history="1">
        <w:r w:rsidR="00D02CC2" w:rsidRPr="001729A8">
          <w:rPr>
            <w:rStyle w:val="Hyperlink"/>
            <w:noProof/>
          </w:rPr>
          <w:t>16.17.1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_Toc127860526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39AF5C3C" w14:textId="36B285C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7" w:history="1">
        <w:r w:rsidR="00D02CC2" w:rsidRPr="001729A8">
          <w:rPr>
            <w:rStyle w:val="Hyperlink"/>
            <w:noProof/>
          </w:rPr>
          <w:t>16.17.2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_Toc127860527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17723A6C" w14:textId="509BE8A4"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28" w:history="1">
        <w:r w:rsidR="00D02CC2" w:rsidRPr="001729A8">
          <w:rPr>
            <w:rStyle w:val="Hyperlink"/>
            <w:noProof/>
          </w:rPr>
          <w:t>16.18</w:t>
        </w:r>
        <w:r w:rsidR="00D02CC2">
          <w:rPr>
            <w:rFonts w:asciiTheme="minorHAnsi" w:eastAsiaTheme="minorEastAsia" w:hAnsiTheme="minorHAnsi" w:cstheme="minorBidi"/>
            <w:noProof/>
            <w:sz w:val="22"/>
            <w:szCs w:val="22"/>
            <w:lang w:val="en-US"/>
          </w:rPr>
          <w:tab/>
        </w:r>
        <w:r w:rsidR="00D02CC2" w:rsidRPr="001729A8">
          <w:rPr>
            <w:rStyle w:val="Hyperlink"/>
            <w:noProof/>
          </w:rPr>
          <w:t>Load Event Definitions</w:t>
        </w:r>
        <w:r w:rsidR="00D02CC2">
          <w:rPr>
            <w:noProof/>
            <w:webHidden/>
          </w:rPr>
          <w:tab/>
        </w:r>
        <w:r w:rsidR="00D02CC2">
          <w:rPr>
            <w:noProof/>
            <w:webHidden/>
          </w:rPr>
          <w:fldChar w:fldCharType="begin"/>
        </w:r>
        <w:r w:rsidR="00D02CC2">
          <w:rPr>
            <w:noProof/>
            <w:webHidden/>
          </w:rPr>
          <w:instrText xml:space="preserve"> PAGEREF _Toc127860528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143805CC" w14:textId="3ED46EA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29" w:history="1">
        <w:r w:rsidR="00D02CC2" w:rsidRPr="001729A8">
          <w:rPr>
            <w:rStyle w:val="Hyperlink"/>
            <w:noProof/>
          </w:rPr>
          <w:t>16.18.1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_Toc127860529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44431E4E" w14:textId="5FE1467D"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0" w:history="1">
        <w:r w:rsidR="00D02CC2" w:rsidRPr="001729A8">
          <w:rPr>
            <w:rStyle w:val="Hyperlink"/>
            <w:noProof/>
          </w:rPr>
          <w:t>16.18.2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_Toc127860530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5DEE5CD8" w14:textId="6F3118F7"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31" w:history="1">
        <w:r w:rsidR="00D02CC2" w:rsidRPr="001729A8">
          <w:rPr>
            <w:rStyle w:val="Hyperlink"/>
            <w:noProof/>
          </w:rPr>
          <w:t>16.19</w:t>
        </w:r>
        <w:r w:rsidR="00D02CC2">
          <w:rPr>
            <w:rFonts w:asciiTheme="minorHAnsi" w:eastAsiaTheme="minorEastAsia" w:hAnsiTheme="minorHAnsi" w:cstheme="minorBidi"/>
            <w:noProof/>
            <w:sz w:val="22"/>
            <w:szCs w:val="22"/>
            <w:lang w:val="en-US"/>
          </w:rPr>
          <w:tab/>
        </w:r>
        <w:r w:rsidR="00D02CC2" w:rsidRPr="001729A8">
          <w:rPr>
            <w:rStyle w:val="Hyperlink"/>
            <w:noProof/>
          </w:rPr>
          <w:t>Load Calendar Definitions</w:t>
        </w:r>
        <w:r w:rsidR="00D02CC2">
          <w:rPr>
            <w:noProof/>
            <w:webHidden/>
          </w:rPr>
          <w:tab/>
        </w:r>
        <w:r w:rsidR="00D02CC2">
          <w:rPr>
            <w:noProof/>
            <w:webHidden/>
          </w:rPr>
          <w:fldChar w:fldCharType="begin"/>
        </w:r>
        <w:r w:rsidR="00D02CC2">
          <w:rPr>
            <w:noProof/>
            <w:webHidden/>
          </w:rPr>
          <w:instrText xml:space="preserve"> PAGEREF _Toc127860531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1C6CA163" w14:textId="2769BED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2" w:history="1">
        <w:r w:rsidR="00D02CC2" w:rsidRPr="001729A8">
          <w:rPr>
            <w:rStyle w:val="Hyperlink"/>
            <w:noProof/>
          </w:rPr>
          <w:t>16.19.1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_Toc127860532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0E78216B" w14:textId="59ED4B5D"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3" w:history="1">
        <w:r w:rsidR="00D02CC2" w:rsidRPr="001729A8">
          <w:rPr>
            <w:rStyle w:val="Hyperlink"/>
            <w:noProof/>
          </w:rPr>
          <w:t>16.19.2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_Toc127860533 \h </w:instrText>
        </w:r>
        <w:r w:rsidR="00D02CC2">
          <w:rPr>
            <w:noProof/>
            <w:webHidden/>
          </w:rPr>
        </w:r>
        <w:r w:rsidR="00D02CC2">
          <w:rPr>
            <w:noProof/>
            <w:webHidden/>
          </w:rPr>
          <w:fldChar w:fldCharType="separate"/>
        </w:r>
        <w:r w:rsidR="00D02CC2">
          <w:rPr>
            <w:noProof/>
            <w:webHidden/>
          </w:rPr>
          <w:t>76</w:t>
        </w:r>
        <w:r w:rsidR="00D02CC2">
          <w:rPr>
            <w:noProof/>
            <w:webHidden/>
          </w:rPr>
          <w:fldChar w:fldCharType="end"/>
        </w:r>
      </w:hyperlink>
    </w:p>
    <w:p w14:paraId="31A6C02B" w14:textId="2311CA39"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34" w:history="1">
        <w:r w:rsidR="00D02CC2" w:rsidRPr="001729A8">
          <w:rPr>
            <w:rStyle w:val="Hyperlink"/>
            <w:noProof/>
          </w:rPr>
          <w:t>16.20</w:t>
        </w:r>
        <w:r w:rsidR="00D02CC2">
          <w:rPr>
            <w:rFonts w:asciiTheme="minorHAnsi" w:eastAsiaTheme="minorEastAsia" w:hAnsiTheme="minorHAnsi" w:cstheme="minorBidi"/>
            <w:noProof/>
            <w:sz w:val="22"/>
            <w:szCs w:val="22"/>
            <w:lang w:val="en-US"/>
          </w:rPr>
          <w:tab/>
        </w:r>
        <w:r w:rsidR="00D02CC2" w:rsidRPr="001729A8">
          <w:rPr>
            <w:rStyle w:val="Hyperlink"/>
            <w:noProof/>
          </w:rPr>
          <w:t>Output Cashpoint Definitions</w:t>
        </w:r>
        <w:r w:rsidR="00D02CC2">
          <w:rPr>
            <w:noProof/>
            <w:webHidden/>
          </w:rPr>
          <w:tab/>
        </w:r>
        <w:r w:rsidR="00D02CC2">
          <w:rPr>
            <w:noProof/>
            <w:webHidden/>
          </w:rPr>
          <w:fldChar w:fldCharType="begin"/>
        </w:r>
        <w:r w:rsidR="00D02CC2">
          <w:rPr>
            <w:noProof/>
            <w:webHidden/>
          </w:rPr>
          <w:instrText xml:space="preserve"> PAGEREF _Toc127860534 \h </w:instrText>
        </w:r>
        <w:r w:rsidR="00D02CC2">
          <w:rPr>
            <w:noProof/>
            <w:webHidden/>
          </w:rPr>
        </w:r>
        <w:r w:rsidR="00D02CC2">
          <w:rPr>
            <w:noProof/>
            <w:webHidden/>
          </w:rPr>
          <w:fldChar w:fldCharType="separate"/>
        </w:r>
        <w:r w:rsidR="00D02CC2">
          <w:rPr>
            <w:noProof/>
            <w:webHidden/>
          </w:rPr>
          <w:t>77</w:t>
        </w:r>
        <w:r w:rsidR="00D02CC2">
          <w:rPr>
            <w:noProof/>
            <w:webHidden/>
          </w:rPr>
          <w:fldChar w:fldCharType="end"/>
        </w:r>
      </w:hyperlink>
    </w:p>
    <w:p w14:paraId="6526F13C" w14:textId="2316C674"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5" w:history="1">
        <w:r w:rsidR="00D02CC2" w:rsidRPr="001729A8">
          <w:rPr>
            <w:rStyle w:val="Hyperlink"/>
            <w:noProof/>
          </w:rPr>
          <w:t>16.20.1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_Toc127860535 \h </w:instrText>
        </w:r>
        <w:r w:rsidR="00D02CC2">
          <w:rPr>
            <w:noProof/>
            <w:webHidden/>
          </w:rPr>
        </w:r>
        <w:r w:rsidR="00D02CC2">
          <w:rPr>
            <w:noProof/>
            <w:webHidden/>
          </w:rPr>
          <w:fldChar w:fldCharType="separate"/>
        </w:r>
        <w:r w:rsidR="00D02CC2">
          <w:rPr>
            <w:noProof/>
            <w:webHidden/>
          </w:rPr>
          <w:t>77</w:t>
        </w:r>
        <w:r w:rsidR="00D02CC2">
          <w:rPr>
            <w:noProof/>
            <w:webHidden/>
          </w:rPr>
          <w:fldChar w:fldCharType="end"/>
        </w:r>
      </w:hyperlink>
    </w:p>
    <w:p w14:paraId="22016CCE" w14:textId="2A3F4419"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6" w:history="1">
        <w:r w:rsidR="00D02CC2" w:rsidRPr="001729A8">
          <w:rPr>
            <w:rStyle w:val="Hyperlink"/>
            <w:noProof/>
          </w:rPr>
          <w:t>16.20.2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_Toc127860536 \h </w:instrText>
        </w:r>
        <w:r w:rsidR="00D02CC2">
          <w:rPr>
            <w:noProof/>
            <w:webHidden/>
          </w:rPr>
        </w:r>
        <w:r w:rsidR="00D02CC2">
          <w:rPr>
            <w:noProof/>
            <w:webHidden/>
          </w:rPr>
          <w:fldChar w:fldCharType="separate"/>
        </w:r>
        <w:r w:rsidR="00D02CC2">
          <w:rPr>
            <w:noProof/>
            <w:webHidden/>
          </w:rPr>
          <w:t>77</w:t>
        </w:r>
        <w:r w:rsidR="00D02CC2">
          <w:rPr>
            <w:noProof/>
            <w:webHidden/>
          </w:rPr>
          <w:fldChar w:fldCharType="end"/>
        </w:r>
      </w:hyperlink>
    </w:p>
    <w:p w14:paraId="2BB7E4CB" w14:textId="302101AB"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37" w:history="1">
        <w:r w:rsidR="00D02CC2" w:rsidRPr="001729A8">
          <w:rPr>
            <w:rStyle w:val="Hyperlink"/>
            <w:noProof/>
          </w:rPr>
          <w:t>16.21</w:t>
        </w:r>
        <w:r w:rsidR="00D02CC2">
          <w:rPr>
            <w:rFonts w:asciiTheme="minorHAnsi" w:eastAsiaTheme="minorEastAsia" w:hAnsiTheme="minorHAnsi" w:cstheme="minorBidi"/>
            <w:noProof/>
            <w:sz w:val="22"/>
            <w:szCs w:val="22"/>
            <w:lang w:val="en-US"/>
          </w:rPr>
          <w:tab/>
        </w:r>
        <w:r w:rsidR="00D02CC2" w:rsidRPr="001729A8">
          <w:rPr>
            <w:rStyle w:val="Hyperlink"/>
            <w:noProof/>
          </w:rPr>
          <w:t>Output Orders</w:t>
        </w:r>
        <w:r w:rsidR="00D02CC2">
          <w:rPr>
            <w:noProof/>
            <w:webHidden/>
          </w:rPr>
          <w:tab/>
        </w:r>
        <w:r w:rsidR="00D02CC2">
          <w:rPr>
            <w:noProof/>
            <w:webHidden/>
          </w:rPr>
          <w:fldChar w:fldCharType="begin"/>
        </w:r>
        <w:r w:rsidR="00D02CC2">
          <w:rPr>
            <w:noProof/>
            <w:webHidden/>
          </w:rPr>
          <w:instrText xml:space="preserve"> PAGEREF _Toc127860537 \h </w:instrText>
        </w:r>
        <w:r w:rsidR="00D02CC2">
          <w:rPr>
            <w:noProof/>
            <w:webHidden/>
          </w:rPr>
        </w:r>
        <w:r w:rsidR="00D02CC2">
          <w:rPr>
            <w:noProof/>
            <w:webHidden/>
          </w:rPr>
          <w:fldChar w:fldCharType="separate"/>
        </w:r>
        <w:r w:rsidR="00D02CC2">
          <w:rPr>
            <w:noProof/>
            <w:webHidden/>
          </w:rPr>
          <w:t>77</w:t>
        </w:r>
        <w:r w:rsidR="00D02CC2">
          <w:rPr>
            <w:noProof/>
            <w:webHidden/>
          </w:rPr>
          <w:fldChar w:fldCharType="end"/>
        </w:r>
      </w:hyperlink>
    </w:p>
    <w:p w14:paraId="48D0FDF0" w14:textId="5C78DEED"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8" w:history="1">
        <w:r w:rsidR="00D02CC2" w:rsidRPr="001729A8">
          <w:rPr>
            <w:rStyle w:val="Hyperlink"/>
            <w:noProof/>
          </w:rPr>
          <w:t>16.21.1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_Toc127860538 \h </w:instrText>
        </w:r>
        <w:r w:rsidR="00D02CC2">
          <w:rPr>
            <w:noProof/>
            <w:webHidden/>
          </w:rPr>
        </w:r>
        <w:r w:rsidR="00D02CC2">
          <w:rPr>
            <w:noProof/>
            <w:webHidden/>
          </w:rPr>
          <w:fldChar w:fldCharType="separate"/>
        </w:r>
        <w:r w:rsidR="00D02CC2">
          <w:rPr>
            <w:noProof/>
            <w:webHidden/>
          </w:rPr>
          <w:t>77</w:t>
        </w:r>
        <w:r w:rsidR="00D02CC2">
          <w:rPr>
            <w:noProof/>
            <w:webHidden/>
          </w:rPr>
          <w:fldChar w:fldCharType="end"/>
        </w:r>
      </w:hyperlink>
    </w:p>
    <w:p w14:paraId="14AAB0E3" w14:textId="613306E9"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39" w:history="1">
        <w:r w:rsidR="00D02CC2" w:rsidRPr="001729A8">
          <w:rPr>
            <w:rStyle w:val="Hyperlink"/>
            <w:noProof/>
          </w:rPr>
          <w:t>16.21.2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_Toc127860539 \h </w:instrText>
        </w:r>
        <w:r w:rsidR="00D02CC2">
          <w:rPr>
            <w:noProof/>
            <w:webHidden/>
          </w:rPr>
        </w:r>
        <w:r w:rsidR="00D02CC2">
          <w:rPr>
            <w:noProof/>
            <w:webHidden/>
          </w:rPr>
          <w:fldChar w:fldCharType="separate"/>
        </w:r>
        <w:r w:rsidR="00D02CC2">
          <w:rPr>
            <w:noProof/>
            <w:webHidden/>
          </w:rPr>
          <w:t>77</w:t>
        </w:r>
        <w:r w:rsidR="00D02CC2">
          <w:rPr>
            <w:noProof/>
            <w:webHidden/>
          </w:rPr>
          <w:fldChar w:fldCharType="end"/>
        </w:r>
      </w:hyperlink>
    </w:p>
    <w:p w14:paraId="7350BFFD" w14:textId="56D50EB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40" w:history="1">
        <w:r w:rsidR="00D02CC2" w:rsidRPr="001729A8">
          <w:rPr>
            <w:rStyle w:val="Hyperlink"/>
            <w:noProof/>
          </w:rPr>
          <w:t>16.22</w:t>
        </w:r>
        <w:r w:rsidR="00D02CC2">
          <w:rPr>
            <w:rFonts w:asciiTheme="minorHAnsi" w:eastAsiaTheme="minorEastAsia" w:hAnsiTheme="minorHAnsi" w:cstheme="minorBidi"/>
            <w:noProof/>
            <w:sz w:val="22"/>
            <w:szCs w:val="22"/>
            <w:lang w:val="en-US"/>
          </w:rPr>
          <w:tab/>
        </w:r>
        <w:r w:rsidR="00D02CC2" w:rsidRPr="001729A8">
          <w:rPr>
            <w:rStyle w:val="Hyperlink"/>
            <w:noProof/>
          </w:rPr>
          <w:t>Pre-emptive Alerts</w:t>
        </w:r>
        <w:r w:rsidR="00D02CC2">
          <w:rPr>
            <w:noProof/>
            <w:webHidden/>
          </w:rPr>
          <w:tab/>
        </w:r>
        <w:r w:rsidR="00D02CC2">
          <w:rPr>
            <w:noProof/>
            <w:webHidden/>
          </w:rPr>
          <w:fldChar w:fldCharType="begin"/>
        </w:r>
        <w:r w:rsidR="00D02CC2">
          <w:rPr>
            <w:noProof/>
            <w:webHidden/>
          </w:rPr>
          <w:instrText xml:space="preserve"> PAGEREF _Toc127860540 \h </w:instrText>
        </w:r>
        <w:r w:rsidR="00D02CC2">
          <w:rPr>
            <w:noProof/>
            <w:webHidden/>
          </w:rPr>
        </w:r>
        <w:r w:rsidR="00D02CC2">
          <w:rPr>
            <w:noProof/>
            <w:webHidden/>
          </w:rPr>
          <w:fldChar w:fldCharType="separate"/>
        </w:r>
        <w:r w:rsidR="00D02CC2">
          <w:rPr>
            <w:noProof/>
            <w:webHidden/>
          </w:rPr>
          <w:t>78</w:t>
        </w:r>
        <w:r w:rsidR="00D02CC2">
          <w:rPr>
            <w:noProof/>
            <w:webHidden/>
          </w:rPr>
          <w:fldChar w:fldCharType="end"/>
        </w:r>
      </w:hyperlink>
    </w:p>
    <w:p w14:paraId="7BE250B5" w14:textId="32858C4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41" w:history="1">
        <w:r w:rsidR="00D02CC2" w:rsidRPr="001729A8">
          <w:rPr>
            <w:rStyle w:val="Hyperlink"/>
            <w:noProof/>
          </w:rPr>
          <w:t>16.22.1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_Toc127860541 \h </w:instrText>
        </w:r>
        <w:r w:rsidR="00D02CC2">
          <w:rPr>
            <w:noProof/>
            <w:webHidden/>
          </w:rPr>
        </w:r>
        <w:r w:rsidR="00D02CC2">
          <w:rPr>
            <w:noProof/>
            <w:webHidden/>
          </w:rPr>
          <w:fldChar w:fldCharType="separate"/>
        </w:r>
        <w:r w:rsidR="00D02CC2">
          <w:rPr>
            <w:noProof/>
            <w:webHidden/>
          </w:rPr>
          <w:t>78</w:t>
        </w:r>
        <w:r w:rsidR="00D02CC2">
          <w:rPr>
            <w:noProof/>
            <w:webHidden/>
          </w:rPr>
          <w:fldChar w:fldCharType="end"/>
        </w:r>
      </w:hyperlink>
    </w:p>
    <w:p w14:paraId="343F1D13" w14:textId="3818A7D1"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42" w:history="1">
        <w:r w:rsidR="00D02CC2" w:rsidRPr="001729A8">
          <w:rPr>
            <w:rStyle w:val="Hyperlink"/>
            <w:noProof/>
          </w:rPr>
          <w:t>16.22.2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_Toc127860542 \h </w:instrText>
        </w:r>
        <w:r w:rsidR="00D02CC2">
          <w:rPr>
            <w:noProof/>
            <w:webHidden/>
          </w:rPr>
        </w:r>
        <w:r w:rsidR="00D02CC2">
          <w:rPr>
            <w:noProof/>
            <w:webHidden/>
          </w:rPr>
          <w:fldChar w:fldCharType="separate"/>
        </w:r>
        <w:r w:rsidR="00D02CC2">
          <w:rPr>
            <w:noProof/>
            <w:webHidden/>
          </w:rPr>
          <w:t>78</w:t>
        </w:r>
        <w:r w:rsidR="00D02CC2">
          <w:rPr>
            <w:noProof/>
            <w:webHidden/>
          </w:rPr>
          <w:fldChar w:fldCharType="end"/>
        </w:r>
      </w:hyperlink>
    </w:p>
    <w:p w14:paraId="744B3C57" w14:textId="7BA9EA3A"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43" w:history="1">
        <w:r w:rsidR="00D02CC2" w:rsidRPr="001729A8">
          <w:rPr>
            <w:rStyle w:val="Hyperlink"/>
            <w:noProof/>
          </w:rPr>
          <w:t>16.23</w:t>
        </w:r>
        <w:r w:rsidR="00D02CC2">
          <w:rPr>
            <w:rFonts w:asciiTheme="minorHAnsi" w:eastAsiaTheme="minorEastAsia" w:hAnsiTheme="minorHAnsi" w:cstheme="minorBidi"/>
            <w:noProof/>
            <w:sz w:val="22"/>
            <w:szCs w:val="22"/>
            <w:lang w:val="en-US"/>
          </w:rPr>
          <w:tab/>
        </w:r>
        <w:r w:rsidR="00D02CC2" w:rsidRPr="001729A8">
          <w:rPr>
            <w:rStyle w:val="Hyperlink"/>
            <w:noProof/>
          </w:rPr>
          <w:t>Recommendations Output</w:t>
        </w:r>
        <w:r w:rsidR="00D02CC2">
          <w:rPr>
            <w:noProof/>
            <w:webHidden/>
          </w:rPr>
          <w:tab/>
        </w:r>
        <w:r w:rsidR="00D02CC2">
          <w:rPr>
            <w:noProof/>
            <w:webHidden/>
          </w:rPr>
          <w:fldChar w:fldCharType="begin"/>
        </w:r>
        <w:r w:rsidR="00D02CC2">
          <w:rPr>
            <w:noProof/>
            <w:webHidden/>
          </w:rPr>
          <w:instrText xml:space="preserve"> PAGEREF _Toc127860543 \h </w:instrText>
        </w:r>
        <w:r w:rsidR="00D02CC2">
          <w:rPr>
            <w:noProof/>
            <w:webHidden/>
          </w:rPr>
        </w:r>
        <w:r w:rsidR="00D02CC2">
          <w:rPr>
            <w:noProof/>
            <w:webHidden/>
          </w:rPr>
          <w:fldChar w:fldCharType="separate"/>
        </w:r>
        <w:r w:rsidR="00D02CC2">
          <w:rPr>
            <w:noProof/>
            <w:webHidden/>
          </w:rPr>
          <w:t>78</w:t>
        </w:r>
        <w:r w:rsidR="00D02CC2">
          <w:rPr>
            <w:noProof/>
            <w:webHidden/>
          </w:rPr>
          <w:fldChar w:fldCharType="end"/>
        </w:r>
      </w:hyperlink>
    </w:p>
    <w:p w14:paraId="0556B8AA" w14:textId="7837207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44" w:history="1">
        <w:r w:rsidR="00D02CC2" w:rsidRPr="001729A8">
          <w:rPr>
            <w:rStyle w:val="Hyperlink"/>
            <w:noProof/>
          </w:rPr>
          <w:t>16.23.1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_Toc127860544 \h </w:instrText>
        </w:r>
        <w:r w:rsidR="00D02CC2">
          <w:rPr>
            <w:noProof/>
            <w:webHidden/>
          </w:rPr>
        </w:r>
        <w:r w:rsidR="00D02CC2">
          <w:rPr>
            <w:noProof/>
            <w:webHidden/>
          </w:rPr>
          <w:fldChar w:fldCharType="separate"/>
        </w:r>
        <w:r w:rsidR="00D02CC2">
          <w:rPr>
            <w:noProof/>
            <w:webHidden/>
          </w:rPr>
          <w:t>78</w:t>
        </w:r>
        <w:r w:rsidR="00D02CC2">
          <w:rPr>
            <w:noProof/>
            <w:webHidden/>
          </w:rPr>
          <w:fldChar w:fldCharType="end"/>
        </w:r>
      </w:hyperlink>
    </w:p>
    <w:p w14:paraId="6AF70A54" w14:textId="1CCB5D6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45" w:history="1">
        <w:r w:rsidR="00D02CC2" w:rsidRPr="001729A8">
          <w:rPr>
            <w:rStyle w:val="Hyperlink"/>
            <w:noProof/>
          </w:rPr>
          <w:t>16.23.2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_Toc127860545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225417AD" w14:textId="5FBC1480"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46" w:history="1">
        <w:r w:rsidR="00D02CC2" w:rsidRPr="001729A8">
          <w:rPr>
            <w:rStyle w:val="Hyperlink"/>
            <w:noProof/>
          </w:rPr>
          <w:t>16.24</w:t>
        </w:r>
        <w:r w:rsidR="00D02CC2">
          <w:rPr>
            <w:rFonts w:asciiTheme="minorHAnsi" w:eastAsiaTheme="minorEastAsia" w:hAnsiTheme="minorHAnsi" w:cstheme="minorBidi"/>
            <w:noProof/>
            <w:sz w:val="22"/>
            <w:szCs w:val="22"/>
            <w:lang w:val="en-US"/>
          </w:rPr>
          <w:tab/>
        </w:r>
        <w:r w:rsidR="00D02CC2" w:rsidRPr="001729A8">
          <w:rPr>
            <w:rStyle w:val="Hyperlink"/>
            <w:noProof/>
          </w:rPr>
          <w:t>Run Recommendations</w:t>
        </w:r>
        <w:r w:rsidR="00D02CC2">
          <w:rPr>
            <w:noProof/>
            <w:webHidden/>
          </w:rPr>
          <w:tab/>
        </w:r>
        <w:r w:rsidR="00D02CC2">
          <w:rPr>
            <w:noProof/>
            <w:webHidden/>
          </w:rPr>
          <w:fldChar w:fldCharType="begin"/>
        </w:r>
        <w:r w:rsidR="00D02CC2">
          <w:rPr>
            <w:noProof/>
            <w:webHidden/>
          </w:rPr>
          <w:instrText xml:space="preserve"> PAGEREF _Toc127860546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0F1D15B4" w14:textId="28F36F9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47" w:history="1">
        <w:r w:rsidR="00D02CC2" w:rsidRPr="001729A8">
          <w:rPr>
            <w:rStyle w:val="Hyperlink"/>
            <w:noProof/>
          </w:rPr>
          <w:t>16.24.1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_Toc127860547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69D6434D" w14:textId="2B2B827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48" w:history="1">
        <w:r w:rsidR="00D02CC2" w:rsidRPr="001729A8">
          <w:rPr>
            <w:rStyle w:val="Hyperlink"/>
            <w:noProof/>
          </w:rPr>
          <w:t>16.24.2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_Toc127860548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5BE0C18E" w14:textId="7BCEF5F3"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49" w:history="1">
        <w:r w:rsidR="00D02CC2" w:rsidRPr="001729A8">
          <w:rPr>
            <w:rStyle w:val="Hyperlink"/>
            <w:noProof/>
          </w:rPr>
          <w:t>16.25</w:t>
        </w:r>
        <w:r w:rsidR="00D02CC2">
          <w:rPr>
            <w:rFonts w:asciiTheme="minorHAnsi" w:eastAsiaTheme="minorEastAsia" w:hAnsiTheme="minorHAnsi" w:cstheme="minorBidi"/>
            <w:noProof/>
            <w:sz w:val="22"/>
            <w:szCs w:val="22"/>
            <w:lang w:val="en-US"/>
          </w:rPr>
          <w:tab/>
        </w:r>
        <w:r w:rsidR="00D02CC2" w:rsidRPr="001729A8">
          <w:rPr>
            <w:rStyle w:val="Hyperlink"/>
            <w:noProof/>
          </w:rPr>
          <w:t>Run Recommendations OptiTransport</w:t>
        </w:r>
        <w:r w:rsidR="00D02CC2">
          <w:rPr>
            <w:noProof/>
            <w:webHidden/>
          </w:rPr>
          <w:tab/>
        </w:r>
        <w:r w:rsidR="00D02CC2">
          <w:rPr>
            <w:noProof/>
            <w:webHidden/>
          </w:rPr>
          <w:fldChar w:fldCharType="begin"/>
        </w:r>
        <w:r w:rsidR="00D02CC2">
          <w:rPr>
            <w:noProof/>
            <w:webHidden/>
          </w:rPr>
          <w:instrText xml:space="preserve"> PAGEREF _Toc127860549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586E4398" w14:textId="71734C7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0" w:history="1">
        <w:r w:rsidR="00D02CC2" w:rsidRPr="001729A8">
          <w:rPr>
            <w:rStyle w:val="Hyperlink"/>
            <w:noProof/>
          </w:rPr>
          <w:t>16.25.1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_Toc127860550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19240459" w14:textId="566B2526"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1" w:history="1">
        <w:r w:rsidR="00D02CC2" w:rsidRPr="001729A8">
          <w:rPr>
            <w:rStyle w:val="Hyperlink"/>
            <w:noProof/>
          </w:rPr>
          <w:t>16.25.2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_Toc127860551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15C793EA" w14:textId="082087B7"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52" w:history="1">
        <w:r w:rsidR="00D02CC2" w:rsidRPr="001729A8">
          <w:rPr>
            <w:rStyle w:val="Hyperlink"/>
            <w:noProof/>
          </w:rPr>
          <w:t>16.26</w:t>
        </w:r>
        <w:r w:rsidR="00D02CC2">
          <w:rPr>
            <w:rFonts w:asciiTheme="minorHAnsi" w:eastAsiaTheme="minorEastAsia" w:hAnsiTheme="minorHAnsi" w:cstheme="minorBidi"/>
            <w:noProof/>
            <w:sz w:val="22"/>
            <w:szCs w:val="22"/>
            <w:lang w:val="en-US"/>
          </w:rPr>
          <w:tab/>
        </w:r>
        <w:r w:rsidR="00D02CC2" w:rsidRPr="001729A8">
          <w:rPr>
            <w:rStyle w:val="Hyperlink"/>
            <w:noProof/>
          </w:rPr>
          <w:t>Run Forecast</w:t>
        </w:r>
        <w:r w:rsidR="00D02CC2">
          <w:rPr>
            <w:noProof/>
            <w:webHidden/>
          </w:rPr>
          <w:tab/>
        </w:r>
        <w:r w:rsidR="00D02CC2">
          <w:rPr>
            <w:noProof/>
            <w:webHidden/>
          </w:rPr>
          <w:fldChar w:fldCharType="begin"/>
        </w:r>
        <w:r w:rsidR="00D02CC2">
          <w:rPr>
            <w:noProof/>
            <w:webHidden/>
          </w:rPr>
          <w:instrText xml:space="preserve"> PAGEREF _Toc127860552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248239B9" w14:textId="0F162154"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3" w:history="1">
        <w:r w:rsidR="00D02CC2" w:rsidRPr="001729A8">
          <w:rPr>
            <w:rStyle w:val="Hyperlink"/>
            <w:noProof/>
          </w:rPr>
          <w:t>16.26.1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_Toc127860553 \h </w:instrText>
        </w:r>
        <w:r w:rsidR="00D02CC2">
          <w:rPr>
            <w:noProof/>
            <w:webHidden/>
          </w:rPr>
        </w:r>
        <w:r w:rsidR="00D02CC2">
          <w:rPr>
            <w:noProof/>
            <w:webHidden/>
          </w:rPr>
          <w:fldChar w:fldCharType="separate"/>
        </w:r>
        <w:r w:rsidR="00D02CC2">
          <w:rPr>
            <w:noProof/>
            <w:webHidden/>
          </w:rPr>
          <w:t>79</w:t>
        </w:r>
        <w:r w:rsidR="00D02CC2">
          <w:rPr>
            <w:noProof/>
            <w:webHidden/>
          </w:rPr>
          <w:fldChar w:fldCharType="end"/>
        </w:r>
      </w:hyperlink>
    </w:p>
    <w:p w14:paraId="32ED2D26" w14:textId="04A42B9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4" w:history="1">
        <w:r w:rsidR="00D02CC2" w:rsidRPr="001729A8">
          <w:rPr>
            <w:rStyle w:val="Hyperlink"/>
            <w:noProof/>
          </w:rPr>
          <w:t>16.26.2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_Toc127860554 \h </w:instrText>
        </w:r>
        <w:r w:rsidR="00D02CC2">
          <w:rPr>
            <w:noProof/>
            <w:webHidden/>
          </w:rPr>
        </w:r>
        <w:r w:rsidR="00D02CC2">
          <w:rPr>
            <w:noProof/>
            <w:webHidden/>
          </w:rPr>
          <w:fldChar w:fldCharType="separate"/>
        </w:r>
        <w:r w:rsidR="00D02CC2">
          <w:rPr>
            <w:noProof/>
            <w:webHidden/>
          </w:rPr>
          <w:t>80</w:t>
        </w:r>
        <w:r w:rsidR="00D02CC2">
          <w:rPr>
            <w:noProof/>
            <w:webHidden/>
          </w:rPr>
          <w:fldChar w:fldCharType="end"/>
        </w:r>
      </w:hyperlink>
    </w:p>
    <w:p w14:paraId="4FE9D475" w14:textId="5DBA061B"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55" w:history="1">
        <w:r w:rsidR="00D02CC2" w:rsidRPr="001729A8">
          <w:rPr>
            <w:rStyle w:val="Hyperlink"/>
            <w:noProof/>
          </w:rPr>
          <w:t>16.27</w:t>
        </w:r>
        <w:r w:rsidR="00D02CC2">
          <w:rPr>
            <w:rFonts w:asciiTheme="minorHAnsi" w:eastAsiaTheme="minorEastAsia" w:hAnsiTheme="minorHAnsi" w:cstheme="minorBidi"/>
            <w:noProof/>
            <w:sz w:val="22"/>
            <w:szCs w:val="22"/>
            <w:lang w:val="en-US"/>
          </w:rPr>
          <w:tab/>
        </w:r>
        <w:r w:rsidR="00D02CC2" w:rsidRPr="001729A8">
          <w:rPr>
            <w:rStyle w:val="Hyperlink"/>
            <w:noProof/>
          </w:rPr>
          <w:t>Run Virtual Analyst Forecast</w:t>
        </w:r>
        <w:r w:rsidR="00D02CC2">
          <w:rPr>
            <w:noProof/>
            <w:webHidden/>
          </w:rPr>
          <w:tab/>
        </w:r>
        <w:r w:rsidR="00D02CC2">
          <w:rPr>
            <w:noProof/>
            <w:webHidden/>
          </w:rPr>
          <w:fldChar w:fldCharType="begin"/>
        </w:r>
        <w:r w:rsidR="00D02CC2">
          <w:rPr>
            <w:noProof/>
            <w:webHidden/>
          </w:rPr>
          <w:instrText xml:space="preserve"> PAGEREF _Toc127860555 \h </w:instrText>
        </w:r>
        <w:r w:rsidR="00D02CC2">
          <w:rPr>
            <w:noProof/>
            <w:webHidden/>
          </w:rPr>
        </w:r>
        <w:r w:rsidR="00D02CC2">
          <w:rPr>
            <w:noProof/>
            <w:webHidden/>
          </w:rPr>
          <w:fldChar w:fldCharType="separate"/>
        </w:r>
        <w:r w:rsidR="00D02CC2">
          <w:rPr>
            <w:noProof/>
            <w:webHidden/>
          </w:rPr>
          <w:t>80</w:t>
        </w:r>
        <w:r w:rsidR="00D02CC2">
          <w:rPr>
            <w:noProof/>
            <w:webHidden/>
          </w:rPr>
          <w:fldChar w:fldCharType="end"/>
        </w:r>
      </w:hyperlink>
    </w:p>
    <w:p w14:paraId="58887B8C" w14:textId="225ACAF8"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6" w:history="1">
        <w:r w:rsidR="00D02CC2" w:rsidRPr="001729A8">
          <w:rPr>
            <w:rStyle w:val="Hyperlink"/>
            <w:noProof/>
          </w:rPr>
          <w:t>16.27.1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_Toc127860556 \h </w:instrText>
        </w:r>
        <w:r w:rsidR="00D02CC2">
          <w:rPr>
            <w:noProof/>
            <w:webHidden/>
          </w:rPr>
        </w:r>
        <w:r w:rsidR="00D02CC2">
          <w:rPr>
            <w:noProof/>
            <w:webHidden/>
          </w:rPr>
          <w:fldChar w:fldCharType="separate"/>
        </w:r>
        <w:r w:rsidR="00D02CC2">
          <w:rPr>
            <w:noProof/>
            <w:webHidden/>
          </w:rPr>
          <w:t>80</w:t>
        </w:r>
        <w:r w:rsidR="00D02CC2">
          <w:rPr>
            <w:noProof/>
            <w:webHidden/>
          </w:rPr>
          <w:fldChar w:fldCharType="end"/>
        </w:r>
      </w:hyperlink>
    </w:p>
    <w:p w14:paraId="06F88B0C" w14:textId="3450CEB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7" w:history="1">
        <w:r w:rsidR="00D02CC2" w:rsidRPr="001729A8">
          <w:rPr>
            <w:rStyle w:val="Hyperlink"/>
            <w:noProof/>
          </w:rPr>
          <w:t>16.27.2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_Toc127860557 \h </w:instrText>
        </w:r>
        <w:r w:rsidR="00D02CC2">
          <w:rPr>
            <w:noProof/>
            <w:webHidden/>
          </w:rPr>
        </w:r>
        <w:r w:rsidR="00D02CC2">
          <w:rPr>
            <w:noProof/>
            <w:webHidden/>
          </w:rPr>
          <w:fldChar w:fldCharType="separate"/>
        </w:r>
        <w:r w:rsidR="00D02CC2">
          <w:rPr>
            <w:noProof/>
            <w:webHidden/>
          </w:rPr>
          <w:t>81</w:t>
        </w:r>
        <w:r w:rsidR="00D02CC2">
          <w:rPr>
            <w:noProof/>
            <w:webHidden/>
          </w:rPr>
          <w:fldChar w:fldCharType="end"/>
        </w:r>
      </w:hyperlink>
    </w:p>
    <w:p w14:paraId="07FAEF07" w14:textId="4C8F41C7"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58" w:history="1">
        <w:r w:rsidR="00D02CC2" w:rsidRPr="001729A8">
          <w:rPr>
            <w:rStyle w:val="Hyperlink"/>
            <w:noProof/>
          </w:rPr>
          <w:t>16.28</w:t>
        </w:r>
        <w:r w:rsidR="00D02CC2">
          <w:rPr>
            <w:rFonts w:asciiTheme="minorHAnsi" w:eastAsiaTheme="minorEastAsia" w:hAnsiTheme="minorHAnsi" w:cstheme="minorBidi"/>
            <w:noProof/>
            <w:sz w:val="22"/>
            <w:szCs w:val="22"/>
            <w:lang w:val="en-US"/>
          </w:rPr>
          <w:tab/>
        </w:r>
        <w:r w:rsidR="00D02CC2" w:rsidRPr="001729A8">
          <w:rPr>
            <w:rStyle w:val="Hyperlink"/>
            <w:noProof/>
          </w:rPr>
          <w:t>Run Dynamic Forecast</w:t>
        </w:r>
        <w:r w:rsidR="00D02CC2">
          <w:rPr>
            <w:noProof/>
            <w:webHidden/>
          </w:rPr>
          <w:tab/>
        </w:r>
        <w:r w:rsidR="00D02CC2">
          <w:rPr>
            <w:noProof/>
            <w:webHidden/>
          </w:rPr>
          <w:fldChar w:fldCharType="begin"/>
        </w:r>
        <w:r w:rsidR="00D02CC2">
          <w:rPr>
            <w:noProof/>
            <w:webHidden/>
          </w:rPr>
          <w:instrText xml:space="preserve"> PAGEREF _Toc127860558 \h </w:instrText>
        </w:r>
        <w:r w:rsidR="00D02CC2">
          <w:rPr>
            <w:noProof/>
            <w:webHidden/>
          </w:rPr>
        </w:r>
        <w:r w:rsidR="00D02CC2">
          <w:rPr>
            <w:noProof/>
            <w:webHidden/>
          </w:rPr>
          <w:fldChar w:fldCharType="separate"/>
        </w:r>
        <w:r w:rsidR="00D02CC2">
          <w:rPr>
            <w:noProof/>
            <w:webHidden/>
          </w:rPr>
          <w:t>81</w:t>
        </w:r>
        <w:r w:rsidR="00D02CC2">
          <w:rPr>
            <w:noProof/>
            <w:webHidden/>
          </w:rPr>
          <w:fldChar w:fldCharType="end"/>
        </w:r>
      </w:hyperlink>
    </w:p>
    <w:p w14:paraId="40B0A4B4" w14:textId="5CA50B8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59" w:history="1">
        <w:r w:rsidR="00D02CC2" w:rsidRPr="001729A8">
          <w:rPr>
            <w:rStyle w:val="Hyperlink"/>
            <w:noProof/>
          </w:rPr>
          <w:t>16.28.1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_Toc127860559 \h </w:instrText>
        </w:r>
        <w:r w:rsidR="00D02CC2">
          <w:rPr>
            <w:noProof/>
            <w:webHidden/>
          </w:rPr>
        </w:r>
        <w:r w:rsidR="00D02CC2">
          <w:rPr>
            <w:noProof/>
            <w:webHidden/>
          </w:rPr>
          <w:fldChar w:fldCharType="separate"/>
        </w:r>
        <w:r w:rsidR="00D02CC2">
          <w:rPr>
            <w:noProof/>
            <w:webHidden/>
          </w:rPr>
          <w:t>81</w:t>
        </w:r>
        <w:r w:rsidR="00D02CC2">
          <w:rPr>
            <w:noProof/>
            <w:webHidden/>
          </w:rPr>
          <w:fldChar w:fldCharType="end"/>
        </w:r>
      </w:hyperlink>
    </w:p>
    <w:p w14:paraId="53AB59F7" w14:textId="79E78004"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0" w:history="1">
        <w:r w:rsidR="00D02CC2" w:rsidRPr="001729A8">
          <w:rPr>
            <w:rStyle w:val="Hyperlink"/>
            <w:noProof/>
          </w:rPr>
          <w:t>16.28.2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_Toc127860560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6FA74AFE" w14:textId="4C0E45B8"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61" w:history="1">
        <w:r w:rsidR="00D02CC2" w:rsidRPr="001729A8">
          <w:rPr>
            <w:rStyle w:val="Hyperlink"/>
            <w:noProof/>
          </w:rPr>
          <w:t>16.29</w:t>
        </w:r>
        <w:r w:rsidR="00D02CC2">
          <w:rPr>
            <w:rFonts w:asciiTheme="minorHAnsi" w:eastAsiaTheme="minorEastAsia" w:hAnsiTheme="minorHAnsi" w:cstheme="minorBidi"/>
            <w:noProof/>
            <w:sz w:val="22"/>
            <w:szCs w:val="22"/>
            <w:lang w:val="en-US"/>
          </w:rPr>
          <w:tab/>
        </w:r>
        <w:r w:rsidR="00D02CC2" w:rsidRPr="001729A8">
          <w:rPr>
            <w:rStyle w:val="Hyperlink"/>
            <w:noProof/>
          </w:rPr>
          <w:t>ATM Horizon Output</w:t>
        </w:r>
        <w:r w:rsidR="00D02CC2">
          <w:rPr>
            <w:noProof/>
            <w:webHidden/>
          </w:rPr>
          <w:tab/>
        </w:r>
        <w:r w:rsidR="00D02CC2">
          <w:rPr>
            <w:noProof/>
            <w:webHidden/>
          </w:rPr>
          <w:fldChar w:fldCharType="begin"/>
        </w:r>
        <w:r w:rsidR="00D02CC2">
          <w:rPr>
            <w:noProof/>
            <w:webHidden/>
          </w:rPr>
          <w:instrText xml:space="preserve"> PAGEREF _Toc127860561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7FF4F28C" w14:textId="661B3C2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2" w:history="1">
        <w:r w:rsidR="00D02CC2" w:rsidRPr="001729A8">
          <w:rPr>
            <w:rStyle w:val="Hyperlink"/>
            <w:noProof/>
          </w:rPr>
          <w:t>16.29.1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_Toc127860562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7309E3DC" w14:textId="6A914D39"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3" w:history="1">
        <w:r w:rsidR="00D02CC2" w:rsidRPr="001729A8">
          <w:rPr>
            <w:rStyle w:val="Hyperlink"/>
            <w:noProof/>
          </w:rPr>
          <w:t>16.29.2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_Toc127860563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5D776AA1" w14:textId="766FEA0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64" w:history="1">
        <w:r w:rsidR="00D02CC2" w:rsidRPr="001729A8">
          <w:rPr>
            <w:rStyle w:val="Hyperlink"/>
            <w:noProof/>
          </w:rPr>
          <w:t>16.30</w:t>
        </w:r>
        <w:r w:rsidR="00D02CC2">
          <w:rPr>
            <w:rFonts w:asciiTheme="minorHAnsi" w:eastAsiaTheme="minorEastAsia" w:hAnsiTheme="minorHAnsi" w:cstheme="minorBidi"/>
            <w:noProof/>
            <w:sz w:val="22"/>
            <w:szCs w:val="22"/>
            <w:lang w:val="en-US"/>
          </w:rPr>
          <w:tab/>
        </w:r>
        <w:r w:rsidR="00D02CC2" w:rsidRPr="001729A8">
          <w:rPr>
            <w:rStyle w:val="Hyperlink"/>
            <w:noProof/>
          </w:rPr>
          <w:t>Branch Horizon Output</w:t>
        </w:r>
        <w:r w:rsidR="00D02CC2">
          <w:rPr>
            <w:noProof/>
            <w:webHidden/>
          </w:rPr>
          <w:tab/>
        </w:r>
        <w:r w:rsidR="00D02CC2">
          <w:rPr>
            <w:noProof/>
            <w:webHidden/>
          </w:rPr>
          <w:fldChar w:fldCharType="begin"/>
        </w:r>
        <w:r w:rsidR="00D02CC2">
          <w:rPr>
            <w:noProof/>
            <w:webHidden/>
          </w:rPr>
          <w:instrText xml:space="preserve"> PAGEREF _Toc127860564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49427822" w14:textId="53D8303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5" w:history="1">
        <w:r w:rsidR="00D02CC2" w:rsidRPr="001729A8">
          <w:rPr>
            <w:rStyle w:val="Hyperlink"/>
            <w:noProof/>
          </w:rPr>
          <w:t>16.30.1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_Toc127860565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16077B6F" w14:textId="68A9670A"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6" w:history="1">
        <w:r w:rsidR="00D02CC2" w:rsidRPr="001729A8">
          <w:rPr>
            <w:rStyle w:val="Hyperlink"/>
            <w:noProof/>
          </w:rPr>
          <w:t>16.30.2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_Toc127860566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381704F3" w14:textId="7A127130"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67" w:history="1">
        <w:r w:rsidR="00D02CC2" w:rsidRPr="001729A8">
          <w:rPr>
            <w:rStyle w:val="Hyperlink"/>
            <w:noProof/>
          </w:rPr>
          <w:t>16.31</w:t>
        </w:r>
        <w:r w:rsidR="00D02CC2">
          <w:rPr>
            <w:rFonts w:asciiTheme="minorHAnsi" w:eastAsiaTheme="minorEastAsia" w:hAnsiTheme="minorHAnsi" w:cstheme="minorBidi"/>
            <w:noProof/>
            <w:sz w:val="22"/>
            <w:szCs w:val="22"/>
            <w:lang w:val="en-US"/>
          </w:rPr>
          <w:tab/>
        </w:r>
        <w:r w:rsidR="00D02CC2" w:rsidRPr="001729A8">
          <w:rPr>
            <w:rStyle w:val="Hyperlink"/>
            <w:noProof/>
          </w:rPr>
          <w:t>Projected Costs Output</w:t>
        </w:r>
        <w:r w:rsidR="00D02CC2">
          <w:rPr>
            <w:noProof/>
            <w:webHidden/>
          </w:rPr>
          <w:tab/>
        </w:r>
        <w:r w:rsidR="00D02CC2">
          <w:rPr>
            <w:noProof/>
            <w:webHidden/>
          </w:rPr>
          <w:fldChar w:fldCharType="begin"/>
        </w:r>
        <w:r w:rsidR="00D02CC2">
          <w:rPr>
            <w:noProof/>
            <w:webHidden/>
          </w:rPr>
          <w:instrText xml:space="preserve"> PAGEREF _Toc127860567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6625BDE2" w14:textId="33612AE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8" w:history="1">
        <w:r w:rsidR="00D02CC2" w:rsidRPr="001729A8">
          <w:rPr>
            <w:rStyle w:val="Hyperlink"/>
            <w:noProof/>
          </w:rPr>
          <w:t>16.31.1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_Toc127860568 \h </w:instrText>
        </w:r>
        <w:r w:rsidR="00D02CC2">
          <w:rPr>
            <w:noProof/>
            <w:webHidden/>
          </w:rPr>
        </w:r>
        <w:r w:rsidR="00D02CC2">
          <w:rPr>
            <w:noProof/>
            <w:webHidden/>
          </w:rPr>
          <w:fldChar w:fldCharType="separate"/>
        </w:r>
        <w:r w:rsidR="00D02CC2">
          <w:rPr>
            <w:noProof/>
            <w:webHidden/>
          </w:rPr>
          <w:t>82</w:t>
        </w:r>
        <w:r w:rsidR="00D02CC2">
          <w:rPr>
            <w:noProof/>
            <w:webHidden/>
          </w:rPr>
          <w:fldChar w:fldCharType="end"/>
        </w:r>
      </w:hyperlink>
    </w:p>
    <w:p w14:paraId="50F27E9D" w14:textId="7FDBDB1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69" w:history="1">
        <w:r w:rsidR="00D02CC2" w:rsidRPr="001729A8">
          <w:rPr>
            <w:rStyle w:val="Hyperlink"/>
            <w:noProof/>
          </w:rPr>
          <w:t>16.31.2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_Toc127860569 \h </w:instrText>
        </w:r>
        <w:r w:rsidR="00D02CC2">
          <w:rPr>
            <w:noProof/>
            <w:webHidden/>
          </w:rPr>
        </w:r>
        <w:r w:rsidR="00D02CC2">
          <w:rPr>
            <w:noProof/>
            <w:webHidden/>
          </w:rPr>
          <w:fldChar w:fldCharType="separate"/>
        </w:r>
        <w:r w:rsidR="00D02CC2">
          <w:rPr>
            <w:noProof/>
            <w:webHidden/>
          </w:rPr>
          <w:t>83</w:t>
        </w:r>
        <w:r w:rsidR="00D02CC2">
          <w:rPr>
            <w:noProof/>
            <w:webHidden/>
          </w:rPr>
          <w:fldChar w:fldCharType="end"/>
        </w:r>
      </w:hyperlink>
    </w:p>
    <w:p w14:paraId="01F01C04" w14:textId="16DCEBD4"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70" w:history="1">
        <w:r w:rsidR="00D02CC2" w:rsidRPr="001729A8">
          <w:rPr>
            <w:rStyle w:val="Hyperlink"/>
            <w:noProof/>
          </w:rPr>
          <w:t>16.32</w:t>
        </w:r>
        <w:r w:rsidR="00D02CC2">
          <w:rPr>
            <w:rFonts w:asciiTheme="minorHAnsi" w:eastAsiaTheme="minorEastAsia" w:hAnsiTheme="minorHAnsi" w:cstheme="minorBidi"/>
            <w:noProof/>
            <w:sz w:val="22"/>
            <w:szCs w:val="22"/>
            <w:lang w:val="en-US"/>
          </w:rPr>
          <w:tab/>
        </w:r>
        <w:r w:rsidR="00D02CC2" w:rsidRPr="001729A8">
          <w:rPr>
            <w:rStyle w:val="Hyperlink"/>
            <w:noProof/>
          </w:rPr>
          <w:t>Target Balance Creation</w:t>
        </w:r>
        <w:r w:rsidR="00D02CC2">
          <w:rPr>
            <w:noProof/>
            <w:webHidden/>
          </w:rPr>
          <w:tab/>
        </w:r>
        <w:r w:rsidR="00D02CC2">
          <w:rPr>
            <w:noProof/>
            <w:webHidden/>
          </w:rPr>
          <w:fldChar w:fldCharType="begin"/>
        </w:r>
        <w:r w:rsidR="00D02CC2">
          <w:rPr>
            <w:noProof/>
            <w:webHidden/>
          </w:rPr>
          <w:instrText xml:space="preserve"> PAGEREF _Toc127860570 \h </w:instrText>
        </w:r>
        <w:r w:rsidR="00D02CC2">
          <w:rPr>
            <w:noProof/>
            <w:webHidden/>
          </w:rPr>
        </w:r>
        <w:r w:rsidR="00D02CC2">
          <w:rPr>
            <w:noProof/>
            <w:webHidden/>
          </w:rPr>
          <w:fldChar w:fldCharType="separate"/>
        </w:r>
        <w:r w:rsidR="00D02CC2">
          <w:rPr>
            <w:noProof/>
            <w:webHidden/>
          </w:rPr>
          <w:t>83</w:t>
        </w:r>
        <w:r w:rsidR="00D02CC2">
          <w:rPr>
            <w:noProof/>
            <w:webHidden/>
          </w:rPr>
          <w:fldChar w:fldCharType="end"/>
        </w:r>
      </w:hyperlink>
    </w:p>
    <w:p w14:paraId="736F63CC" w14:textId="680A81E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71" w:history="1">
        <w:r w:rsidR="00D02CC2" w:rsidRPr="001729A8">
          <w:rPr>
            <w:rStyle w:val="Hyperlink"/>
            <w:noProof/>
          </w:rPr>
          <w:t>16.32.1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_Toc127860571 \h </w:instrText>
        </w:r>
        <w:r w:rsidR="00D02CC2">
          <w:rPr>
            <w:noProof/>
            <w:webHidden/>
          </w:rPr>
        </w:r>
        <w:r w:rsidR="00D02CC2">
          <w:rPr>
            <w:noProof/>
            <w:webHidden/>
          </w:rPr>
          <w:fldChar w:fldCharType="separate"/>
        </w:r>
        <w:r w:rsidR="00D02CC2">
          <w:rPr>
            <w:noProof/>
            <w:webHidden/>
          </w:rPr>
          <w:t>83</w:t>
        </w:r>
        <w:r w:rsidR="00D02CC2">
          <w:rPr>
            <w:noProof/>
            <w:webHidden/>
          </w:rPr>
          <w:fldChar w:fldCharType="end"/>
        </w:r>
      </w:hyperlink>
    </w:p>
    <w:p w14:paraId="1354789C" w14:textId="7F4652E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72" w:history="1">
        <w:r w:rsidR="00D02CC2" w:rsidRPr="001729A8">
          <w:rPr>
            <w:rStyle w:val="Hyperlink"/>
            <w:noProof/>
          </w:rPr>
          <w:t>16.32.2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_Toc127860572 \h </w:instrText>
        </w:r>
        <w:r w:rsidR="00D02CC2">
          <w:rPr>
            <w:noProof/>
            <w:webHidden/>
          </w:rPr>
        </w:r>
        <w:r w:rsidR="00D02CC2">
          <w:rPr>
            <w:noProof/>
            <w:webHidden/>
          </w:rPr>
          <w:fldChar w:fldCharType="separate"/>
        </w:r>
        <w:r w:rsidR="00D02CC2">
          <w:rPr>
            <w:noProof/>
            <w:webHidden/>
          </w:rPr>
          <w:t>83</w:t>
        </w:r>
        <w:r w:rsidR="00D02CC2">
          <w:rPr>
            <w:noProof/>
            <w:webHidden/>
          </w:rPr>
          <w:fldChar w:fldCharType="end"/>
        </w:r>
      </w:hyperlink>
    </w:p>
    <w:p w14:paraId="2AA3A7A7" w14:textId="445EF561"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73" w:history="1">
        <w:r w:rsidR="00D02CC2" w:rsidRPr="001729A8">
          <w:rPr>
            <w:rStyle w:val="Hyperlink"/>
            <w:noProof/>
          </w:rPr>
          <w:t>16.33</w:t>
        </w:r>
        <w:r w:rsidR="00D02CC2">
          <w:rPr>
            <w:rFonts w:asciiTheme="minorHAnsi" w:eastAsiaTheme="minorEastAsia" w:hAnsiTheme="minorHAnsi" w:cstheme="minorBidi"/>
            <w:noProof/>
            <w:sz w:val="22"/>
            <w:szCs w:val="22"/>
            <w:lang w:val="en-US"/>
          </w:rPr>
          <w:tab/>
        </w:r>
        <w:r w:rsidR="00D02CC2" w:rsidRPr="001729A8">
          <w:rPr>
            <w:rStyle w:val="Hyperlink"/>
            <w:noProof/>
          </w:rPr>
          <w:t>Depot Release</w:t>
        </w:r>
        <w:r w:rsidR="00D02CC2">
          <w:rPr>
            <w:noProof/>
            <w:webHidden/>
          </w:rPr>
          <w:tab/>
        </w:r>
        <w:r w:rsidR="00D02CC2">
          <w:rPr>
            <w:noProof/>
            <w:webHidden/>
          </w:rPr>
          <w:fldChar w:fldCharType="begin"/>
        </w:r>
        <w:r w:rsidR="00D02CC2">
          <w:rPr>
            <w:noProof/>
            <w:webHidden/>
          </w:rPr>
          <w:instrText xml:space="preserve"> PAGEREF _Toc127860573 \h </w:instrText>
        </w:r>
        <w:r w:rsidR="00D02CC2">
          <w:rPr>
            <w:noProof/>
            <w:webHidden/>
          </w:rPr>
        </w:r>
        <w:r w:rsidR="00D02CC2">
          <w:rPr>
            <w:noProof/>
            <w:webHidden/>
          </w:rPr>
          <w:fldChar w:fldCharType="separate"/>
        </w:r>
        <w:r w:rsidR="00D02CC2">
          <w:rPr>
            <w:noProof/>
            <w:webHidden/>
          </w:rPr>
          <w:t>83</w:t>
        </w:r>
        <w:r w:rsidR="00D02CC2">
          <w:rPr>
            <w:noProof/>
            <w:webHidden/>
          </w:rPr>
          <w:fldChar w:fldCharType="end"/>
        </w:r>
      </w:hyperlink>
    </w:p>
    <w:p w14:paraId="6363873C" w14:textId="0740485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74" w:history="1">
        <w:r w:rsidR="00D02CC2" w:rsidRPr="001729A8">
          <w:rPr>
            <w:rStyle w:val="Hyperlink"/>
            <w:noProof/>
          </w:rPr>
          <w:t>16.33.1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_Toc127860574 \h </w:instrText>
        </w:r>
        <w:r w:rsidR="00D02CC2">
          <w:rPr>
            <w:noProof/>
            <w:webHidden/>
          </w:rPr>
        </w:r>
        <w:r w:rsidR="00D02CC2">
          <w:rPr>
            <w:noProof/>
            <w:webHidden/>
          </w:rPr>
          <w:fldChar w:fldCharType="separate"/>
        </w:r>
        <w:r w:rsidR="00D02CC2">
          <w:rPr>
            <w:noProof/>
            <w:webHidden/>
          </w:rPr>
          <w:t>83</w:t>
        </w:r>
        <w:r w:rsidR="00D02CC2">
          <w:rPr>
            <w:noProof/>
            <w:webHidden/>
          </w:rPr>
          <w:fldChar w:fldCharType="end"/>
        </w:r>
      </w:hyperlink>
    </w:p>
    <w:p w14:paraId="7C47F344" w14:textId="0E795F0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75" w:history="1">
        <w:r w:rsidR="00D02CC2" w:rsidRPr="001729A8">
          <w:rPr>
            <w:rStyle w:val="Hyperlink"/>
            <w:noProof/>
          </w:rPr>
          <w:t>16.33.2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_Toc127860575 \h </w:instrText>
        </w:r>
        <w:r w:rsidR="00D02CC2">
          <w:rPr>
            <w:noProof/>
            <w:webHidden/>
          </w:rPr>
        </w:r>
        <w:r w:rsidR="00D02CC2">
          <w:rPr>
            <w:noProof/>
            <w:webHidden/>
          </w:rPr>
          <w:fldChar w:fldCharType="separate"/>
        </w:r>
        <w:r w:rsidR="00D02CC2">
          <w:rPr>
            <w:noProof/>
            <w:webHidden/>
          </w:rPr>
          <w:t>84</w:t>
        </w:r>
        <w:r w:rsidR="00D02CC2">
          <w:rPr>
            <w:noProof/>
            <w:webHidden/>
          </w:rPr>
          <w:fldChar w:fldCharType="end"/>
        </w:r>
      </w:hyperlink>
    </w:p>
    <w:p w14:paraId="6F4C7C2C" w14:textId="27A28B8D"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76" w:history="1">
        <w:r w:rsidR="00D02CC2" w:rsidRPr="001729A8">
          <w:rPr>
            <w:rStyle w:val="Hyperlink"/>
            <w:noProof/>
          </w:rPr>
          <w:t>16.34</w:t>
        </w:r>
        <w:r w:rsidR="00D02CC2">
          <w:rPr>
            <w:rFonts w:asciiTheme="minorHAnsi" w:eastAsiaTheme="minorEastAsia" w:hAnsiTheme="minorHAnsi" w:cstheme="minorBidi"/>
            <w:noProof/>
            <w:sz w:val="22"/>
            <w:szCs w:val="22"/>
            <w:lang w:val="en-US"/>
          </w:rPr>
          <w:tab/>
        </w:r>
        <w:r w:rsidR="00D02CC2" w:rsidRPr="001729A8">
          <w:rPr>
            <w:rStyle w:val="Hyperlink"/>
            <w:noProof/>
          </w:rPr>
          <w:t>Service Day Generator</w:t>
        </w:r>
        <w:r w:rsidR="00D02CC2">
          <w:rPr>
            <w:noProof/>
            <w:webHidden/>
          </w:rPr>
          <w:tab/>
        </w:r>
        <w:r w:rsidR="00D02CC2">
          <w:rPr>
            <w:noProof/>
            <w:webHidden/>
          </w:rPr>
          <w:fldChar w:fldCharType="begin"/>
        </w:r>
        <w:r w:rsidR="00D02CC2">
          <w:rPr>
            <w:noProof/>
            <w:webHidden/>
          </w:rPr>
          <w:instrText xml:space="preserve"> PAGEREF _Toc127860576 \h </w:instrText>
        </w:r>
        <w:r w:rsidR="00D02CC2">
          <w:rPr>
            <w:noProof/>
            <w:webHidden/>
          </w:rPr>
        </w:r>
        <w:r w:rsidR="00D02CC2">
          <w:rPr>
            <w:noProof/>
            <w:webHidden/>
          </w:rPr>
          <w:fldChar w:fldCharType="separate"/>
        </w:r>
        <w:r w:rsidR="00D02CC2">
          <w:rPr>
            <w:noProof/>
            <w:webHidden/>
          </w:rPr>
          <w:t>84</w:t>
        </w:r>
        <w:r w:rsidR="00D02CC2">
          <w:rPr>
            <w:noProof/>
            <w:webHidden/>
          </w:rPr>
          <w:fldChar w:fldCharType="end"/>
        </w:r>
      </w:hyperlink>
    </w:p>
    <w:p w14:paraId="6444A994" w14:textId="3D69025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77" w:history="1">
        <w:r w:rsidR="00D02CC2" w:rsidRPr="001729A8">
          <w:rPr>
            <w:rStyle w:val="Hyperlink"/>
            <w:noProof/>
          </w:rPr>
          <w:t>16.34.1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_Toc127860577 \h </w:instrText>
        </w:r>
        <w:r w:rsidR="00D02CC2">
          <w:rPr>
            <w:noProof/>
            <w:webHidden/>
          </w:rPr>
        </w:r>
        <w:r w:rsidR="00D02CC2">
          <w:rPr>
            <w:noProof/>
            <w:webHidden/>
          </w:rPr>
          <w:fldChar w:fldCharType="separate"/>
        </w:r>
        <w:r w:rsidR="00D02CC2">
          <w:rPr>
            <w:noProof/>
            <w:webHidden/>
          </w:rPr>
          <w:t>84</w:t>
        </w:r>
        <w:r w:rsidR="00D02CC2">
          <w:rPr>
            <w:noProof/>
            <w:webHidden/>
          </w:rPr>
          <w:fldChar w:fldCharType="end"/>
        </w:r>
      </w:hyperlink>
    </w:p>
    <w:p w14:paraId="392A8DE0" w14:textId="643914B4"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78" w:history="1">
        <w:r w:rsidR="00D02CC2" w:rsidRPr="001729A8">
          <w:rPr>
            <w:rStyle w:val="Hyperlink"/>
            <w:noProof/>
          </w:rPr>
          <w:t>16.34.2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_Toc127860578 \h </w:instrText>
        </w:r>
        <w:r w:rsidR="00D02CC2">
          <w:rPr>
            <w:noProof/>
            <w:webHidden/>
          </w:rPr>
        </w:r>
        <w:r w:rsidR="00D02CC2">
          <w:rPr>
            <w:noProof/>
            <w:webHidden/>
          </w:rPr>
          <w:fldChar w:fldCharType="separate"/>
        </w:r>
        <w:r w:rsidR="00D02CC2">
          <w:rPr>
            <w:noProof/>
            <w:webHidden/>
          </w:rPr>
          <w:t>84</w:t>
        </w:r>
        <w:r w:rsidR="00D02CC2">
          <w:rPr>
            <w:noProof/>
            <w:webHidden/>
          </w:rPr>
          <w:fldChar w:fldCharType="end"/>
        </w:r>
      </w:hyperlink>
    </w:p>
    <w:p w14:paraId="30918E90" w14:textId="27A0351D"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79" w:history="1">
        <w:r w:rsidR="00D02CC2" w:rsidRPr="001729A8">
          <w:rPr>
            <w:rStyle w:val="Hyperlink"/>
            <w:noProof/>
          </w:rPr>
          <w:t>16.35</w:t>
        </w:r>
        <w:r w:rsidR="00D02CC2">
          <w:rPr>
            <w:rFonts w:asciiTheme="minorHAnsi" w:eastAsiaTheme="minorEastAsia" w:hAnsiTheme="minorHAnsi" w:cstheme="minorBidi"/>
            <w:noProof/>
            <w:sz w:val="22"/>
            <w:szCs w:val="22"/>
            <w:lang w:val="en-US"/>
          </w:rPr>
          <w:tab/>
        </w:r>
        <w:r w:rsidR="00D02CC2" w:rsidRPr="001729A8">
          <w:rPr>
            <w:rStyle w:val="Hyperlink"/>
            <w:noProof/>
          </w:rPr>
          <w:t>Intraday Data Purge</w:t>
        </w:r>
        <w:r w:rsidR="00D02CC2">
          <w:rPr>
            <w:noProof/>
            <w:webHidden/>
          </w:rPr>
          <w:tab/>
        </w:r>
        <w:r w:rsidR="00D02CC2">
          <w:rPr>
            <w:noProof/>
            <w:webHidden/>
          </w:rPr>
          <w:fldChar w:fldCharType="begin"/>
        </w:r>
        <w:r w:rsidR="00D02CC2">
          <w:rPr>
            <w:noProof/>
            <w:webHidden/>
          </w:rPr>
          <w:instrText xml:space="preserve"> PAGEREF _Toc127860579 \h </w:instrText>
        </w:r>
        <w:r w:rsidR="00D02CC2">
          <w:rPr>
            <w:noProof/>
            <w:webHidden/>
          </w:rPr>
        </w:r>
        <w:r w:rsidR="00D02CC2">
          <w:rPr>
            <w:noProof/>
            <w:webHidden/>
          </w:rPr>
          <w:fldChar w:fldCharType="separate"/>
        </w:r>
        <w:r w:rsidR="00D02CC2">
          <w:rPr>
            <w:noProof/>
            <w:webHidden/>
          </w:rPr>
          <w:t>84</w:t>
        </w:r>
        <w:r w:rsidR="00D02CC2">
          <w:rPr>
            <w:noProof/>
            <w:webHidden/>
          </w:rPr>
          <w:fldChar w:fldCharType="end"/>
        </w:r>
      </w:hyperlink>
    </w:p>
    <w:p w14:paraId="5B16E907" w14:textId="5AB65F6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0" w:history="1">
        <w:r w:rsidR="00D02CC2" w:rsidRPr="001729A8">
          <w:rPr>
            <w:rStyle w:val="Hyperlink"/>
            <w:noProof/>
          </w:rPr>
          <w:t>16.35.1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_Toc127860580 \h </w:instrText>
        </w:r>
        <w:r w:rsidR="00D02CC2">
          <w:rPr>
            <w:noProof/>
            <w:webHidden/>
          </w:rPr>
        </w:r>
        <w:r w:rsidR="00D02CC2">
          <w:rPr>
            <w:noProof/>
            <w:webHidden/>
          </w:rPr>
          <w:fldChar w:fldCharType="separate"/>
        </w:r>
        <w:r w:rsidR="00D02CC2">
          <w:rPr>
            <w:noProof/>
            <w:webHidden/>
          </w:rPr>
          <w:t>85</w:t>
        </w:r>
        <w:r w:rsidR="00D02CC2">
          <w:rPr>
            <w:noProof/>
            <w:webHidden/>
          </w:rPr>
          <w:fldChar w:fldCharType="end"/>
        </w:r>
      </w:hyperlink>
    </w:p>
    <w:p w14:paraId="18F68CA9" w14:textId="7D60361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1" w:history="1">
        <w:r w:rsidR="00D02CC2" w:rsidRPr="001729A8">
          <w:rPr>
            <w:rStyle w:val="Hyperlink"/>
            <w:noProof/>
          </w:rPr>
          <w:t>16.35.2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_Toc127860581 \h </w:instrText>
        </w:r>
        <w:r w:rsidR="00D02CC2">
          <w:rPr>
            <w:noProof/>
            <w:webHidden/>
          </w:rPr>
        </w:r>
        <w:r w:rsidR="00D02CC2">
          <w:rPr>
            <w:noProof/>
            <w:webHidden/>
          </w:rPr>
          <w:fldChar w:fldCharType="separate"/>
        </w:r>
        <w:r w:rsidR="00D02CC2">
          <w:rPr>
            <w:noProof/>
            <w:webHidden/>
          </w:rPr>
          <w:t>85</w:t>
        </w:r>
        <w:r w:rsidR="00D02CC2">
          <w:rPr>
            <w:noProof/>
            <w:webHidden/>
          </w:rPr>
          <w:fldChar w:fldCharType="end"/>
        </w:r>
      </w:hyperlink>
    </w:p>
    <w:p w14:paraId="457EDE13" w14:textId="632E97F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82" w:history="1">
        <w:r w:rsidR="00D02CC2" w:rsidRPr="001729A8">
          <w:rPr>
            <w:rStyle w:val="Hyperlink"/>
            <w:noProof/>
          </w:rPr>
          <w:t>16.36</w:t>
        </w:r>
        <w:r w:rsidR="00D02CC2">
          <w:rPr>
            <w:rFonts w:asciiTheme="minorHAnsi" w:eastAsiaTheme="minorEastAsia" w:hAnsiTheme="minorHAnsi" w:cstheme="minorBidi"/>
            <w:noProof/>
            <w:sz w:val="22"/>
            <w:szCs w:val="22"/>
            <w:lang w:val="en-US"/>
          </w:rPr>
          <w:tab/>
        </w:r>
        <w:r w:rsidR="00D02CC2" w:rsidRPr="001729A8">
          <w:rPr>
            <w:rStyle w:val="Hyperlink"/>
            <w:noProof/>
          </w:rPr>
          <w:t>Rename/Copy Cashpoints</w:t>
        </w:r>
        <w:r w:rsidR="00D02CC2">
          <w:rPr>
            <w:noProof/>
            <w:webHidden/>
          </w:rPr>
          <w:tab/>
        </w:r>
        <w:r w:rsidR="00D02CC2">
          <w:rPr>
            <w:noProof/>
            <w:webHidden/>
          </w:rPr>
          <w:fldChar w:fldCharType="begin"/>
        </w:r>
        <w:r w:rsidR="00D02CC2">
          <w:rPr>
            <w:noProof/>
            <w:webHidden/>
          </w:rPr>
          <w:instrText xml:space="preserve"> PAGEREF _Toc127860582 \h </w:instrText>
        </w:r>
        <w:r w:rsidR="00D02CC2">
          <w:rPr>
            <w:noProof/>
            <w:webHidden/>
          </w:rPr>
        </w:r>
        <w:r w:rsidR="00D02CC2">
          <w:rPr>
            <w:noProof/>
            <w:webHidden/>
          </w:rPr>
          <w:fldChar w:fldCharType="separate"/>
        </w:r>
        <w:r w:rsidR="00D02CC2">
          <w:rPr>
            <w:noProof/>
            <w:webHidden/>
          </w:rPr>
          <w:t>85</w:t>
        </w:r>
        <w:r w:rsidR="00D02CC2">
          <w:rPr>
            <w:noProof/>
            <w:webHidden/>
          </w:rPr>
          <w:fldChar w:fldCharType="end"/>
        </w:r>
      </w:hyperlink>
    </w:p>
    <w:p w14:paraId="2F1A5EF6" w14:textId="6484C481"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3" w:history="1">
        <w:r w:rsidR="00D02CC2" w:rsidRPr="001729A8">
          <w:rPr>
            <w:rStyle w:val="Hyperlink"/>
            <w:noProof/>
          </w:rPr>
          <w:t>16.36.1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_Toc127860583 \h </w:instrText>
        </w:r>
        <w:r w:rsidR="00D02CC2">
          <w:rPr>
            <w:noProof/>
            <w:webHidden/>
          </w:rPr>
        </w:r>
        <w:r w:rsidR="00D02CC2">
          <w:rPr>
            <w:noProof/>
            <w:webHidden/>
          </w:rPr>
          <w:fldChar w:fldCharType="separate"/>
        </w:r>
        <w:r w:rsidR="00D02CC2">
          <w:rPr>
            <w:noProof/>
            <w:webHidden/>
          </w:rPr>
          <w:t>85</w:t>
        </w:r>
        <w:r w:rsidR="00D02CC2">
          <w:rPr>
            <w:noProof/>
            <w:webHidden/>
          </w:rPr>
          <w:fldChar w:fldCharType="end"/>
        </w:r>
      </w:hyperlink>
    </w:p>
    <w:p w14:paraId="21B9D7F7" w14:textId="7B91D30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4" w:history="1">
        <w:r w:rsidR="00D02CC2" w:rsidRPr="001729A8">
          <w:rPr>
            <w:rStyle w:val="Hyperlink"/>
            <w:noProof/>
          </w:rPr>
          <w:t>16.36.2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_Toc127860584 \h </w:instrText>
        </w:r>
        <w:r w:rsidR="00D02CC2">
          <w:rPr>
            <w:noProof/>
            <w:webHidden/>
          </w:rPr>
        </w:r>
        <w:r w:rsidR="00D02CC2">
          <w:rPr>
            <w:noProof/>
            <w:webHidden/>
          </w:rPr>
          <w:fldChar w:fldCharType="separate"/>
        </w:r>
        <w:r w:rsidR="00D02CC2">
          <w:rPr>
            <w:noProof/>
            <w:webHidden/>
          </w:rPr>
          <w:t>85</w:t>
        </w:r>
        <w:r w:rsidR="00D02CC2">
          <w:rPr>
            <w:noProof/>
            <w:webHidden/>
          </w:rPr>
          <w:fldChar w:fldCharType="end"/>
        </w:r>
      </w:hyperlink>
    </w:p>
    <w:p w14:paraId="719ED4FA" w14:textId="011B8CD4"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85" w:history="1">
        <w:r w:rsidR="00D02CC2" w:rsidRPr="001729A8">
          <w:rPr>
            <w:rStyle w:val="Hyperlink"/>
            <w:noProof/>
          </w:rPr>
          <w:t>16.37</w:t>
        </w:r>
        <w:r w:rsidR="00D02CC2">
          <w:rPr>
            <w:rFonts w:asciiTheme="minorHAnsi" w:eastAsiaTheme="minorEastAsia" w:hAnsiTheme="minorHAnsi" w:cstheme="minorBidi"/>
            <w:noProof/>
            <w:sz w:val="22"/>
            <w:szCs w:val="22"/>
            <w:lang w:val="en-US"/>
          </w:rPr>
          <w:tab/>
        </w:r>
        <w:r w:rsidR="00D02CC2" w:rsidRPr="001729A8">
          <w:rPr>
            <w:rStyle w:val="Hyperlink"/>
            <w:noProof/>
          </w:rPr>
          <w:t>Exclude History</w:t>
        </w:r>
        <w:r w:rsidR="00D02CC2">
          <w:rPr>
            <w:noProof/>
            <w:webHidden/>
          </w:rPr>
          <w:tab/>
        </w:r>
        <w:r w:rsidR="00D02CC2">
          <w:rPr>
            <w:noProof/>
            <w:webHidden/>
          </w:rPr>
          <w:fldChar w:fldCharType="begin"/>
        </w:r>
        <w:r w:rsidR="00D02CC2">
          <w:rPr>
            <w:noProof/>
            <w:webHidden/>
          </w:rPr>
          <w:instrText xml:space="preserve"> PAGEREF _Toc127860585 \h </w:instrText>
        </w:r>
        <w:r w:rsidR="00D02CC2">
          <w:rPr>
            <w:noProof/>
            <w:webHidden/>
          </w:rPr>
        </w:r>
        <w:r w:rsidR="00D02CC2">
          <w:rPr>
            <w:noProof/>
            <w:webHidden/>
          </w:rPr>
          <w:fldChar w:fldCharType="separate"/>
        </w:r>
        <w:r w:rsidR="00D02CC2">
          <w:rPr>
            <w:noProof/>
            <w:webHidden/>
          </w:rPr>
          <w:t>85</w:t>
        </w:r>
        <w:r w:rsidR="00D02CC2">
          <w:rPr>
            <w:noProof/>
            <w:webHidden/>
          </w:rPr>
          <w:fldChar w:fldCharType="end"/>
        </w:r>
      </w:hyperlink>
    </w:p>
    <w:p w14:paraId="755D6823" w14:textId="7FEE84C1"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6" w:history="1">
        <w:r w:rsidR="00D02CC2" w:rsidRPr="001729A8">
          <w:rPr>
            <w:rStyle w:val="Hyperlink"/>
            <w:noProof/>
          </w:rPr>
          <w:t>16.37.1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_Toc127860586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1B710785" w14:textId="0C29CC57"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7" w:history="1">
        <w:r w:rsidR="00D02CC2" w:rsidRPr="001729A8">
          <w:rPr>
            <w:rStyle w:val="Hyperlink"/>
            <w:noProof/>
          </w:rPr>
          <w:t>16.37.2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_Toc127860587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5A3A3615" w14:textId="24A3DAB3"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88" w:history="1">
        <w:r w:rsidR="00D02CC2" w:rsidRPr="001729A8">
          <w:rPr>
            <w:rStyle w:val="Hyperlink"/>
            <w:noProof/>
          </w:rPr>
          <w:t>16.38</w:t>
        </w:r>
        <w:r w:rsidR="00D02CC2">
          <w:rPr>
            <w:rFonts w:asciiTheme="minorHAnsi" w:eastAsiaTheme="minorEastAsia" w:hAnsiTheme="minorHAnsi" w:cstheme="minorBidi"/>
            <w:noProof/>
            <w:sz w:val="22"/>
            <w:szCs w:val="22"/>
            <w:lang w:val="en-US"/>
          </w:rPr>
          <w:tab/>
        </w:r>
        <w:r w:rsidR="00D02CC2" w:rsidRPr="001729A8">
          <w:rPr>
            <w:rStyle w:val="Hyperlink"/>
            <w:noProof/>
          </w:rPr>
          <w:t>Virtual Analyst Exclusion</w:t>
        </w:r>
        <w:r w:rsidR="00D02CC2">
          <w:rPr>
            <w:noProof/>
            <w:webHidden/>
          </w:rPr>
          <w:tab/>
        </w:r>
        <w:r w:rsidR="00D02CC2">
          <w:rPr>
            <w:noProof/>
            <w:webHidden/>
          </w:rPr>
          <w:fldChar w:fldCharType="begin"/>
        </w:r>
        <w:r w:rsidR="00D02CC2">
          <w:rPr>
            <w:noProof/>
            <w:webHidden/>
          </w:rPr>
          <w:instrText xml:space="preserve"> PAGEREF _Toc127860588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0639A963" w14:textId="43709A7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89" w:history="1">
        <w:r w:rsidR="00D02CC2" w:rsidRPr="001729A8">
          <w:rPr>
            <w:rStyle w:val="Hyperlink"/>
            <w:noProof/>
          </w:rPr>
          <w:t>16.38.1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_Toc127860589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6D23E1B3" w14:textId="41C288A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0" w:history="1">
        <w:r w:rsidR="00D02CC2" w:rsidRPr="001729A8">
          <w:rPr>
            <w:rStyle w:val="Hyperlink"/>
            <w:noProof/>
          </w:rPr>
          <w:t>16.38.2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_Toc127860590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14968CB6" w14:textId="107CACDA"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91" w:history="1">
        <w:r w:rsidR="00D02CC2" w:rsidRPr="001729A8">
          <w:rPr>
            <w:rStyle w:val="Hyperlink"/>
            <w:noProof/>
          </w:rPr>
          <w:t>16.39</w:t>
        </w:r>
        <w:r w:rsidR="00D02CC2">
          <w:rPr>
            <w:rFonts w:asciiTheme="minorHAnsi" w:eastAsiaTheme="minorEastAsia" w:hAnsiTheme="minorHAnsi" w:cstheme="minorBidi"/>
            <w:noProof/>
            <w:sz w:val="22"/>
            <w:szCs w:val="22"/>
            <w:lang w:val="en-US"/>
          </w:rPr>
          <w:tab/>
        </w:r>
        <w:r w:rsidR="00D02CC2" w:rsidRPr="001729A8">
          <w:rPr>
            <w:rStyle w:val="Hyperlink"/>
            <w:noProof/>
          </w:rPr>
          <w:t>Purge Downtime Data</w:t>
        </w:r>
        <w:r w:rsidR="00D02CC2">
          <w:rPr>
            <w:noProof/>
            <w:webHidden/>
          </w:rPr>
          <w:tab/>
        </w:r>
        <w:r w:rsidR="00D02CC2">
          <w:rPr>
            <w:noProof/>
            <w:webHidden/>
          </w:rPr>
          <w:fldChar w:fldCharType="begin"/>
        </w:r>
        <w:r w:rsidR="00D02CC2">
          <w:rPr>
            <w:noProof/>
            <w:webHidden/>
          </w:rPr>
          <w:instrText xml:space="preserve"> PAGEREF _Toc127860591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6EA0DF2E" w14:textId="0BA35365"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2" w:history="1">
        <w:r w:rsidR="00D02CC2" w:rsidRPr="001729A8">
          <w:rPr>
            <w:rStyle w:val="Hyperlink"/>
            <w:noProof/>
          </w:rPr>
          <w:t>16.39.1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_Toc127860592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2C9EE957" w14:textId="538C4394"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3" w:history="1">
        <w:r w:rsidR="00D02CC2" w:rsidRPr="001729A8">
          <w:rPr>
            <w:rStyle w:val="Hyperlink"/>
            <w:noProof/>
          </w:rPr>
          <w:t>16.39.2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_Toc127860593 \h </w:instrText>
        </w:r>
        <w:r w:rsidR="00D02CC2">
          <w:rPr>
            <w:noProof/>
            <w:webHidden/>
          </w:rPr>
        </w:r>
        <w:r w:rsidR="00D02CC2">
          <w:rPr>
            <w:noProof/>
            <w:webHidden/>
          </w:rPr>
          <w:fldChar w:fldCharType="separate"/>
        </w:r>
        <w:r w:rsidR="00D02CC2">
          <w:rPr>
            <w:noProof/>
            <w:webHidden/>
          </w:rPr>
          <w:t>86</w:t>
        </w:r>
        <w:r w:rsidR="00D02CC2">
          <w:rPr>
            <w:noProof/>
            <w:webHidden/>
          </w:rPr>
          <w:fldChar w:fldCharType="end"/>
        </w:r>
      </w:hyperlink>
    </w:p>
    <w:p w14:paraId="676A6B5F" w14:textId="6E4782C9"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94" w:history="1">
        <w:r w:rsidR="00D02CC2" w:rsidRPr="001729A8">
          <w:rPr>
            <w:rStyle w:val="Hyperlink"/>
            <w:noProof/>
          </w:rPr>
          <w:t>16.40</w:t>
        </w:r>
        <w:r w:rsidR="00D02CC2">
          <w:rPr>
            <w:rFonts w:asciiTheme="minorHAnsi" w:eastAsiaTheme="minorEastAsia" w:hAnsiTheme="minorHAnsi" w:cstheme="minorBidi"/>
            <w:noProof/>
            <w:sz w:val="22"/>
            <w:szCs w:val="22"/>
            <w:lang w:val="en-US"/>
          </w:rPr>
          <w:tab/>
        </w:r>
        <w:r w:rsidR="00D02CC2" w:rsidRPr="001729A8">
          <w:rPr>
            <w:rStyle w:val="Hyperlink"/>
            <w:noProof/>
          </w:rPr>
          <w:t>Purge Application File Data</w:t>
        </w:r>
        <w:r w:rsidR="00D02CC2">
          <w:rPr>
            <w:noProof/>
            <w:webHidden/>
          </w:rPr>
          <w:tab/>
        </w:r>
        <w:r w:rsidR="00D02CC2">
          <w:rPr>
            <w:noProof/>
            <w:webHidden/>
          </w:rPr>
          <w:fldChar w:fldCharType="begin"/>
        </w:r>
        <w:r w:rsidR="00D02CC2">
          <w:rPr>
            <w:noProof/>
            <w:webHidden/>
          </w:rPr>
          <w:instrText xml:space="preserve"> PAGEREF _Toc127860594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78A60143" w14:textId="38F7B686"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5" w:history="1">
        <w:r w:rsidR="00D02CC2" w:rsidRPr="001729A8">
          <w:rPr>
            <w:rStyle w:val="Hyperlink"/>
            <w:noProof/>
          </w:rPr>
          <w:t>16.40.1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_Toc127860595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138B5ACF" w14:textId="1CBFF1D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6" w:history="1">
        <w:r w:rsidR="00D02CC2" w:rsidRPr="001729A8">
          <w:rPr>
            <w:rStyle w:val="Hyperlink"/>
            <w:noProof/>
          </w:rPr>
          <w:t>16.40.2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_Toc127860596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6427673A" w14:textId="1C56D3EA"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597" w:history="1">
        <w:r w:rsidR="00D02CC2" w:rsidRPr="001729A8">
          <w:rPr>
            <w:rStyle w:val="Hyperlink"/>
            <w:noProof/>
          </w:rPr>
          <w:t>16.41</w:t>
        </w:r>
        <w:r w:rsidR="00D02CC2">
          <w:rPr>
            <w:rFonts w:asciiTheme="minorHAnsi" w:eastAsiaTheme="minorEastAsia" w:hAnsiTheme="minorHAnsi" w:cstheme="minorBidi"/>
            <w:noProof/>
            <w:sz w:val="22"/>
            <w:szCs w:val="22"/>
            <w:lang w:val="en-US"/>
          </w:rPr>
          <w:tab/>
        </w:r>
        <w:r w:rsidR="00D02CC2" w:rsidRPr="001729A8">
          <w:rPr>
            <w:rStyle w:val="Hyperlink"/>
            <w:noProof/>
          </w:rPr>
          <w:t>Purge Depot Release</w:t>
        </w:r>
        <w:r w:rsidR="00D02CC2">
          <w:rPr>
            <w:noProof/>
            <w:webHidden/>
          </w:rPr>
          <w:tab/>
        </w:r>
        <w:r w:rsidR="00D02CC2">
          <w:rPr>
            <w:noProof/>
            <w:webHidden/>
          </w:rPr>
          <w:fldChar w:fldCharType="begin"/>
        </w:r>
        <w:r w:rsidR="00D02CC2">
          <w:rPr>
            <w:noProof/>
            <w:webHidden/>
          </w:rPr>
          <w:instrText xml:space="preserve"> PAGEREF _Toc127860597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56B00678" w14:textId="13E0D385"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8" w:history="1">
        <w:r w:rsidR="00D02CC2" w:rsidRPr="001729A8">
          <w:rPr>
            <w:rStyle w:val="Hyperlink"/>
            <w:noProof/>
          </w:rPr>
          <w:t>16.41.1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_Toc127860598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39F500BC" w14:textId="70E6C2AA"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599" w:history="1">
        <w:r w:rsidR="00D02CC2" w:rsidRPr="001729A8">
          <w:rPr>
            <w:rStyle w:val="Hyperlink"/>
            <w:noProof/>
          </w:rPr>
          <w:t>16.41.2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_Toc127860599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072A0FA8" w14:textId="0FDCD4EE"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00" w:history="1">
        <w:r w:rsidR="00D02CC2" w:rsidRPr="001729A8">
          <w:rPr>
            <w:rStyle w:val="Hyperlink"/>
            <w:noProof/>
          </w:rPr>
          <w:t>16.42</w:t>
        </w:r>
        <w:r w:rsidR="00D02CC2">
          <w:rPr>
            <w:rFonts w:asciiTheme="minorHAnsi" w:eastAsiaTheme="minorEastAsia" w:hAnsiTheme="minorHAnsi" w:cstheme="minorBidi"/>
            <w:noProof/>
            <w:sz w:val="22"/>
            <w:szCs w:val="22"/>
            <w:lang w:val="en-US"/>
          </w:rPr>
          <w:tab/>
        </w:r>
        <w:r w:rsidR="00D02CC2" w:rsidRPr="001729A8">
          <w:rPr>
            <w:rStyle w:val="Hyperlink"/>
            <w:noProof/>
          </w:rPr>
          <w:t>Purge Messages</w:t>
        </w:r>
        <w:r w:rsidR="00D02CC2">
          <w:rPr>
            <w:noProof/>
            <w:webHidden/>
          </w:rPr>
          <w:tab/>
        </w:r>
        <w:r w:rsidR="00D02CC2">
          <w:rPr>
            <w:noProof/>
            <w:webHidden/>
          </w:rPr>
          <w:fldChar w:fldCharType="begin"/>
        </w:r>
        <w:r w:rsidR="00D02CC2">
          <w:rPr>
            <w:noProof/>
            <w:webHidden/>
          </w:rPr>
          <w:instrText xml:space="preserve"> PAGEREF _Toc127860600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73A74DF6" w14:textId="546BD063"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01" w:history="1">
        <w:r w:rsidR="00D02CC2" w:rsidRPr="001729A8">
          <w:rPr>
            <w:rStyle w:val="Hyperlink"/>
            <w:noProof/>
          </w:rPr>
          <w:t>16.42.1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_Toc127860601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7466BD77" w14:textId="3B37C9C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02" w:history="1">
        <w:r w:rsidR="00D02CC2" w:rsidRPr="001729A8">
          <w:rPr>
            <w:rStyle w:val="Hyperlink"/>
            <w:noProof/>
          </w:rPr>
          <w:t>16.42.2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_Toc127860602 \h </w:instrText>
        </w:r>
        <w:r w:rsidR="00D02CC2">
          <w:rPr>
            <w:noProof/>
            <w:webHidden/>
          </w:rPr>
        </w:r>
        <w:r w:rsidR="00D02CC2">
          <w:rPr>
            <w:noProof/>
            <w:webHidden/>
          </w:rPr>
          <w:fldChar w:fldCharType="separate"/>
        </w:r>
        <w:r w:rsidR="00D02CC2">
          <w:rPr>
            <w:noProof/>
            <w:webHidden/>
          </w:rPr>
          <w:t>87</w:t>
        </w:r>
        <w:r w:rsidR="00D02CC2">
          <w:rPr>
            <w:noProof/>
            <w:webHidden/>
          </w:rPr>
          <w:fldChar w:fldCharType="end"/>
        </w:r>
      </w:hyperlink>
    </w:p>
    <w:p w14:paraId="247F7C09" w14:textId="59D40CC5"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03" w:history="1">
        <w:r w:rsidR="00D02CC2" w:rsidRPr="001729A8">
          <w:rPr>
            <w:rStyle w:val="Hyperlink"/>
            <w:noProof/>
          </w:rPr>
          <w:t>16.43</w:t>
        </w:r>
        <w:r w:rsidR="00D02CC2">
          <w:rPr>
            <w:rFonts w:asciiTheme="minorHAnsi" w:eastAsiaTheme="minorEastAsia" w:hAnsiTheme="minorHAnsi" w:cstheme="minorBidi"/>
            <w:noProof/>
            <w:sz w:val="22"/>
            <w:szCs w:val="22"/>
            <w:lang w:val="en-US"/>
          </w:rPr>
          <w:tab/>
        </w:r>
        <w:r w:rsidR="00D02CC2" w:rsidRPr="001729A8">
          <w:rPr>
            <w:rStyle w:val="Hyperlink"/>
            <w:noProof/>
          </w:rPr>
          <w:t>Purge Audit Records</w:t>
        </w:r>
        <w:r w:rsidR="00D02CC2">
          <w:rPr>
            <w:noProof/>
            <w:webHidden/>
          </w:rPr>
          <w:tab/>
        </w:r>
        <w:r w:rsidR="00D02CC2">
          <w:rPr>
            <w:noProof/>
            <w:webHidden/>
          </w:rPr>
          <w:fldChar w:fldCharType="begin"/>
        </w:r>
        <w:r w:rsidR="00D02CC2">
          <w:rPr>
            <w:noProof/>
            <w:webHidden/>
          </w:rPr>
          <w:instrText xml:space="preserve"> PAGEREF _Toc127860603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49C63E36" w14:textId="0A375FB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04" w:history="1">
        <w:r w:rsidR="00D02CC2" w:rsidRPr="001729A8">
          <w:rPr>
            <w:rStyle w:val="Hyperlink"/>
            <w:noProof/>
          </w:rPr>
          <w:t>16.43.1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_Toc127860604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554D6865" w14:textId="065BB9C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05" w:history="1">
        <w:r w:rsidR="00D02CC2" w:rsidRPr="001729A8">
          <w:rPr>
            <w:rStyle w:val="Hyperlink"/>
            <w:noProof/>
          </w:rPr>
          <w:t>16.43.2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_Toc127860605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15AACF2C" w14:textId="4A1A8BC6"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06" w:history="1">
        <w:r w:rsidR="00D02CC2" w:rsidRPr="001729A8">
          <w:rPr>
            <w:rStyle w:val="Hyperlink"/>
            <w:noProof/>
          </w:rPr>
          <w:t>16.44</w:t>
        </w:r>
        <w:r w:rsidR="00D02CC2">
          <w:rPr>
            <w:rFonts w:asciiTheme="minorHAnsi" w:eastAsiaTheme="minorEastAsia" w:hAnsiTheme="minorHAnsi" w:cstheme="minorBidi"/>
            <w:noProof/>
            <w:sz w:val="22"/>
            <w:szCs w:val="22"/>
            <w:lang w:val="en-US"/>
          </w:rPr>
          <w:tab/>
        </w:r>
        <w:r w:rsidR="00D02CC2" w:rsidRPr="001729A8">
          <w:rPr>
            <w:rStyle w:val="Hyperlink"/>
            <w:noProof/>
          </w:rPr>
          <w:t>Purge Cashpoint Costs</w:t>
        </w:r>
        <w:r w:rsidR="00D02CC2">
          <w:rPr>
            <w:noProof/>
            <w:webHidden/>
          </w:rPr>
          <w:tab/>
        </w:r>
        <w:r w:rsidR="00D02CC2">
          <w:rPr>
            <w:noProof/>
            <w:webHidden/>
          </w:rPr>
          <w:fldChar w:fldCharType="begin"/>
        </w:r>
        <w:r w:rsidR="00D02CC2">
          <w:rPr>
            <w:noProof/>
            <w:webHidden/>
          </w:rPr>
          <w:instrText xml:space="preserve"> PAGEREF _Toc127860606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54DA94B6" w14:textId="12E2E7B5"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07" w:history="1">
        <w:r w:rsidR="00D02CC2" w:rsidRPr="001729A8">
          <w:rPr>
            <w:rStyle w:val="Hyperlink"/>
            <w:noProof/>
          </w:rPr>
          <w:t>16.44.1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_Toc127860607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60880021" w14:textId="2E209FA8"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08" w:history="1">
        <w:r w:rsidR="00D02CC2" w:rsidRPr="001729A8">
          <w:rPr>
            <w:rStyle w:val="Hyperlink"/>
            <w:noProof/>
          </w:rPr>
          <w:t>16.44.2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_Toc127860608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5C79CF0C" w14:textId="5B81D188"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09" w:history="1">
        <w:r w:rsidR="00D02CC2" w:rsidRPr="001729A8">
          <w:rPr>
            <w:rStyle w:val="Hyperlink"/>
            <w:noProof/>
          </w:rPr>
          <w:t>16.45</w:t>
        </w:r>
        <w:r w:rsidR="00D02CC2">
          <w:rPr>
            <w:rFonts w:asciiTheme="minorHAnsi" w:eastAsiaTheme="minorEastAsia" w:hAnsiTheme="minorHAnsi" w:cstheme="minorBidi"/>
            <w:noProof/>
            <w:sz w:val="22"/>
            <w:szCs w:val="22"/>
            <w:lang w:val="en-US"/>
          </w:rPr>
          <w:tab/>
        </w:r>
        <w:r w:rsidR="00D02CC2" w:rsidRPr="001729A8">
          <w:rPr>
            <w:rStyle w:val="Hyperlink"/>
            <w:noProof/>
          </w:rPr>
          <w:t>Purge Calendar Events</w:t>
        </w:r>
        <w:r w:rsidR="00D02CC2">
          <w:rPr>
            <w:noProof/>
            <w:webHidden/>
          </w:rPr>
          <w:tab/>
        </w:r>
        <w:r w:rsidR="00D02CC2">
          <w:rPr>
            <w:noProof/>
            <w:webHidden/>
          </w:rPr>
          <w:fldChar w:fldCharType="begin"/>
        </w:r>
        <w:r w:rsidR="00D02CC2">
          <w:rPr>
            <w:noProof/>
            <w:webHidden/>
          </w:rPr>
          <w:instrText xml:space="preserve"> PAGEREF _Toc127860609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4808F020" w14:textId="71C2E1EA"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0" w:history="1">
        <w:r w:rsidR="00D02CC2" w:rsidRPr="001729A8">
          <w:rPr>
            <w:rStyle w:val="Hyperlink"/>
            <w:noProof/>
          </w:rPr>
          <w:t>16.45.1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_Toc127860610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19F0E3A1" w14:textId="01FF1269"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1" w:history="1">
        <w:r w:rsidR="00D02CC2" w:rsidRPr="001729A8">
          <w:rPr>
            <w:rStyle w:val="Hyperlink"/>
            <w:noProof/>
          </w:rPr>
          <w:t>16.45.2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_Toc127860611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49594F76" w14:textId="37C63317"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12" w:history="1">
        <w:r w:rsidR="00D02CC2" w:rsidRPr="001729A8">
          <w:rPr>
            <w:rStyle w:val="Hyperlink"/>
            <w:noProof/>
          </w:rPr>
          <w:t>16.46</w:t>
        </w:r>
        <w:r w:rsidR="00D02CC2">
          <w:rPr>
            <w:rFonts w:asciiTheme="minorHAnsi" w:eastAsiaTheme="minorEastAsia" w:hAnsiTheme="minorHAnsi" w:cstheme="minorBidi"/>
            <w:noProof/>
            <w:sz w:val="22"/>
            <w:szCs w:val="22"/>
            <w:lang w:val="en-US"/>
          </w:rPr>
          <w:tab/>
        </w:r>
        <w:r w:rsidR="00D02CC2" w:rsidRPr="001729A8">
          <w:rPr>
            <w:rStyle w:val="Hyperlink"/>
            <w:noProof/>
          </w:rPr>
          <w:t>Purge Service Exceptions</w:t>
        </w:r>
        <w:r w:rsidR="00D02CC2">
          <w:rPr>
            <w:noProof/>
            <w:webHidden/>
          </w:rPr>
          <w:tab/>
        </w:r>
        <w:r w:rsidR="00D02CC2">
          <w:rPr>
            <w:noProof/>
            <w:webHidden/>
          </w:rPr>
          <w:fldChar w:fldCharType="begin"/>
        </w:r>
        <w:r w:rsidR="00D02CC2">
          <w:rPr>
            <w:noProof/>
            <w:webHidden/>
          </w:rPr>
          <w:instrText xml:space="preserve"> PAGEREF _Toc127860612 \h </w:instrText>
        </w:r>
        <w:r w:rsidR="00D02CC2">
          <w:rPr>
            <w:noProof/>
            <w:webHidden/>
          </w:rPr>
        </w:r>
        <w:r w:rsidR="00D02CC2">
          <w:rPr>
            <w:noProof/>
            <w:webHidden/>
          </w:rPr>
          <w:fldChar w:fldCharType="separate"/>
        </w:r>
        <w:r w:rsidR="00D02CC2">
          <w:rPr>
            <w:noProof/>
            <w:webHidden/>
          </w:rPr>
          <w:t>88</w:t>
        </w:r>
        <w:r w:rsidR="00D02CC2">
          <w:rPr>
            <w:noProof/>
            <w:webHidden/>
          </w:rPr>
          <w:fldChar w:fldCharType="end"/>
        </w:r>
      </w:hyperlink>
    </w:p>
    <w:p w14:paraId="024A2FA6" w14:textId="3A22BB5D"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3" w:history="1">
        <w:r w:rsidR="00D02CC2" w:rsidRPr="001729A8">
          <w:rPr>
            <w:rStyle w:val="Hyperlink"/>
            <w:noProof/>
          </w:rPr>
          <w:t>16.46.1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_Toc127860613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7312953F" w14:textId="0D3952DA"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4" w:history="1">
        <w:r w:rsidR="00D02CC2" w:rsidRPr="001729A8">
          <w:rPr>
            <w:rStyle w:val="Hyperlink"/>
            <w:noProof/>
          </w:rPr>
          <w:t>16.46.2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_Toc127860614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2AF47698" w14:textId="2CC2630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15" w:history="1">
        <w:r w:rsidR="00D02CC2" w:rsidRPr="001729A8">
          <w:rPr>
            <w:rStyle w:val="Hyperlink"/>
            <w:noProof/>
          </w:rPr>
          <w:t>16.47</w:t>
        </w:r>
        <w:r w:rsidR="00D02CC2">
          <w:rPr>
            <w:rFonts w:asciiTheme="minorHAnsi" w:eastAsiaTheme="minorEastAsia" w:hAnsiTheme="minorHAnsi" w:cstheme="minorBidi"/>
            <w:noProof/>
            <w:sz w:val="22"/>
            <w:szCs w:val="22"/>
            <w:lang w:val="en-US"/>
          </w:rPr>
          <w:tab/>
        </w:r>
        <w:r w:rsidR="00D02CC2" w:rsidRPr="001729A8">
          <w:rPr>
            <w:rStyle w:val="Hyperlink"/>
            <w:noProof/>
          </w:rPr>
          <w:t>Purge Forecast Adjustment</w:t>
        </w:r>
        <w:r w:rsidR="00D02CC2">
          <w:rPr>
            <w:noProof/>
            <w:webHidden/>
          </w:rPr>
          <w:tab/>
        </w:r>
        <w:r w:rsidR="00D02CC2">
          <w:rPr>
            <w:noProof/>
            <w:webHidden/>
          </w:rPr>
          <w:fldChar w:fldCharType="begin"/>
        </w:r>
        <w:r w:rsidR="00D02CC2">
          <w:rPr>
            <w:noProof/>
            <w:webHidden/>
          </w:rPr>
          <w:instrText xml:space="preserve"> PAGEREF _Toc127860615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7F767490" w14:textId="69170E9D"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6" w:history="1">
        <w:r w:rsidR="00D02CC2" w:rsidRPr="001729A8">
          <w:rPr>
            <w:rStyle w:val="Hyperlink"/>
            <w:noProof/>
          </w:rPr>
          <w:t>16.47.1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_Toc127860616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7E62C639" w14:textId="3326380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7" w:history="1">
        <w:r w:rsidR="00D02CC2" w:rsidRPr="001729A8">
          <w:rPr>
            <w:rStyle w:val="Hyperlink"/>
            <w:noProof/>
          </w:rPr>
          <w:t>16.47.2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_Toc127860617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2E5B7A1C" w14:textId="1ED086EE"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18" w:history="1">
        <w:r w:rsidR="00D02CC2" w:rsidRPr="001729A8">
          <w:rPr>
            <w:rStyle w:val="Hyperlink"/>
            <w:noProof/>
          </w:rPr>
          <w:t>16.48</w:t>
        </w:r>
        <w:r w:rsidR="00D02CC2">
          <w:rPr>
            <w:rFonts w:asciiTheme="minorHAnsi" w:eastAsiaTheme="minorEastAsia" w:hAnsiTheme="minorHAnsi" w:cstheme="minorBidi"/>
            <w:noProof/>
            <w:sz w:val="22"/>
            <w:szCs w:val="22"/>
            <w:lang w:val="en-US"/>
          </w:rPr>
          <w:tab/>
        </w:r>
        <w:r w:rsidR="00D02CC2" w:rsidRPr="001729A8">
          <w:rPr>
            <w:rStyle w:val="Hyperlink"/>
            <w:noProof/>
          </w:rPr>
          <w:t>Purge Recommendations</w:t>
        </w:r>
        <w:r w:rsidR="00D02CC2">
          <w:rPr>
            <w:noProof/>
            <w:webHidden/>
          </w:rPr>
          <w:tab/>
        </w:r>
        <w:r w:rsidR="00D02CC2">
          <w:rPr>
            <w:noProof/>
            <w:webHidden/>
          </w:rPr>
          <w:fldChar w:fldCharType="begin"/>
        </w:r>
        <w:r w:rsidR="00D02CC2">
          <w:rPr>
            <w:noProof/>
            <w:webHidden/>
          </w:rPr>
          <w:instrText xml:space="preserve"> PAGEREF _Toc127860618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06685253" w14:textId="0BBEAB16"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19" w:history="1">
        <w:r w:rsidR="00D02CC2" w:rsidRPr="001729A8">
          <w:rPr>
            <w:rStyle w:val="Hyperlink"/>
            <w:noProof/>
          </w:rPr>
          <w:t>16.48.1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_Toc127860619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6B2AFEEF" w14:textId="33270D79"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20" w:history="1">
        <w:r w:rsidR="00D02CC2" w:rsidRPr="001729A8">
          <w:rPr>
            <w:rStyle w:val="Hyperlink"/>
            <w:noProof/>
          </w:rPr>
          <w:t>16.48.2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_Toc127860620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6B830D49" w14:textId="3429864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21" w:history="1">
        <w:r w:rsidR="00D02CC2" w:rsidRPr="001729A8">
          <w:rPr>
            <w:rStyle w:val="Hyperlink"/>
            <w:noProof/>
          </w:rPr>
          <w:t>16.49</w:t>
        </w:r>
        <w:r w:rsidR="00D02CC2">
          <w:rPr>
            <w:rFonts w:asciiTheme="minorHAnsi" w:eastAsiaTheme="minorEastAsia" w:hAnsiTheme="minorHAnsi" w:cstheme="minorBidi"/>
            <w:noProof/>
            <w:sz w:val="22"/>
            <w:szCs w:val="22"/>
            <w:lang w:val="en-US"/>
          </w:rPr>
          <w:tab/>
        </w:r>
        <w:r w:rsidR="00D02CC2" w:rsidRPr="001729A8">
          <w:rPr>
            <w:rStyle w:val="Hyperlink"/>
            <w:noProof/>
          </w:rPr>
          <w:t>Purge Alerts</w:t>
        </w:r>
        <w:r w:rsidR="00D02CC2">
          <w:rPr>
            <w:noProof/>
            <w:webHidden/>
          </w:rPr>
          <w:tab/>
        </w:r>
        <w:r w:rsidR="00D02CC2">
          <w:rPr>
            <w:noProof/>
            <w:webHidden/>
          </w:rPr>
          <w:fldChar w:fldCharType="begin"/>
        </w:r>
        <w:r w:rsidR="00D02CC2">
          <w:rPr>
            <w:noProof/>
            <w:webHidden/>
          </w:rPr>
          <w:instrText xml:space="preserve"> PAGEREF _Toc127860621 \h </w:instrText>
        </w:r>
        <w:r w:rsidR="00D02CC2">
          <w:rPr>
            <w:noProof/>
            <w:webHidden/>
          </w:rPr>
        </w:r>
        <w:r w:rsidR="00D02CC2">
          <w:rPr>
            <w:noProof/>
            <w:webHidden/>
          </w:rPr>
          <w:fldChar w:fldCharType="separate"/>
        </w:r>
        <w:r w:rsidR="00D02CC2">
          <w:rPr>
            <w:noProof/>
            <w:webHidden/>
          </w:rPr>
          <w:t>89</w:t>
        </w:r>
        <w:r w:rsidR="00D02CC2">
          <w:rPr>
            <w:noProof/>
            <w:webHidden/>
          </w:rPr>
          <w:fldChar w:fldCharType="end"/>
        </w:r>
      </w:hyperlink>
    </w:p>
    <w:p w14:paraId="1DA18A1B" w14:textId="34280B18"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22" w:history="1">
        <w:r w:rsidR="00D02CC2" w:rsidRPr="001729A8">
          <w:rPr>
            <w:rStyle w:val="Hyperlink"/>
            <w:noProof/>
          </w:rPr>
          <w:t>16.49.1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_Toc127860622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593BE687" w14:textId="02EEC20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23" w:history="1">
        <w:r w:rsidR="00D02CC2" w:rsidRPr="001729A8">
          <w:rPr>
            <w:rStyle w:val="Hyperlink"/>
            <w:noProof/>
          </w:rPr>
          <w:t>16.49.2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_Toc127860623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6A07B623" w14:textId="6512585C"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25" w:history="1">
        <w:r w:rsidR="00D02CC2" w:rsidRPr="001729A8">
          <w:rPr>
            <w:rStyle w:val="Hyperlink"/>
            <w:noProof/>
          </w:rPr>
          <w:t>16.50</w:t>
        </w:r>
        <w:r w:rsidR="00D02CC2">
          <w:rPr>
            <w:rFonts w:asciiTheme="minorHAnsi" w:eastAsiaTheme="minorEastAsia" w:hAnsiTheme="minorHAnsi" w:cstheme="minorBidi"/>
            <w:noProof/>
            <w:sz w:val="22"/>
            <w:szCs w:val="22"/>
            <w:lang w:val="en-US"/>
          </w:rPr>
          <w:tab/>
        </w:r>
        <w:r w:rsidR="00D02CC2" w:rsidRPr="001729A8">
          <w:rPr>
            <w:rStyle w:val="Hyperlink"/>
            <w:noProof/>
          </w:rPr>
          <w:t>Purge History</w:t>
        </w:r>
        <w:r w:rsidR="00D02CC2">
          <w:rPr>
            <w:noProof/>
            <w:webHidden/>
          </w:rPr>
          <w:tab/>
        </w:r>
        <w:r w:rsidR="00D02CC2">
          <w:rPr>
            <w:noProof/>
            <w:webHidden/>
          </w:rPr>
          <w:fldChar w:fldCharType="begin"/>
        </w:r>
        <w:r w:rsidR="00D02CC2">
          <w:rPr>
            <w:noProof/>
            <w:webHidden/>
          </w:rPr>
          <w:instrText xml:space="preserve"> PAGEREF _Toc127860625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44E34889" w14:textId="187101E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26" w:history="1">
        <w:r w:rsidR="00D02CC2" w:rsidRPr="001729A8">
          <w:rPr>
            <w:rStyle w:val="Hyperlink"/>
            <w:noProof/>
          </w:rPr>
          <w:t>16.50.1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_Toc127860626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5E629838" w14:textId="0D68672C"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27" w:history="1">
        <w:r w:rsidR="00D02CC2" w:rsidRPr="001729A8">
          <w:rPr>
            <w:rStyle w:val="Hyperlink"/>
            <w:noProof/>
          </w:rPr>
          <w:t>16.50.2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_Toc127860627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07767E21" w14:textId="161708B9"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28" w:history="1">
        <w:r w:rsidR="00D02CC2" w:rsidRPr="001729A8">
          <w:rPr>
            <w:rStyle w:val="Hyperlink"/>
            <w:noProof/>
          </w:rPr>
          <w:t>16.51</w:t>
        </w:r>
        <w:r w:rsidR="00D02CC2">
          <w:rPr>
            <w:rFonts w:asciiTheme="minorHAnsi" w:eastAsiaTheme="minorEastAsia" w:hAnsiTheme="minorHAnsi" w:cstheme="minorBidi"/>
            <w:noProof/>
            <w:sz w:val="22"/>
            <w:szCs w:val="22"/>
            <w:lang w:val="en-US"/>
          </w:rPr>
          <w:tab/>
        </w:r>
        <w:r w:rsidR="00D02CC2" w:rsidRPr="001729A8">
          <w:rPr>
            <w:rStyle w:val="Hyperlink"/>
            <w:noProof/>
          </w:rPr>
          <w:t>Purge Commercial Orders</w:t>
        </w:r>
        <w:r w:rsidR="00D02CC2">
          <w:rPr>
            <w:noProof/>
            <w:webHidden/>
          </w:rPr>
          <w:tab/>
        </w:r>
        <w:r w:rsidR="00D02CC2">
          <w:rPr>
            <w:noProof/>
            <w:webHidden/>
          </w:rPr>
          <w:fldChar w:fldCharType="begin"/>
        </w:r>
        <w:r w:rsidR="00D02CC2">
          <w:rPr>
            <w:noProof/>
            <w:webHidden/>
          </w:rPr>
          <w:instrText xml:space="preserve"> PAGEREF _Toc127860628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67D16D09" w14:textId="0D5D9DC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29" w:history="1">
        <w:r w:rsidR="00D02CC2" w:rsidRPr="001729A8">
          <w:rPr>
            <w:rStyle w:val="Hyperlink"/>
            <w:noProof/>
          </w:rPr>
          <w:t>16.51.1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_Toc127860629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6850E32F" w14:textId="6287F1D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0" w:history="1">
        <w:r w:rsidR="00D02CC2" w:rsidRPr="001729A8">
          <w:rPr>
            <w:rStyle w:val="Hyperlink"/>
            <w:noProof/>
          </w:rPr>
          <w:t>16.51.2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_Toc127860630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02287804" w14:textId="01FC3615"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31" w:history="1">
        <w:r w:rsidR="00D02CC2" w:rsidRPr="001729A8">
          <w:rPr>
            <w:rStyle w:val="Hyperlink"/>
            <w:noProof/>
          </w:rPr>
          <w:t>16.52</w:t>
        </w:r>
        <w:r w:rsidR="00D02CC2">
          <w:rPr>
            <w:rFonts w:asciiTheme="minorHAnsi" w:eastAsiaTheme="minorEastAsia" w:hAnsiTheme="minorHAnsi" w:cstheme="minorBidi"/>
            <w:noProof/>
            <w:sz w:val="22"/>
            <w:szCs w:val="22"/>
            <w:lang w:val="en-US"/>
          </w:rPr>
          <w:tab/>
        </w:r>
        <w:r w:rsidR="00D02CC2" w:rsidRPr="001729A8">
          <w:rPr>
            <w:rStyle w:val="Hyperlink"/>
            <w:noProof/>
          </w:rPr>
          <w:t>Purge Orders</w:t>
        </w:r>
        <w:r w:rsidR="00D02CC2">
          <w:rPr>
            <w:noProof/>
            <w:webHidden/>
          </w:rPr>
          <w:tab/>
        </w:r>
        <w:r w:rsidR="00D02CC2">
          <w:rPr>
            <w:noProof/>
            <w:webHidden/>
          </w:rPr>
          <w:fldChar w:fldCharType="begin"/>
        </w:r>
        <w:r w:rsidR="00D02CC2">
          <w:rPr>
            <w:noProof/>
            <w:webHidden/>
          </w:rPr>
          <w:instrText xml:space="preserve"> PAGEREF _Toc127860631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6590E12E" w14:textId="0FCCFB7D"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2" w:history="1">
        <w:r w:rsidR="00D02CC2" w:rsidRPr="001729A8">
          <w:rPr>
            <w:rStyle w:val="Hyperlink"/>
            <w:noProof/>
          </w:rPr>
          <w:t>16.52.1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_Toc127860632 \h </w:instrText>
        </w:r>
        <w:r w:rsidR="00D02CC2">
          <w:rPr>
            <w:noProof/>
            <w:webHidden/>
          </w:rPr>
        </w:r>
        <w:r w:rsidR="00D02CC2">
          <w:rPr>
            <w:noProof/>
            <w:webHidden/>
          </w:rPr>
          <w:fldChar w:fldCharType="separate"/>
        </w:r>
        <w:r w:rsidR="00D02CC2">
          <w:rPr>
            <w:noProof/>
            <w:webHidden/>
          </w:rPr>
          <w:t>90</w:t>
        </w:r>
        <w:r w:rsidR="00D02CC2">
          <w:rPr>
            <w:noProof/>
            <w:webHidden/>
          </w:rPr>
          <w:fldChar w:fldCharType="end"/>
        </w:r>
      </w:hyperlink>
    </w:p>
    <w:p w14:paraId="021B969B" w14:textId="5E16E77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3" w:history="1">
        <w:r w:rsidR="00D02CC2" w:rsidRPr="001729A8">
          <w:rPr>
            <w:rStyle w:val="Hyperlink"/>
            <w:noProof/>
          </w:rPr>
          <w:t>16.52.2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_Toc127860633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776D6A35" w14:textId="3412666B"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34" w:history="1">
        <w:r w:rsidR="00D02CC2" w:rsidRPr="001729A8">
          <w:rPr>
            <w:rStyle w:val="Hyperlink"/>
            <w:noProof/>
          </w:rPr>
          <w:t>16.53</w:t>
        </w:r>
        <w:r w:rsidR="00D02CC2">
          <w:rPr>
            <w:rFonts w:asciiTheme="minorHAnsi" w:eastAsiaTheme="minorEastAsia" w:hAnsiTheme="minorHAnsi" w:cstheme="minorBidi"/>
            <w:noProof/>
            <w:sz w:val="22"/>
            <w:szCs w:val="22"/>
            <w:lang w:val="en-US"/>
          </w:rPr>
          <w:tab/>
        </w:r>
        <w:r w:rsidR="00D02CC2" w:rsidRPr="001729A8">
          <w:rPr>
            <w:rStyle w:val="Hyperlink"/>
            <w:noProof/>
          </w:rPr>
          <w:t>Load Cashpoint Locations</w:t>
        </w:r>
        <w:r w:rsidR="00D02CC2">
          <w:rPr>
            <w:noProof/>
            <w:webHidden/>
          </w:rPr>
          <w:tab/>
        </w:r>
        <w:r w:rsidR="00D02CC2">
          <w:rPr>
            <w:noProof/>
            <w:webHidden/>
          </w:rPr>
          <w:fldChar w:fldCharType="begin"/>
        </w:r>
        <w:r w:rsidR="00D02CC2">
          <w:rPr>
            <w:noProof/>
            <w:webHidden/>
          </w:rPr>
          <w:instrText xml:space="preserve"> PAGEREF _Toc127860634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3B907269" w14:textId="5B455613"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5" w:history="1">
        <w:r w:rsidR="00D02CC2" w:rsidRPr="001729A8">
          <w:rPr>
            <w:rStyle w:val="Hyperlink"/>
            <w:noProof/>
          </w:rPr>
          <w:t>16.53.1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_Toc127860635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2F81F9FE" w14:textId="253F0AC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6" w:history="1">
        <w:r w:rsidR="00D02CC2" w:rsidRPr="001729A8">
          <w:rPr>
            <w:rStyle w:val="Hyperlink"/>
            <w:noProof/>
          </w:rPr>
          <w:t>16.53.2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_Toc127860636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28604291" w14:textId="63C39BD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37" w:history="1">
        <w:r w:rsidR="00D02CC2" w:rsidRPr="001729A8">
          <w:rPr>
            <w:rStyle w:val="Hyperlink"/>
            <w:noProof/>
          </w:rPr>
          <w:t>16.54</w:t>
        </w:r>
        <w:r w:rsidR="00D02CC2">
          <w:rPr>
            <w:rFonts w:asciiTheme="minorHAnsi" w:eastAsiaTheme="minorEastAsia" w:hAnsiTheme="minorHAnsi" w:cstheme="minorBidi"/>
            <w:noProof/>
            <w:sz w:val="22"/>
            <w:szCs w:val="22"/>
            <w:lang w:val="en-US"/>
          </w:rPr>
          <w:tab/>
        </w:r>
        <w:r w:rsidR="00D02CC2" w:rsidRPr="001729A8">
          <w:rPr>
            <w:rStyle w:val="Hyperlink"/>
            <w:noProof/>
          </w:rPr>
          <w:t>Load Route Definitions</w:t>
        </w:r>
        <w:r w:rsidR="00D02CC2">
          <w:rPr>
            <w:noProof/>
            <w:webHidden/>
          </w:rPr>
          <w:tab/>
        </w:r>
        <w:r w:rsidR="00D02CC2">
          <w:rPr>
            <w:noProof/>
            <w:webHidden/>
          </w:rPr>
          <w:fldChar w:fldCharType="begin"/>
        </w:r>
        <w:r w:rsidR="00D02CC2">
          <w:rPr>
            <w:noProof/>
            <w:webHidden/>
          </w:rPr>
          <w:instrText xml:space="preserve"> PAGEREF _Toc127860637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0FE67E7C" w14:textId="627DB5EE"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8" w:history="1">
        <w:r w:rsidR="00D02CC2" w:rsidRPr="001729A8">
          <w:rPr>
            <w:rStyle w:val="Hyperlink"/>
            <w:noProof/>
          </w:rPr>
          <w:t>16.54.1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_Toc127860638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188F0B4E" w14:textId="2B38751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39" w:history="1">
        <w:r w:rsidR="00D02CC2" w:rsidRPr="001729A8">
          <w:rPr>
            <w:rStyle w:val="Hyperlink"/>
            <w:noProof/>
          </w:rPr>
          <w:t>16.54.2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_Toc127860639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42B161EA" w14:textId="3AA88046"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40" w:history="1">
        <w:r w:rsidR="00D02CC2" w:rsidRPr="001729A8">
          <w:rPr>
            <w:rStyle w:val="Hyperlink"/>
            <w:noProof/>
          </w:rPr>
          <w:t>16.55</w:t>
        </w:r>
        <w:r w:rsidR="00D02CC2">
          <w:rPr>
            <w:rFonts w:asciiTheme="minorHAnsi" w:eastAsiaTheme="minorEastAsia" w:hAnsiTheme="minorHAnsi" w:cstheme="minorBidi"/>
            <w:noProof/>
            <w:sz w:val="22"/>
            <w:szCs w:val="22"/>
            <w:lang w:val="en-US"/>
          </w:rPr>
          <w:tab/>
        </w:r>
        <w:r w:rsidR="00D02CC2" w:rsidRPr="001729A8">
          <w:rPr>
            <w:rStyle w:val="Hyperlink"/>
            <w:noProof/>
          </w:rPr>
          <w:t>Load Cashpoint Route Assignments</w:t>
        </w:r>
        <w:r w:rsidR="00D02CC2">
          <w:rPr>
            <w:noProof/>
            <w:webHidden/>
          </w:rPr>
          <w:tab/>
        </w:r>
        <w:r w:rsidR="00D02CC2">
          <w:rPr>
            <w:noProof/>
            <w:webHidden/>
          </w:rPr>
          <w:fldChar w:fldCharType="begin"/>
        </w:r>
        <w:r w:rsidR="00D02CC2">
          <w:rPr>
            <w:noProof/>
            <w:webHidden/>
          </w:rPr>
          <w:instrText xml:space="preserve"> PAGEREF _Toc127860640 \h </w:instrText>
        </w:r>
        <w:r w:rsidR="00D02CC2">
          <w:rPr>
            <w:noProof/>
            <w:webHidden/>
          </w:rPr>
        </w:r>
        <w:r w:rsidR="00D02CC2">
          <w:rPr>
            <w:noProof/>
            <w:webHidden/>
          </w:rPr>
          <w:fldChar w:fldCharType="separate"/>
        </w:r>
        <w:r w:rsidR="00D02CC2">
          <w:rPr>
            <w:noProof/>
            <w:webHidden/>
          </w:rPr>
          <w:t>91</w:t>
        </w:r>
        <w:r w:rsidR="00D02CC2">
          <w:rPr>
            <w:noProof/>
            <w:webHidden/>
          </w:rPr>
          <w:fldChar w:fldCharType="end"/>
        </w:r>
      </w:hyperlink>
    </w:p>
    <w:p w14:paraId="2A0618CA" w14:textId="52DAF1E2"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1" w:history="1">
        <w:r w:rsidR="00D02CC2" w:rsidRPr="001729A8">
          <w:rPr>
            <w:rStyle w:val="Hyperlink"/>
            <w:noProof/>
          </w:rPr>
          <w:t>16.55.1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_Toc127860641 \h </w:instrText>
        </w:r>
        <w:r w:rsidR="00D02CC2">
          <w:rPr>
            <w:noProof/>
            <w:webHidden/>
          </w:rPr>
        </w:r>
        <w:r w:rsidR="00D02CC2">
          <w:rPr>
            <w:noProof/>
            <w:webHidden/>
          </w:rPr>
          <w:fldChar w:fldCharType="separate"/>
        </w:r>
        <w:r w:rsidR="00D02CC2">
          <w:rPr>
            <w:noProof/>
            <w:webHidden/>
          </w:rPr>
          <w:t>92</w:t>
        </w:r>
        <w:r w:rsidR="00D02CC2">
          <w:rPr>
            <w:noProof/>
            <w:webHidden/>
          </w:rPr>
          <w:fldChar w:fldCharType="end"/>
        </w:r>
      </w:hyperlink>
    </w:p>
    <w:p w14:paraId="46F1BB80" w14:textId="68E6A720"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2" w:history="1">
        <w:r w:rsidR="00D02CC2" w:rsidRPr="001729A8">
          <w:rPr>
            <w:rStyle w:val="Hyperlink"/>
            <w:noProof/>
          </w:rPr>
          <w:t>16.55.2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_Toc127860642 \h </w:instrText>
        </w:r>
        <w:r w:rsidR="00D02CC2">
          <w:rPr>
            <w:noProof/>
            <w:webHidden/>
          </w:rPr>
        </w:r>
        <w:r w:rsidR="00D02CC2">
          <w:rPr>
            <w:noProof/>
            <w:webHidden/>
          </w:rPr>
          <w:fldChar w:fldCharType="separate"/>
        </w:r>
        <w:r w:rsidR="00D02CC2">
          <w:rPr>
            <w:noProof/>
            <w:webHidden/>
          </w:rPr>
          <w:t>92</w:t>
        </w:r>
        <w:r w:rsidR="00D02CC2">
          <w:rPr>
            <w:noProof/>
            <w:webHidden/>
          </w:rPr>
          <w:fldChar w:fldCharType="end"/>
        </w:r>
      </w:hyperlink>
    </w:p>
    <w:p w14:paraId="42B2E73B" w14:textId="1E34FE02"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43" w:history="1">
        <w:r w:rsidR="00D02CC2" w:rsidRPr="001729A8">
          <w:rPr>
            <w:rStyle w:val="Hyperlink"/>
            <w:noProof/>
          </w:rPr>
          <w:t>16.56</w:t>
        </w:r>
        <w:r w:rsidR="00D02CC2">
          <w:rPr>
            <w:rFonts w:asciiTheme="minorHAnsi" w:eastAsiaTheme="minorEastAsia" w:hAnsiTheme="minorHAnsi" w:cstheme="minorBidi"/>
            <w:noProof/>
            <w:sz w:val="22"/>
            <w:szCs w:val="22"/>
            <w:lang w:val="en-US"/>
          </w:rPr>
          <w:tab/>
        </w:r>
        <w:r w:rsidR="00D02CC2" w:rsidRPr="001729A8">
          <w:rPr>
            <w:rStyle w:val="Hyperlink"/>
            <w:noProof/>
          </w:rPr>
          <w:t>Custom Output</w:t>
        </w:r>
        <w:r w:rsidR="00D02CC2">
          <w:rPr>
            <w:noProof/>
            <w:webHidden/>
          </w:rPr>
          <w:tab/>
        </w:r>
        <w:r w:rsidR="00D02CC2">
          <w:rPr>
            <w:noProof/>
            <w:webHidden/>
          </w:rPr>
          <w:fldChar w:fldCharType="begin"/>
        </w:r>
        <w:r w:rsidR="00D02CC2">
          <w:rPr>
            <w:noProof/>
            <w:webHidden/>
          </w:rPr>
          <w:instrText xml:space="preserve"> PAGEREF _Toc127860643 \h </w:instrText>
        </w:r>
        <w:r w:rsidR="00D02CC2">
          <w:rPr>
            <w:noProof/>
            <w:webHidden/>
          </w:rPr>
        </w:r>
        <w:r w:rsidR="00D02CC2">
          <w:rPr>
            <w:noProof/>
            <w:webHidden/>
          </w:rPr>
          <w:fldChar w:fldCharType="separate"/>
        </w:r>
        <w:r w:rsidR="00D02CC2">
          <w:rPr>
            <w:noProof/>
            <w:webHidden/>
          </w:rPr>
          <w:t>92</w:t>
        </w:r>
        <w:r w:rsidR="00D02CC2">
          <w:rPr>
            <w:noProof/>
            <w:webHidden/>
          </w:rPr>
          <w:fldChar w:fldCharType="end"/>
        </w:r>
      </w:hyperlink>
    </w:p>
    <w:p w14:paraId="645D9215" w14:textId="20010F33"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4" w:history="1">
        <w:r w:rsidR="00D02CC2" w:rsidRPr="001729A8">
          <w:rPr>
            <w:rStyle w:val="Hyperlink"/>
            <w:noProof/>
          </w:rPr>
          <w:t>16.56.1</w:t>
        </w:r>
        <w:r w:rsidR="00D02CC2">
          <w:rPr>
            <w:rFonts w:asciiTheme="minorHAnsi" w:eastAsiaTheme="minorEastAsia" w:hAnsiTheme="minorHAnsi" w:cstheme="minorBidi"/>
            <w:noProof/>
            <w:sz w:val="22"/>
            <w:szCs w:val="22"/>
            <w:lang w:val="en-US"/>
          </w:rPr>
          <w:tab/>
        </w:r>
        <w:r w:rsidR="00D02CC2" w:rsidRPr="001729A8">
          <w:rPr>
            <w:rStyle w:val="Hyperlink"/>
            <w:noProof/>
          </w:rPr>
          <w:t>Ant</w:t>
        </w:r>
        <w:r w:rsidR="00D02CC2">
          <w:rPr>
            <w:noProof/>
            <w:webHidden/>
          </w:rPr>
          <w:tab/>
        </w:r>
        <w:r w:rsidR="00D02CC2">
          <w:rPr>
            <w:noProof/>
            <w:webHidden/>
          </w:rPr>
          <w:fldChar w:fldCharType="begin"/>
        </w:r>
        <w:r w:rsidR="00D02CC2">
          <w:rPr>
            <w:noProof/>
            <w:webHidden/>
          </w:rPr>
          <w:instrText xml:space="preserve"> PAGEREF _Toc127860644 \h </w:instrText>
        </w:r>
        <w:r w:rsidR="00D02CC2">
          <w:rPr>
            <w:noProof/>
            <w:webHidden/>
          </w:rPr>
        </w:r>
        <w:r w:rsidR="00D02CC2">
          <w:rPr>
            <w:noProof/>
            <w:webHidden/>
          </w:rPr>
          <w:fldChar w:fldCharType="separate"/>
        </w:r>
        <w:r w:rsidR="00D02CC2">
          <w:rPr>
            <w:noProof/>
            <w:webHidden/>
          </w:rPr>
          <w:t>92</w:t>
        </w:r>
        <w:r w:rsidR="00D02CC2">
          <w:rPr>
            <w:noProof/>
            <w:webHidden/>
          </w:rPr>
          <w:fldChar w:fldCharType="end"/>
        </w:r>
      </w:hyperlink>
    </w:p>
    <w:p w14:paraId="74BA0CB0" w14:textId="18A8FC5A"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5" w:history="1">
        <w:r w:rsidR="00D02CC2" w:rsidRPr="001729A8">
          <w:rPr>
            <w:rStyle w:val="Hyperlink"/>
            <w:noProof/>
          </w:rPr>
          <w:t>16.56.2</w:t>
        </w:r>
        <w:r w:rsidR="00D02CC2">
          <w:rPr>
            <w:rFonts w:asciiTheme="minorHAnsi" w:eastAsiaTheme="minorEastAsia" w:hAnsiTheme="minorHAnsi" w:cstheme="minorBidi"/>
            <w:noProof/>
            <w:sz w:val="22"/>
            <w:szCs w:val="22"/>
            <w:lang w:val="en-US"/>
          </w:rPr>
          <w:tab/>
        </w:r>
        <w:r w:rsidR="00D02CC2" w:rsidRPr="001729A8">
          <w:rPr>
            <w:rStyle w:val="Hyperlink"/>
            <w:noProof/>
          </w:rPr>
          <w:t>General Custom Output Organization</w:t>
        </w:r>
        <w:r w:rsidR="00D02CC2">
          <w:rPr>
            <w:noProof/>
            <w:webHidden/>
          </w:rPr>
          <w:tab/>
        </w:r>
        <w:r w:rsidR="00D02CC2">
          <w:rPr>
            <w:noProof/>
            <w:webHidden/>
          </w:rPr>
          <w:fldChar w:fldCharType="begin"/>
        </w:r>
        <w:r w:rsidR="00D02CC2">
          <w:rPr>
            <w:noProof/>
            <w:webHidden/>
          </w:rPr>
          <w:instrText xml:space="preserve"> PAGEREF _Toc127860645 \h </w:instrText>
        </w:r>
        <w:r w:rsidR="00D02CC2">
          <w:rPr>
            <w:noProof/>
            <w:webHidden/>
          </w:rPr>
        </w:r>
        <w:r w:rsidR="00D02CC2">
          <w:rPr>
            <w:noProof/>
            <w:webHidden/>
          </w:rPr>
          <w:fldChar w:fldCharType="separate"/>
        </w:r>
        <w:r w:rsidR="00D02CC2">
          <w:rPr>
            <w:noProof/>
            <w:webHidden/>
          </w:rPr>
          <w:t>92</w:t>
        </w:r>
        <w:r w:rsidR="00D02CC2">
          <w:rPr>
            <w:noProof/>
            <w:webHidden/>
          </w:rPr>
          <w:fldChar w:fldCharType="end"/>
        </w:r>
      </w:hyperlink>
    </w:p>
    <w:p w14:paraId="2085ACB5" w14:textId="42511A5B"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6" w:history="1">
        <w:r w:rsidR="00D02CC2" w:rsidRPr="001729A8">
          <w:rPr>
            <w:rStyle w:val="Hyperlink"/>
            <w:noProof/>
          </w:rPr>
          <w:t>16.56.3</w:t>
        </w:r>
        <w:r w:rsidR="00D02CC2">
          <w:rPr>
            <w:rFonts w:asciiTheme="minorHAnsi" w:eastAsiaTheme="minorEastAsia" w:hAnsiTheme="minorHAnsi" w:cstheme="minorBidi"/>
            <w:noProof/>
            <w:sz w:val="22"/>
            <w:szCs w:val="22"/>
            <w:lang w:val="en-US"/>
          </w:rPr>
          <w:tab/>
        </w:r>
        <w:r w:rsidR="00D02CC2" w:rsidRPr="001729A8">
          <w:rPr>
            <w:rStyle w:val="Hyperlink"/>
            <w:noProof/>
          </w:rPr>
          <w:t>“Sample” Custom Output</w:t>
        </w:r>
        <w:r w:rsidR="00D02CC2">
          <w:rPr>
            <w:noProof/>
            <w:webHidden/>
          </w:rPr>
          <w:tab/>
        </w:r>
        <w:r w:rsidR="00D02CC2">
          <w:rPr>
            <w:noProof/>
            <w:webHidden/>
          </w:rPr>
          <w:fldChar w:fldCharType="begin"/>
        </w:r>
        <w:r w:rsidR="00D02CC2">
          <w:rPr>
            <w:noProof/>
            <w:webHidden/>
          </w:rPr>
          <w:instrText xml:space="preserve"> PAGEREF _Toc127860646 \h </w:instrText>
        </w:r>
        <w:r w:rsidR="00D02CC2">
          <w:rPr>
            <w:noProof/>
            <w:webHidden/>
          </w:rPr>
        </w:r>
        <w:r w:rsidR="00D02CC2">
          <w:rPr>
            <w:noProof/>
            <w:webHidden/>
          </w:rPr>
          <w:fldChar w:fldCharType="separate"/>
        </w:r>
        <w:r w:rsidR="00D02CC2">
          <w:rPr>
            <w:noProof/>
            <w:webHidden/>
          </w:rPr>
          <w:t>93</w:t>
        </w:r>
        <w:r w:rsidR="00D02CC2">
          <w:rPr>
            <w:noProof/>
            <w:webHidden/>
          </w:rPr>
          <w:fldChar w:fldCharType="end"/>
        </w:r>
      </w:hyperlink>
    </w:p>
    <w:p w14:paraId="433F5D77" w14:textId="6FFB1F8A"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47" w:history="1">
        <w:r w:rsidR="00D02CC2" w:rsidRPr="001729A8">
          <w:rPr>
            <w:rStyle w:val="Hyperlink"/>
            <w:noProof/>
          </w:rPr>
          <w:t>16.57</w:t>
        </w:r>
        <w:r w:rsidR="00D02CC2">
          <w:rPr>
            <w:rFonts w:asciiTheme="minorHAnsi" w:eastAsiaTheme="minorEastAsia" w:hAnsiTheme="minorHAnsi" w:cstheme="minorBidi"/>
            <w:noProof/>
            <w:sz w:val="22"/>
            <w:szCs w:val="22"/>
            <w:lang w:val="en-US"/>
          </w:rPr>
          <w:tab/>
        </w:r>
        <w:r w:rsidR="00D02CC2" w:rsidRPr="001729A8">
          <w:rPr>
            <w:rStyle w:val="Hyperlink"/>
            <w:noProof/>
          </w:rPr>
          <w:t>Custom Input</w:t>
        </w:r>
        <w:r w:rsidR="00D02CC2">
          <w:rPr>
            <w:noProof/>
            <w:webHidden/>
          </w:rPr>
          <w:tab/>
        </w:r>
        <w:r w:rsidR="00D02CC2">
          <w:rPr>
            <w:noProof/>
            <w:webHidden/>
          </w:rPr>
          <w:fldChar w:fldCharType="begin"/>
        </w:r>
        <w:r w:rsidR="00D02CC2">
          <w:rPr>
            <w:noProof/>
            <w:webHidden/>
          </w:rPr>
          <w:instrText xml:space="preserve"> PAGEREF _Toc127860647 \h </w:instrText>
        </w:r>
        <w:r w:rsidR="00D02CC2">
          <w:rPr>
            <w:noProof/>
            <w:webHidden/>
          </w:rPr>
        </w:r>
        <w:r w:rsidR="00D02CC2">
          <w:rPr>
            <w:noProof/>
            <w:webHidden/>
          </w:rPr>
          <w:fldChar w:fldCharType="separate"/>
        </w:r>
        <w:r w:rsidR="00D02CC2">
          <w:rPr>
            <w:noProof/>
            <w:webHidden/>
          </w:rPr>
          <w:t>93</w:t>
        </w:r>
        <w:r w:rsidR="00D02CC2">
          <w:rPr>
            <w:noProof/>
            <w:webHidden/>
          </w:rPr>
          <w:fldChar w:fldCharType="end"/>
        </w:r>
      </w:hyperlink>
    </w:p>
    <w:p w14:paraId="70F18388" w14:textId="374B813F"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8" w:history="1">
        <w:r w:rsidR="00D02CC2" w:rsidRPr="001729A8">
          <w:rPr>
            <w:rStyle w:val="Hyperlink"/>
            <w:noProof/>
          </w:rPr>
          <w:t>16.57.1</w:t>
        </w:r>
        <w:r w:rsidR="00D02CC2">
          <w:rPr>
            <w:rFonts w:asciiTheme="minorHAnsi" w:eastAsiaTheme="minorEastAsia" w:hAnsiTheme="minorHAnsi" w:cstheme="minorBidi"/>
            <w:noProof/>
            <w:sz w:val="22"/>
            <w:szCs w:val="22"/>
            <w:lang w:val="en-US"/>
          </w:rPr>
          <w:tab/>
        </w:r>
        <w:r w:rsidR="00D02CC2" w:rsidRPr="001729A8">
          <w:rPr>
            <w:rStyle w:val="Hyperlink"/>
            <w:noProof/>
          </w:rPr>
          <w:t>Properties</w:t>
        </w:r>
        <w:r w:rsidR="00D02CC2">
          <w:rPr>
            <w:noProof/>
            <w:webHidden/>
          </w:rPr>
          <w:tab/>
        </w:r>
        <w:r w:rsidR="00D02CC2">
          <w:rPr>
            <w:noProof/>
            <w:webHidden/>
          </w:rPr>
          <w:fldChar w:fldCharType="begin"/>
        </w:r>
        <w:r w:rsidR="00D02CC2">
          <w:rPr>
            <w:noProof/>
            <w:webHidden/>
          </w:rPr>
          <w:instrText xml:space="preserve"> PAGEREF _Toc127860648 \h </w:instrText>
        </w:r>
        <w:r w:rsidR="00D02CC2">
          <w:rPr>
            <w:noProof/>
            <w:webHidden/>
          </w:rPr>
        </w:r>
        <w:r w:rsidR="00D02CC2">
          <w:rPr>
            <w:noProof/>
            <w:webHidden/>
          </w:rPr>
          <w:fldChar w:fldCharType="separate"/>
        </w:r>
        <w:r w:rsidR="00D02CC2">
          <w:rPr>
            <w:noProof/>
            <w:webHidden/>
          </w:rPr>
          <w:t>94</w:t>
        </w:r>
        <w:r w:rsidR="00D02CC2">
          <w:rPr>
            <w:noProof/>
            <w:webHidden/>
          </w:rPr>
          <w:fldChar w:fldCharType="end"/>
        </w:r>
      </w:hyperlink>
    </w:p>
    <w:p w14:paraId="7C4FE86C" w14:textId="37266F63" w:rsidR="00D02CC2" w:rsidRDefault="00000000">
      <w:pPr>
        <w:pStyle w:val="TOC3"/>
        <w:tabs>
          <w:tab w:val="left" w:pos="2338"/>
        </w:tabs>
        <w:rPr>
          <w:rFonts w:asciiTheme="minorHAnsi" w:eastAsiaTheme="minorEastAsia" w:hAnsiTheme="minorHAnsi" w:cstheme="minorBidi"/>
          <w:noProof/>
          <w:sz w:val="22"/>
          <w:szCs w:val="22"/>
          <w:lang w:val="en-US"/>
        </w:rPr>
      </w:pPr>
      <w:hyperlink w:anchor="_Toc127860649" w:history="1">
        <w:r w:rsidR="00D02CC2" w:rsidRPr="001729A8">
          <w:rPr>
            <w:rStyle w:val="Hyperlink"/>
            <w:noProof/>
          </w:rPr>
          <w:t>16.57.2</w:t>
        </w:r>
        <w:r w:rsidR="00D02CC2">
          <w:rPr>
            <w:rFonts w:asciiTheme="minorHAnsi" w:eastAsiaTheme="minorEastAsia" w:hAnsiTheme="minorHAnsi" w:cstheme="minorBidi"/>
            <w:noProof/>
            <w:sz w:val="22"/>
            <w:szCs w:val="22"/>
            <w:lang w:val="en-US"/>
          </w:rPr>
          <w:tab/>
        </w:r>
        <w:r w:rsidR="00D02CC2" w:rsidRPr="001729A8">
          <w:rPr>
            <w:rStyle w:val="Hyperlink"/>
            <w:noProof/>
          </w:rPr>
          <w:t>Syntax</w:t>
        </w:r>
        <w:r w:rsidR="00D02CC2">
          <w:rPr>
            <w:noProof/>
            <w:webHidden/>
          </w:rPr>
          <w:tab/>
        </w:r>
        <w:r w:rsidR="00D02CC2">
          <w:rPr>
            <w:noProof/>
            <w:webHidden/>
          </w:rPr>
          <w:fldChar w:fldCharType="begin"/>
        </w:r>
        <w:r w:rsidR="00D02CC2">
          <w:rPr>
            <w:noProof/>
            <w:webHidden/>
          </w:rPr>
          <w:instrText xml:space="preserve"> PAGEREF _Toc127860649 \h </w:instrText>
        </w:r>
        <w:r w:rsidR="00D02CC2">
          <w:rPr>
            <w:noProof/>
            <w:webHidden/>
          </w:rPr>
        </w:r>
        <w:r w:rsidR="00D02CC2">
          <w:rPr>
            <w:noProof/>
            <w:webHidden/>
          </w:rPr>
          <w:fldChar w:fldCharType="separate"/>
        </w:r>
        <w:r w:rsidR="00D02CC2">
          <w:rPr>
            <w:noProof/>
            <w:webHidden/>
          </w:rPr>
          <w:t>94</w:t>
        </w:r>
        <w:r w:rsidR="00D02CC2">
          <w:rPr>
            <w:noProof/>
            <w:webHidden/>
          </w:rPr>
          <w:fldChar w:fldCharType="end"/>
        </w:r>
      </w:hyperlink>
    </w:p>
    <w:p w14:paraId="2094665B" w14:textId="0AD8AAFF" w:rsidR="00D02CC2" w:rsidRDefault="00000000">
      <w:pPr>
        <w:pStyle w:val="TOC2"/>
        <w:tabs>
          <w:tab w:val="left" w:pos="1981"/>
        </w:tabs>
        <w:rPr>
          <w:rFonts w:asciiTheme="minorHAnsi" w:eastAsiaTheme="minorEastAsia" w:hAnsiTheme="minorHAnsi" w:cstheme="minorBidi"/>
          <w:noProof/>
          <w:sz w:val="22"/>
          <w:szCs w:val="22"/>
          <w:lang w:val="en-US"/>
        </w:rPr>
      </w:pPr>
      <w:hyperlink w:anchor="_Toc127860650" w:history="1">
        <w:r w:rsidR="00D02CC2" w:rsidRPr="001729A8">
          <w:rPr>
            <w:rStyle w:val="Hyperlink"/>
            <w:noProof/>
          </w:rPr>
          <w:t>16.58</w:t>
        </w:r>
        <w:r w:rsidR="00D02CC2">
          <w:rPr>
            <w:rFonts w:asciiTheme="minorHAnsi" w:eastAsiaTheme="minorEastAsia" w:hAnsiTheme="minorHAnsi" w:cstheme="minorBidi"/>
            <w:noProof/>
            <w:sz w:val="22"/>
            <w:szCs w:val="22"/>
            <w:lang w:val="en-US"/>
          </w:rPr>
          <w:tab/>
        </w:r>
        <w:r w:rsidR="00D02CC2" w:rsidRPr="001729A8">
          <w:rPr>
            <w:rStyle w:val="Hyperlink"/>
            <w:noProof/>
          </w:rPr>
          <w:t>Executing Custom Batch from the OptiCash User Interface</w:t>
        </w:r>
        <w:r w:rsidR="00D02CC2">
          <w:rPr>
            <w:noProof/>
            <w:webHidden/>
          </w:rPr>
          <w:tab/>
        </w:r>
        <w:r w:rsidR="00D02CC2">
          <w:rPr>
            <w:noProof/>
            <w:webHidden/>
          </w:rPr>
          <w:fldChar w:fldCharType="begin"/>
        </w:r>
        <w:r w:rsidR="00D02CC2">
          <w:rPr>
            <w:noProof/>
            <w:webHidden/>
          </w:rPr>
          <w:instrText xml:space="preserve"> PAGEREF _Toc127860650 \h </w:instrText>
        </w:r>
        <w:r w:rsidR="00D02CC2">
          <w:rPr>
            <w:noProof/>
            <w:webHidden/>
          </w:rPr>
        </w:r>
        <w:r w:rsidR="00D02CC2">
          <w:rPr>
            <w:noProof/>
            <w:webHidden/>
          </w:rPr>
          <w:fldChar w:fldCharType="separate"/>
        </w:r>
        <w:r w:rsidR="00D02CC2">
          <w:rPr>
            <w:noProof/>
            <w:webHidden/>
          </w:rPr>
          <w:t>94</w:t>
        </w:r>
        <w:r w:rsidR="00D02CC2">
          <w:rPr>
            <w:noProof/>
            <w:webHidden/>
          </w:rPr>
          <w:fldChar w:fldCharType="end"/>
        </w:r>
      </w:hyperlink>
    </w:p>
    <w:p w14:paraId="782772EB" w14:textId="06D538D3"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651" w:history="1">
        <w:r w:rsidR="00D02CC2" w:rsidRPr="001729A8">
          <w:rPr>
            <w:rStyle w:val="Hyperlink"/>
            <w:noProof/>
          </w:rPr>
          <w:t>17</w:t>
        </w:r>
        <w:r w:rsidR="00D02CC2">
          <w:rPr>
            <w:rFonts w:asciiTheme="minorHAnsi" w:eastAsiaTheme="minorEastAsia" w:hAnsiTheme="minorHAnsi" w:cstheme="minorBidi"/>
            <w:b w:val="0"/>
            <w:noProof/>
            <w:szCs w:val="22"/>
            <w:lang w:val="en-US"/>
          </w:rPr>
          <w:tab/>
        </w:r>
        <w:r w:rsidR="00D02CC2" w:rsidRPr="001729A8">
          <w:rPr>
            <w:rStyle w:val="Hyperlink"/>
            <w:noProof/>
          </w:rPr>
          <w:t>File Maintenance</w:t>
        </w:r>
        <w:r w:rsidR="00D02CC2">
          <w:rPr>
            <w:noProof/>
            <w:webHidden/>
          </w:rPr>
          <w:tab/>
        </w:r>
        <w:r w:rsidR="00D02CC2">
          <w:rPr>
            <w:noProof/>
            <w:webHidden/>
          </w:rPr>
          <w:fldChar w:fldCharType="begin"/>
        </w:r>
        <w:r w:rsidR="00D02CC2">
          <w:rPr>
            <w:noProof/>
            <w:webHidden/>
          </w:rPr>
          <w:instrText xml:space="preserve"> PAGEREF _Toc127860651 \h </w:instrText>
        </w:r>
        <w:r w:rsidR="00D02CC2">
          <w:rPr>
            <w:noProof/>
            <w:webHidden/>
          </w:rPr>
        </w:r>
        <w:r w:rsidR="00D02CC2">
          <w:rPr>
            <w:noProof/>
            <w:webHidden/>
          </w:rPr>
          <w:fldChar w:fldCharType="separate"/>
        </w:r>
        <w:r w:rsidR="00D02CC2">
          <w:rPr>
            <w:noProof/>
            <w:webHidden/>
          </w:rPr>
          <w:t>96</w:t>
        </w:r>
        <w:r w:rsidR="00D02CC2">
          <w:rPr>
            <w:noProof/>
            <w:webHidden/>
          </w:rPr>
          <w:fldChar w:fldCharType="end"/>
        </w:r>
      </w:hyperlink>
    </w:p>
    <w:p w14:paraId="1C70949D" w14:textId="22E47610"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652" w:history="1">
        <w:r w:rsidR="00D02CC2" w:rsidRPr="001729A8">
          <w:rPr>
            <w:rStyle w:val="Hyperlink"/>
            <w:noProof/>
          </w:rPr>
          <w:t>18</w:t>
        </w:r>
        <w:r w:rsidR="00D02CC2">
          <w:rPr>
            <w:rFonts w:asciiTheme="minorHAnsi" w:eastAsiaTheme="minorEastAsia" w:hAnsiTheme="minorHAnsi" w:cstheme="minorBidi"/>
            <w:b w:val="0"/>
            <w:noProof/>
            <w:szCs w:val="22"/>
            <w:lang w:val="en-US"/>
          </w:rPr>
          <w:tab/>
        </w:r>
        <w:r w:rsidR="00D02CC2" w:rsidRPr="001729A8">
          <w:rPr>
            <w:rStyle w:val="Hyperlink"/>
            <w:noProof/>
          </w:rPr>
          <w:t>Redeploying the Database Schema</w:t>
        </w:r>
        <w:r w:rsidR="00D02CC2">
          <w:rPr>
            <w:noProof/>
            <w:webHidden/>
          </w:rPr>
          <w:tab/>
        </w:r>
        <w:r w:rsidR="00D02CC2">
          <w:rPr>
            <w:noProof/>
            <w:webHidden/>
          </w:rPr>
          <w:fldChar w:fldCharType="begin"/>
        </w:r>
        <w:r w:rsidR="00D02CC2">
          <w:rPr>
            <w:noProof/>
            <w:webHidden/>
          </w:rPr>
          <w:instrText xml:space="preserve"> PAGEREF _Toc127860652 \h </w:instrText>
        </w:r>
        <w:r w:rsidR="00D02CC2">
          <w:rPr>
            <w:noProof/>
            <w:webHidden/>
          </w:rPr>
        </w:r>
        <w:r w:rsidR="00D02CC2">
          <w:rPr>
            <w:noProof/>
            <w:webHidden/>
          </w:rPr>
          <w:fldChar w:fldCharType="separate"/>
        </w:r>
        <w:r w:rsidR="00D02CC2">
          <w:rPr>
            <w:noProof/>
            <w:webHidden/>
          </w:rPr>
          <w:t>97</w:t>
        </w:r>
        <w:r w:rsidR="00D02CC2">
          <w:rPr>
            <w:noProof/>
            <w:webHidden/>
          </w:rPr>
          <w:fldChar w:fldCharType="end"/>
        </w:r>
      </w:hyperlink>
    </w:p>
    <w:p w14:paraId="26020C99" w14:textId="6F23BBDB"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653" w:history="1">
        <w:r w:rsidR="00D02CC2" w:rsidRPr="001729A8">
          <w:rPr>
            <w:rStyle w:val="Hyperlink"/>
            <w:noProof/>
          </w:rPr>
          <w:t>19</w:t>
        </w:r>
        <w:r w:rsidR="00D02CC2">
          <w:rPr>
            <w:rFonts w:asciiTheme="minorHAnsi" w:eastAsiaTheme="minorEastAsia" w:hAnsiTheme="minorHAnsi" w:cstheme="minorBidi"/>
            <w:b w:val="0"/>
            <w:noProof/>
            <w:szCs w:val="22"/>
            <w:lang w:val="en-US"/>
          </w:rPr>
          <w:tab/>
        </w:r>
        <w:r w:rsidR="00D02CC2" w:rsidRPr="001729A8">
          <w:rPr>
            <w:rStyle w:val="Hyperlink"/>
            <w:noProof/>
          </w:rPr>
          <w:t>Preventing Access to System Maintenance</w:t>
        </w:r>
        <w:r w:rsidR="00D02CC2">
          <w:rPr>
            <w:noProof/>
            <w:webHidden/>
          </w:rPr>
          <w:tab/>
        </w:r>
        <w:r w:rsidR="00D02CC2">
          <w:rPr>
            <w:noProof/>
            <w:webHidden/>
          </w:rPr>
          <w:fldChar w:fldCharType="begin"/>
        </w:r>
        <w:r w:rsidR="00D02CC2">
          <w:rPr>
            <w:noProof/>
            <w:webHidden/>
          </w:rPr>
          <w:instrText xml:space="preserve"> PAGEREF _Toc127860653 \h </w:instrText>
        </w:r>
        <w:r w:rsidR="00D02CC2">
          <w:rPr>
            <w:noProof/>
            <w:webHidden/>
          </w:rPr>
        </w:r>
        <w:r w:rsidR="00D02CC2">
          <w:rPr>
            <w:noProof/>
            <w:webHidden/>
          </w:rPr>
          <w:fldChar w:fldCharType="separate"/>
        </w:r>
        <w:r w:rsidR="00D02CC2">
          <w:rPr>
            <w:noProof/>
            <w:webHidden/>
          </w:rPr>
          <w:t>98</w:t>
        </w:r>
        <w:r w:rsidR="00D02CC2">
          <w:rPr>
            <w:noProof/>
            <w:webHidden/>
          </w:rPr>
          <w:fldChar w:fldCharType="end"/>
        </w:r>
      </w:hyperlink>
    </w:p>
    <w:p w14:paraId="37AA20F3" w14:textId="336EA674"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654" w:history="1">
        <w:r w:rsidR="00D02CC2" w:rsidRPr="001729A8">
          <w:rPr>
            <w:rStyle w:val="Hyperlink"/>
            <w:noProof/>
          </w:rPr>
          <w:t>20</w:t>
        </w:r>
        <w:r w:rsidR="00D02CC2">
          <w:rPr>
            <w:rFonts w:asciiTheme="minorHAnsi" w:eastAsiaTheme="minorEastAsia" w:hAnsiTheme="minorHAnsi" w:cstheme="minorBidi"/>
            <w:b w:val="0"/>
            <w:noProof/>
            <w:szCs w:val="22"/>
            <w:lang w:val="en-US"/>
          </w:rPr>
          <w:tab/>
        </w:r>
        <w:r w:rsidR="00D02CC2" w:rsidRPr="001729A8">
          <w:rPr>
            <w:rStyle w:val="Hyperlink"/>
            <w:noProof/>
          </w:rPr>
          <w:t>Tomcat Configuration Recommendations for OptiCash</w:t>
        </w:r>
        <w:r w:rsidR="00D02CC2">
          <w:rPr>
            <w:noProof/>
            <w:webHidden/>
          </w:rPr>
          <w:tab/>
        </w:r>
        <w:r w:rsidR="00D02CC2">
          <w:rPr>
            <w:noProof/>
            <w:webHidden/>
          </w:rPr>
          <w:fldChar w:fldCharType="begin"/>
        </w:r>
        <w:r w:rsidR="00D02CC2">
          <w:rPr>
            <w:noProof/>
            <w:webHidden/>
          </w:rPr>
          <w:instrText xml:space="preserve"> PAGEREF _Toc127860654 \h </w:instrText>
        </w:r>
        <w:r w:rsidR="00D02CC2">
          <w:rPr>
            <w:noProof/>
            <w:webHidden/>
          </w:rPr>
        </w:r>
        <w:r w:rsidR="00D02CC2">
          <w:rPr>
            <w:noProof/>
            <w:webHidden/>
          </w:rPr>
          <w:fldChar w:fldCharType="separate"/>
        </w:r>
        <w:r w:rsidR="00D02CC2">
          <w:rPr>
            <w:noProof/>
            <w:webHidden/>
          </w:rPr>
          <w:t>99</w:t>
        </w:r>
        <w:r w:rsidR="00D02CC2">
          <w:rPr>
            <w:noProof/>
            <w:webHidden/>
          </w:rPr>
          <w:fldChar w:fldCharType="end"/>
        </w:r>
      </w:hyperlink>
    </w:p>
    <w:p w14:paraId="14BEDC2D" w14:textId="7DB64E98" w:rsidR="00D02CC2" w:rsidRDefault="00000000">
      <w:pPr>
        <w:pStyle w:val="TOC2"/>
        <w:tabs>
          <w:tab w:val="left" w:pos="1698"/>
        </w:tabs>
        <w:rPr>
          <w:rFonts w:asciiTheme="minorHAnsi" w:eastAsiaTheme="minorEastAsia" w:hAnsiTheme="minorHAnsi" w:cstheme="minorBidi"/>
          <w:noProof/>
          <w:sz w:val="22"/>
          <w:szCs w:val="22"/>
          <w:lang w:val="en-US"/>
        </w:rPr>
      </w:pPr>
      <w:hyperlink w:anchor="_Toc127860655" w:history="1">
        <w:r w:rsidR="00D02CC2" w:rsidRPr="001729A8">
          <w:rPr>
            <w:rStyle w:val="Hyperlink"/>
            <w:noProof/>
          </w:rPr>
          <w:t>20.1</w:t>
        </w:r>
        <w:r w:rsidR="00D02CC2">
          <w:rPr>
            <w:rFonts w:asciiTheme="minorHAnsi" w:eastAsiaTheme="minorEastAsia" w:hAnsiTheme="minorHAnsi" w:cstheme="minorBidi"/>
            <w:noProof/>
            <w:sz w:val="22"/>
            <w:szCs w:val="22"/>
            <w:lang w:val="en-US"/>
          </w:rPr>
          <w:tab/>
        </w:r>
        <w:r w:rsidR="00D02CC2" w:rsidRPr="001729A8">
          <w:rPr>
            <w:rStyle w:val="Hyperlink"/>
            <w:noProof/>
          </w:rPr>
          <w:t>Additional Dependencies for OptiCash/OptiNet in Tomcat</w:t>
        </w:r>
        <w:r w:rsidR="00D02CC2">
          <w:rPr>
            <w:noProof/>
            <w:webHidden/>
          </w:rPr>
          <w:tab/>
        </w:r>
        <w:r w:rsidR="00D02CC2">
          <w:rPr>
            <w:noProof/>
            <w:webHidden/>
          </w:rPr>
          <w:fldChar w:fldCharType="begin"/>
        </w:r>
        <w:r w:rsidR="00D02CC2">
          <w:rPr>
            <w:noProof/>
            <w:webHidden/>
          </w:rPr>
          <w:instrText xml:space="preserve"> PAGEREF _Toc127860655 \h </w:instrText>
        </w:r>
        <w:r w:rsidR="00D02CC2">
          <w:rPr>
            <w:noProof/>
            <w:webHidden/>
          </w:rPr>
        </w:r>
        <w:r w:rsidR="00D02CC2">
          <w:rPr>
            <w:noProof/>
            <w:webHidden/>
          </w:rPr>
          <w:fldChar w:fldCharType="separate"/>
        </w:r>
        <w:r w:rsidR="00D02CC2">
          <w:rPr>
            <w:noProof/>
            <w:webHidden/>
          </w:rPr>
          <w:t>99</w:t>
        </w:r>
        <w:r w:rsidR="00D02CC2">
          <w:rPr>
            <w:noProof/>
            <w:webHidden/>
          </w:rPr>
          <w:fldChar w:fldCharType="end"/>
        </w:r>
      </w:hyperlink>
    </w:p>
    <w:p w14:paraId="79117247" w14:textId="6BBC4A3B"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656" w:history="1">
        <w:r w:rsidR="00D02CC2" w:rsidRPr="001729A8">
          <w:rPr>
            <w:rStyle w:val="Hyperlink"/>
            <w:rFonts w:cs="Times New Roman"/>
            <w:noProof/>
          </w:rPr>
          <w:t>20.1.1</w:t>
        </w:r>
        <w:r w:rsidR="00D02CC2">
          <w:rPr>
            <w:rFonts w:asciiTheme="minorHAnsi" w:eastAsiaTheme="minorEastAsia" w:hAnsiTheme="minorHAnsi" w:cstheme="minorBidi"/>
            <w:noProof/>
            <w:sz w:val="22"/>
            <w:szCs w:val="22"/>
            <w:lang w:val="en-US"/>
          </w:rPr>
          <w:tab/>
        </w:r>
        <w:r w:rsidR="00D02CC2" w:rsidRPr="001729A8">
          <w:rPr>
            <w:rStyle w:val="Hyperlink"/>
            <w:rFonts w:cs="Times New Roman"/>
            <w:noProof/>
          </w:rPr>
          <w:t>Tomcat 7</w:t>
        </w:r>
        <w:r w:rsidR="00D02CC2">
          <w:rPr>
            <w:noProof/>
            <w:webHidden/>
          </w:rPr>
          <w:tab/>
        </w:r>
        <w:r w:rsidR="00D02CC2">
          <w:rPr>
            <w:noProof/>
            <w:webHidden/>
          </w:rPr>
          <w:fldChar w:fldCharType="begin"/>
        </w:r>
        <w:r w:rsidR="00D02CC2">
          <w:rPr>
            <w:noProof/>
            <w:webHidden/>
          </w:rPr>
          <w:instrText xml:space="preserve"> PAGEREF _Toc127860656 \h </w:instrText>
        </w:r>
        <w:r w:rsidR="00D02CC2">
          <w:rPr>
            <w:noProof/>
            <w:webHidden/>
          </w:rPr>
        </w:r>
        <w:r w:rsidR="00D02CC2">
          <w:rPr>
            <w:noProof/>
            <w:webHidden/>
          </w:rPr>
          <w:fldChar w:fldCharType="separate"/>
        </w:r>
        <w:r w:rsidR="00D02CC2">
          <w:rPr>
            <w:noProof/>
            <w:webHidden/>
          </w:rPr>
          <w:t>99</w:t>
        </w:r>
        <w:r w:rsidR="00D02CC2">
          <w:rPr>
            <w:noProof/>
            <w:webHidden/>
          </w:rPr>
          <w:fldChar w:fldCharType="end"/>
        </w:r>
      </w:hyperlink>
    </w:p>
    <w:p w14:paraId="2D59F605" w14:textId="32BFC6C4" w:rsidR="00D02CC2" w:rsidRDefault="00000000">
      <w:pPr>
        <w:pStyle w:val="TOC3"/>
        <w:rPr>
          <w:rFonts w:asciiTheme="minorHAnsi" w:eastAsiaTheme="minorEastAsia" w:hAnsiTheme="minorHAnsi" w:cstheme="minorBidi"/>
          <w:noProof/>
          <w:sz w:val="22"/>
          <w:szCs w:val="22"/>
          <w:lang w:val="en-US"/>
        </w:rPr>
      </w:pPr>
      <w:hyperlink w:anchor="_Toc127860657" w:history="1">
        <w:r w:rsidR="00D02CC2" w:rsidRPr="001729A8">
          <w:rPr>
            <w:rStyle w:val="Hyperlink"/>
            <w:rFonts w:cs="Times New Roman"/>
            <w:noProof/>
          </w:rPr>
          <w:t>Tomcat 8</w:t>
        </w:r>
        <w:r w:rsidR="00D02CC2">
          <w:rPr>
            <w:noProof/>
            <w:webHidden/>
          </w:rPr>
          <w:tab/>
        </w:r>
        <w:r w:rsidR="00D02CC2">
          <w:rPr>
            <w:noProof/>
            <w:webHidden/>
          </w:rPr>
          <w:fldChar w:fldCharType="begin"/>
        </w:r>
        <w:r w:rsidR="00D02CC2">
          <w:rPr>
            <w:noProof/>
            <w:webHidden/>
          </w:rPr>
          <w:instrText xml:space="preserve"> PAGEREF _Toc127860657 \h </w:instrText>
        </w:r>
        <w:r w:rsidR="00D02CC2">
          <w:rPr>
            <w:noProof/>
            <w:webHidden/>
          </w:rPr>
        </w:r>
        <w:r w:rsidR="00D02CC2">
          <w:rPr>
            <w:noProof/>
            <w:webHidden/>
          </w:rPr>
          <w:fldChar w:fldCharType="separate"/>
        </w:r>
        <w:r w:rsidR="00D02CC2">
          <w:rPr>
            <w:noProof/>
            <w:webHidden/>
          </w:rPr>
          <w:t>100</w:t>
        </w:r>
        <w:r w:rsidR="00D02CC2">
          <w:rPr>
            <w:noProof/>
            <w:webHidden/>
          </w:rPr>
          <w:fldChar w:fldCharType="end"/>
        </w:r>
      </w:hyperlink>
    </w:p>
    <w:p w14:paraId="6F3FEAC4" w14:textId="76A53BDD" w:rsidR="00D02CC2" w:rsidRDefault="00000000">
      <w:pPr>
        <w:pStyle w:val="TOC3"/>
        <w:tabs>
          <w:tab w:val="left" w:pos="2264"/>
        </w:tabs>
        <w:rPr>
          <w:rFonts w:asciiTheme="minorHAnsi" w:eastAsiaTheme="minorEastAsia" w:hAnsiTheme="minorHAnsi" w:cstheme="minorBidi"/>
          <w:noProof/>
          <w:sz w:val="22"/>
          <w:szCs w:val="22"/>
          <w:lang w:val="en-US"/>
        </w:rPr>
      </w:pPr>
      <w:hyperlink w:anchor="_Toc127860658" w:history="1">
        <w:r w:rsidR="00D02CC2" w:rsidRPr="001729A8">
          <w:rPr>
            <w:rStyle w:val="Hyperlink"/>
            <w:rFonts w:cs="Times New Roman"/>
            <w:noProof/>
          </w:rPr>
          <w:t>20.1.2</w:t>
        </w:r>
        <w:r w:rsidR="00D02CC2">
          <w:rPr>
            <w:rFonts w:asciiTheme="minorHAnsi" w:eastAsiaTheme="minorEastAsia" w:hAnsiTheme="minorHAnsi" w:cstheme="minorBidi"/>
            <w:noProof/>
            <w:sz w:val="22"/>
            <w:szCs w:val="22"/>
            <w:lang w:val="en-US"/>
          </w:rPr>
          <w:tab/>
        </w:r>
        <w:r w:rsidR="00D02CC2" w:rsidRPr="001729A8">
          <w:rPr>
            <w:rStyle w:val="Hyperlink"/>
            <w:rFonts w:cs="Times New Roman"/>
            <w:noProof/>
          </w:rPr>
          <w:t>Tomcat 9</w:t>
        </w:r>
        <w:r w:rsidR="00D02CC2">
          <w:rPr>
            <w:noProof/>
            <w:webHidden/>
          </w:rPr>
          <w:tab/>
        </w:r>
        <w:r w:rsidR="00D02CC2">
          <w:rPr>
            <w:noProof/>
            <w:webHidden/>
          </w:rPr>
          <w:fldChar w:fldCharType="begin"/>
        </w:r>
        <w:r w:rsidR="00D02CC2">
          <w:rPr>
            <w:noProof/>
            <w:webHidden/>
          </w:rPr>
          <w:instrText xml:space="preserve"> PAGEREF _Toc127860658 \h </w:instrText>
        </w:r>
        <w:r w:rsidR="00D02CC2">
          <w:rPr>
            <w:noProof/>
            <w:webHidden/>
          </w:rPr>
        </w:r>
        <w:r w:rsidR="00D02CC2">
          <w:rPr>
            <w:noProof/>
            <w:webHidden/>
          </w:rPr>
          <w:fldChar w:fldCharType="separate"/>
        </w:r>
        <w:r w:rsidR="00D02CC2">
          <w:rPr>
            <w:noProof/>
            <w:webHidden/>
          </w:rPr>
          <w:t>101</w:t>
        </w:r>
        <w:r w:rsidR="00D02CC2">
          <w:rPr>
            <w:noProof/>
            <w:webHidden/>
          </w:rPr>
          <w:fldChar w:fldCharType="end"/>
        </w:r>
      </w:hyperlink>
    </w:p>
    <w:p w14:paraId="021E4FF4" w14:textId="1C00AA15"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659" w:history="1">
        <w:r w:rsidR="00D02CC2" w:rsidRPr="001729A8">
          <w:rPr>
            <w:rStyle w:val="Hyperlink"/>
            <w:noProof/>
          </w:rPr>
          <w:t>21</w:t>
        </w:r>
        <w:r w:rsidR="00D02CC2">
          <w:rPr>
            <w:rFonts w:asciiTheme="minorHAnsi" w:eastAsiaTheme="minorEastAsia" w:hAnsiTheme="minorHAnsi" w:cstheme="minorBidi"/>
            <w:b w:val="0"/>
            <w:noProof/>
            <w:szCs w:val="22"/>
            <w:lang w:val="en-US"/>
          </w:rPr>
          <w:tab/>
        </w:r>
        <w:r w:rsidR="00D02CC2" w:rsidRPr="001729A8">
          <w:rPr>
            <w:rStyle w:val="Hyperlink"/>
            <w:noProof/>
          </w:rPr>
          <w:t>IMPORTANT NOTE</w:t>
        </w:r>
        <w:r w:rsidR="00D02CC2">
          <w:rPr>
            <w:noProof/>
            <w:webHidden/>
          </w:rPr>
          <w:tab/>
        </w:r>
        <w:r w:rsidR="00D02CC2">
          <w:rPr>
            <w:noProof/>
            <w:webHidden/>
          </w:rPr>
          <w:fldChar w:fldCharType="begin"/>
        </w:r>
        <w:r w:rsidR="00D02CC2">
          <w:rPr>
            <w:noProof/>
            <w:webHidden/>
          </w:rPr>
          <w:instrText xml:space="preserve"> PAGEREF _Toc127860659 \h </w:instrText>
        </w:r>
        <w:r w:rsidR="00D02CC2">
          <w:rPr>
            <w:noProof/>
            <w:webHidden/>
          </w:rPr>
        </w:r>
        <w:r w:rsidR="00D02CC2">
          <w:rPr>
            <w:noProof/>
            <w:webHidden/>
          </w:rPr>
          <w:fldChar w:fldCharType="separate"/>
        </w:r>
        <w:r w:rsidR="00D02CC2">
          <w:rPr>
            <w:noProof/>
            <w:webHidden/>
          </w:rPr>
          <w:t>102</w:t>
        </w:r>
        <w:r w:rsidR="00D02CC2">
          <w:rPr>
            <w:noProof/>
            <w:webHidden/>
          </w:rPr>
          <w:fldChar w:fldCharType="end"/>
        </w:r>
      </w:hyperlink>
    </w:p>
    <w:p w14:paraId="5FEDE2BC" w14:textId="3416D275" w:rsidR="00D02CC2" w:rsidRDefault="00000000">
      <w:pPr>
        <w:pStyle w:val="TOC1"/>
        <w:tabs>
          <w:tab w:val="left" w:pos="1258"/>
        </w:tabs>
        <w:rPr>
          <w:rFonts w:asciiTheme="minorHAnsi" w:eastAsiaTheme="minorEastAsia" w:hAnsiTheme="minorHAnsi" w:cstheme="minorBidi"/>
          <w:b w:val="0"/>
          <w:noProof/>
          <w:szCs w:val="22"/>
          <w:lang w:val="en-US"/>
        </w:rPr>
      </w:pPr>
      <w:hyperlink w:anchor="_Toc127860660" w:history="1">
        <w:r w:rsidR="00D02CC2" w:rsidRPr="001729A8">
          <w:rPr>
            <w:rStyle w:val="Hyperlink"/>
            <w:noProof/>
          </w:rPr>
          <w:t>22</w:t>
        </w:r>
        <w:r w:rsidR="00D02CC2">
          <w:rPr>
            <w:rFonts w:asciiTheme="minorHAnsi" w:eastAsiaTheme="minorEastAsia" w:hAnsiTheme="minorHAnsi" w:cstheme="minorBidi"/>
            <w:b w:val="0"/>
            <w:noProof/>
            <w:szCs w:val="22"/>
            <w:lang w:val="en-US"/>
          </w:rPr>
          <w:tab/>
        </w:r>
        <w:r w:rsidR="00D02CC2" w:rsidRPr="001729A8">
          <w:rPr>
            <w:rStyle w:val="Hyperlink"/>
            <w:noProof/>
          </w:rPr>
          <w:t>EPSS Integration</w:t>
        </w:r>
        <w:r w:rsidR="00D02CC2">
          <w:rPr>
            <w:noProof/>
            <w:webHidden/>
          </w:rPr>
          <w:tab/>
        </w:r>
        <w:r w:rsidR="00D02CC2">
          <w:rPr>
            <w:noProof/>
            <w:webHidden/>
          </w:rPr>
          <w:fldChar w:fldCharType="begin"/>
        </w:r>
        <w:r w:rsidR="00D02CC2">
          <w:rPr>
            <w:noProof/>
            <w:webHidden/>
          </w:rPr>
          <w:instrText xml:space="preserve"> PAGEREF _Toc127860660 \h </w:instrText>
        </w:r>
        <w:r w:rsidR="00D02CC2">
          <w:rPr>
            <w:noProof/>
            <w:webHidden/>
          </w:rPr>
        </w:r>
        <w:r w:rsidR="00D02CC2">
          <w:rPr>
            <w:noProof/>
            <w:webHidden/>
          </w:rPr>
          <w:fldChar w:fldCharType="separate"/>
        </w:r>
        <w:r w:rsidR="00D02CC2">
          <w:rPr>
            <w:noProof/>
            <w:webHidden/>
          </w:rPr>
          <w:t>103</w:t>
        </w:r>
        <w:r w:rsidR="00D02CC2">
          <w:rPr>
            <w:noProof/>
            <w:webHidden/>
          </w:rPr>
          <w:fldChar w:fldCharType="end"/>
        </w:r>
      </w:hyperlink>
    </w:p>
    <w:p w14:paraId="6995FE2C" w14:textId="44202EC0" w:rsidR="00D82E5E" w:rsidRDefault="00D82E5E" w:rsidP="00873F8E">
      <w:pPr>
        <w:pStyle w:val="TableofFigures"/>
      </w:pPr>
      <w:r>
        <w:fldChar w:fldCharType="end"/>
      </w:r>
    </w:p>
    <w:p w14:paraId="2E8FE262" w14:textId="77777777" w:rsidR="00EE2021" w:rsidRDefault="00EE2021" w:rsidP="00661F0B"/>
    <w:p w14:paraId="60EC8DC9"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581CB30C" w14:textId="714C1077" w:rsidR="004857E5" w:rsidRPr="00DB2D14" w:rsidRDefault="004857E5" w:rsidP="004857E5">
      <w:pPr>
        <w:pStyle w:val="Heading1"/>
        <w:numPr>
          <w:ilvl w:val="0"/>
          <w:numId w:val="0"/>
        </w:numPr>
        <w:ind w:left="432" w:hanging="432"/>
        <w:rPr>
          <w:lang w:val="en-US"/>
        </w:rPr>
      </w:pPr>
      <w:bookmarkStart w:id="3" w:name="_Toc25160841"/>
      <w:bookmarkStart w:id="4" w:name="_Toc99941779"/>
      <w:bookmarkStart w:id="5" w:name="_Toc127860424"/>
      <w:bookmarkStart w:id="6" w:name="_Toc105186180"/>
      <w:r w:rsidRPr="00DB2D14">
        <w:rPr>
          <w:lang w:val="en-US"/>
        </w:rPr>
        <w:lastRenderedPageBreak/>
        <w:t>Preface</w:t>
      </w:r>
      <w:bookmarkEnd w:id="3"/>
      <w:bookmarkEnd w:id="4"/>
      <w:bookmarkEnd w:id="5"/>
    </w:p>
    <w:p w14:paraId="600DB5AA" w14:textId="36BE91C3" w:rsidR="004857E5" w:rsidRPr="00DB2D14" w:rsidRDefault="004857E5" w:rsidP="004857E5">
      <w:pPr>
        <w:pStyle w:val="Heading2"/>
        <w:numPr>
          <w:ilvl w:val="0"/>
          <w:numId w:val="0"/>
        </w:numPr>
        <w:ind w:left="576" w:hanging="576"/>
        <w:rPr>
          <w:lang w:val="en-US"/>
        </w:rPr>
      </w:pPr>
      <w:bookmarkStart w:id="7" w:name="_Toc25160842"/>
      <w:bookmarkStart w:id="8" w:name="_Toc99941780"/>
      <w:bookmarkStart w:id="9" w:name="_Toc127860425"/>
      <w:r w:rsidRPr="00DB2D14">
        <w:rPr>
          <w:lang w:val="en-US"/>
        </w:rPr>
        <w:t xml:space="preserve">Document </w:t>
      </w:r>
      <w:r>
        <w:rPr>
          <w:lang w:val="en-US"/>
        </w:rPr>
        <w:t>c</w:t>
      </w:r>
      <w:r w:rsidRPr="00DB2D14">
        <w:rPr>
          <w:lang w:val="en-US"/>
        </w:rPr>
        <w:t>onventions</w:t>
      </w:r>
      <w:bookmarkEnd w:id="7"/>
      <w:bookmarkEnd w:id="8"/>
      <w:bookmarkEnd w:id="9"/>
    </w:p>
    <w:p w14:paraId="08FF2097" w14:textId="744E19F9" w:rsidR="004857E5" w:rsidRPr="00DB2D14" w:rsidRDefault="004857E5" w:rsidP="004857E5">
      <w:pPr>
        <w:pStyle w:val="Heading3"/>
        <w:numPr>
          <w:ilvl w:val="0"/>
          <w:numId w:val="0"/>
        </w:numPr>
        <w:ind w:left="720" w:hanging="720"/>
        <w:rPr>
          <w:lang w:val="en-US"/>
        </w:rPr>
      </w:pPr>
      <w:bookmarkStart w:id="10" w:name="_Toc25160843"/>
      <w:bookmarkStart w:id="11" w:name="_Toc99941781"/>
      <w:bookmarkStart w:id="12" w:name="_Toc127860426"/>
      <w:r w:rsidRPr="00DB2D14">
        <w:rPr>
          <w:lang w:val="en-US"/>
        </w:rPr>
        <w:t xml:space="preserve">Typographical </w:t>
      </w:r>
      <w:r>
        <w:rPr>
          <w:lang w:val="en-US"/>
        </w:rPr>
        <w:t>c</w:t>
      </w:r>
      <w:r w:rsidRPr="00DB2D14">
        <w:rPr>
          <w:lang w:val="en-US"/>
        </w:rPr>
        <w:t>onventions</w:t>
      </w:r>
      <w:bookmarkEnd w:id="10"/>
      <w:bookmarkEnd w:id="11"/>
      <w:bookmarkEnd w:id="12"/>
    </w:p>
    <w:p w14:paraId="3E91EE90" w14:textId="77777777" w:rsidR="004857E5" w:rsidRPr="00DB2D14" w:rsidRDefault="004857E5" w:rsidP="004857E5">
      <w:pPr>
        <w:pStyle w:val="BodyText"/>
        <w:rPr>
          <w:lang w:val="en-US"/>
        </w:rPr>
      </w:pPr>
      <w:r w:rsidRPr="00DB2D14">
        <w:rPr>
          <w:lang w:val="en-US"/>
        </w:rPr>
        <w:t>The following typographical conventions are used:</w:t>
      </w:r>
    </w:p>
    <w:p w14:paraId="7F79DC81" w14:textId="77777777" w:rsidR="004857E5" w:rsidRPr="00DB2D14" w:rsidRDefault="004857E5" w:rsidP="004857E5">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4857E5" w:rsidRPr="00DB2D14" w14:paraId="1D8A33AF" w14:textId="77777777" w:rsidTr="00DC390C">
        <w:trPr>
          <w:cnfStyle w:val="100000000000" w:firstRow="1" w:lastRow="0" w:firstColumn="0" w:lastColumn="0" w:oddVBand="0" w:evenVBand="0" w:oddHBand="0" w:evenHBand="0" w:firstRowFirstColumn="0" w:firstRowLastColumn="0" w:lastRowFirstColumn="0" w:lastRowLastColumn="0"/>
        </w:trPr>
        <w:tc>
          <w:tcPr>
            <w:tcW w:w="2154" w:type="dxa"/>
          </w:tcPr>
          <w:p w14:paraId="010D4B09" w14:textId="77777777" w:rsidR="004857E5" w:rsidRPr="00DB2D14" w:rsidRDefault="004857E5" w:rsidP="00DC390C">
            <w:pPr>
              <w:pStyle w:val="TableHeading"/>
              <w:rPr>
                <w:rFonts w:eastAsiaTheme="minorHAnsi"/>
                <w:lang w:val="en-US"/>
              </w:rPr>
            </w:pPr>
            <w:r w:rsidRPr="00DB2D14">
              <w:rPr>
                <w:rFonts w:eastAsiaTheme="minorHAnsi"/>
                <w:lang w:val="en-US"/>
              </w:rPr>
              <w:t>Style</w:t>
            </w:r>
          </w:p>
        </w:tc>
        <w:tc>
          <w:tcPr>
            <w:tcW w:w="7206" w:type="dxa"/>
          </w:tcPr>
          <w:p w14:paraId="760449A5" w14:textId="77777777" w:rsidR="004857E5" w:rsidRPr="00DB2D14" w:rsidRDefault="004857E5" w:rsidP="00DC390C">
            <w:pPr>
              <w:pStyle w:val="TableHeading"/>
              <w:rPr>
                <w:rFonts w:eastAsiaTheme="minorHAnsi"/>
                <w:lang w:val="en-US"/>
              </w:rPr>
            </w:pPr>
            <w:r w:rsidRPr="00DB2D14">
              <w:rPr>
                <w:rFonts w:eastAsiaTheme="minorHAnsi"/>
                <w:lang w:val="en-US"/>
              </w:rPr>
              <w:t>Indicating</w:t>
            </w:r>
          </w:p>
        </w:tc>
      </w:tr>
      <w:tr w:rsidR="004857E5" w:rsidRPr="00DB2D14" w14:paraId="10742377" w14:textId="77777777" w:rsidTr="00DC390C">
        <w:tc>
          <w:tcPr>
            <w:tcW w:w="2154" w:type="dxa"/>
          </w:tcPr>
          <w:p w14:paraId="59ED7F70" w14:textId="77777777" w:rsidR="004857E5" w:rsidRPr="00DB2D14" w:rsidRDefault="004857E5" w:rsidP="00DC390C">
            <w:pPr>
              <w:pStyle w:val="TableBody"/>
              <w:rPr>
                <w:rStyle w:val="Bold"/>
                <w:rFonts w:eastAsiaTheme="minorHAnsi"/>
                <w:lang w:val="en-US"/>
              </w:rPr>
            </w:pPr>
            <w:r w:rsidRPr="00DB2D14">
              <w:rPr>
                <w:rStyle w:val="Bold"/>
                <w:rFonts w:eastAsiaTheme="minorHAnsi"/>
                <w:lang w:val="en-US"/>
              </w:rPr>
              <w:t>Bold</w:t>
            </w:r>
          </w:p>
        </w:tc>
        <w:tc>
          <w:tcPr>
            <w:tcW w:w="7206" w:type="dxa"/>
          </w:tcPr>
          <w:p w14:paraId="073ED4BE" w14:textId="77777777" w:rsidR="004857E5" w:rsidRPr="00DB2D14" w:rsidRDefault="004857E5" w:rsidP="00DC390C">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4857E5" w:rsidRPr="00DB2D14" w14:paraId="1D6104FF" w14:textId="77777777" w:rsidTr="00DC390C">
        <w:tc>
          <w:tcPr>
            <w:tcW w:w="2154" w:type="dxa"/>
          </w:tcPr>
          <w:p w14:paraId="528146AC" w14:textId="77777777" w:rsidR="004857E5" w:rsidRPr="00DB2D14" w:rsidRDefault="004857E5" w:rsidP="00DC390C">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44812866" w14:textId="77777777" w:rsidR="004857E5" w:rsidRPr="00DB2D14" w:rsidRDefault="004857E5" w:rsidP="00DC390C">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9F7AAD2" w14:textId="77777777" w:rsidR="004857E5" w:rsidRPr="00DB2D14" w:rsidRDefault="004857E5" w:rsidP="00DC390C">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4857E5" w:rsidRPr="00DB2D14" w14:paraId="49C10874" w14:textId="77777777" w:rsidTr="00DC390C">
        <w:tc>
          <w:tcPr>
            <w:tcW w:w="2154" w:type="dxa"/>
          </w:tcPr>
          <w:p w14:paraId="2E0961C9" w14:textId="77777777" w:rsidR="004857E5" w:rsidRPr="00DB2D14" w:rsidRDefault="004857E5" w:rsidP="00DC390C">
            <w:pPr>
              <w:pStyle w:val="TableBody"/>
              <w:rPr>
                <w:rStyle w:val="Code"/>
                <w:rFonts w:eastAsiaTheme="minorHAnsi"/>
                <w:lang w:val="en-US"/>
              </w:rPr>
            </w:pPr>
            <w:r w:rsidRPr="00DB2D14">
              <w:rPr>
                <w:rStyle w:val="Code"/>
                <w:rFonts w:eastAsiaTheme="minorHAnsi"/>
                <w:lang w:val="en-US"/>
              </w:rPr>
              <w:t>Code</w:t>
            </w:r>
          </w:p>
        </w:tc>
        <w:tc>
          <w:tcPr>
            <w:tcW w:w="7206" w:type="dxa"/>
          </w:tcPr>
          <w:p w14:paraId="38F929DF" w14:textId="77777777" w:rsidR="004857E5" w:rsidRPr="00DB2D14" w:rsidRDefault="004857E5" w:rsidP="00DC390C">
            <w:pPr>
              <w:pStyle w:val="TableBody"/>
              <w:rPr>
                <w:rFonts w:eastAsiaTheme="minorHAnsi"/>
                <w:lang w:val="en-US"/>
              </w:rPr>
            </w:pPr>
            <w:r w:rsidRPr="00DB2D14">
              <w:rPr>
                <w:rFonts w:eastAsiaTheme="minorHAnsi"/>
                <w:lang w:val="en-US"/>
              </w:rPr>
              <w:t>Text displayed on-screen</w:t>
            </w:r>
          </w:p>
          <w:p w14:paraId="49C81F49" w14:textId="77777777" w:rsidR="004857E5" w:rsidRPr="00DB2D14" w:rsidRDefault="004857E5" w:rsidP="00DC390C">
            <w:pPr>
              <w:pStyle w:val="TableBody"/>
              <w:rPr>
                <w:rFonts w:eastAsiaTheme="minorHAnsi"/>
                <w:lang w:val="en-US"/>
              </w:rPr>
            </w:pPr>
            <w:r w:rsidRPr="00DB2D14">
              <w:rPr>
                <w:rFonts w:eastAsiaTheme="minorHAnsi"/>
                <w:lang w:val="en-US"/>
              </w:rPr>
              <w:t>Commands or data entered by the user</w:t>
            </w:r>
          </w:p>
          <w:p w14:paraId="1D65141B" w14:textId="77777777" w:rsidR="004857E5" w:rsidRPr="00DB2D14" w:rsidRDefault="004857E5" w:rsidP="00DC390C">
            <w:pPr>
              <w:pStyle w:val="TableBody"/>
              <w:rPr>
                <w:rFonts w:eastAsiaTheme="minorHAnsi"/>
                <w:lang w:val="en-US"/>
              </w:rPr>
            </w:pPr>
            <w:r w:rsidRPr="00DB2D14">
              <w:rPr>
                <w:rFonts w:eastAsiaTheme="minorHAnsi"/>
                <w:lang w:val="en-US"/>
              </w:rPr>
              <w:t>Code text and examples</w:t>
            </w:r>
          </w:p>
        </w:tc>
      </w:tr>
      <w:tr w:rsidR="004857E5" w:rsidRPr="00DB2D14" w14:paraId="2E3468C2" w14:textId="77777777" w:rsidTr="00DC390C">
        <w:tc>
          <w:tcPr>
            <w:tcW w:w="2154" w:type="dxa"/>
          </w:tcPr>
          <w:p w14:paraId="0D6E3045" w14:textId="77777777" w:rsidR="004857E5" w:rsidRPr="00DB2D14" w:rsidRDefault="004857E5" w:rsidP="00DC390C">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573E90A5" w14:textId="77777777" w:rsidR="004857E5" w:rsidRPr="00DB2D14" w:rsidRDefault="004857E5" w:rsidP="00DC390C">
            <w:pPr>
              <w:pStyle w:val="TableBody"/>
              <w:rPr>
                <w:rFonts w:eastAsiaTheme="minorHAnsi"/>
                <w:lang w:val="en-US"/>
              </w:rPr>
            </w:pPr>
            <w:r w:rsidRPr="00DB2D14">
              <w:rPr>
                <w:rFonts w:eastAsiaTheme="minorHAnsi"/>
                <w:lang w:val="en-US"/>
              </w:rPr>
              <w:t>Links to Internet sites</w:t>
            </w:r>
          </w:p>
          <w:p w14:paraId="163FF205" w14:textId="77777777" w:rsidR="004857E5" w:rsidRPr="00DB2D14" w:rsidRDefault="004857E5" w:rsidP="00DC390C">
            <w:pPr>
              <w:pStyle w:val="TableBody"/>
              <w:rPr>
                <w:rFonts w:eastAsiaTheme="minorHAnsi"/>
                <w:lang w:val="en-US"/>
              </w:rPr>
            </w:pPr>
            <w:r w:rsidRPr="00DB2D14">
              <w:rPr>
                <w:rFonts w:eastAsiaTheme="minorHAnsi"/>
                <w:lang w:val="en-US"/>
              </w:rPr>
              <w:t>Internal cross-references</w:t>
            </w:r>
          </w:p>
        </w:tc>
      </w:tr>
      <w:tr w:rsidR="004857E5" w:rsidRPr="00DB2D14" w14:paraId="5171641F" w14:textId="77777777" w:rsidTr="00DC390C">
        <w:tc>
          <w:tcPr>
            <w:tcW w:w="2154" w:type="dxa"/>
          </w:tcPr>
          <w:p w14:paraId="2BA3A422" w14:textId="77777777" w:rsidR="004857E5" w:rsidRPr="00DB2D14" w:rsidRDefault="004857E5" w:rsidP="00DC390C">
            <w:pPr>
              <w:pStyle w:val="TableBody"/>
              <w:rPr>
                <w:rStyle w:val="Italic"/>
                <w:rFonts w:eastAsiaTheme="minorHAnsi"/>
                <w:lang w:val="en-US"/>
              </w:rPr>
            </w:pPr>
            <w:r w:rsidRPr="00DB2D14">
              <w:rPr>
                <w:rStyle w:val="Italic"/>
                <w:rFonts w:eastAsiaTheme="minorHAnsi"/>
                <w:lang w:val="en-US"/>
              </w:rPr>
              <w:t>Italic</w:t>
            </w:r>
          </w:p>
        </w:tc>
        <w:tc>
          <w:tcPr>
            <w:tcW w:w="7206" w:type="dxa"/>
          </w:tcPr>
          <w:p w14:paraId="3FDC7508" w14:textId="77777777" w:rsidR="004857E5" w:rsidRPr="00DB2D14" w:rsidRDefault="004857E5" w:rsidP="00DC390C">
            <w:pPr>
              <w:pStyle w:val="TableBody"/>
              <w:rPr>
                <w:rFonts w:eastAsiaTheme="minorHAnsi"/>
                <w:lang w:val="en-US"/>
              </w:rPr>
            </w:pPr>
            <w:r w:rsidRPr="00DB2D14">
              <w:rPr>
                <w:rFonts w:eastAsiaTheme="minorHAnsi"/>
                <w:lang w:val="en-US"/>
              </w:rPr>
              <w:t>The first reference to a keyword</w:t>
            </w:r>
          </w:p>
          <w:p w14:paraId="07829518" w14:textId="77777777" w:rsidR="004857E5" w:rsidRPr="00DB2D14" w:rsidRDefault="004857E5" w:rsidP="00DC390C">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379E5D63" w14:textId="77777777" w:rsidR="004857E5" w:rsidRPr="00DB2D14" w:rsidRDefault="004857E5" w:rsidP="00DC390C">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061AEC35" w14:textId="54CD21A5" w:rsidR="004857E5" w:rsidRPr="00DB2D14" w:rsidRDefault="004857E5" w:rsidP="004857E5">
      <w:pPr>
        <w:pStyle w:val="Heading3"/>
        <w:numPr>
          <w:ilvl w:val="0"/>
          <w:numId w:val="0"/>
        </w:numPr>
        <w:ind w:left="720" w:hanging="720"/>
        <w:rPr>
          <w:lang w:val="en-US"/>
        </w:rPr>
      </w:pPr>
      <w:bookmarkStart w:id="14" w:name="_Toc99941782"/>
      <w:bookmarkStart w:id="15" w:name="_Toc127860427"/>
      <w:bookmarkStart w:id="16" w:name="_Toc25160844"/>
      <w:r w:rsidRPr="00DB2D14">
        <w:rPr>
          <w:lang w:val="en-US"/>
        </w:rPr>
        <w:t xml:space="preserve">Admonition </w:t>
      </w:r>
      <w:r>
        <w:rPr>
          <w:lang w:val="en-US"/>
        </w:rPr>
        <w:t>c</w:t>
      </w:r>
      <w:r w:rsidRPr="00DB2D14">
        <w:rPr>
          <w:lang w:val="en-US"/>
        </w:rPr>
        <w:t>onventions</w:t>
      </w:r>
      <w:bookmarkEnd w:id="14"/>
      <w:bookmarkEnd w:id="15"/>
    </w:p>
    <w:p w14:paraId="51E452CB" w14:textId="77777777" w:rsidR="004857E5" w:rsidRPr="00DB2D14" w:rsidRDefault="004857E5" w:rsidP="004857E5">
      <w:pPr>
        <w:pStyle w:val="BodyText"/>
        <w:rPr>
          <w:lang w:val="en-US"/>
        </w:rPr>
      </w:pPr>
      <w:r w:rsidRPr="00DB2D14">
        <w:rPr>
          <w:lang w:val="en-US"/>
        </w:rPr>
        <w:t>Notes and cautions alert you to important or critical information. Each is displayed in a different way:</w:t>
      </w:r>
    </w:p>
    <w:p w14:paraId="3F490FA9" w14:textId="77777777" w:rsidR="004857E5" w:rsidRPr="00DB2D14" w:rsidRDefault="004857E5" w:rsidP="004857E5">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70EA9F08" w14:textId="77777777" w:rsidR="004857E5" w:rsidRPr="00DB2D14" w:rsidRDefault="004857E5" w:rsidP="004857E5">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73E3F189" w14:textId="77777777" w:rsidR="004857E5" w:rsidRPr="00DB2D14" w:rsidRDefault="004857E5" w:rsidP="004857E5">
      <w:pPr>
        <w:pStyle w:val="TableCaption"/>
        <w:rPr>
          <w:lang w:val="en-US"/>
        </w:rPr>
      </w:pPr>
      <w:bookmarkStart w:id="17" w:name="_Toc84413966"/>
      <w:r w:rsidRPr="00DB2D14">
        <w:rPr>
          <w:lang w:val="en-US"/>
        </w:rPr>
        <w:t xml:space="preserve">Admonition </w:t>
      </w:r>
      <w:r>
        <w:rPr>
          <w:lang w:val="en-US"/>
        </w:rPr>
        <w:t>c</w:t>
      </w:r>
      <w:r w:rsidRPr="00DB2D14">
        <w:rPr>
          <w:lang w:val="en-US"/>
        </w:rPr>
        <w:t>onventions</w:t>
      </w:r>
      <w:bookmarkEnd w:id="17"/>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4857E5" w:rsidRPr="00DB2D14" w14:paraId="04A5F959" w14:textId="77777777" w:rsidTr="00DC390C">
        <w:trPr>
          <w:cantSplit/>
          <w:tblHeader/>
        </w:trPr>
        <w:tc>
          <w:tcPr>
            <w:tcW w:w="9243" w:type="dxa"/>
            <w:gridSpan w:val="3"/>
            <w:shd w:val="clear" w:color="auto" w:fill="54B948"/>
          </w:tcPr>
          <w:bookmarkEnd w:id="16"/>
          <w:p w14:paraId="0AB609E3" w14:textId="77777777" w:rsidR="004857E5" w:rsidRPr="00DB2D14" w:rsidRDefault="004857E5" w:rsidP="00DC390C">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4857E5" w:rsidRPr="00DB2D14" w14:paraId="435B6AA6" w14:textId="77777777" w:rsidTr="00DC390C">
        <w:trPr>
          <w:gridAfter w:val="1"/>
          <w:wAfter w:w="16" w:type="dxa"/>
          <w:cantSplit/>
        </w:trPr>
        <w:tc>
          <w:tcPr>
            <w:tcW w:w="4467" w:type="dxa"/>
            <w:shd w:val="clear" w:color="auto" w:fill="auto"/>
          </w:tcPr>
          <w:p w14:paraId="6E5B816E" w14:textId="77777777" w:rsidR="004857E5" w:rsidRPr="00DB2D14" w:rsidRDefault="004857E5" w:rsidP="00DC390C">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47813858" w14:textId="77777777" w:rsidR="004857E5" w:rsidRPr="00DB2D14" w:rsidRDefault="004857E5" w:rsidP="00DC390C">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4E88B2B0" w14:textId="77777777" w:rsidR="00232EDA" w:rsidRDefault="00232EDA" w:rsidP="00232EDA">
      <w:pPr>
        <w:pStyle w:val="Heading1"/>
        <w:tabs>
          <w:tab w:val="left" w:pos="0"/>
        </w:tabs>
        <w:ind w:left="181" w:hanging="181"/>
      </w:pPr>
      <w:bookmarkStart w:id="18" w:name="_Toc127860428"/>
      <w:r>
        <w:lastRenderedPageBreak/>
        <w:t>Introduction</w:t>
      </w:r>
      <w:bookmarkEnd w:id="6"/>
      <w:bookmarkEnd w:id="18"/>
    </w:p>
    <w:p w14:paraId="6D3BD9A9" w14:textId="77777777" w:rsidR="00232EDA" w:rsidRPr="002C3550" w:rsidRDefault="00232EDA" w:rsidP="002C3550">
      <w:pPr>
        <w:pStyle w:val="BodyText"/>
      </w:pPr>
      <w:r w:rsidRPr="002C3550">
        <w:t xml:space="preserve">The purpose of this document is to provide basic installation instructions for the installation of the </w:t>
      </w:r>
      <w:r w:rsidRPr="00DE31D0">
        <w:rPr>
          <w:b/>
          <w:bCs/>
          <w:rPrChange w:id="19" w:author="Moses, Robbie" w:date="2023-02-20T03:07:00Z">
            <w:rPr/>
          </w:rPrChange>
        </w:rPr>
        <w:t xml:space="preserve">OptiCash </w:t>
      </w:r>
      <w:r w:rsidRPr="00DE31D0">
        <w:t>and</w:t>
      </w:r>
      <w:r w:rsidRPr="00DE31D0">
        <w:rPr>
          <w:b/>
          <w:bCs/>
          <w:rPrChange w:id="20" w:author="Moses, Robbie" w:date="2023-02-20T03:07:00Z">
            <w:rPr/>
          </w:rPrChange>
        </w:rPr>
        <w:t xml:space="preserve"> OptiNet</w:t>
      </w:r>
      <w:r w:rsidRPr="002C3550">
        <w:t xml:space="preserve"> applications.  The particular architecture and environment of the installation may require additional configuration.</w:t>
      </w:r>
    </w:p>
    <w:p w14:paraId="2C1A0C6D" w14:textId="0F73FFF2" w:rsidR="00232EDA" w:rsidRDefault="00232EDA" w:rsidP="002C3550">
      <w:pPr>
        <w:pStyle w:val="BodyText"/>
      </w:pPr>
      <w:r w:rsidRPr="002C3550">
        <w:t>Although</w:t>
      </w:r>
      <w:ins w:id="21" w:author="Moses, Robbie" w:date="2023-02-20T03:08:00Z">
        <w:r w:rsidR="00DE31D0">
          <w:t>,</w:t>
        </w:r>
      </w:ins>
      <w:r w:rsidRPr="002C3550">
        <w:t xml:space="preserve"> the installation media provides components for both Windows and UNIX, this document will provide samples and syntax based on the Windows</w:t>
      </w:r>
      <w:r>
        <w:t xml:space="preserve"> operating system.  The main modification</w:t>
      </w:r>
      <w:del w:id="22" w:author="Moses, Robbie" w:date="2023-02-17T03:56:00Z">
        <w:r w:rsidDel="00F3109B">
          <w:delText>s</w:delText>
        </w:r>
      </w:del>
      <w:r>
        <w:t xml:space="preserve"> for UNIX will be the file path name syntax. </w:t>
      </w:r>
    </w:p>
    <w:p w14:paraId="7E5B77F4" w14:textId="23032432" w:rsidR="00232EDA" w:rsidRDefault="002C3550" w:rsidP="002C3550">
      <w:pPr>
        <w:pStyle w:val="Note"/>
      </w:pPr>
      <w:r w:rsidRPr="00410057">
        <w:rPr>
          <w:b/>
          <w:bCs/>
          <w:rPrChange w:id="23" w:author="Moses, Robbie" w:date="2023-02-20T03:07:00Z">
            <w:rPr/>
          </w:rPrChange>
        </w:rPr>
        <w:t>N</w:t>
      </w:r>
      <w:r w:rsidR="00232EDA" w:rsidRPr="00410057">
        <w:rPr>
          <w:b/>
          <w:bCs/>
          <w:rPrChange w:id="24" w:author="Moses, Robbie" w:date="2023-02-20T03:07:00Z">
            <w:rPr/>
          </w:rPrChange>
        </w:rPr>
        <w:t>ote</w:t>
      </w:r>
      <w:r>
        <w:t>:</w:t>
      </w:r>
      <w:r w:rsidR="00232EDA">
        <w:t xml:space="preserve"> </w:t>
      </w:r>
      <w:r>
        <w:t>The</w:t>
      </w:r>
      <w:r w:rsidR="00232EDA">
        <w:t xml:space="preserve"> clients who are installing OptiCash only (without OptiNet) can ignore all steps related to OptiNet.</w:t>
      </w:r>
    </w:p>
    <w:p w14:paraId="1615BAFD" w14:textId="6D9B7D36" w:rsidR="00232EDA" w:rsidRPr="00005FED" w:rsidRDefault="00232EDA" w:rsidP="00232EDA">
      <w:pPr>
        <w:pStyle w:val="BodyText"/>
        <w:rPr>
          <w:i/>
          <w:iCs/>
          <w:u w:val="single"/>
          <w:rPrChange w:id="25" w:author="Moses, Robbie" w:date="2023-02-20T03:10:00Z">
            <w:rPr/>
          </w:rPrChange>
        </w:rPr>
      </w:pPr>
      <w:r w:rsidRPr="00005FED">
        <w:rPr>
          <w:i/>
          <w:iCs/>
          <w:u w:val="single"/>
          <w:rPrChange w:id="26" w:author="Moses, Robbie" w:date="2023-02-20T03:10:00Z">
            <w:rPr/>
          </w:rPrChange>
        </w:rPr>
        <w:t>The recommended process for inst</w:t>
      </w:r>
      <w:ins w:id="27" w:author="Moses, Robbie" w:date="2023-02-20T03:09:00Z">
        <w:r w:rsidR="002B6177" w:rsidRPr="00005FED">
          <w:rPr>
            <w:i/>
            <w:iCs/>
            <w:u w:val="single"/>
            <w:rPrChange w:id="28" w:author="Moses, Robbie" w:date="2023-02-20T03:10:00Z">
              <w:rPr/>
            </w:rPrChange>
          </w:rPr>
          <w:t>allation</w:t>
        </w:r>
      </w:ins>
      <w:del w:id="29" w:author="Moses, Robbie" w:date="2023-02-20T03:09:00Z">
        <w:r w:rsidRPr="00005FED" w:rsidDel="002B6177">
          <w:rPr>
            <w:i/>
            <w:iCs/>
            <w:u w:val="single"/>
            <w:rPrChange w:id="30" w:author="Moses, Robbie" w:date="2023-02-20T03:10:00Z">
              <w:rPr/>
            </w:rPrChange>
          </w:rPr>
          <w:delText>all</w:delText>
        </w:r>
        <w:r w:rsidRPr="00005FED" w:rsidDel="006F2861">
          <w:rPr>
            <w:i/>
            <w:iCs/>
            <w:u w:val="single"/>
            <w:rPrChange w:id="31" w:author="Moses, Robbie" w:date="2023-02-20T03:10:00Z">
              <w:rPr/>
            </w:rPrChange>
          </w:rPr>
          <w:delText>ing</w:delText>
        </w:r>
      </w:del>
      <w:r w:rsidRPr="00005FED">
        <w:rPr>
          <w:i/>
          <w:iCs/>
          <w:u w:val="single"/>
          <w:rPrChange w:id="32" w:author="Moses, Robbie" w:date="2023-02-20T03:10:00Z">
            <w:rPr/>
          </w:rPrChange>
        </w:rPr>
        <w:t xml:space="preserve"> </w:t>
      </w:r>
      <w:del w:id="33" w:author="Moses, Robbie" w:date="2023-02-20T03:09:00Z">
        <w:r w:rsidRPr="00005FED" w:rsidDel="006F2861">
          <w:rPr>
            <w:i/>
            <w:iCs/>
            <w:u w:val="single"/>
            <w:rPrChange w:id="34" w:author="Moses, Robbie" w:date="2023-02-20T03:10:00Z">
              <w:rPr/>
            </w:rPrChange>
          </w:rPr>
          <w:delText>is</w:delText>
        </w:r>
      </w:del>
      <w:r w:rsidRPr="00005FED">
        <w:rPr>
          <w:i/>
          <w:iCs/>
          <w:u w:val="single"/>
          <w:rPrChange w:id="35" w:author="Moses, Robbie" w:date="2023-02-20T03:10:00Z">
            <w:rPr/>
          </w:rPrChange>
        </w:rPr>
        <w:t>:</w:t>
      </w:r>
    </w:p>
    <w:p w14:paraId="5AB32C63" w14:textId="1BA46AFC" w:rsidR="00232EDA" w:rsidRDefault="00232EDA" w:rsidP="007E0CFA">
      <w:pPr>
        <w:pStyle w:val="ListNumber"/>
      </w:pPr>
      <w:r>
        <w:t xml:space="preserve">Oracle Database Configuration (It is the responsibility of the client to ensure </w:t>
      </w:r>
      <w:ins w:id="36" w:author="Moses, Robbie" w:date="2023-02-17T03:56:00Z">
        <w:r w:rsidR="00F3109B">
          <w:t xml:space="preserve">the </w:t>
        </w:r>
      </w:ins>
      <w:r>
        <w:t>database is installed and running correctly PRIOR to on-site product installation.)</w:t>
      </w:r>
    </w:p>
    <w:p w14:paraId="26BABFD0" w14:textId="77777777" w:rsidR="00232EDA" w:rsidRDefault="00232EDA" w:rsidP="007E0CFA">
      <w:pPr>
        <w:pStyle w:val="ListNumber"/>
      </w:pPr>
      <w:r>
        <w:t>Application and Web Server Configuration (It is the responsibility of the client to ensure the application &amp; web servers are running correctly and readily accessible PRIOR to on-site product installation).</w:t>
      </w:r>
    </w:p>
    <w:p w14:paraId="655D4CFA" w14:textId="4D90F7C1" w:rsidR="00232EDA" w:rsidRDefault="00232EDA" w:rsidP="007E0CFA">
      <w:pPr>
        <w:pStyle w:val="ListNumber"/>
      </w:pPr>
      <w:r>
        <w:t>Creat</w:t>
      </w:r>
      <w:ins w:id="37" w:author="Moses, Robbie" w:date="2023-02-20T03:10:00Z">
        <w:r w:rsidR="00005FED">
          <w:t>e</w:t>
        </w:r>
      </w:ins>
      <w:del w:id="38" w:author="Moses, Robbie" w:date="2023-02-20T03:10:00Z">
        <w:r w:rsidDel="00005FED">
          <w:delText>ing</w:delText>
        </w:r>
      </w:del>
      <w:r>
        <w:t xml:space="preserve"> New User in Oracle</w:t>
      </w:r>
    </w:p>
    <w:p w14:paraId="475EF86C" w14:textId="5C4CF9D5" w:rsidR="00232EDA" w:rsidRDefault="00232EDA" w:rsidP="007E0CFA">
      <w:pPr>
        <w:pStyle w:val="ListNumber"/>
      </w:pPr>
      <w:r>
        <w:t>Crea</w:t>
      </w:r>
      <w:ins w:id="39" w:author="Moses, Robbie" w:date="2023-02-20T03:11:00Z">
        <w:r w:rsidR="00826265">
          <w:t>te</w:t>
        </w:r>
      </w:ins>
      <w:del w:id="40" w:author="Moses, Robbie" w:date="2023-02-20T03:11:00Z">
        <w:r w:rsidDel="00826265">
          <w:delText>ting</w:delText>
        </w:r>
      </w:del>
      <w:r>
        <w:t xml:space="preserve"> New Schema in Oracle (NCR Cash Management provides an Oracle dump and/or data-pump file)</w:t>
      </w:r>
    </w:p>
    <w:p w14:paraId="216D2CC4" w14:textId="77777777" w:rsidR="00232EDA" w:rsidRDefault="00232EDA" w:rsidP="007E0CFA">
      <w:pPr>
        <w:pStyle w:val="ListNumber"/>
      </w:pPr>
      <w:r>
        <w:t>Deploy OptiCash WAR file</w:t>
      </w:r>
    </w:p>
    <w:p w14:paraId="745B1365" w14:textId="77777777" w:rsidR="00232EDA" w:rsidRDefault="00232EDA" w:rsidP="007E0CFA">
      <w:pPr>
        <w:pStyle w:val="ListNumber"/>
      </w:pPr>
      <w:r>
        <w:t>Deploy OptiNet WAR file</w:t>
      </w:r>
    </w:p>
    <w:p w14:paraId="650412BC" w14:textId="77777777" w:rsidR="00232EDA" w:rsidRDefault="00232EDA" w:rsidP="007E0CFA">
      <w:pPr>
        <w:pStyle w:val="ListNumber"/>
      </w:pPr>
      <w:r>
        <w:t>Batch Process Setup</w:t>
      </w:r>
    </w:p>
    <w:p w14:paraId="684F98AD" w14:textId="77777777" w:rsidR="00232EDA" w:rsidRDefault="00232EDA" w:rsidP="007E0CFA">
      <w:pPr>
        <w:pStyle w:val="ListNumber"/>
      </w:pPr>
      <w:r>
        <w:t>Send license information to NCR Cash Management for License Generation</w:t>
      </w:r>
    </w:p>
    <w:p w14:paraId="4E2EB6E4" w14:textId="3DEE0386" w:rsidR="00232EDA" w:rsidRDefault="00232EDA" w:rsidP="00232EDA">
      <w:pPr>
        <w:pStyle w:val="BodyText"/>
      </w:pPr>
      <w:r>
        <w:t xml:space="preserve">As of version 9.14.1317, MS SQL Server 2019 may be used instead of Oracle if you are using OptiCash only. OptiNet does not support SQL Server at this time. Examples in this document will primarily refer to </w:t>
      </w:r>
      <w:ins w:id="41" w:author="Moses, Robbie" w:date="2023-02-17T03:56:00Z">
        <w:r w:rsidR="00F3109B">
          <w:t xml:space="preserve">the </w:t>
        </w:r>
      </w:ins>
      <w:r>
        <w:t>Oracle scenario.</w:t>
      </w:r>
    </w:p>
    <w:p w14:paraId="712B1B65" w14:textId="77777777" w:rsidR="00232EDA" w:rsidRDefault="00232EDA" w:rsidP="00232EDA">
      <w:pPr>
        <w:pStyle w:val="BodyText"/>
      </w:pPr>
      <w:r>
        <w:t xml:space="preserve">OptiSuite requires </w:t>
      </w:r>
      <w:r w:rsidRPr="00133344">
        <w:rPr>
          <w:b/>
          <w:bCs/>
          <w:rPrChange w:id="42" w:author="Moses, Robbie" w:date="2023-02-20T03:11:00Z">
            <w:rPr/>
          </w:rPrChange>
        </w:rPr>
        <w:t>JDK version 8</w:t>
      </w:r>
      <w:r>
        <w:t>.  Most Application Servers already come with the required JDK (e.g. IBM WebSphere, Apache Tomcat).</w:t>
      </w:r>
    </w:p>
    <w:p w14:paraId="1DC6F857" w14:textId="77777777" w:rsidR="00232EDA" w:rsidRDefault="00232EDA" w:rsidP="00232EDA">
      <w:pPr>
        <w:pStyle w:val="BodyText"/>
      </w:pPr>
      <w:r>
        <w:t>A clear understanding of Oracle and Application Server technology is required on the part of the user performing the installation.</w:t>
      </w:r>
    </w:p>
    <w:p w14:paraId="7531E4D0" w14:textId="77777777" w:rsidR="00232EDA" w:rsidRDefault="00232EDA" w:rsidP="00232EDA">
      <w:pPr>
        <w:pStyle w:val="Heading1"/>
        <w:tabs>
          <w:tab w:val="left" w:pos="0"/>
        </w:tabs>
        <w:ind w:left="181" w:hanging="181"/>
      </w:pPr>
      <w:bookmarkStart w:id="43" w:name="__RefHeading__210_2075784457"/>
      <w:bookmarkStart w:id="44" w:name="__RefHeading__487_73080779"/>
      <w:bookmarkStart w:id="45" w:name="__RefHeading__7350_1590952297"/>
      <w:bookmarkStart w:id="46" w:name="__RefHeading__5563_2125000322"/>
      <w:bookmarkStart w:id="47" w:name="_Toc105186181"/>
      <w:bookmarkStart w:id="48" w:name="_Toc127860429"/>
      <w:bookmarkEnd w:id="43"/>
      <w:bookmarkEnd w:id="44"/>
      <w:bookmarkEnd w:id="45"/>
      <w:bookmarkEnd w:id="46"/>
      <w:r>
        <w:lastRenderedPageBreak/>
        <w:t>Application Distribution</w:t>
      </w:r>
      <w:bookmarkEnd w:id="47"/>
      <w:bookmarkEnd w:id="48"/>
    </w:p>
    <w:p w14:paraId="1623FD25" w14:textId="77777777" w:rsidR="00232EDA" w:rsidRDefault="00232EDA" w:rsidP="00232EDA">
      <w:pPr>
        <w:pStyle w:val="Heading2"/>
        <w:tabs>
          <w:tab w:val="left" w:pos="0"/>
        </w:tabs>
      </w:pPr>
      <w:bookmarkStart w:id="49" w:name="__RefHeading__212_2075784457"/>
      <w:bookmarkStart w:id="50" w:name="__RefHeading__489_73080779"/>
      <w:bookmarkStart w:id="51" w:name="__RefHeading__7352_1590952297"/>
      <w:bookmarkStart w:id="52" w:name="__RefHeading__5565_2125000322"/>
      <w:bookmarkStart w:id="53" w:name="_Toc105186182"/>
      <w:bookmarkStart w:id="54" w:name="_Toc127860430"/>
      <w:bookmarkEnd w:id="49"/>
      <w:bookmarkEnd w:id="50"/>
      <w:bookmarkEnd w:id="51"/>
      <w:bookmarkEnd w:id="52"/>
      <w:r>
        <w:t>Application Component Checklist</w:t>
      </w:r>
      <w:bookmarkEnd w:id="53"/>
      <w:bookmarkEnd w:id="54"/>
    </w:p>
    <w:p w14:paraId="7DB33866" w14:textId="6EDDABB9" w:rsidR="00232EDA" w:rsidRDefault="00232EDA" w:rsidP="00232EDA">
      <w:pPr>
        <w:pStyle w:val="BodyText"/>
      </w:pPr>
      <w:r>
        <w:t>Depending upon the client environment, the Application Server and Database Server could reside on the same physical machine</w:t>
      </w:r>
      <w:del w:id="55" w:author="Moses, Robbie" w:date="2023-02-17T03:57:00Z">
        <w:r w:rsidDel="006D04EC">
          <w:delText>,</w:delText>
        </w:r>
      </w:del>
      <w:r>
        <w:t xml:space="preserve"> or </w:t>
      </w:r>
      <w:del w:id="56" w:author="Moses, Robbie" w:date="2023-02-17T03:57:00Z">
        <w:r w:rsidDel="006D04EC">
          <w:delText xml:space="preserve">on </w:delText>
        </w:r>
      </w:del>
      <w:r>
        <w:t>different machines.  The exact nature of this configuration should be agreed upon prior to installation.  It is required that JDBC access is available between the Application Server and Database Server (as defined by the JDBC URL, which typically runs through port 1521).</w:t>
      </w:r>
    </w:p>
    <w:p w14:paraId="5F879797" w14:textId="77777777" w:rsidR="00232EDA" w:rsidRDefault="00232EDA" w:rsidP="00232EDA">
      <w:pPr>
        <w:pStyle w:val="BodyText"/>
      </w:pPr>
      <w:r>
        <w:t>In a split-server example, the Application Server (e.g. IBM WebSphere or Apache Tomcat) would house the Web Components (e.g. OptiCash WAR file) on one machine, and a different machine will house the database components.</w:t>
      </w:r>
    </w:p>
    <w:p w14:paraId="6FCF637B" w14:textId="77777777" w:rsidR="00232EDA" w:rsidRDefault="00232EDA" w:rsidP="00232EDA">
      <w:pPr>
        <w:pStyle w:val="BodyText"/>
      </w:pPr>
      <w:r>
        <w:t>The following are the required components for the installation:</w:t>
      </w:r>
    </w:p>
    <w:p w14:paraId="0228478B" w14:textId="3F1A6B54" w:rsidR="00232EDA" w:rsidRDefault="00232EDA" w:rsidP="007E0CFA">
      <w:pPr>
        <w:pStyle w:val="ListBullet"/>
      </w:pPr>
      <w:r w:rsidRPr="00F83E63">
        <w:rPr>
          <w:b/>
          <w:bCs/>
          <w:rPrChange w:id="57" w:author="Moses, Robbie" w:date="2023-02-20T03:13:00Z">
            <w:rPr/>
          </w:rPrChange>
        </w:rPr>
        <w:t xml:space="preserve">Oracle 12.2 or 19c or MS SQL Server 2019 and </w:t>
      </w:r>
      <w:ins w:id="58" w:author="Moses, Robbie" w:date="2023-02-17T03:57:00Z">
        <w:r w:rsidR="006D04EC" w:rsidRPr="00F83E63">
          <w:rPr>
            <w:b/>
            <w:bCs/>
            <w:rPrChange w:id="59" w:author="Moses, Robbie" w:date="2023-02-20T03:13:00Z">
              <w:rPr/>
            </w:rPrChange>
          </w:rPr>
          <w:t xml:space="preserve">the </w:t>
        </w:r>
      </w:ins>
      <w:r w:rsidRPr="00F83E63">
        <w:rPr>
          <w:b/>
          <w:bCs/>
          <w:rPrChange w:id="60" w:author="Moses, Robbie" w:date="2023-02-20T03:13:00Z">
            <w:rPr/>
          </w:rPrChange>
        </w:rPr>
        <w:t xml:space="preserve">latest patches relevant to the applicable O/S: </w:t>
      </w:r>
      <w:r>
        <w:t>It is the responsibility of the client to ensure the Oracle database is running correctly and readily accessible PRIOR to the on-site installation.</w:t>
      </w:r>
    </w:p>
    <w:p w14:paraId="5E4D5BA9" w14:textId="77777777" w:rsidR="00232EDA" w:rsidRDefault="00232EDA" w:rsidP="007E0CFA">
      <w:pPr>
        <w:pStyle w:val="ListBullet"/>
      </w:pPr>
      <w:r w:rsidRPr="00F83E63">
        <w:rPr>
          <w:b/>
          <w:bCs/>
          <w:rPrChange w:id="61" w:author="Moses, Robbie" w:date="2023-02-20T03:13:00Z">
            <w:rPr/>
          </w:rPrChange>
        </w:rPr>
        <w:t>OptiCash Schema:</w:t>
      </w:r>
      <w:r>
        <w:t xml:space="preserve">  NCR Cash Management will provide the Oracle schema dump (with PAR Files) or a data-pump file for installation.</w:t>
      </w:r>
    </w:p>
    <w:p w14:paraId="58C25D21" w14:textId="77777777" w:rsidR="00232EDA" w:rsidRDefault="00232EDA" w:rsidP="007E0CFA">
      <w:pPr>
        <w:pStyle w:val="ListBullet"/>
      </w:pPr>
      <w:r w:rsidRPr="00F83E63">
        <w:rPr>
          <w:b/>
          <w:bCs/>
          <w:rPrChange w:id="62" w:author="Moses, Robbie" w:date="2023-02-20T03:13:00Z">
            <w:rPr/>
          </w:rPrChange>
        </w:rPr>
        <w:t>OptiCash Schema DDL:</w:t>
      </w:r>
      <w:r>
        <w:t xml:space="preserve">  NCR Cash Management will provide the database structure command SQL file for all required tables, views, and constraints.</w:t>
      </w:r>
    </w:p>
    <w:p w14:paraId="2E240B8D" w14:textId="77777777" w:rsidR="00D82F5B" w:rsidRDefault="00232EDA" w:rsidP="007E0CFA">
      <w:pPr>
        <w:pStyle w:val="ListBullet"/>
        <w:rPr>
          <w:ins w:id="63" w:author="Moses, Robbie" w:date="2023-02-20T03:14:00Z"/>
        </w:rPr>
      </w:pPr>
      <w:r w:rsidRPr="00F83E63">
        <w:rPr>
          <w:b/>
          <w:bCs/>
          <w:rPrChange w:id="64" w:author="Moses, Robbie" w:date="2023-02-20T03:13:00Z">
            <w:rPr/>
          </w:rPrChange>
        </w:rPr>
        <w:t>Java Application server</w:t>
      </w:r>
      <w:ins w:id="65" w:author="Moses, Robbie" w:date="2023-02-17T03:57:00Z">
        <w:r w:rsidR="006D04EC" w:rsidRPr="00F83E63">
          <w:rPr>
            <w:b/>
            <w:bCs/>
            <w:rPrChange w:id="66" w:author="Moses, Robbie" w:date="2023-02-20T03:13:00Z">
              <w:rPr/>
            </w:rPrChange>
          </w:rPr>
          <w:t>s</w:t>
        </w:r>
      </w:ins>
      <w:r w:rsidRPr="00F83E63">
        <w:rPr>
          <w:b/>
          <w:bCs/>
          <w:rPrChange w:id="67" w:author="Moses, Robbie" w:date="2023-02-20T03:13:00Z">
            <w:rPr/>
          </w:rPrChange>
        </w:rPr>
        <w:t>, such as IBM WebSphere or Apache Tomcat:</w:t>
      </w:r>
      <w:r>
        <w:t xml:space="preserve">  It is the responsibility of the client to ensure the Application Server is running correctly and readily accessible PRIOR to the on-site installation.  </w:t>
      </w:r>
    </w:p>
    <w:p w14:paraId="337B99B3" w14:textId="67E2D169" w:rsidR="00232EDA" w:rsidRDefault="00232EDA">
      <w:pPr>
        <w:pStyle w:val="Note2"/>
        <w:pPrChange w:id="68" w:author="Moses, Robbie" w:date="2023-02-20T03:14:00Z">
          <w:pPr>
            <w:pStyle w:val="ListBullet"/>
          </w:pPr>
        </w:pPrChange>
      </w:pPr>
      <w:del w:id="69" w:author="Moses, Robbie" w:date="2023-02-20T03:14:00Z">
        <w:r w:rsidRPr="00D82F5B" w:rsidDel="00D82F5B">
          <w:rPr>
            <w:b/>
            <w:bCs/>
            <w:rPrChange w:id="70" w:author="Moses, Robbie" w:date="2023-02-20T03:14:00Z">
              <w:rPr/>
            </w:rPrChange>
          </w:rPr>
          <w:delText>Please n</w:delText>
        </w:r>
      </w:del>
      <w:ins w:id="71" w:author="Moses, Robbie" w:date="2023-02-20T03:14:00Z">
        <w:r w:rsidR="00D82F5B" w:rsidRPr="00D82F5B">
          <w:rPr>
            <w:b/>
            <w:bCs/>
            <w:rPrChange w:id="72" w:author="Moses, Robbie" w:date="2023-02-20T03:14:00Z">
              <w:rPr/>
            </w:rPrChange>
          </w:rPr>
          <w:t>N</w:t>
        </w:r>
      </w:ins>
      <w:r w:rsidRPr="00D82F5B">
        <w:rPr>
          <w:b/>
          <w:bCs/>
          <w:rPrChange w:id="73" w:author="Moses, Robbie" w:date="2023-02-20T03:14:00Z">
            <w:rPr/>
          </w:rPrChange>
        </w:rPr>
        <w:t>ote</w:t>
      </w:r>
      <w:ins w:id="74" w:author="Moses, Robbie" w:date="2023-02-20T03:14:00Z">
        <w:r w:rsidR="00D82F5B">
          <w:t>:</w:t>
        </w:r>
      </w:ins>
      <w:r>
        <w:t xml:space="preserve"> JDK version 8 is supported and will likely be included with the Application Server.</w:t>
      </w:r>
    </w:p>
    <w:p w14:paraId="27C43248" w14:textId="77777777" w:rsidR="00232EDA" w:rsidRDefault="00232EDA" w:rsidP="007E0CFA">
      <w:pPr>
        <w:pStyle w:val="ListBullet"/>
      </w:pPr>
      <w:r w:rsidRPr="00F83E63">
        <w:rPr>
          <w:b/>
          <w:bCs/>
          <w:rPrChange w:id="75" w:author="Moses, Robbie" w:date="2023-02-20T03:13:00Z">
            <w:rPr/>
          </w:rPrChange>
        </w:rPr>
        <w:t>OptiCash WAR File:</w:t>
      </w:r>
      <w:r>
        <w:t xml:space="preserve">  NCR Cash Management will provide the file for deployment.</w:t>
      </w:r>
    </w:p>
    <w:p w14:paraId="2CC9CE39" w14:textId="77777777" w:rsidR="00232EDA" w:rsidRDefault="00232EDA" w:rsidP="007E0CFA">
      <w:pPr>
        <w:pStyle w:val="ListBullet"/>
      </w:pPr>
      <w:r w:rsidRPr="00F83E63">
        <w:rPr>
          <w:b/>
          <w:bCs/>
          <w:rPrChange w:id="76" w:author="Moses, Robbie" w:date="2023-02-20T03:13:00Z">
            <w:rPr/>
          </w:rPrChange>
        </w:rPr>
        <w:t>OptiNet WAR File:</w:t>
      </w:r>
      <w:r>
        <w:t xml:space="preserve">  NCR Cash Management will provide the file for deployment.</w:t>
      </w:r>
    </w:p>
    <w:p w14:paraId="54F920EB" w14:textId="77777777" w:rsidR="00232EDA" w:rsidRDefault="00232EDA" w:rsidP="007E0CFA">
      <w:pPr>
        <w:pStyle w:val="ListBullet"/>
      </w:pPr>
      <w:r w:rsidRPr="00F83E63">
        <w:rPr>
          <w:b/>
          <w:bCs/>
          <w:rPrChange w:id="77" w:author="Moses, Robbie" w:date="2023-02-20T03:13:00Z">
            <w:rPr/>
          </w:rPrChange>
        </w:rPr>
        <w:t>License File:</w:t>
      </w:r>
      <w:r>
        <w:t xml:space="preserve">  NCR Cash Management will provide a license SQL file based on the client's </w:t>
      </w:r>
      <w:r w:rsidRPr="008374DA">
        <w:rPr>
          <w:b/>
          <w:bCs/>
          <w:rPrChange w:id="78" w:author="Moses, Robbie" w:date="2023-02-20T03:15:00Z">
            <w:rPr/>
          </w:rPrChange>
        </w:rPr>
        <w:t xml:space="preserve">OptiCash.log </w:t>
      </w:r>
      <w:r w:rsidRPr="00BD3682">
        <w:t>and</w:t>
      </w:r>
      <w:r w:rsidRPr="008374DA">
        <w:rPr>
          <w:b/>
          <w:bCs/>
          <w:rPrChange w:id="79" w:author="Moses, Robbie" w:date="2023-02-20T03:15:00Z">
            <w:rPr/>
          </w:rPrChange>
        </w:rPr>
        <w:t xml:space="preserve"> OptiNet.log</w:t>
      </w:r>
    </w:p>
    <w:p w14:paraId="7470CAC2" w14:textId="77777777" w:rsidR="00232EDA" w:rsidRDefault="00232EDA" w:rsidP="00232EDA">
      <w:pPr>
        <w:pStyle w:val="BodyText"/>
      </w:pPr>
    </w:p>
    <w:p w14:paraId="261F6A31" w14:textId="77777777" w:rsidR="00232EDA" w:rsidRDefault="00232EDA" w:rsidP="00232EDA">
      <w:pPr>
        <w:pStyle w:val="Heading1"/>
        <w:ind w:left="181" w:hanging="181"/>
      </w:pPr>
      <w:bookmarkStart w:id="80" w:name="__RefHeading__214_2075784457"/>
      <w:bookmarkStart w:id="81" w:name="__RefHeading__491_73080779"/>
      <w:bookmarkStart w:id="82" w:name="__RefHeading__7354_1590952297"/>
      <w:bookmarkStart w:id="83" w:name="__RefHeading__5567_2125000322"/>
      <w:bookmarkStart w:id="84" w:name="_Toc105186183"/>
      <w:bookmarkStart w:id="85" w:name="_Toc127860431"/>
      <w:bookmarkEnd w:id="80"/>
      <w:bookmarkEnd w:id="81"/>
      <w:bookmarkEnd w:id="82"/>
      <w:bookmarkEnd w:id="83"/>
      <w:r>
        <w:lastRenderedPageBreak/>
        <w:t>Oracle Setup</w:t>
      </w:r>
      <w:bookmarkEnd w:id="84"/>
      <w:bookmarkEnd w:id="85"/>
    </w:p>
    <w:p w14:paraId="1E399B11" w14:textId="68BC3AF7" w:rsidR="00232EDA" w:rsidRDefault="00232EDA" w:rsidP="007E0CFA">
      <w:pPr>
        <w:pStyle w:val="Note"/>
      </w:pPr>
      <w:del w:id="86" w:author="Moses, Robbie" w:date="2023-02-20T03:15:00Z">
        <w:r w:rsidRPr="008374DA" w:rsidDel="008374DA">
          <w:rPr>
            <w:b/>
            <w:bCs/>
            <w:rPrChange w:id="87" w:author="Moses, Robbie" w:date="2023-02-20T03:15:00Z">
              <w:rPr/>
            </w:rPrChange>
          </w:rPr>
          <w:delText>Please n</w:delText>
        </w:r>
      </w:del>
      <w:ins w:id="88" w:author="Moses, Robbie" w:date="2023-02-20T03:15:00Z">
        <w:r w:rsidR="008374DA" w:rsidRPr="008374DA">
          <w:rPr>
            <w:b/>
            <w:bCs/>
            <w:rPrChange w:id="89" w:author="Moses, Robbie" w:date="2023-02-20T03:15:00Z">
              <w:rPr/>
            </w:rPrChange>
          </w:rPr>
          <w:t>N</w:t>
        </w:r>
      </w:ins>
      <w:r w:rsidRPr="008374DA">
        <w:rPr>
          <w:b/>
          <w:bCs/>
          <w:rPrChange w:id="90" w:author="Moses, Robbie" w:date="2023-02-20T03:15:00Z">
            <w:rPr/>
          </w:rPrChange>
        </w:rPr>
        <w:t>ote</w:t>
      </w:r>
      <w:ins w:id="91" w:author="Moses, Robbie" w:date="2023-02-20T03:15:00Z">
        <w:r w:rsidR="008374DA">
          <w:rPr>
            <w:b/>
            <w:bCs/>
          </w:rPr>
          <w:t>:</w:t>
        </w:r>
      </w:ins>
      <w:r>
        <w:t xml:space="preserve"> </w:t>
      </w:r>
      <w:del w:id="92" w:author="Moses, Robbie" w:date="2023-02-20T03:15:00Z">
        <w:r w:rsidDel="008374DA">
          <w:delText>i</w:delText>
        </w:r>
      </w:del>
      <w:ins w:id="93" w:author="Moses, Robbie" w:date="2023-02-20T03:15:00Z">
        <w:r w:rsidR="008374DA">
          <w:t>I</w:t>
        </w:r>
      </w:ins>
      <w:r>
        <w:t xml:space="preserve">t is the client’s responsibility to have </w:t>
      </w:r>
      <w:ins w:id="94" w:author="Moses, Robbie" w:date="2023-02-17T03:57:00Z">
        <w:r w:rsidR="00535970">
          <w:t xml:space="preserve">the </w:t>
        </w:r>
      </w:ins>
      <w:r>
        <w:t>database installed and running correctly and readily accessible PRIOR to the on-site installation performed by NCR Corporation.</w:t>
      </w:r>
    </w:p>
    <w:p w14:paraId="22FE96AC" w14:textId="6EFFC30D" w:rsidR="00232EDA" w:rsidRDefault="00232EDA" w:rsidP="00232EDA">
      <w:pPr>
        <w:pStyle w:val="BodyText"/>
      </w:pPr>
      <w:r>
        <w:t xml:space="preserve">Additionally, it is the client’s responsibility to prepare and agree with NCR Cash Management </w:t>
      </w:r>
      <w:ins w:id="95" w:author="Moses, Robbie" w:date="2023-02-17T03:58:00Z">
        <w:r w:rsidR="00535970">
          <w:t xml:space="preserve">on </w:t>
        </w:r>
      </w:ins>
      <w:r>
        <w:t>the information contained within the Hardware/Software Environment readiness (separate documentation) prior to the on-site installation.  This document, along with the Technical Overview document, shall serve as a basis for architectural consideration.</w:t>
      </w:r>
    </w:p>
    <w:p w14:paraId="1BE70081" w14:textId="686B77E0" w:rsidR="00232EDA" w:rsidRDefault="00232EDA" w:rsidP="00232EDA">
      <w:pPr>
        <w:pStyle w:val="BodyText"/>
      </w:pPr>
      <w:r>
        <w:t xml:space="preserve">These instructions primarily refer to </w:t>
      </w:r>
      <w:ins w:id="96" w:author="Moses, Robbie" w:date="2023-02-17T03:58:00Z">
        <w:r w:rsidR="00535970">
          <w:t xml:space="preserve">the </w:t>
        </w:r>
      </w:ins>
      <w:r>
        <w:t>Oracle scenario. If using SQL Server instead, similar advice may apply.</w:t>
      </w:r>
    </w:p>
    <w:p w14:paraId="080B1B4D" w14:textId="77777777" w:rsidR="00232EDA" w:rsidRDefault="00232EDA" w:rsidP="00232EDA">
      <w:pPr>
        <w:pStyle w:val="BodyText"/>
      </w:pPr>
    </w:p>
    <w:p w14:paraId="2D23028F" w14:textId="77777777" w:rsidR="00232EDA" w:rsidRDefault="00232EDA" w:rsidP="00232EDA">
      <w:pPr>
        <w:pStyle w:val="Heading2"/>
        <w:tabs>
          <w:tab w:val="left" w:pos="0"/>
        </w:tabs>
      </w:pPr>
      <w:bookmarkStart w:id="97" w:name="__RefHeading__216_2075784457"/>
      <w:bookmarkStart w:id="98" w:name="__RefHeading__493_73080779"/>
      <w:bookmarkStart w:id="99" w:name="__RefHeading__7356_1590952297"/>
      <w:bookmarkStart w:id="100" w:name="__RefHeading__5569_2125000322"/>
      <w:bookmarkStart w:id="101" w:name="_Toc105186184"/>
      <w:bookmarkStart w:id="102" w:name="_Toc127860432"/>
      <w:bookmarkEnd w:id="97"/>
      <w:bookmarkEnd w:id="98"/>
      <w:bookmarkEnd w:id="99"/>
      <w:bookmarkEnd w:id="100"/>
      <w:r>
        <w:t>Configuration</w:t>
      </w:r>
      <w:bookmarkEnd w:id="101"/>
      <w:bookmarkEnd w:id="102"/>
    </w:p>
    <w:p w14:paraId="3325FA85" w14:textId="3AAA9E9F" w:rsidR="00232EDA" w:rsidRDefault="00232EDA" w:rsidP="007E0CFA">
      <w:pPr>
        <w:pStyle w:val="ListNumber"/>
        <w:numPr>
          <w:ilvl w:val="0"/>
          <w:numId w:val="97"/>
        </w:numPr>
      </w:pPr>
      <w:r>
        <w:t xml:space="preserve">Verify the Oracle memory settings are correctly defined and do not fall below </w:t>
      </w:r>
      <w:ins w:id="103" w:author="Moses, Robbie" w:date="2023-02-17T03:58:00Z">
        <w:r w:rsidR="00535970">
          <w:t xml:space="preserve">the </w:t>
        </w:r>
      </w:ins>
      <w:r>
        <w:t xml:space="preserve">minimum memory requirements necessary for running OptiSuite (refer to </w:t>
      </w:r>
      <w:ins w:id="104" w:author="Moses, Robbie" w:date="2023-02-17T03:58:00Z">
        <w:r w:rsidR="00535970">
          <w:t xml:space="preserve">the </w:t>
        </w:r>
      </w:ins>
      <w:r>
        <w:t xml:space="preserve">Oracle Installation document for more information on minimum memory requirements).  </w:t>
      </w:r>
      <w:del w:id="105" w:author="Moses, Robbie" w:date="2023-02-20T03:16:00Z">
        <w:r w:rsidDel="00BD3682">
          <w:delText xml:space="preserve">Please </w:delText>
        </w:r>
      </w:del>
      <w:ins w:id="106" w:author="Moses, Robbie" w:date="2023-02-20T03:16:00Z">
        <w:r w:rsidR="00BD3682">
          <w:t>kindly</w:t>
        </w:r>
        <w:r w:rsidR="00336544">
          <w:t>,</w:t>
        </w:r>
        <w:r w:rsidR="00BD3682">
          <w:t xml:space="preserve"> </w:t>
        </w:r>
      </w:ins>
      <w:r>
        <w:t>co</w:t>
      </w:r>
      <w:del w:id="107" w:author="Moses, Robbie" w:date="2023-02-20T03:16:00Z">
        <w:r w:rsidDel="00336544">
          <w:delText>-</w:delText>
        </w:r>
      </w:del>
      <w:r>
        <w:t xml:space="preserve">ordinate with Oracle System Administrator to ensure that memory settings also take into consideration other databases used by the bank in </w:t>
      </w:r>
      <w:ins w:id="108" w:author="Moses, Robbie" w:date="2023-02-17T03:58:00Z">
        <w:r w:rsidR="00F638B1">
          <w:t xml:space="preserve">the </w:t>
        </w:r>
      </w:ins>
      <w:r>
        <w:t>Oracle environment.</w:t>
      </w:r>
    </w:p>
    <w:p w14:paraId="5308A099" w14:textId="50E7796B" w:rsidR="00232EDA" w:rsidRDefault="00232EDA" w:rsidP="007E0CFA">
      <w:pPr>
        <w:pStyle w:val="ListNumber"/>
      </w:pPr>
      <w:r>
        <w:t xml:space="preserve">The application's queries use many joins in the SQL statements.  These joins usually exceed the default </w:t>
      </w:r>
      <w:r w:rsidRPr="00336544">
        <w:rPr>
          <w:b/>
          <w:bCs/>
          <w:rPrChange w:id="109" w:author="Moses, Robbie" w:date="2023-02-20T03:17:00Z">
            <w:rPr/>
          </w:rPrChange>
        </w:rPr>
        <w:t>sort_area_size</w:t>
      </w:r>
      <w:r>
        <w:t xml:space="preserve">.  Change the Oracle </w:t>
      </w:r>
      <w:r w:rsidRPr="00336544">
        <w:rPr>
          <w:b/>
          <w:bCs/>
          <w:rPrChange w:id="110" w:author="Moses, Robbie" w:date="2023-02-20T03:17:00Z">
            <w:rPr/>
          </w:rPrChange>
        </w:rPr>
        <w:t>sort_area_size</w:t>
      </w:r>
      <w:r>
        <w:t xml:space="preserve"> from 524288 to at least 1524288 on both the Running and SPFile pages (check on the radio button within the </w:t>
      </w:r>
      <w:r w:rsidRPr="00336544">
        <w:rPr>
          <w:b/>
          <w:bCs/>
          <w:rPrChange w:id="111" w:author="Moses, Robbie" w:date="2023-02-20T03:17:00Z">
            <w:rPr/>
          </w:rPrChange>
        </w:rPr>
        <w:t>“Memory”</w:t>
      </w:r>
      <w:r>
        <w:t xml:space="preserve"> tab of the Oracle DB Management Console). The </w:t>
      </w:r>
      <w:r w:rsidRPr="00F95CB8">
        <w:rPr>
          <w:b/>
          <w:bCs/>
          <w:rPrChange w:id="112" w:author="Moses, Robbie" w:date="2023-02-20T03:17:00Z">
            <w:rPr/>
          </w:rPrChange>
        </w:rPr>
        <w:t>sort</w:t>
      </w:r>
      <w:ins w:id="113" w:author="Moses, Robbie" w:date="2023-02-20T03:17:00Z">
        <w:r w:rsidR="00F95CB8" w:rsidRPr="00F95CB8">
          <w:rPr>
            <w:b/>
            <w:bCs/>
            <w:rPrChange w:id="114" w:author="Moses, Robbie" w:date="2023-02-20T03:17:00Z">
              <w:rPr/>
            </w:rPrChange>
          </w:rPr>
          <w:t>_</w:t>
        </w:r>
      </w:ins>
      <w:del w:id="115" w:author="Moses, Robbie" w:date="2023-02-20T03:17:00Z">
        <w:r w:rsidRPr="00F95CB8" w:rsidDel="00F95CB8">
          <w:rPr>
            <w:b/>
            <w:bCs/>
            <w:rPrChange w:id="116" w:author="Moses, Robbie" w:date="2023-02-20T03:17:00Z">
              <w:rPr/>
            </w:rPrChange>
          </w:rPr>
          <w:delText xml:space="preserve"> </w:delText>
        </w:r>
      </w:del>
      <w:r w:rsidRPr="00F95CB8">
        <w:rPr>
          <w:b/>
          <w:bCs/>
          <w:rPrChange w:id="117" w:author="Moses, Robbie" w:date="2023-02-20T03:17:00Z">
            <w:rPr/>
          </w:rPrChange>
        </w:rPr>
        <w:t>area</w:t>
      </w:r>
      <w:ins w:id="118" w:author="Moses, Robbie" w:date="2023-02-20T03:17:00Z">
        <w:r w:rsidR="00F95CB8" w:rsidRPr="00F95CB8">
          <w:rPr>
            <w:b/>
            <w:bCs/>
            <w:rPrChange w:id="119" w:author="Moses, Robbie" w:date="2023-02-20T03:17:00Z">
              <w:rPr/>
            </w:rPrChange>
          </w:rPr>
          <w:t>_</w:t>
        </w:r>
      </w:ins>
      <w:del w:id="120" w:author="Moses, Robbie" w:date="2023-02-20T03:17:00Z">
        <w:r w:rsidRPr="00F95CB8" w:rsidDel="00F95CB8">
          <w:rPr>
            <w:b/>
            <w:bCs/>
            <w:rPrChange w:id="121" w:author="Moses, Robbie" w:date="2023-02-20T03:17:00Z">
              <w:rPr/>
            </w:rPrChange>
          </w:rPr>
          <w:delText xml:space="preserve"> </w:delText>
        </w:r>
      </w:del>
      <w:r w:rsidRPr="00F95CB8">
        <w:rPr>
          <w:b/>
          <w:bCs/>
          <w:rPrChange w:id="122" w:author="Moses, Robbie" w:date="2023-02-20T03:17:00Z">
            <w:rPr/>
          </w:rPrChange>
        </w:rPr>
        <w:t>size</w:t>
      </w:r>
      <w:r>
        <w:t xml:space="preserve"> must be changed in both the Running and SPFile tabs </w:t>
      </w:r>
      <w:del w:id="123" w:author="Moses, Robbie" w:date="2023-02-17T03:58:00Z">
        <w:r w:rsidDel="00F638B1">
          <w:delText xml:space="preserve">in order </w:delText>
        </w:r>
      </w:del>
      <w:r>
        <w:t xml:space="preserve">for enough memory to be allocated for some of the larger SQL queries. When it is only changed in the Running tab, it will reset back to the default whenever </w:t>
      </w:r>
      <w:ins w:id="124" w:author="Moses, Robbie" w:date="2023-02-17T03:58:00Z">
        <w:r w:rsidR="00F638B1">
          <w:t xml:space="preserve">the </w:t>
        </w:r>
      </w:ins>
      <w:r>
        <w:t>database is restarted.</w:t>
      </w:r>
    </w:p>
    <w:p w14:paraId="0D05F716" w14:textId="77777777" w:rsidR="00232EDA" w:rsidRDefault="00232EDA" w:rsidP="00232EDA">
      <w:pPr>
        <w:pStyle w:val="BodyText"/>
      </w:pPr>
    </w:p>
    <w:p w14:paraId="38E4B0E1" w14:textId="77777777" w:rsidR="00232EDA" w:rsidRDefault="00232EDA" w:rsidP="00232EDA">
      <w:pPr>
        <w:pStyle w:val="Heading2"/>
        <w:tabs>
          <w:tab w:val="left" w:pos="0"/>
        </w:tabs>
      </w:pPr>
      <w:bookmarkStart w:id="125" w:name="__RefHeading__218_2075784457"/>
      <w:bookmarkStart w:id="126" w:name="__RefHeading__495_73080779"/>
      <w:bookmarkStart w:id="127" w:name="__RefHeading__7358_1590952297"/>
      <w:bookmarkStart w:id="128" w:name="__RefHeading__5571_2125000322"/>
      <w:bookmarkStart w:id="129" w:name="_Toc105186185"/>
      <w:bookmarkStart w:id="130" w:name="_Toc127860433"/>
      <w:bookmarkEnd w:id="125"/>
      <w:bookmarkEnd w:id="126"/>
      <w:bookmarkEnd w:id="127"/>
      <w:bookmarkEnd w:id="128"/>
      <w:r>
        <w:t>Tablespaces</w:t>
      </w:r>
      <w:bookmarkEnd w:id="129"/>
      <w:bookmarkEnd w:id="130"/>
    </w:p>
    <w:p w14:paraId="38626FD2" w14:textId="77777777" w:rsidR="00232EDA" w:rsidRDefault="00232EDA" w:rsidP="00232EDA">
      <w:pPr>
        <w:pStyle w:val="BodyText"/>
      </w:pPr>
      <w:r>
        <w:t>The following assumes steps are being performed in the Oracle DB Management Console.  Similar actions may of</w:t>
      </w:r>
      <w:del w:id="131" w:author="Moses, Robbie" w:date="2023-02-20T03:18:00Z">
        <w:r w:rsidDel="002F27BD">
          <w:delText xml:space="preserve"> </w:delText>
        </w:r>
      </w:del>
      <w:r>
        <w:t>course be performed with the tool and interface per DBA choice.</w:t>
      </w:r>
    </w:p>
    <w:p w14:paraId="33689B17" w14:textId="7953E419" w:rsidR="00232EDA" w:rsidRDefault="00232EDA" w:rsidP="00232EDA">
      <w:pPr>
        <w:pStyle w:val="BodyText"/>
      </w:pPr>
      <w:r>
        <w:t xml:space="preserve">It is recommended that the Tables and Indexes/Constraints be separated into different tablespaces.  If you already have your tablespaces available, you may continue </w:t>
      </w:r>
      <w:del w:id="132" w:author="Moses, Robbie" w:date="2023-02-17T03:58:00Z">
        <w:r w:rsidDel="00F638B1">
          <w:delText xml:space="preserve">on </w:delText>
        </w:r>
      </w:del>
      <w:r>
        <w:t>to the next section.</w:t>
      </w:r>
    </w:p>
    <w:p w14:paraId="4F1285FD" w14:textId="77777777" w:rsidR="00232EDA" w:rsidRPr="00DA7427" w:rsidRDefault="00232EDA" w:rsidP="007E0CFA">
      <w:pPr>
        <w:pStyle w:val="ListNumber"/>
        <w:numPr>
          <w:ilvl w:val="0"/>
          <w:numId w:val="98"/>
        </w:numPr>
        <w:rPr>
          <w:b/>
          <w:bCs/>
          <w:rPrChange w:id="133" w:author="Moses, Robbie" w:date="2023-02-20T03:20:00Z">
            <w:rPr/>
          </w:rPrChange>
        </w:rPr>
      </w:pPr>
      <w:r>
        <w:t xml:space="preserve">From the </w:t>
      </w:r>
      <w:r w:rsidRPr="008A2103">
        <w:rPr>
          <w:b/>
          <w:bCs/>
          <w:rPrChange w:id="134" w:author="Moses, Robbie" w:date="2023-02-20T03:19:00Z">
            <w:rPr/>
          </w:rPrChange>
        </w:rPr>
        <w:t>Oracle Enterprise Manager Console</w:t>
      </w:r>
      <w:r>
        <w:t xml:space="preserve">, click on the </w:t>
      </w:r>
      <w:r w:rsidRPr="00DA7427">
        <w:rPr>
          <w:b/>
          <w:bCs/>
          <w:rPrChange w:id="135" w:author="Moses, Robbie" w:date="2023-02-20T03:20:00Z">
            <w:rPr/>
          </w:rPrChange>
        </w:rPr>
        <w:t>Object Menu</w:t>
      </w:r>
      <w:r w:rsidRPr="003D0861">
        <w:t xml:space="preserve"> and </w:t>
      </w:r>
      <w:r w:rsidRPr="00DA7427">
        <w:rPr>
          <w:b/>
          <w:bCs/>
          <w:rPrChange w:id="136" w:author="Moses, Robbie" w:date="2023-02-20T03:20:00Z">
            <w:rPr/>
          </w:rPrChange>
        </w:rPr>
        <w:t>select Create.</w:t>
      </w:r>
    </w:p>
    <w:p w14:paraId="14AB2370" w14:textId="3A610905" w:rsidR="00232EDA" w:rsidRDefault="00232EDA" w:rsidP="007E0CFA">
      <w:pPr>
        <w:pStyle w:val="ListNumber"/>
      </w:pPr>
      <w:r>
        <w:lastRenderedPageBreak/>
        <w:t xml:space="preserve">Select </w:t>
      </w:r>
      <w:r w:rsidRPr="00401ED9">
        <w:rPr>
          <w:b/>
          <w:bCs/>
          <w:rPrChange w:id="137" w:author="Moses, Robbie" w:date="2023-02-20T03:21:00Z">
            <w:rPr/>
          </w:rPrChange>
        </w:rPr>
        <w:t>Tablespace</w:t>
      </w:r>
      <w:r>
        <w:t xml:space="preserve"> and click </w:t>
      </w:r>
      <w:ins w:id="138" w:author="Moses, Robbie" w:date="2023-02-20T03:21:00Z">
        <w:r w:rsidR="00401ED9">
          <w:t xml:space="preserve">on </w:t>
        </w:r>
      </w:ins>
      <w:r>
        <w:t xml:space="preserve">the </w:t>
      </w:r>
      <w:r w:rsidRPr="00401ED9">
        <w:rPr>
          <w:b/>
          <w:bCs/>
          <w:rPrChange w:id="139" w:author="Moses, Robbie" w:date="2023-02-20T03:21:00Z">
            <w:rPr/>
          </w:rPrChange>
        </w:rPr>
        <w:t>Create</w:t>
      </w:r>
      <w:r>
        <w:t xml:space="preserve"> button.</w:t>
      </w:r>
    </w:p>
    <w:p w14:paraId="047B4214" w14:textId="77777777" w:rsidR="00232EDA" w:rsidRDefault="00232EDA" w:rsidP="007E0CFA">
      <w:pPr>
        <w:pStyle w:val="ListNumber"/>
      </w:pPr>
      <w:r>
        <w:t xml:space="preserve">The next window allows you to specify the table space.  The following table space names are recommended: </w:t>
      </w:r>
      <w:r w:rsidRPr="003D0861">
        <w:rPr>
          <w:b/>
          <w:bCs/>
          <w:rPrChange w:id="140" w:author="Moses, Robbie" w:date="2023-02-20T03:21:00Z">
            <w:rPr/>
          </w:rPrChange>
        </w:rPr>
        <w:t>OPTICASH_DAT</w:t>
      </w:r>
      <w:r>
        <w:t xml:space="preserve"> for data, and </w:t>
      </w:r>
      <w:r w:rsidRPr="003D0861">
        <w:rPr>
          <w:b/>
          <w:bCs/>
          <w:rPrChange w:id="141" w:author="Moses, Robbie" w:date="2023-02-20T03:21:00Z">
            <w:rPr/>
          </w:rPrChange>
        </w:rPr>
        <w:t>OPTICASH_IDX</w:t>
      </w:r>
      <w:r>
        <w:t xml:space="preserve"> for the indexes.</w:t>
      </w:r>
    </w:p>
    <w:p w14:paraId="07A2AA33" w14:textId="131DE473" w:rsidR="00232EDA" w:rsidRDefault="00232EDA" w:rsidP="007E0CFA">
      <w:pPr>
        <w:pStyle w:val="ListNumber"/>
      </w:pPr>
      <w:r>
        <w:t xml:space="preserve">Type in the desired tablespace name and data file details.  In the </w:t>
      </w:r>
      <w:r w:rsidRPr="003D0861">
        <w:rPr>
          <w:b/>
          <w:bCs/>
          <w:rPrChange w:id="142" w:author="Moses, Robbie" w:date="2023-02-20T03:22:00Z">
            <w:rPr/>
          </w:rPrChange>
        </w:rPr>
        <w:t>“Size”</w:t>
      </w:r>
      <w:r>
        <w:t xml:space="preserve"> column, enter </w:t>
      </w:r>
      <w:del w:id="143" w:author="Moses, Robbie" w:date="2023-02-17T03:58:00Z">
        <w:r w:rsidDel="00F638B1">
          <w:delText xml:space="preserve">in </w:delText>
        </w:r>
      </w:del>
      <w:r>
        <w:t>the anticipated size of your data.  This will depend upon the number of cashpoints, etc., but a minimum of 5GB is recommended for both the data and index table spaces.</w:t>
      </w:r>
    </w:p>
    <w:p w14:paraId="607E63C5" w14:textId="60EB01C7" w:rsidR="00232EDA" w:rsidRDefault="00232EDA" w:rsidP="007E0CFA">
      <w:pPr>
        <w:pStyle w:val="Note"/>
      </w:pPr>
      <w:del w:id="144" w:author="Moses, Robbie" w:date="2023-02-20T03:22:00Z">
        <w:r w:rsidRPr="00685B65" w:rsidDel="00685B65">
          <w:rPr>
            <w:b/>
            <w:bCs/>
            <w:rPrChange w:id="145" w:author="Moses, Robbie" w:date="2023-02-20T03:22:00Z">
              <w:rPr/>
            </w:rPrChange>
          </w:rPr>
          <w:delText>Please n</w:delText>
        </w:r>
      </w:del>
      <w:ins w:id="146" w:author="Moses, Robbie" w:date="2023-02-20T03:22:00Z">
        <w:r w:rsidR="00685B65" w:rsidRPr="00685B65">
          <w:rPr>
            <w:b/>
            <w:bCs/>
            <w:rPrChange w:id="147" w:author="Moses, Robbie" w:date="2023-02-20T03:22:00Z">
              <w:rPr/>
            </w:rPrChange>
          </w:rPr>
          <w:t>N</w:t>
        </w:r>
      </w:ins>
      <w:r w:rsidRPr="00685B65">
        <w:rPr>
          <w:b/>
          <w:bCs/>
          <w:rPrChange w:id="148" w:author="Moses, Robbie" w:date="2023-02-20T03:22:00Z">
            <w:rPr/>
          </w:rPrChange>
        </w:rPr>
        <w:t>ote</w:t>
      </w:r>
      <w:ins w:id="149" w:author="Moses, Robbie" w:date="2023-02-20T03:22:00Z">
        <w:r w:rsidR="00685B65">
          <w:t>:</w:t>
        </w:r>
      </w:ins>
      <w:r>
        <w:t xml:space="preserve"> </w:t>
      </w:r>
      <w:del w:id="150" w:author="Moses, Robbie" w:date="2023-02-20T03:22:00Z">
        <w:r w:rsidDel="00685B65">
          <w:delText>that th</w:delText>
        </w:r>
      </w:del>
      <w:ins w:id="151" w:author="Moses, Robbie" w:date="2023-02-20T03:22:00Z">
        <w:r w:rsidR="00685B65">
          <w:t>Th</w:t>
        </w:r>
      </w:ins>
      <w:r>
        <w:t>e OptiCash Schema Definition Script (DDL) will have tables and constraints defined such that:</w:t>
      </w:r>
    </w:p>
    <w:p w14:paraId="6BC6646A" w14:textId="77777777" w:rsidR="00232EDA" w:rsidRDefault="00232EDA" w:rsidP="007E0CFA">
      <w:pPr>
        <w:pStyle w:val="Note"/>
        <w:numPr>
          <w:ilvl w:val="0"/>
          <w:numId w:val="99"/>
        </w:numPr>
      </w:pPr>
      <w:r>
        <w:t>Tables, Foreign Keys, and Views are defined in the Schema User’s default tablespace.  (e.g. OPTICASH_DAT).</w:t>
      </w:r>
    </w:p>
    <w:p w14:paraId="35072D45" w14:textId="77777777" w:rsidR="00232EDA" w:rsidRDefault="00232EDA" w:rsidP="007E0CFA">
      <w:pPr>
        <w:pStyle w:val="Note"/>
        <w:numPr>
          <w:ilvl w:val="0"/>
          <w:numId w:val="99"/>
        </w:numPr>
      </w:pPr>
      <w:r>
        <w:t>Primary Keys and Indexes are defined in the OPTICASH_IDX tablespace.</w:t>
      </w:r>
    </w:p>
    <w:p w14:paraId="6507A16B" w14:textId="3B33F7D8" w:rsidR="00232EDA" w:rsidRDefault="00232EDA" w:rsidP="00232EDA">
      <w:pPr>
        <w:pStyle w:val="BodyText"/>
      </w:pPr>
      <w:r>
        <w:t>You may modify the DDL prior to execution of the DDL as needed (</w:t>
      </w:r>
      <w:del w:id="152" w:author="Moses, Robbie" w:date="2023-02-20T03:23:00Z">
        <w:r w:rsidDel="00DC4F62">
          <w:delText>e.g.</w:delText>
        </w:r>
      </w:del>
      <w:ins w:id="153" w:author="Moses, Robbie" w:date="2023-02-20T03:23:00Z">
        <w:r w:rsidR="00DC4F62">
          <w:t>e.g.,</w:t>
        </w:r>
      </w:ins>
      <w:r>
        <w:t xml:space="preserve"> changing the index tablespace, etc.).</w:t>
      </w:r>
    </w:p>
    <w:p w14:paraId="70C86D7F" w14:textId="77777777" w:rsidR="00232EDA" w:rsidRDefault="00232EDA" w:rsidP="00232EDA">
      <w:pPr>
        <w:pStyle w:val="BodyText"/>
      </w:pPr>
    </w:p>
    <w:p w14:paraId="541D82FE" w14:textId="77777777" w:rsidR="00232EDA" w:rsidRDefault="00232EDA" w:rsidP="00232EDA">
      <w:pPr>
        <w:pStyle w:val="Heading2"/>
        <w:tabs>
          <w:tab w:val="left" w:pos="0"/>
        </w:tabs>
      </w:pPr>
      <w:bookmarkStart w:id="154" w:name="__RefHeading__220_2075784457"/>
      <w:bookmarkStart w:id="155" w:name="__RefHeading__497_73080779"/>
      <w:bookmarkStart w:id="156" w:name="__RefHeading__7360_1590952297"/>
      <w:bookmarkStart w:id="157" w:name="__RefHeading__5573_2125000322"/>
      <w:bookmarkStart w:id="158" w:name="_Toc105186186"/>
      <w:bookmarkStart w:id="159" w:name="_Toc127860434"/>
      <w:bookmarkEnd w:id="154"/>
      <w:bookmarkEnd w:id="155"/>
      <w:bookmarkEnd w:id="156"/>
      <w:bookmarkEnd w:id="157"/>
      <w:r>
        <w:t>Schema User</w:t>
      </w:r>
      <w:bookmarkEnd w:id="158"/>
      <w:bookmarkEnd w:id="159"/>
    </w:p>
    <w:p w14:paraId="0B372CCF" w14:textId="4D64C18F" w:rsidR="00232EDA" w:rsidRDefault="00232EDA" w:rsidP="007E0CFA">
      <w:pPr>
        <w:pStyle w:val="ListNumber"/>
        <w:numPr>
          <w:ilvl w:val="0"/>
          <w:numId w:val="100"/>
        </w:numPr>
      </w:pPr>
      <w:r>
        <w:t xml:space="preserve">Choose a name similar to the schema you want to create, </w:t>
      </w:r>
      <w:del w:id="160" w:author="Moses, Robbie" w:date="2023-02-20T03:23:00Z">
        <w:r w:rsidDel="00DC4F62">
          <w:delText>e.g.</w:delText>
        </w:r>
      </w:del>
      <w:ins w:id="161" w:author="Moses, Robbie" w:date="2023-02-20T03:23:00Z">
        <w:r w:rsidR="00DC4F62">
          <w:t>e.g.,</w:t>
        </w:r>
      </w:ins>
      <w:r>
        <w:t xml:space="preserve"> OptiCash, your institution name, etc.  Make sure </w:t>
      </w:r>
      <w:del w:id="162" w:author="Moses, Robbie" w:date="2023-02-20T03:23:00Z">
        <w:r w:rsidDel="00D43B19">
          <w:delText xml:space="preserve">you </w:delText>
        </w:r>
      </w:del>
      <w:ins w:id="163" w:author="Moses, Robbie" w:date="2023-02-20T03:23:00Z">
        <w:r w:rsidR="00D43B19">
          <w:t xml:space="preserve">to </w:t>
        </w:r>
      </w:ins>
      <w:r>
        <w:t xml:space="preserve">select the appropriate Default Tablespace for the user.  This would typically be the </w:t>
      </w:r>
      <w:r w:rsidRPr="00D43B19">
        <w:rPr>
          <w:b/>
          <w:bCs/>
          <w:rPrChange w:id="164" w:author="Moses, Robbie" w:date="2023-02-20T03:23:00Z">
            <w:rPr/>
          </w:rPrChange>
        </w:rPr>
        <w:t>OPTICASH_DAT</w:t>
      </w:r>
      <w:r>
        <w:t xml:space="preserve"> tablespace.</w:t>
      </w:r>
    </w:p>
    <w:p w14:paraId="5EBEAF34" w14:textId="77777777" w:rsidR="00232EDA" w:rsidRDefault="00232EDA" w:rsidP="007E0CFA">
      <w:pPr>
        <w:pStyle w:val="ListNumber"/>
      </w:pPr>
      <w:r>
        <w:t xml:space="preserve">Select </w:t>
      </w:r>
      <w:r w:rsidRPr="00D43B19">
        <w:rPr>
          <w:b/>
          <w:bCs/>
          <w:rPrChange w:id="165" w:author="Moses, Robbie" w:date="2023-02-20T03:23:00Z">
            <w:rPr/>
          </w:rPrChange>
        </w:rPr>
        <w:t xml:space="preserve">“Connect” </w:t>
      </w:r>
      <w:r w:rsidRPr="00135AEB">
        <w:t>and</w:t>
      </w:r>
      <w:r w:rsidRPr="00D43B19">
        <w:rPr>
          <w:b/>
          <w:bCs/>
          <w:rPrChange w:id="166" w:author="Moses, Robbie" w:date="2023-02-20T03:23:00Z">
            <w:rPr/>
          </w:rPrChange>
        </w:rPr>
        <w:t xml:space="preserve"> “Resource”</w:t>
      </w:r>
      <w:r>
        <w:t xml:space="preserve"> from the Role list for the user. The user will need these roles to connect to the database and access database functions.</w:t>
      </w:r>
    </w:p>
    <w:p w14:paraId="54544BF6" w14:textId="77777777" w:rsidR="00232EDA" w:rsidRDefault="00232EDA" w:rsidP="007E0CFA">
      <w:pPr>
        <w:pStyle w:val="ListNumber"/>
      </w:pPr>
      <w:r>
        <w:t xml:space="preserve">Select </w:t>
      </w:r>
      <w:r w:rsidRPr="00E370A0">
        <w:rPr>
          <w:b/>
          <w:bCs/>
          <w:rPrChange w:id="167" w:author="Moses, Robbie" w:date="2023-02-20T03:24:00Z">
            <w:rPr/>
          </w:rPrChange>
        </w:rPr>
        <w:t>“UNLIMITED_TABLESPACE”</w:t>
      </w:r>
      <w:r>
        <w:t xml:space="preserve"> from the System Privileges list for the user.  If you are using this user to execute the DDL, you will also need the </w:t>
      </w:r>
      <w:r w:rsidRPr="00E370A0">
        <w:rPr>
          <w:b/>
          <w:bCs/>
          <w:rPrChange w:id="168" w:author="Moses, Robbie" w:date="2023-02-20T03:24:00Z">
            <w:rPr/>
          </w:rPrChange>
        </w:rPr>
        <w:t>“CREATE VIEW”</w:t>
      </w:r>
      <w:r>
        <w:t xml:space="preserve"> privilege.</w:t>
      </w:r>
    </w:p>
    <w:p w14:paraId="40F2EFB0" w14:textId="77777777" w:rsidR="00232EDA" w:rsidRDefault="00232EDA" w:rsidP="00232EDA">
      <w:pPr>
        <w:pStyle w:val="BodyText"/>
      </w:pPr>
    </w:p>
    <w:p w14:paraId="42E20C2D" w14:textId="77777777" w:rsidR="00232EDA" w:rsidRDefault="00232EDA" w:rsidP="00232EDA">
      <w:pPr>
        <w:pStyle w:val="Heading2"/>
        <w:tabs>
          <w:tab w:val="left" w:pos="0"/>
        </w:tabs>
      </w:pPr>
      <w:bookmarkStart w:id="169" w:name="__RefHeading__222_2075784457"/>
      <w:bookmarkStart w:id="170" w:name="__RefHeading__499_73080779"/>
      <w:bookmarkStart w:id="171" w:name="__RefHeading__7362_1590952297"/>
      <w:bookmarkStart w:id="172" w:name="__RefHeading__5575_2125000322"/>
      <w:bookmarkStart w:id="173" w:name="_Toc105186187"/>
      <w:bookmarkStart w:id="174" w:name="_Toc127860435"/>
      <w:bookmarkEnd w:id="169"/>
      <w:bookmarkEnd w:id="170"/>
      <w:bookmarkEnd w:id="171"/>
      <w:bookmarkEnd w:id="172"/>
      <w:r>
        <w:t>Schema Definition</w:t>
      </w:r>
      <w:bookmarkEnd w:id="173"/>
      <w:bookmarkEnd w:id="174"/>
    </w:p>
    <w:p w14:paraId="74FA00FF" w14:textId="604EB7EF" w:rsidR="00232EDA" w:rsidRDefault="00232EDA" w:rsidP="00232EDA">
      <w:pPr>
        <w:pStyle w:val="BodyText"/>
      </w:pPr>
      <w:r>
        <w:t>The following files may be used to create a new schema base</w:t>
      </w:r>
      <w:ins w:id="175" w:author="Moses, Robbie" w:date="2023-02-20T03:24:00Z">
        <w:r w:rsidR="00135AEB">
          <w:t>d</w:t>
        </w:r>
      </w:ins>
      <w:r>
        <w:t xml:space="preserve"> on the new user created in the previous step:</w:t>
      </w:r>
    </w:p>
    <w:p w14:paraId="360530FF" w14:textId="77777777" w:rsidR="00232EDA" w:rsidRDefault="00232EDA" w:rsidP="007E0CFA">
      <w:pPr>
        <w:pStyle w:val="ListBullet"/>
      </w:pPr>
      <w:r>
        <w:t>Oracle Schema Data Dump as provided by NCR Cash Management.</w:t>
      </w:r>
    </w:p>
    <w:p w14:paraId="003571F2" w14:textId="7D48C363" w:rsidR="00232EDA" w:rsidRDefault="00232EDA" w:rsidP="007E0CFA">
      <w:pPr>
        <w:pStyle w:val="ListBullet2"/>
      </w:pPr>
      <w:del w:id="176" w:author="Moses, Robbie" w:date="2023-02-20T03:23:00Z">
        <w:r w:rsidDel="00DC4F62">
          <w:delText>e.g.</w:delText>
        </w:r>
      </w:del>
      <w:ins w:id="177" w:author="Moses, Robbie" w:date="2023-02-20T03:23:00Z">
        <w:r w:rsidR="00DC4F62">
          <w:t>e.g.,</w:t>
        </w:r>
      </w:ins>
      <w:r>
        <w:t xml:space="preserve"> &lt;client name&gt;.dmp</w:t>
      </w:r>
    </w:p>
    <w:p w14:paraId="1D60F315" w14:textId="77777777" w:rsidR="00232EDA" w:rsidRDefault="00232EDA" w:rsidP="007E0CFA">
      <w:pPr>
        <w:pStyle w:val="ListBullet"/>
      </w:pPr>
      <w:r>
        <w:t>Minimum of 2 DDL scripts to define tables, indexes, and default data records.</w:t>
      </w:r>
    </w:p>
    <w:p w14:paraId="2B5A3FE1" w14:textId="77777777" w:rsidR="00232EDA" w:rsidRDefault="00232EDA" w:rsidP="007E0CFA">
      <w:pPr>
        <w:pStyle w:val="ListBullet2"/>
      </w:pPr>
      <w:r>
        <w:t>e.g.: Master_Schema_Relational_Migration_Script_build&lt;build_number&gt;.sql</w:t>
      </w:r>
    </w:p>
    <w:p w14:paraId="0B37F9E3" w14:textId="77777777" w:rsidR="00232EDA" w:rsidRDefault="00232EDA" w:rsidP="00232EDA">
      <w:pPr>
        <w:pStyle w:val="BodyText"/>
      </w:pPr>
      <w:r>
        <w:t>NCR Cash Management will provide these files to the client.  Make sure to save these files in the same directory.</w:t>
      </w:r>
    </w:p>
    <w:p w14:paraId="54543D20" w14:textId="77777777" w:rsidR="00232EDA" w:rsidRDefault="00232EDA" w:rsidP="00232EDA">
      <w:pPr>
        <w:pStyle w:val="BodyText"/>
      </w:pPr>
      <w:r>
        <w:lastRenderedPageBreak/>
        <w:t>You have two options to create the data schema:</w:t>
      </w:r>
    </w:p>
    <w:p w14:paraId="3EB9D941" w14:textId="54E8C680" w:rsidR="00232EDA" w:rsidRDefault="00232EDA" w:rsidP="00BB3F8E">
      <w:pPr>
        <w:pStyle w:val="ListNumber"/>
        <w:numPr>
          <w:ilvl w:val="0"/>
          <w:numId w:val="101"/>
        </w:numPr>
      </w:pPr>
      <w:r>
        <w:t>Run a data pump import, which will load the contents of the provided data pump into the target tablespaces and schema name.  While this is the fastest way to import data, most clients do not permit this for initial schema load, and instead</w:t>
      </w:r>
      <w:ins w:id="178" w:author="Moses, Robbie" w:date="2023-02-17T03:59:00Z">
        <w:r w:rsidR="00F638B1">
          <w:t>,</w:t>
        </w:r>
      </w:ins>
      <w:r>
        <w:t xml:space="preserve"> choose option 2 below (common DBA practice).</w:t>
      </w:r>
    </w:p>
    <w:p w14:paraId="7AD06A47" w14:textId="77777777" w:rsidR="00232EDA" w:rsidRDefault="00232EDA" w:rsidP="00232EDA">
      <w:pPr>
        <w:pStyle w:val="BodyText"/>
      </w:pPr>
      <w:r>
        <w:t>or:</w:t>
      </w:r>
    </w:p>
    <w:p w14:paraId="288A1391" w14:textId="77777777" w:rsidR="00232EDA" w:rsidRDefault="00232EDA" w:rsidP="00BB3F8E">
      <w:pPr>
        <w:pStyle w:val="ListNumber"/>
      </w:pPr>
      <w:r>
        <w:t>Run the provided DDL SQL files.</w:t>
      </w:r>
    </w:p>
    <w:p w14:paraId="541D5932" w14:textId="3C7F111A" w:rsidR="00232EDA" w:rsidRDefault="00232EDA" w:rsidP="00BB3F8E">
      <w:pPr>
        <w:pStyle w:val="ListNumber2"/>
      </w:pPr>
      <w:del w:id="179" w:author="Moses, Robbie" w:date="2023-02-20T03:26:00Z">
        <w:r w:rsidDel="007232AC">
          <w:delText xml:space="preserve">You </w:delText>
        </w:r>
      </w:del>
      <w:ins w:id="180" w:author="Moses, Robbie" w:date="2023-02-20T03:26:00Z">
        <w:r w:rsidR="007232AC">
          <w:t xml:space="preserve">User </w:t>
        </w:r>
      </w:ins>
      <w:r>
        <w:t xml:space="preserve">will first need to create the schema objects, per the </w:t>
      </w:r>
      <w:r w:rsidRPr="000C5445">
        <w:rPr>
          <w:b/>
          <w:bCs/>
          <w:rPrChange w:id="181" w:author="Moses, Robbie" w:date="2023-02-20T03:27:00Z">
            <w:rPr/>
          </w:rPrChange>
        </w:rPr>
        <w:t>Master_Schema*.sql</w:t>
      </w:r>
      <w:r>
        <w:t xml:space="preserve"> script.  This script can be modified as needed to reflect the desired tablespaces, etc.</w:t>
      </w:r>
    </w:p>
    <w:p w14:paraId="04F3C3DC" w14:textId="77777777" w:rsidR="00232EDA" w:rsidRDefault="00232EDA" w:rsidP="00BB3F8E">
      <w:pPr>
        <w:pStyle w:val="ListNumber2"/>
      </w:pPr>
      <w:r>
        <w:t>Once completed, verify that there were no errors in the process, and the appropriate objects are created within the user schema for the appropriate Tablespaces.  (You may do this from the Oracle Enterprise Manager Console or your DBA tool of choice.)</w:t>
      </w:r>
    </w:p>
    <w:p w14:paraId="1A844850"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5FD6F276" w14:textId="77777777" w:rsidR="00232EDA" w:rsidRDefault="00232EDA" w:rsidP="00232EDA">
      <w:pPr>
        <w:pStyle w:val="Heading1"/>
        <w:ind w:left="181" w:hanging="181"/>
      </w:pPr>
      <w:bookmarkStart w:id="182" w:name="_Toc104391522"/>
      <w:bookmarkStart w:id="183" w:name="_Toc105186188"/>
      <w:bookmarkStart w:id="184" w:name="_Toc127860436"/>
      <w:r>
        <w:lastRenderedPageBreak/>
        <w:t>SQL Server Setup</w:t>
      </w:r>
      <w:bookmarkEnd w:id="182"/>
      <w:bookmarkEnd w:id="183"/>
      <w:bookmarkEnd w:id="184"/>
    </w:p>
    <w:p w14:paraId="54208B0F" w14:textId="77777777" w:rsidR="00232EDA" w:rsidRDefault="00232EDA" w:rsidP="00232EDA">
      <w:pPr>
        <w:pStyle w:val="Heading2"/>
      </w:pPr>
      <w:bookmarkStart w:id="185" w:name="_Toc104391523"/>
      <w:bookmarkStart w:id="186" w:name="_Toc105186189"/>
      <w:bookmarkStart w:id="187" w:name="_Toc127860437"/>
      <w:r>
        <w:t>Configuration</w:t>
      </w:r>
      <w:bookmarkEnd w:id="185"/>
      <w:bookmarkEnd w:id="186"/>
      <w:bookmarkEnd w:id="187"/>
    </w:p>
    <w:p w14:paraId="7F839164" w14:textId="313E62A5" w:rsidR="00232EDA" w:rsidRDefault="00232EDA" w:rsidP="00232EDA">
      <w:pPr>
        <w:pStyle w:val="BodyText"/>
      </w:pPr>
      <w:r>
        <w:t xml:space="preserve">Verify the SQL Server memory settings are correctly defined and do not fall below </w:t>
      </w:r>
      <w:ins w:id="188" w:author="Moses, Robbie" w:date="2023-02-17T03:59:00Z">
        <w:r w:rsidR="00F37FBA">
          <w:t xml:space="preserve">the </w:t>
        </w:r>
      </w:ins>
      <w:r>
        <w:t xml:space="preserve">minimum memory requirements necessary for running OptiSuite (refer to SQL Server Installation document for more information on minimum memory requirements).  </w:t>
      </w:r>
      <w:del w:id="189" w:author="Moses, Robbie" w:date="2023-02-20T03:29:00Z">
        <w:r w:rsidDel="00FC6BA3">
          <w:delText xml:space="preserve">Please </w:delText>
        </w:r>
      </w:del>
      <w:ins w:id="190" w:author="Moses, Robbie" w:date="2023-02-20T03:29:00Z">
        <w:r w:rsidR="00FC6BA3">
          <w:t xml:space="preserve">kindly </w:t>
        </w:r>
      </w:ins>
      <w:r>
        <w:t>co</w:t>
      </w:r>
      <w:del w:id="191" w:author="Moses, Robbie" w:date="2023-02-20T03:29:00Z">
        <w:r w:rsidDel="00FC6BA3">
          <w:delText>-</w:delText>
        </w:r>
      </w:del>
      <w:r>
        <w:t xml:space="preserve">ordinate with System Administrator to ensure that memory settings also take into consideration </w:t>
      </w:r>
      <w:ins w:id="192" w:author="Moses, Robbie" w:date="2023-02-20T03:29:00Z">
        <w:r w:rsidR="0046015B">
          <w:t xml:space="preserve">with </w:t>
        </w:r>
      </w:ins>
      <w:r>
        <w:t xml:space="preserve">other databases used by the bank in </w:t>
      </w:r>
      <w:ins w:id="193" w:author="Moses, Robbie" w:date="2023-02-17T03:59:00Z">
        <w:r w:rsidR="00F37FBA">
          <w:t xml:space="preserve">the </w:t>
        </w:r>
      </w:ins>
      <w:r>
        <w:t>SQL Server environment test</w:t>
      </w:r>
    </w:p>
    <w:p w14:paraId="756DAC73" w14:textId="77777777" w:rsidR="00232EDA" w:rsidRDefault="00232EDA" w:rsidP="00232EDA">
      <w:pPr>
        <w:pStyle w:val="BodyText"/>
      </w:pPr>
    </w:p>
    <w:p w14:paraId="0B7DB330" w14:textId="77777777" w:rsidR="00232EDA" w:rsidRDefault="00232EDA" w:rsidP="00232EDA">
      <w:pPr>
        <w:pStyle w:val="Heading2"/>
      </w:pPr>
      <w:bookmarkStart w:id="194" w:name="_Toc104391524"/>
      <w:bookmarkStart w:id="195" w:name="_Toc105186190"/>
      <w:bookmarkStart w:id="196" w:name="_Toc127860438"/>
      <w:r>
        <w:t>Schema User</w:t>
      </w:r>
      <w:bookmarkEnd w:id="194"/>
      <w:bookmarkEnd w:id="195"/>
      <w:bookmarkEnd w:id="196"/>
    </w:p>
    <w:p w14:paraId="704FF234" w14:textId="77777777" w:rsidR="00232EDA" w:rsidRDefault="00232EDA" w:rsidP="00BB3F8E">
      <w:pPr>
        <w:pStyle w:val="ListNumber"/>
        <w:numPr>
          <w:ilvl w:val="0"/>
          <w:numId w:val="102"/>
        </w:numPr>
      </w:pPr>
      <w:r>
        <w:t>Choose a name similar to the schema you want to create, e.g. OptiCash, your institution name, etc. and password accordingly in the General tab</w:t>
      </w:r>
    </w:p>
    <w:p w14:paraId="460BB6D1" w14:textId="77777777" w:rsidR="00232EDA" w:rsidRDefault="00232EDA" w:rsidP="00BB3F8E">
      <w:pPr>
        <w:pStyle w:val="ListNumber"/>
      </w:pPr>
      <w:r>
        <w:t xml:space="preserve">Select </w:t>
      </w:r>
      <w:r w:rsidRPr="0046015B">
        <w:rPr>
          <w:b/>
          <w:bCs/>
          <w:rPrChange w:id="197" w:author="Moses, Robbie" w:date="2023-02-20T03:30:00Z">
            <w:rPr/>
          </w:rPrChange>
        </w:rPr>
        <w:t xml:space="preserve">“public” </w:t>
      </w:r>
      <w:r w:rsidRPr="009D7F41">
        <w:t>and</w:t>
      </w:r>
      <w:r w:rsidRPr="0046015B">
        <w:rPr>
          <w:b/>
          <w:bCs/>
          <w:rPrChange w:id="198" w:author="Moses, Robbie" w:date="2023-02-20T03:30:00Z">
            <w:rPr/>
          </w:rPrChange>
        </w:rPr>
        <w:t xml:space="preserve"> “dbcreator”</w:t>
      </w:r>
      <w:r>
        <w:t xml:space="preserve"> from the Role list for the user. The user will need these roles to connect to the database and access database functions.</w:t>
      </w:r>
    </w:p>
    <w:p w14:paraId="4A714891" w14:textId="21FDB246" w:rsidR="00232EDA" w:rsidRDefault="00232EDA" w:rsidP="00BB3F8E">
      <w:pPr>
        <w:pStyle w:val="ListNumber"/>
      </w:pPr>
      <w:r>
        <w:t>Select the respective database in the user mapping tab for that particular user</w:t>
      </w:r>
      <w:del w:id="199" w:author="Moses, Robbie" w:date="2023-02-17T03:59:00Z">
        <w:r w:rsidDel="00F37FBA">
          <w:delText xml:space="preserve"> </w:delText>
        </w:r>
      </w:del>
      <w:r>
        <w:t>.</w:t>
      </w:r>
      <w:ins w:id="200" w:author="Moses, Robbie" w:date="2023-02-17T03:59:00Z">
        <w:r w:rsidR="00F37FBA">
          <w:t xml:space="preserve"> </w:t>
        </w:r>
      </w:ins>
      <w:r>
        <w:t xml:space="preserve">Select </w:t>
      </w:r>
      <w:r w:rsidRPr="002363C0">
        <w:rPr>
          <w:b/>
          <w:bCs/>
          <w:rPrChange w:id="201" w:author="Moses, Robbie" w:date="2023-02-20T03:30:00Z">
            <w:rPr/>
          </w:rPrChange>
        </w:rPr>
        <w:t>Grant permission</w:t>
      </w:r>
      <w:r>
        <w:t xml:space="preserve"> to connect to </w:t>
      </w:r>
      <w:ins w:id="202" w:author="Moses, Robbie" w:date="2023-02-17T03:59:00Z">
        <w:r w:rsidR="00F37FBA">
          <w:t xml:space="preserve">the </w:t>
        </w:r>
      </w:ins>
      <w:r>
        <w:t>database engine and login enabled in the Status tab.</w:t>
      </w:r>
    </w:p>
    <w:p w14:paraId="76F9B7F1" w14:textId="77777777" w:rsidR="00232EDA" w:rsidRDefault="00232EDA" w:rsidP="00232EDA">
      <w:pPr>
        <w:pStyle w:val="BodyText"/>
      </w:pPr>
    </w:p>
    <w:p w14:paraId="65128D83" w14:textId="77777777" w:rsidR="00232EDA" w:rsidRDefault="00232EDA" w:rsidP="00232EDA">
      <w:pPr>
        <w:pStyle w:val="Heading2"/>
      </w:pPr>
      <w:bookmarkStart w:id="203" w:name="_Toc104391525"/>
      <w:bookmarkStart w:id="204" w:name="_Toc105186191"/>
      <w:bookmarkStart w:id="205" w:name="_Toc127860439"/>
      <w:r>
        <w:t>Schema Definition</w:t>
      </w:r>
      <w:bookmarkEnd w:id="203"/>
      <w:bookmarkEnd w:id="204"/>
      <w:bookmarkEnd w:id="205"/>
    </w:p>
    <w:p w14:paraId="13CBC943" w14:textId="77777777" w:rsidR="00232EDA" w:rsidRDefault="00232EDA" w:rsidP="00232EDA">
      <w:pPr>
        <w:pStyle w:val="BodyText"/>
      </w:pPr>
      <w:r>
        <w:t>The following files may be used to create a new schema base on the new user created in the previous step:</w:t>
      </w:r>
    </w:p>
    <w:p w14:paraId="0BF4CDAF" w14:textId="77777777" w:rsidR="00232EDA" w:rsidRDefault="00232EDA" w:rsidP="00BB3F8E">
      <w:pPr>
        <w:pStyle w:val="ListBullet"/>
      </w:pPr>
      <w:r>
        <w:t>Minimum of 2 DDL scripts to define tables, indexes, and default data records.</w:t>
      </w:r>
    </w:p>
    <w:p w14:paraId="49836AD8" w14:textId="77777777" w:rsidR="00232EDA" w:rsidRDefault="00232EDA" w:rsidP="00BB3F8E">
      <w:pPr>
        <w:pStyle w:val="ListBullet2"/>
      </w:pPr>
      <w:r>
        <w:t>e.g.: sqlserver-schema/data.sql</w:t>
      </w:r>
    </w:p>
    <w:p w14:paraId="06A4BF16" w14:textId="77777777" w:rsidR="00232EDA" w:rsidRDefault="00232EDA" w:rsidP="00232EDA">
      <w:pPr>
        <w:pStyle w:val="BodyText"/>
      </w:pPr>
      <w:r>
        <w:t>NCR Cash Management will provide these files to the client.  Make sure to save these files in the same directory.</w:t>
      </w:r>
    </w:p>
    <w:p w14:paraId="2AFFB1EE" w14:textId="77777777" w:rsidR="00232EDA" w:rsidRDefault="00232EDA" w:rsidP="00232EDA">
      <w:pPr>
        <w:pStyle w:val="BodyText"/>
      </w:pPr>
      <w:r>
        <w:t>You have two options to create the data schema:</w:t>
      </w:r>
    </w:p>
    <w:p w14:paraId="2E59B521" w14:textId="77777777" w:rsidR="00232EDA" w:rsidRDefault="00232EDA" w:rsidP="00BB3F8E">
      <w:pPr>
        <w:pStyle w:val="ListNumber"/>
        <w:numPr>
          <w:ilvl w:val="0"/>
          <w:numId w:val="103"/>
        </w:numPr>
      </w:pPr>
      <w:r>
        <w:t>Run the provided DDL SQL files.</w:t>
      </w:r>
    </w:p>
    <w:p w14:paraId="42867945" w14:textId="77777777" w:rsidR="00232EDA" w:rsidRDefault="00232EDA" w:rsidP="00BB3F8E">
      <w:pPr>
        <w:pStyle w:val="ListNumber2"/>
      </w:pPr>
      <w:r>
        <w:t xml:space="preserve">You will first need to create the schema objects, per the </w:t>
      </w:r>
      <w:r w:rsidRPr="009D7F41">
        <w:rPr>
          <w:b/>
          <w:bCs/>
          <w:rPrChange w:id="206" w:author="Moses, Robbie" w:date="2023-02-20T03:31:00Z">
            <w:rPr/>
          </w:rPrChange>
        </w:rPr>
        <w:t>sqlserver-schema.sql</w:t>
      </w:r>
      <w:r>
        <w:t xml:space="preserve"> script.  This script can be modified as needed to reflect the desired tables etc.</w:t>
      </w:r>
    </w:p>
    <w:p w14:paraId="3BE73471" w14:textId="4FA01DF7" w:rsidR="00232EDA" w:rsidRDefault="00232EDA" w:rsidP="00BB3F8E">
      <w:pPr>
        <w:pStyle w:val="ListNumber2"/>
      </w:pPr>
      <w:r>
        <w:t>Once completed, verify that there were no errors in the process, and the appropriate objects are created within the user schema</w:t>
      </w:r>
      <w:ins w:id="207" w:author="Moses, Robbie" w:date="2023-02-17T04:00:00Z">
        <w:r w:rsidR="005023F8">
          <w:t xml:space="preserve"> </w:t>
        </w:r>
      </w:ins>
      <w:del w:id="208" w:author="Moses, Robbie" w:date="2023-02-17T04:00:00Z">
        <w:r w:rsidDel="005023F8">
          <w:delText>.</w:delText>
        </w:r>
      </w:del>
      <w:r>
        <w:t>followed by running the sqlserver-data.sql script to add default data records to the created tables.</w:t>
      </w:r>
    </w:p>
    <w:p w14:paraId="66C1D6D1"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355B0078" w14:textId="77777777" w:rsidR="00232EDA" w:rsidRDefault="00232EDA" w:rsidP="00232EDA">
      <w:pPr>
        <w:pStyle w:val="Heading1"/>
        <w:tabs>
          <w:tab w:val="left" w:pos="0"/>
        </w:tabs>
        <w:ind w:left="181" w:hanging="181"/>
      </w:pPr>
      <w:bookmarkStart w:id="209" w:name="__RefHeading__224_2075784457"/>
      <w:bookmarkStart w:id="210" w:name="__RefHeading__501_73080779"/>
      <w:bookmarkStart w:id="211" w:name="__RefHeading__7364_1590952297"/>
      <w:bookmarkStart w:id="212" w:name="__RefHeading__5577_2125000322"/>
      <w:bookmarkStart w:id="213" w:name="_Toc105186192"/>
      <w:bookmarkStart w:id="214" w:name="_Toc127860440"/>
      <w:bookmarkStart w:id="215" w:name="_Hlk105185864"/>
      <w:bookmarkEnd w:id="209"/>
      <w:bookmarkEnd w:id="210"/>
      <w:bookmarkEnd w:id="211"/>
      <w:bookmarkEnd w:id="212"/>
      <w:r>
        <w:lastRenderedPageBreak/>
        <w:t>JDK</w:t>
      </w:r>
      <w:bookmarkEnd w:id="213"/>
      <w:bookmarkEnd w:id="214"/>
    </w:p>
    <w:bookmarkEnd w:id="215"/>
    <w:p w14:paraId="6AC8275E" w14:textId="77777777" w:rsidR="0076673A" w:rsidRDefault="00232EDA" w:rsidP="0076673A">
      <w:pPr>
        <w:pStyle w:val="BodyText"/>
      </w:pPr>
      <w:r>
        <w:t>Most Application Servers (</w:t>
      </w:r>
      <w:del w:id="216" w:author="Moses, Robbie" w:date="2023-02-20T03:32:00Z">
        <w:r w:rsidDel="00A27182">
          <w:delText>e.g.</w:delText>
        </w:r>
      </w:del>
      <w:ins w:id="217" w:author="Moses, Robbie" w:date="2023-02-20T03:32:00Z">
        <w:r w:rsidR="00A27182">
          <w:t>e.g.,</w:t>
        </w:r>
      </w:ins>
      <w:r>
        <w:t xml:space="preserve"> WebSphere, Tomcat) already come with the JDK required for running the application server.  The OptiCash application requires </w:t>
      </w:r>
      <w:del w:id="218" w:author="Moses, Robbie" w:date="2023-02-17T04:00:00Z">
        <w:r w:rsidDel="001F2553">
          <w:delText xml:space="preserve">the </w:delText>
        </w:r>
      </w:del>
      <w:r>
        <w:t xml:space="preserve">version 8 JDK. </w:t>
      </w:r>
    </w:p>
    <w:p w14:paraId="7F2DCEB0" w14:textId="61E2FC82" w:rsidR="00232EDA" w:rsidRDefault="009B587B" w:rsidP="0076673A">
      <w:pPr>
        <w:pStyle w:val="Note"/>
      </w:pPr>
      <w:r w:rsidRPr="0076673A">
        <w:rPr>
          <w:b/>
          <w:bCs/>
        </w:rPr>
        <w:t>N</w:t>
      </w:r>
      <w:r w:rsidR="00232EDA" w:rsidRPr="0076673A">
        <w:rPr>
          <w:b/>
          <w:bCs/>
        </w:rPr>
        <w:t>ote</w:t>
      </w:r>
      <w:r w:rsidRPr="0076673A">
        <w:rPr>
          <w:b/>
          <w:bCs/>
        </w:rPr>
        <w:t>:</w:t>
      </w:r>
      <w:r w:rsidR="00232EDA" w:rsidRPr="00C318DF">
        <w:t xml:space="preserve"> </w:t>
      </w:r>
      <w:r w:rsidRPr="00C318DF">
        <w:t>T</w:t>
      </w:r>
      <w:r w:rsidR="00232EDA" w:rsidRPr="00C318DF">
        <w:t>he Runtime equivalent (JRE) is not sufficient since runtime compiling is required by the web application.</w:t>
      </w:r>
    </w:p>
    <w:p w14:paraId="1B5F20A3" w14:textId="14EEB7B8" w:rsidR="00232EDA" w:rsidRDefault="00232EDA" w:rsidP="00232EDA">
      <w:pPr>
        <w:pStyle w:val="BodyText"/>
      </w:pPr>
      <w:r>
        <w:t xml:space="preserve">This document does not detail the installation of the JDK for a batch server, </w:t>
      </w:r>
      <w:ins w:id="219" w:author="Moses, Robbie" w:date="2023-02-17T04:01:00Z">
        <w:r w:rsidR="001F2553">
          <w:t xml:space="preserve">or </w:t>
        </w:r>
      </w:ins>
      <w:r>
        <w:t>database server nor the installation of the Application Server, since these are identified as a client’s direct responsibility.</w:t>
      </w:r>
    </w:p>
    <w:p w14:paraId="1679EC86" w14:textId="4B28BF7F" w:rsidR="00232EDA" w:rsidRDefault="00232EDA" w:rsidP="00232EDA">
      <w:pPr>
        <w:pStyle w:val="BodyText"/>
      </w:pPr>
      <w:r>
        <w:t xml:space="preserve">The following provides a brief overview </w:t>
      </w:r>
      <w:del w:id="220" w:author="Moses, Robbie" w:date="2023-02-17T04:01:00Z">
        <w:r w:rsidDel="001F2553">
          <w:delText xml:space="preserve">for </w:delText>
        </w:r>
      </w:del>
      <w:ins w:id="221" w:author="Moses, Robbie" w:date="2023-02-17T04:01:00Z">
        <w:r w:rsidR="001F2553">
          <w:t xml:space="preserve">of </w:t>
        </w:r>
      </w:ins>
      <w:r>
        <w:t>specific scenarios that might be used:</w:t>
      </w:r>
    </w:p>
    <w:p w14:paraId="5E73801C" w14:textId="77777777" w:rsidR="00232EDA" w:rsidRDefault="00232EDA" w:rsidP="00232EDA">
      <w:pPr>
        <w:pStyle w:val="Heading2"/>
        <w:tabs>
          <w:tab w:val="left" w:pos="0"/>
        </w:tabs>
      </w:pPr>
      <w:bookmarkStart w:id="222" w:name="__RefHeading__226_2075784457"/>
      <w:bookmarkStart w:id="223" w:name="__RefHeading__503_73080779"/>
      <w:bookmarkStart w:id="224" w:name="__RefHeading__7617_1590952297"/>
      <w:bookmarkStart w:id="225" w:name="__RefHeading__5579_2125000322"/>
      <w:bookmarkStart w:id="226" w:name="_Toc105186193"/>
      <w:bookmarkStart w:id="227" w:name="_Toc127860441"/>
      <w:bookmarkEnd w:id="222"/>
      <w:bookmarkEnd w:id="223"/>
      <w:bookmarkEnd w:id="224"/>
      <w:bookmarkEnd w:id="225"/>
      <w:r>
        <w:t>Deployment Scenarios</w:t>
      </w:r>
      <w:bookmarkEnd w:id="226"/>
      <w:bookmarkEnd w:id="227"/>
    </w:p>
    <w:p w14:paraId="10068B31" w14:textId="77777777" w:rsidR="00232EDA" w:rsidRDefault="00232EDA" w:rsidP="00232EDA">
      <w:pPr>
        <w:pStyle w:val="Heading3"/>
        <w:tabs>
          <w:tab w:val="left" w:pos="0"/>
        </w:tabs>
      </w:pPr>
      <w:bookmarkStart w:id="228" w:name="_Toc105186194"/>
      <w:bookmarkStart w:id="229" w:name="_Toc127860442"/>
      <w:r>
        <w:t>Single Application / Database Server Scenario</w:t>
      </w:r>
      <w:bookmarkEnd w:id="228"/>
      <w:bookmarkEnd w:id="229"/>
    </w:p>
    <w:p w14:paraId="6616822F" w14:textId="77777777" w:rsidR="00232EDA" w:rsidRDefault="00232EDA" w:rsidP="00232EDA">
      <w:pPr>
        <w:pStyle w:val="BodyText"/>
      </w:pPr>
      <w:r>
        <w:t>The critical thing in this scenario is simply to ensure an appropriate Application Server &amp; Database have been installed on the machine and are ready for use.</w:t>
      </w:r>
    </w:p>
    <w:p w14:paraId="088D2570" w14:textId="77777777" w:rsidR="00232EDA" w:rsidRDefault="00232EDA" w:rsidP="00232EDA">
      <w:pPr>
        <w:pStyle w:val="Heading3"/>
        <w:tabs>
          <w:tab w:val="left" w:pos="0"/>
        </w:tabs>
      </w:pPr>
      <w:bookmarkStart w:id="230" w:name="_Toc105186195"/>
      <w:bookmarkStart w:id="231" w:name="_Toc127860443"/>
      <w:r>
        <w:t xml:space="preserve">Single Application &amp; Batch, </w:t>
      </w:r>
      <w:smartTag w:uri="urn:schemas-microsoft-com:office:smarttags" w:element="City">
        <w:smartTag w:uri="urn:schemas-microsoft-com:office:smarttags" w:element="place">
          <w:r>
            <w:t>Split</w:t>
          </w:r>
        </w:smartTag>
      </w:smartTag>
      <w:r>
        <w:t xml:space="preserve"> Database Servers Scenario</w:t>
      </w:r>
      <w:bookmarkEnd w:id="230"/>
      <w:bookmarkEnd w:id="231"/>
    </w:p>
    <w:p w14:paraId="29E1DD6E" w14:textId="7029A1CD" w:rsidR="00232EDA" w:rsidRDefault="00232EDA" w:rsidP="00232EDA">
      <w:pPr>
        <w:pStyle w:val="BodyText"/>
      </w:pPr>
      <w:r>
        <w:t>In some client installations, the Application Server (</w:t>
      </w:r>
      <w:del w:id="232" w:author="Moses, Robbie" w:date="2023-02-20T03:36:00Z">
        <w:r w:rsidDel="00895CEE">
          <w:delText>e.g.</w:delText>
        </w:r>
      </w:del>
      <w:ins w:id="233" w:author="Moses, Robbie" w:date="2023-02-20T03:36:00Z">
        <w:r w:rsidR="00895CEE">
          <w:t>e.g.,</w:t>
        </w:r>
      </w:ins>
      <w:r>
        <w:t xml:space="preserve"> WebSphere) also runs any batch jobs.  But the Database Server resides on</w:t>
      </w:r>
      <w:del w:id="234" w:author="Moses, Robbie" w:date="2023-02-17T04:01:00Z">
        <w:r w:rsidDel="001F2553">
          <w:delText xml:space="preserve"> </w:delText>
        </w:r>
      </w:del>
      <w:r>
        <w:t xml:space="preserve"> a different machine.  In this example, WebSphere will house the Web Component (</w:t>
      </w:r>
      <w:del w:id="235" w:author="Moses, Robbie" w:date="2023-02-20T03:36:00Z">
        <w:r w:rsidDel="009F16F8">
          <w:delText>e.g.</w:delText>
        </w:r>
      </w:del>
      <w:ins w:id="236" w:author="Moses, Robbie" w:date="2023-02-20T03:36:00Z">
        <w:r w:rsidR="009F16F8">
          <w:t>e.g.,</w:t>
        </w:r>
      </w:ins>
      <w:r>
        <w:t xml:space="preserve"> OptiCash WAR file) and batch scheduling on one machine and another machine would house the database.</w:t>
      </w:r>
    </w:p>
    <w:p w14:paraId="58F89116" w14:textId="77777777" w:rsidR="00232EDA" w:rsidRDefault="00232EDA" w:rsidP="00232EDA">
      <w:pPr>
        <w:pStyle w:val="Heading3"/>
        <w:tabs>
          <w:tab w:val="left" w:pos="0"/>
        </w:tabs>
      </w:pPr>
      <w:bookmarkStart w:id="237" w:name="_Toc105186196"/>
      <w:bookmarkStart w:id="238" w:name="_Toc127860444"/>
      <w:smartTag w:uri="urn:schemas-microsoft-com:office:smarttags" w:element="City">
        <w:smartTag w:uri="urn:schemas-microsoft-com:office:smarttags" w:element="place">
          <w:r>
            <w:t>Split</w:t>
          </w:r>
        </w:smartTag>
      </w:smartTag>
      <w:r>
        <w:t xml:space="preserve"> Application / Batch / Database Servers Scenario</w:t>
      </w:r>
      <w:bookmarkEnd w:id="237"/>
      <w:bookmarkEnd w:id="238"/>
    </w:p>
    <w:p w14:paraId="52E2E7CF" w14:textId="3824EE61" w:rsidR="00232EDA" w:rsidRDefault="00232EDA" w:rsidP="00232EDA">
      <w:pPr>
        <w:pStyle w:val="BodyText"/>
      </w:pPr>
      <w:r>
        <w:t>In many client installations, the Application Server (</w:t>
      </w:r>
      <w:del w:id="239" w:author="Moses, Robbie" w:date="2023-02-20T03:36:00Z">
        <w:r w:rsidDel="009F16F8">
          <w:delText>e.g.</w:delText>
        </w:r>
      </w:del>
      <w:ins w:id="240" w:author="Moses, Robbie" w:date="2023-02-20T03:36:00Z">
        <w:r w:rsidR="009F16F8">
          <w:t>e.g.,</w:t>
        </w:r>
      </w:ins>
      <w:r>
        <w:t xml:space="preserve"> WebSphere), Batch Server, and Database Server reside on</w:t>
      </w:r>
      <w:del w:id="241" w:author="Moses, Robbie" w:date="2023-02-17T04:01:00Z">
        <w:r w:rsidDel="00397FC3">
          <w:delText xml:space="preserve"> </w:delText>
        </w:r>
      </w:del>
      <w:r>
        <w:t xml:space="preserve"> different machines.  In this example, WebSphere will house the Web Component (</w:t>
      </w:r>
      <w:del w:id="242" w:author="Moses, Robbie" w:date="2023-02-20T03:36:00Z">
        <w:r w:rsidDel="009F16F8">
          <w:delText>e.g.</w:delText>
        </w:r>
      </w:del>
      <w:ins w:id="243" w:author="Moses, Robbie" w:date="2023-02-20T03:36:00Z">
        <w:r w:rsidR="009F16F8">
          <w:t>e.g.,</w:t>
        </w:r>
      </w:ins>
      <w:r>
        <w:t xml:space="preserve"> OptiCash WAR file) on one machine, another machine would house the batch jobs, and another machine would house the database.</w:t>
      </w:r>
    </w:p>
    <w:p w14:paraId="7CBA6317" w14:textId="77777777" w:rsidR="00C318DF" w:rsidRDefault="00232EDA" w:rsidP="00232EDA">
      <w:pPr>
        <w:pStyle w:val="BodyText"/>
        <w:rPr>
          <w:ins w:id="244" w:author="Moses, Robbie" w:date="2023-02-20T03:37:00Z"/>
        </w:rPr>
      </w:pPr>
      <w:r>
        <w:t xml:space="preserve">The JDK will still need to be installed on the Batch Server.  </w:t>
      </w:r>
    </w:p>
    <w:p w14:paraId="65E3E2D6" w14:textId="54157FB0" w:rsidR="00232EDA" w:rsidRDefault="00C318DF" w:rsidP="00C318DF">
      <w:pPr>
        <w:pStyle w:val="Note2"/>
      </w:pPr>
      <w:r w:rsidRPr="00C318DF">
        <w:rPr>
          <w:b/>
          <w:bCs/>
        </w:rPr>
        <w:t>N</w:t>
      </w:r>
      <w:r w:rsidR="00232EDA" w:rsidRPr="00C318DF">
        <w:rPr>
          <w:b/>
          <w:bCs/>
        </w:rPr>
        <w:t>ote</w:t>
      </w:r>
      <w:r>
        <w:rPr>
          <w:b/>
          <w:bCs/>
        </w:rPr>
        <w:t>:</w:t>
      </w:r>
      <w:r w:rsidR="00232EDA">
        <w:t xml:space="preserve"> </w:t>
      </w:r>
      <w:r>
        <w:t>T</w:t>
      </w:r>
      <w:r w:rsidR="00232EDA">
        <w:t>he entire Application Server need not be installed on the batch machine, only the JDK is required.  This can be important to clients looking to reduce 3</w:t>
      </w:r>
      <w:r w:rsidR="00232EDA">
        <w:rPr>
          <w:vertAlign w:val="superscript"/>
        </w:rPr>
        <w:t>rd</w:t>
      </w:r>
      <w:r w:rsidR="00232EDA">
        <w:t xml:space="preserve"> party Application Server licensing on two servers.</w:t>
      </w:r>
    </w:p>
    <w:p w14:paraId="7282287F" w14:textId="77777777" w:rsidR="00232EDA" w:rsidRDefault="00232EDA" w:rsidP="00232EDA">
      <w:pPr>
        <w:pStyle w:val="BodyText"/>
      </w:pPr>
    </w:p>
    <w:p w14:paraId="06587A8A" w14:textId="77777777" w:rsidR="00232EDA" w:rsidRDefault="00232EDA" w:rsidP="00232EDA">
      <w:pPr>
        <w:pStyle w:val="Heading2"/>
        <w:tabs>
          <w:tab w:val="left" w:pos="0"/>
        </w:tabs>
      </w:pPr>
      <w:bookmarkStart w:id="245" w:name="__RefHeading__228_2075784457"/>
      <w:bookmarkStart w:id="246" w:name="__RefHeading__505_73080779"/>
      <w:bookmarkStart w:id="247" w:name="__RefHeading__7366_1590952297"/>
      <w:bookmarkStart w:id="248" w:name="__RefHeading__5581_2125000322"/>
      <w:bookmarkStart w:id="249" w:name="_Toc105186197"/>
      <w:bookmarkStart w:id="250" w:name="_Toc127860445"/>
      <w:bookmarkEnd w:id="245"/>
      <w:bookmarkEnd w:id="246"/>
      <w:bookmarkEnd w:id="247"/>
      <w:bookmarkEnd w:id="248"/>
      <w:r>
        <w:t>All Scenarios - Setting the JAVA_HOME Environment Variable</w:t>
      </w:r>
      <w:bookmarkEnd w:id="249"/>
      <w:bookmarkEnd w:id="250"/>
    </w:p>
    <w:p w14:paraId="0B61B0EA" w14:textId="77777777" w:rsidR="00232EDA" w:rsidRDefault="00232EDA" w:rsidP="00232EDA">
      <w:pPr>
        <w:pStyle w:val="BodyText"/>
      </w:pPr>
      <w:r>
        <w:t xml:space="preserve">Once the JDK is installed, create a WINDOWS ENVIRONMENT VARIABLE for </w:t>
      </w:r>
      <w:r w:rsidRPr="002B4AC2">
        <w:rPr>
          <w:b/>
          <w:bCs/>
        </w:rPr>
        <w:t>JAVA_HOME</w:t>
      </w:r>
      <w:r>
        <w:t xml:space="preserve"> that corresponds to the location of the JDK.</w:t>
      </w:r>
    </w:p>
    <w:p w14:paraId="3DCCBE00" w14:textId="77777777" w:rsidR="00232EDA" w:rsidRDefault="00232EDA" w:rsidP="00232EDA">
      <w:pPr>
        <w:pStyle w:val="BodyText"/>
      </w:pPr>
      <w:r>
        <w:lastRenderedPageBreak/>
        <w:t xml:space="preserve">e.g. Open up the </w:t>
      </w:r>
      <w:r w:rsidRPr="002B4AC2">
        <w:rPr>
          <w:b/>
          <w:bCs/>
        </w:rPr>
        <w:t>Control Panel &gt; System, “Advanced</w:t>
      </w:r>
      <w:r>
        <w:t xml:space="preserve">” tab.  Choose </w:t>
      </w:r>
      <w:r w:rsidRPr="002B4AC2">
        <w:rPr>
          <w:b/>
          <w:bCs/>
        </w:rPr>
        <w:t xml:space="preserve">“Environment Variables”.  </w:t>
      </w:r>
      <w:r w:rsidRPr="002B4AC2">
        <w:t>Add a</w:t>
      </w:r>
      <w:r w:rsidRPr="002B4AC2">
        <w:rPr>
          <w:b/>
          <w:bCs/>
        </w:rPr>
        <w:t xml:space="preserve"> “System Variable”</w:t>
      </w:r>
      <w:r>
        <w:t xml:space="preserve"> for:</w:t>
      </w:r>
    </w:p>
    <w:p w14:paraId="72A1DA4B" w14:textId="77777777" w:rsidR="00232EDA" w:rsidRDefault="00232EDA" w:rsidP="00F93CF9">
      <w:pPr>
        <w:pStyle w:val="ListBullet"/>
      </w:pPr>
      <w:r>
        <w:t>Variable Name : JAVA_HOME</w:t>
      </w:r>
    </w:p>
    <w:p w14:paraId="46405659" w14:textId="77777777" w:rsidR="00232EDA" w:rsidRDefault="00232EDA" w:rsidP="00F93CF9">
      <w:pPr>
        <w:pStyle w:val="ListBullet"/>
      </w:pPr>
      <w:r>
        <w:t>Variable Value : e.v. c:\jdk1.8 (or the appropriate location of the JDK).</w:t>
      </w:r>
    </w:p>
    <w:p w14:paraId="2D3D6BC6" w14:textId="77777777" w:rsidR="00232EDA" w:rsidRDefault="00232EDA" w:rsidP="00232EDA">
      <w:pPr>
        <w:pStyle w:val="BodyText"/>
      </w:pPr>
      <w:r>
        <w:t xml:space="preserve">This will allow the system execution of the OptiCash Batch job Services, which will be installed later.  If you are running on another Operating System, you will need to follow similar steps, but with the </w:t>
      </w:r>
      <w:r w:rsidRPr="00907BBE">
        <w:rPr>
          <w:b/>
          <w:bCs/>
        </w:rPr>
        <w:t>“setenv”</w:t>
      </w:r>
      <w:r>
        <w:t xml:space="preserve"> command instead (assuming UNIX).</w:t>
      </w:r>
    </w:p>
    <w:p w14:paraId="285C63CC" w14:textId="77777777" w:rsidR="00232EDA" w:rsidRDefault="00232EDA" w:rsidP="00232EDA">
      <w:pPr>
        <w:pStyle w:val="BodyText"/>
      </w:pPr>
    </w:p>
    <w:p w14:paraId="7B6D4CEB" w14:textId="77777777" w:rsidR="00232EDA" w:rsidRDefault="00232EDA" w:rsidP="00232EDA">
      <w:pPr>
        <w:pStyle w:val="Heading1"/>
        <w:tabs>
          <w:tab w:val="left" w:pos="0"/>
        </w:tabs>
        <w:ind w:left="181" w:hanging="181"/>
      </w:pPr>
      <w:bookmarkStart w:id="251" w:name="__RefHeading__230_2075784457"/>
      <w:bookmarkStart w:id="252" w:name="__RefHeading__507_73080779"/>
      <w:bookmarkStart w:id="253" w:name="__RefHeading__7368_1590952297"/>
      <w:bookmarkStart w:id="254" w:name="__RefHeading__5583_2125000322"/>
      <w:bookmarkStart w:id="255" w:name="_Toc105186198"/>
      <w:bookmarkStart w:id="256" w:name="_Toc127860446"/>
      <w:bookmarkEnd w:id="251"/>
      <w:bookmarkEnd w:id="252"/>
      <w:bookmarkEnd w:id="253"/>
      <w:bookmarkEnd w:id="254"/>
      <w:r>
        <w:lastRenderedPageBreak/>
        <w:t>Application Server</w:t>
      </w:r>
      <w:bookmarkEnd w:id="255"/>
      <w:bookmarkEnd w:id="256"/>
    </w:p>
    <w:p w14:paraId="2B2CBBF9" w14:textId="77777777" w:rsidR="00232EDA" w:rsidRDefault="00232EDA" w:rsidP="00232EDA">
      <w:pPr>
        <w:pStyle w:val="Heading2"/>
        <w:tabs>
          <w:tab w:val="left" w:pos="0"/>
        </w:tabs>
      </w:pPr>
      <w:bookmarkStart w:id="257" w:name="__RefHeading__232_2075784457"/>
      <w:bookmarkStart w:id="258" w:name="__RefHeading__509_73080779"/>
      <w:bookmarkStart w:id="259" w:name="__RefHeading__7370_1590952297"/>
      <w:bookmarkStart w:id="260" w:name="__RefHeading__5585_2125000322"/>
      <w:bookmarkStart w:id="261" w:name="_Toc105186199"/>
      <w:bookmarkStart w:id="262" w:name="_Toc127860447"/>
      <w:bookmarkEnd w:id="257"/>
      <w:bookmarkEnd w:id="258"/>
      <w:bookmarkEnd w:id="259"/>
      <w:bookmarkEnd w:id="260"/>
      <w:r>
        <w:t>General</w:t>
      </w:r>
      <w:bookmarkEnd w:id="261"/>
      <w:bookmarkEnd w:id="262"/>
    </w:p>
    <w:p w14:paraId="6E3408CF" w14:textId="03D0B9D0" w:rsidR="00232EDA" w:rsidRDefault="00232EDA" w:rsidP="00F93CF9">
      <w:pPr>
        <w:pStyle w:val="Note"/>
      </w:pPr>
      <w:r w:rsidRPr="00BC177C">
        <w:rPr>
          <w:b/>
          <w:bCs/>
        </w:rPr>
        <w:t>Note:</w:t>
      </w:r>
      <w:r>
        <w:t xml:space="preserve"> It is the responsibility of the client to ensure the Application Server is running correctly and readily accessible PRIOR to the on-site installation to be performed by NCR Cash Management.</w:t>
      </w:r>
    </w:p>
    <w:p w14:paraId="5D42E6BB" w14:textId="39EAC654" w:rsidR="00232EDA" w:rsidRDefault="00232EDA" w:rsidP="00232EDA">
      <w:pPr>
        <w:pStyle w:val="BodyText"/>
      </w:pPr>
      <w:r>
        <w:t xml:space="preserve">Additionally, the Application Server should be installed in a directory structure without spaces, </w:t>
      </w:r>
      <w:r w:rsidR="00BC177C">
        <w:t>e.g.,</w:t>
      </w:r>
      <w:r>
        <w:t xml:space="preserve"> C:\IBM\WebSphere.</w:t>
      </w:r>
    </w:p>
    <w:p w14:paraId="6A9A85BF" w14:textId="77777777" w:rsidR="00232EDA" w:rsidRDefault="00232EDA" w:rsidP="00232EDA">
      <w:pPr>
        <w:pStyle w:val="BodyText"/>
      </w:pPr>
      <w:r>
        <w:t>It is also strongly recommended that the application server be deployed in the root directory (or close to the root directory).</w:t>
      </w:r>
    </w:p>
    <w:p w14:paraId="4509ED38" w14:textId="77777777" w:rsidR="00232EDA" w:rsidRDefault="00232EDA" w:rsidP="00232EDA">
      <w:pPr>
        <w:pStyle w:val="BodyText"/>
      </w:pPr>
    </w:p>
    <w:p w14:paraId="28DE4859" w14:textId="77777777" w:rsidR="00232EDA" w:rsidRDefault="00232EDA" w:rsidP="00232EDA">
      <w:pPr>
        <w:pStyle w:val="Heading2"/>
        <w:tabs>
          <w:tab w:val="left" w:pos="0"/>
        </w:tabs>
      </w:pPr>
      <w:bookmarkStart w:id="263" w:name="__RefHeading__234_2075784457"/>
      <w:bookmarkStart w:id="264" w:name="__RefHeading__511_73080779"/>
      <w:bookmarkStart w:id="265" w:name="__RefHeading__7372_1590952297"/>
      <w:bookmarkStart w:id="266" w:name="__RefHeading__5587_2125000322"/>
      <w:bookmarkStart w:id="267" w:name="_Toc105186200"/>
      <w:bookmarkStart w:id="268" w:name="_Toc127860448"/>
      <w:bookmarkEnd w:id="263"/>
      <w:bookmarkEnd w:id="264"/>
      <w:bookmarkEnd w:id="265"/>
      <w:bookmarkEnd w:id="266"/>
      <w:r>
        <w:t>DSN / JDBC JNDI Configuration Within the Application Server</w:t>
      </w:r>
      <w:bookmarkEnd w:id="267"/>
      <w:bookmarkEnd w:id="268"/>
    </w:p>
    <w:p w14:paraId="728A515A" w14:textId="0342DB72" w:rsidR="00232EDA" w:rsidRDefault="00232EDA" w:rsidP="00232EDA">
      <w:pPr>
        <w:pStyle w:val="BodyText"/>
      </w:pPr>
      <w:r>
        <w:t xml:space="preserve">OptiCash and OptiNet support defining the JDBC data source within the Application Server.  This permits the user to define JDBC connection information (jdbc url, schema name, password, etc.) outside of the OptiCash and </w:t>
      </w:r>
      <w:r w:rsidRPr="00730221">
        <w:rPr>
          <w:b/>
          <w:bCs/>
        </w:rPr>
        <w:t>OptiNet *.properties</w:t>
      </w:r>
      <w:r>
        <w:t xml:space="preserve"> files.</w:t>
      </w:r>
    </w:p>
    <w:p w14:paraId="0BE60926" w14:textId="77777777" w:rsidR="005B2D76" w:rsidRDefault="00232EDA" w:rsidP="00232EDA">
      <w:pPr>
        <w:pStyle w:val="BodyText"/>
      </w:pPr>
      <w:r>
        <w:t xml:space="preserve">A simpler, alternative method for connecting to the database is to use </w:t>
      </w:r>
      <w:del w:id="269" w:author="Moses, Robbie" w:date="2023-02-17T04:01:00Z">
        <w:r w:rsidDel="00397FC3">
          <w:delText xml:space="preserve">the </w:delText>
        </w:r>
      </w:del>
      <w:r>
        <w:t xml:space="preserve">the </w:t>
      </w:r>
      <w:r w:rsidRPr="00EF782F">
        <w:rPr>
          <w:b/>
          <w:bCs/>
        </w:rPr>
        <w:t>“JDBC Driver Manager Direct Connection Information”</w:t>
      </w:r>
      <w:r>
        <w:t xml:space="preserve"> connection method from the OptiCash / OptiNet maintenance site.  That method entails explicitly typing the JDBC URL, schema username, etc., directly into the OptiCash and OptiNet Setup pages.  </w:t>
      </w:r>
    </w:p>
    <w:p w14:paraId="3F5FCD6D" w14:textId="0C7F7A94" w:rsidR="00232EDA" w:rsidRDefault="005B2D76" w:rsidP="005B2D76">
      <w:pPr>
        <w:pStyle w:val="Note"/>
      </w:pPr>
      <w:r w:rsidRPr="005B2D76">
        <w:rPr>
          <w:b/>
          <w:bCs/>
          <w:rPrChange w:id="270" w:author="Moses, Robbie" w:date="2023-02-20T03:44:00Z">
            <w:rPr/>
          </w:rPrChange>
        </w:rPr>
        <w:t>N</w:t>
      </w:r>
      <w:r w:rsidR="00232EDA" w:rsidRPr="005B2D76">
        <w:rPr>
          <w:b/>
          <w:bCs/>
          <w:rPrChange w:id="271" w:author="Moses, Robbie" w:date="2023-02-20T03:44:00Z">
            <w:rPr/>
          </w:rPrChange>
        </w:rPr>
        <w:t>ote</w:t>
      </w:r>
      <w:ins w:id="272" w:author="Moses, Robbie" w:date="2023-02-20T03:44:00Z">
        <w:r>
          <w:t>:</w:t>
        </w:r>
      </w:ins>
      <w:r w:rsidR="00232EDA">
        <w:t xml:space="preserve"> </w:t>
      </w:r>
      <w:del w:id="273" w:author="Moses, Robbie" w:date="2023-02-20T03:44:00Z">
        <w:r w:rsidR="00232EDA" w:rsidDel="005B2D76">
          <w:delText>that t</w:delText>
        </w:r>
      </w:del>
      <w:ins w:id="274" w:author="Moses, Robbie" w:date="2023-02-20T03:44:00Z">
        <w:r w:rsidR="000812D9">
          <w:t>T</w:t>
        </w:r>
      </w:ins>
      <w:r w:rsidR="00232EDA">
        <w:t>his explicit method is required for batch servers and processing</w:t>
      </w:r>
      <w:del w:id="275" w:author="Moses, Robbie" w:date="2023-02-17T04:02:00Z">
        <w:r w:rsidR="00232EDA" w:rsidDel="00397FC3">
          <w:delText>,</w:delText>
        </w:r>
      </w:del>
      <w:r w:rsidR="00232EDA">
        <w:t xml:space="preserve"> since those processes execute outside of the Application Server.</w:t>
      </w:r>
    </w:p>
    <w:p w14:paraId="59589F72" w14:textId="3646ADC6" w:rsidR="00232EDA" w:rsidRDefault="00232EDA" w:rsidP="00232EDA">
      <w:pPr>
        <w:pStyle w:val="BodyText"/>
      </w:pPr>
      <w:r>
        <w:t xml:space="preserve">OptiCash / OptiNet need only the thin database client driver.  </w:t>
      </w:r>
      <w:del w:id="276" w:author="Moses, Robbie" w:date="2023-02-17T04:02:00Z">
        <w:r w:rsidDel="006B014A">
          <w:delText xml:space="preserve">End </w:delText>
        </w:r>
      </w:del>
      <w:ins w:id="277" w:author="Moses, Robbie" w:date="2023-02-17T04:02:00Z">
        <w:r w:rsidR="006B014A">
          <w:t xml:space="preserve">The end </w:t>
        </w:r>
      </w:ins>
      <w:r>
        <w:t>configuration of JNDI within the Application Server is the responsibility of the client.</w:t>
      </w:r>
    </w:p>
    <w:p w14:paraId="37E9B1E1" w14:textId="252D71EA" w:rsidR="00232EDA" w:rsidRDefault="00232EDA" w:rsidP="00232EDA">
      <w:pPr>
        <w:pStyle w:val="BodyText"/>
      </w:pPr>
      <w:r>
        <w:t xml:space="preserve">Further training and step-by-step documentation on this topic and IT configuration </w:t>
      </w:r>
      <w:del w:id="278" w:author="Moses, Robbie" w:date="2023-02-17T04:02:00Z">
        <w:r w:rsidDel="006B014A">
          <w:delText xml:space="preserve">is </w:delText>
        </w:r>
      </w:del>
      <w:ins w:id="279" w:author="Moses, Robbie" w:date="2023-02-17T04:02:00Z">
        <w:r w:rsidR="006B014A">
          <w:t xml:space="preserve">are </w:t>
        </w:r>
      </w:ins>
      <w:r>
        <w:t xml:space="preserve">available from NCR Cash Management Consulting Services, for </w:t>
      </w:r>
      <w:del w:id="280" w:author="Moses, Robbie" w:date="2023-02-17T04:02:00Z">
        <w:r w:rsidDel="006B014A">
          <w:delText xml:space="preserve">an </w:delText>
        </w:r>
      </w:del>
      <w:r>
        <w:t>additional commercial consideration.</w:t>
      </w:r>
    </w:p>
    <w:p w14:paraId="1B59D9EF" w14:textId="77777777" w:rsidR="00232EDA" w:rsidRDefault="00232EDA" w:rsidP="00232EDA">
      <w:pPr>
        <w:pStyle w:val="BodyText"/>
      </w:pPr>
    </w:p>
    <w:p w14:paraId="610A6D74" w14:textId="77777777" w:rsidR="00232EDA" w:rsidRDefault="00232EDA" w:rsidP="00232EDA">
      <w:pPr>
        <w:pStyle w:val="Heading2"/>
        <w:tabs>
          <w:tab w:val="left" w:pos="0"/>
        </w:tabs>
      </w:pPr>
      <w:bookmarkStart w:id="281" w:name="__RefHeading__236_2075784457"/>
      <w:bookmarkStart w:id="282" w:name="__RefHeading__513_73080779"/>
      <w:bookmarkStart w:id="283" w:name="__RefHeading__7374_1590952297"/>
      <w:bookmarkStart w:id="284" w:name="__RefHeading__5589_2125000322"/>
      <w:bookmarkStart w:id="285" w:name="_Toc105186201"/>
      <w:bookmarkStart w:id="286" w:name="_Toc127860449"/>
      <w:bookmarkEnd w:id="281"/>
      <w:bookmarkEnd w:id="282"/>
      <w:bookmarkEnd w:id="283"/>
      <w:bookmarkEnd w:id="284"/>
      <w:r>
        <w:t>J2EE Security</w:t>
      </w:r>
      <w:bookmarkEnd w:id="285"/>
      <w:bookmarkEnd w:id="286"/>
    </w:p>
    <w:p w14:paraId="6815EDDB" w14:textId="09E84B84" w:rsidR="00232EDA" w:rsidRDefault="00232EDA" w:rsidP="00232EDA">
      <w:pPr>
        <w:pStyle w:val="BodyText"/>
      </w:pPr>
      <w:r>
        <w:t xml:space="preserve">A default </w:t>
      </w:r>
      <w:del w:id="287" w:author="Moses, Robbie" w:date="2023-02-17T04:03:00Z">
        <w:r w:rsidDel="00AF789F">
          <w:delText>was</w:delText>
        </w:r>
      </w:del>
      <w:del w:id="288" w:author="Moses, Robbie" w:date="2023-02-17T04:02:00Z">
        <w:r w:rsidDel="00AF789F">
          <w:delText>.</w:delText>
        </w:r>
      </w:del>
      <w:r>
        <w:t>policy file is provided for defining the WebSphere J2EE security settings</w:t>
      </w:r>
      <w:del w:id="289" w:author="Moses, Robbie" w:date="2023-02-17T04:03:00Z">
        <w:r w:rsidDel="00AF789F">
          <w:delText>,</w:delText>
        </w:r>
      </w:del>
      <w:r>
        <w:t xml:space="preserve"> </w:t>
      </w:r>
      <w:ins w:id="290" w:author="Moses, Robbie" w:date="2023-02-20T03:45:00Z">
        <w:r w:rsidR="00C959D6">
          <w:t>(</w:t>
        </w:r>
      </w:ins>
      <w:r>
        <w:t>if that is enabled in your environment</w:t>
      </w:r>
      <w:ins w:id="291" w:author="Moses, Robbie" w:date="2023-02-20T03:46:00Z">
        <w:r w:rsidR="006B3067">
          <w:t>)</w:t>
        </w:r>
      </w:ins>
      <w:r>
        <w:t>.  Further configuration of this file is permissible, but any edits and verification of impact to OptiSuite are the responsibility of the client.</w:t>
      </w:r>
    </w:p>
    <w:p w14:paraId="2C52C7EC" w14:textId="77777777" w:rsidR="00232EDA" w:rsidRDefault="00232EDA" w:rsidP="00232EDA">
      <w:pPr>
        <w:pStyle w:val="BodyText"/>
      </w:pPr>
    </w:p>
    <w:p w14:paraId="7ECC68A5" w14:textId="77777777" w:rsidR="00232EDA" w:rsidRDefault="00232EDA" w:rsidP="00232EDA">
      <w:pPr>
        <w:pStyle w:val="Heading2"/>
        <w:tabs>
          <w:tab w:val="left" w:pos="0"/>
        </w:tabs>
      </w:pPr>
      <w:bookmarkStart w:id="292" w:name="__RefHeading__238_2075784457"/>
      <w:bookmarkStart w:id="293" w:name="__RefHeading__515_73080779"/>
      <w:bookmarkStart w:id="294" w:name="__RefHeading__7376_1590952297"/>
      <w:bookmarkStart w:id="295" w:name="__RefHeading__5591_2125000322"/>
      <w:bookmarkStart w:id="296" w:name="_Toc105186202"/>
      <w:bookmarkStart w:id="297" w:name="_Toc127860450"/>
      <w:bookmarkEnd w:id="292"/>
      <w:bookmarkEnd w:id="293"/>
      <w:bookmarkEnd w:id="294"/>
      <w:bookmarkEnd w:id="295"/>
      <w:r>
        <w:lastRenderedPageBreak/>
        <w:t>Shared Libraries</w:t>
      </w:r>
      <w:bookmarkEnd w:id="296"/>
      <w:bookmarkEnd w:id="297"/>
    </w:p>
    <w:p w14:paraId="02D77FD3" w14:textId="2011E95C" w:rsidR="00232EDA" w:rsidRDefault="00232EDA" w:rsidP="00232EDA">
      <w:pPr>
        <w:pStyle w:val="BodyText"/>
      </w:pPr>
      <w:r>
        <w:t>OptiSuite supports the use of shared libraries for application read-only access to the configuration property files (opticash.properties, optinet.properties, quartz.properties, and log4j.properties).  It is the responsibility of the client to configure this option</w:t>
      </w:r>
      <w:del w:id="298" w:author="Moses, Robbie" w:date="2023-02-17T04:03:00Z">
        <w:r w:rsidDel="00AF789F">
          <w:delText>,</w:delText>
        </w:r>
      </w:del>
      <w:r>
        <w:t xml:space="preserve"> if it is so desired.</w:t>
      </w:r>
    </w:p>
    <w:p w14:paraId="204F7B20" w14:textId="27233405" w:rsidR="00232EDA" w:rsidRDefault="00232EDA" w:rsidP="00232EDA">
      <w:pPr>
        <w:pStyle w:val="BodyText"/>
      </w:pPr>
      <w:r>
        <w:t xml:space="preserve">Further training and step-by-step documentation on this topic and IT configuration </w:t>
      </w:r>
      <w:del w:id="299" w:author="Moses, Robbie" w:date="2023-02-17T04:03:00Z">
        <w:r w:rsidDel="00880957">
          <w:delText xml:space="preserve">is </w:delText>
        </w:r>
      </w:del>
      <w:ins w:id="300" w:author="Moses, Robbie" w:date="2023-02-17T04:03:00Z">
        <w:r w:rsidR="00880957">
          <w:t xml:space="preserve">are </w:t>
        </w:r>
      </w:ins>
      <w:r>
        <w:t xml:space="preserve">available from NCR Cash Management Consulting Services, for </w:t>
      </w:r>
      <w:del w:id="301" w:author="Moses, Robbie" w:date="2023-02-17T04:03:00Z">
        <w:r w:rsidDel="00880957">
          <w:delText xml:space="preserve">an </w:delText>
        </w:r>
      </w:del>
      <w:r>
        <w:t>additional commercial consideration.</w:t>
      </w:r>
    </w:p>
    <w:p w14:paraId="24333A52" w14:textId="77777777" w:rsidR="00232EDA" w:rsidRDefault="00232EDA" w:rsidP="00232EDA">
      <w:pPr>
        <w:pStyle w:val="BodyText"/>
      </w:pPr>
    </w:p>
    <w:p w14:paraId="5C510F0A" w14:textId="77777777" w:rsidR="00232EDA" w:rsidRDefault="00232EDA" w:rsidP="00232EDA">
      <w:pPr>
        <w:pStyle w:val="Heading1"/>
        <w:tabs>
          <w:tab w:val="left" w:pos="0"/>
        </w:tabs>
        <w:ind w:left="181" w:hanging="181"/>
      </w:pPr>
      <w:bookmarkStart w:id="302" w:name="__RefHeading__240_2075784457"/>
      <w:bookmarkStart w:id="303" w:name="__RefHeading__517_73080779"/>
      <w:bookmarkStart w:id="304" w:name="__RefHeading__7378_1590952297"/>
      <w:bookmarkStart w:id="305" w:name="__RefHeading__5593_2125000322"/>
      <w:bookmarkStart w:id="306" w:name="_Toc105186203"/>
      <w:bookmarkStart w:id="307" w:name="_Toc127860451"/>
      <w:bookmarkEnd w:id="302"/>
      <w:bookmarkEnd w:id="303"/>
      <w:bookmarkEnd w:id="304"/>
      <w:bookmarkEnd w:id="305"/>
      <w:r>
        <w:lastRenderedPageBreak/>
        <w:t>OptiCash Deployment (Application Server)</w:t>
      </w:r>
      <w:bookmarkEnd w:id="306"/>
      <w:bookmarkEnd w:id="307"/>
    </w:p>
    <w:p w14:paraId="2CBAD5C4" w14:textId="77777777" w:rsidR="00232EDA" w:rsidRDefault="00232EDA" w:rsidP="00232EDA">
      <w:pPr>
        <w:pStyle w:val="Heading2"/>
        <w:tabs>
          <w:tab w:val="left" w:pos="0"/>
        </w:tabs>
      </w:pPr>
      <w:bookmarkStart w:id="308" w:name="__RefHeading__242_2075784457"/>
      <w:bookmarkStart w:id="309" w:name="__RefHeading__519_73080779"/>
      <w:bookmarkStart w:id="310" w:name="__RefHeading__7380_1590952297"/>
      <w:bookmarkStart w:id="311" w:name="__RefHeading__5595_2125000322"/>
      <w:bookmarkStart w:id="312" w:name="_Toc105186204"/>
      <w:bookmarkStart w:id="313" w:name="_Toc127860452"/>
      <w:bookmarkEnd w:id="308"/>
      <w:bookmarkEnd w:id="309"/>
      <w:bookmarkEnd w:id="310"/>
      <w:bookmarkEnd w:id="311"/>
      <w:r>
        <w:t>WAR File Deployment</w:t>
      </w:r>
      <w:bookmarkEnd w:id="312"/>
      <w:bookmarkEnd w:id="313"/>
    </w:p>
    <w:p w14:paraId="16A77F98" w14:textId="7C5E652A" w:rsidR="00232EDA" w:rsidRDefault="00232EDA" w:rsidP="00F93CF9">
      <w:pPr>
        <w:pStyle w:val="ListNumber"/>
        <w:numPr>
          <w:ilvl w:val="0"/>
          <w:numId w:val="104"/>
        </w:numPr>
      </w:pPr>
      <w:r>
        <w:t xml:space="preserve">WAR files are readily deployable web-application containers, complete with supporting jars.  Recommendation and forecast engines are also inside </w:t>
      </w:r>
      <w:del w:id="314" w:author="Moses, Robbie" w:date="2023-02-17T04:03:00Z">
        <w:r w:rsidDel="00880957">
          <w:delText xml:space="preserve">of </w:delText>
        </w:r>
      </w:del>
      <w:r>
        <w:t>the WAR file.</w:t>
      </w:r>
    </w:p>
    <w:p w14:paraId="32D6B752" w14:textId="77777777" w:rsidR="00232EDA" w:rsidRDefault="00232EDA" w:rsidP="00F93CF9">
      <w:pPr>
        <w:pStyle w:val="ListNumber"/>
      </w:pPr>
      <w:r>
        <w:t>The default deployment of OptiCash will typically be to a web application and URL called “opticash”.  Many Application Servers (WebSphere, etc.) provide an application assembly tool to allow you to change the default context prior to deployment.  Refer to the specifics of your Application Server for this.</w:t>
      </w:r>
    </w:p>
    <w:p w14:paraId="72439B1B" w14:textId="177B7F33" w:rsidR="00232EDA" w:rsidRDefault="00232EDA" w:rsidP="00F93CF9">
      <w:pPr>
        <w:pStyle w:val="ListNumber"/>
      </w:pPr>
      <w:r>
        <w:t xml:space="preserve">The precise deployment technique for the installation WAR file depends on the Application Server chosen, </w:t>
      </w:r>
      <w:del w:id="315" w:author="Moses, Robbie" w:date="2023-02-20T03:48:00Z">
        <w:r w:rsidDel="0015070D">
          <w:delText>e.g.</w:delText>
        </w:r>
      </w:del>
      <w:ins w:id="316" w:author="Moses, Robbie" w:date="2023-02-20T03:48:00Z">
        <w:r w:rsidR="0015070D">
          <w:t>e.g.,</w:t>
        </w:r>
      </w:ins>
      <w:r>
        <w:t xml:space="preserve"> WebSphere, Tomcat, etc.</w:t>
      </w:r>
    </w:p>
    <w:p w14:paraId="26A23E3E" w14:textId="4F0785BC" w:rsidR="00232EDA" w:rsidRDefault="00232EDA" w:rsidP="00F93CF9">
      <w:pPr>
        <w:pStyle w:val="ListNumber2"/>
      </w:pPr>
      <w:r>
        <w:t xml:space="preserve">If you are deploying on WebSphere, it is strongly recommended to enable the option </w:t>
      </w:r>
      <w:r w:rsidRPr="0088266D">
        <w:rPr>
          <w:b/>
          <w:bCs/>
          <w:rPrChange w:id="317" w:author="Moses, Robbie" w:date="2023-02-20T03:48:00Z">
            <w:rPr/>
          </w:rPrChange>
        </w:rPr>
        <w:t>“Show me all installation options and parameters”</w:t>
      </w:r>
      <w:r>
        <w:t xml:space="preserve"> for deployment, unless you are already comfortable </w:t>
      </w:r>
      <w:del w:id="318" w:author="Moses, Robbie" w:date="2023-02-17T04:03:00Z">
        <w:r w:rsidDel="00880957">
          <w:delText xml:space="preserve">and </w:delText>
        </w:r>
      </w:del>
      <w:r>
        <w:t>using a custom OptiCash deployment script specific to your institution.</w:t>
      </w:r>
    </w:p>
    <w:p w14:paraId="393A8580" w14:textId="77777777" w:rsidR="00232EDA" w:rsidRDefault="00232EDA" w:rsidP="00F93CF9">
      <w:pPr>
        <w:pStyle w:val="ListNumber"/>
      </w:pPr>
      <w:r>
        <w:t>OptiCash contains security roles within the WAR file (the web.xml file), which permit you to match authenticated users to application access.  These roles are:</w:t>
      </w:r>
    </w:p>
    <w:p w14:paraId="15204317" w14:textId="77777777" w:rsidR="00232EDA" w:rsidRDefault="00232EDA" w:rsidP="00F93CF9">
      <w:pPr>
        <w:pStyle w:val="ListNumber2"/>
      </w:pPr>
      <w:r w:rsidRPr="0088266D">
        <w:rPr>
          <w:b/>
          <w:bCs/>
          <w:rPrChange w:id="319" w:author="Moses, Robbie" w:date="2023-02-20T03:48:00Z">
            <w:rPr/>
          </w:rPrChange>
        </w:rPr>
        <w:t>NormalRole</w:t>
      </w:r>
      <w:r>
        <w:t xml:space="preserve"> (conventional cash analyst who logs into OptiCash)</w:t>
      </w:r>
    </w:p>
    <w:p w14:paraId="11BA76B1" w14:textId="77777777" w:rsidR="00232EDA" w:rsidRDefault="00232EDA" w:rsidP="00F93CF9">
      <w:pPr>
        <w:pStyle w:val="ListNumber2"/>
      </w:pPr>
      <w:r w:rsidRPr="0088266D">
        <w:rPr>
          <w:b/>
          <w:bCs/>
          <w:rPrChange w:id="320" w:author="Moses, Robbie" w:date="2023-02-20T03:48:00Z">
            <w:rPr/>
          </w:rPrChange>
        </w:rPr>
        <w:t>MaintenanceRole</w:t>
      </w:r>
      <w:r>
        <w:t xml:space="preserve"> (typically an App Server or IT administrator who configures the application with the JDBC access, input/output directories, log directories, etc.).  This user would access the sub maint/ URL and associated pages.</w:t>
      </w:r>
    </w:p>
    <w:p w14:paraId="396813A8" w14:textId="0356F745" w:rsidR="00232EDA" w:rsidRDefault="00232EDA" w:rsidP="00F93CF9">
      <w:pPr>
        <w:pStyle w:val="ListNumber"/>
      </w:pPr>
      <w:r>
        <w:t xml:space="preserve">You may choose to give any user access to these URLs of the application, and if </w:t>
      </w:r>
      <w:del w:id="321" w:author="Moses, Robbie" w:date="2023-02-20T03:49:00Z">
        <w:r w:rsidDel="008967AC">
          <w:delText>so</w:delText>
        </w:r>
      </w:del>
      <w:ins w:id="322" w:author="Moses, Robbie" w:date="2023-02-20T03:49:00Z">
        <w:r w:rsidR="008967AC">
          <w:t>so,</w:t>
        </w:r>
      </w:ins>
      <w:r>
        <w:t xml:space="preserve"> simply enable the applicable options in accordance with your application server.</w:t>
      </w:r>
    </w:p>
    <w:p w14:paraId="68C6E613" w14:textId="6B275D57" w:rsidR="00232EDA" w:rsidRDefault="00232EDA" w:rsidP="00F93CF9">
      <w:pPr>
        <w:pStyle w:val="ListNumber2"/>
      </w:pPr>
      <w:r w:rsidRPr="008967AC">
        <w:rPr>
          <w:b/>
          <w:bCs/>
          <w:u w:val="single"/>
          <w:rPrChange w:id="323" w:author="Moses, Robbie" w:date="2023-02-20T03:49:00Z">
            <w:rPr/>
          </w:rPrChange>
        </w:rPr>
        <w:t>Example:</w:t>
      </w:r>
      <w:r>
        <w:t xml:space="preserve"> In the case of WebSphere, this is handled in the “</w:t>
      </w:r>
      <w:r w:rsidRPr="008967AC">
        <w:rPr>
          <w:b/>
          <w:bCs/>
          <w:rPrChange w:id="324" w:author="Moses, Robbie" w:date="2023-02-20T03:49:00Z">
            <w:rPr/>
          </w:rPrChange>
        </w:rPr>
        <w:t xml:space="preserve">Map security roles to users or groups” </w:t>
      </w:r>
      <w:r>
        <w:t xml:space="preserve">step of WAR deployment, where you can Look Up Users or Groups based </w:t>
      </w:r>
      <w:del w:id="325" w:author="Moses, Robbie" w:date="2023-02-17T04:04:00Z">
        <w:r w:rsidDel="00681A35">
          <w:delText>up</w:delText>
        </w:r>
      </w:del>
      <w:r>
        <w:t xml:space="preserve">on your applicable access directory plug-in.  You can also grant these two roles to </w:t>
      </w:r>
      <w:r w:rsidRPr="00EA0A7C">
        <w:rPr>
          <w:b/>
          <w:bCs/>
          <w:rPrChange w:id="326" w:author="Moses, Robbie" w:date="2023-02-20T03:49:00Z">
            <w:rPr/>
          </w:rPrChange>
        </w:rPr>
        <w:t>“Everyone”.</w:t>
      </w:r>
    </w:p>
    <w:p w14:paraId="31756322" w14:textId="77777777" w:rsidR="00232EDA" w:rsidRDefault="00232EDA" w:rsidP="00F93CF9">
      <w:pPr>
        <w:pStyle w:val="ListNumber"/>
      </w:pPr>
      <w:r>
        <w:t>If applicable, make sure to save the configuration post-deployment.</w:t>
      </w:r>
    </w:p>
    <w:p w14:paraId="7F68EF55" w14:textId="77777777" w:rsidR="00232EDA" w:rsidRDefault="00232EDA" w:rsidP="00F93CF9">
      <w:pPr>
        <w:pStyle w:val="ListNumber"/>
      </w:pPr>
      <w:r>
        <w:t>If applicable, make sure you regenerate the plug-in configuration for proper communication between the Web Server and the Application Server.</w:t>
      </w:r>
    </w:p>
    <w:p w14:paraId="77B283DD" w14:textId="77777777" w:rsidR="00232EDA" w:rsidRDefault="00232EDA" w:rsidP="00232EDA">
      <w:pPr>
        <w:pStyle w:val="BodyText"/>
      </w:pPr>
    </w:p>
    <w:p w14:paraId="1679BC62" w14:textId="77777777" w:rsidR="00232EDA" w:rsidRDefault="00232EDA" w:rsidP="00232EDA">
      <w:pPr>
        <w:pStyle w:val="Heading1"/>
        <w:ind w:left="181" w:hanging="181"/>
      </w:pPr>
      <w:bookmarkStart w:id="327" w:name="_Toc127860453"/>
      <w:r>
        <w:lastRenderedPageBreak/>
        <w:t>OptiCash Deployment (Using WebLogic Server)</w:t>
      </w:r>
      <w:bookmarkEnd w:id="327"/>
    </w:p>
    <w:p w14:paraId="573CC242" w14:textId="77777777" w:rsidR="00232EDA" w:rsidRDefault="00232EDA" w:rsidP="00232EDA">
      <w:pPr>
        <w:pStyle w:val="Heading2"/>
      </w:pPr>
      <w:bookmarkStart w:id="328" w:name="_Toc127860454"/>
      <w:r>
        <w:t>WAR File Deployment</w:t>
      </w:r>
      <w:bookmarkEnd w:id="328"/>
    </w:p>
    <w:p w14:paraId="6C11AB96" w14:textId="30112C92" w:rsidR="00232EDA" w:rsidRDefault="00232EDA" w:rsidP="00F93CF9">
      <w:pPr>
        <w:pStyle w:val="ListBullet"/>
        <w:rPr>
          <w:rFonts w:eastAsia="Calibri"/>
        </w:rPr>
      </w:pPr>
      <w:r w:rsidRPr="1C240259">
        <w:rPr>
          <w:rFonts w:eastAsia="Calibri"/>
        </w:rPr>
        <w:t xml:space="preserve">After logging in to </w:t>
      </w:r>
      <w:ins w:id="329" w:author="Moses, Robbie" w:date="2023-02-17T04:04:00Z">
        <w:r w:rsidR="00681A35">
          <w:rPr>
            <w:rFonts w:eastAsia="Calibri"/>
          </w:rPr>
          <w:t xml:space="preserve">the </w:t>
        </w:r>
      </w:ins>
      <w:r w:rsidRPr="1C240259">
        <w:rPr>
          <w:rFonts w:eastAsia="Calibri"/>
        </w:rPr>
        <w:t xml:space="preserve">WebLogic console using valid credentials which were set at the time of installation in the left side pane under </w:t>
      </w:r>
      <w:r w:rsidRPr="1C240259">
        <w:rPr>
          <w:rFonts w:eastAsia="Calibri"/>
          <w:b/>
          <w:bCs/>
        </w:rPr>
        <w:t xml:space="preserve">Domain structure </w:t>
      </w:r>
      <w:r w:rsidRPr="1C240259">
        <w:rPr>
          <w:rFonts w:eastAsia="Calibri"/>
        </w:rPr>
        <w:t xml:space="preserve">click on </w:t>
      </w:r>
      <w:r w:rsidRPr="1C240259">
        <w:rPr>
          <w:rFonts w:eastAsia="Calibri"/>
          <w:b/>
          <w:bCs/>
        </w:rPr>
        <w:t>Deployments</w:t>
      </w:r>
    </w:p>
    <w:p w14:paraId="7CF07AE5" w14:textId="442E151B" w:rsidR="00232EDA" w:rsidRDefault="00232EDA" w:rsidP="00F93CF9">
      <w:pPr>
        <w:pStyle w:val="ListBullet"/>
        <w:rPr>
          <w:rFonts w:eastAsia="Calibri"/>
        </w:rPr>
      </w:pPr>
      <w:r w:rsidRPr="1C240259">
        <w:rPr>
          <w:rFonts w:eastAsia="Calibri"/>
        </w:rPr>
        <w:t xml:space="preserve">Click on </w:t>
      </w:r>
      <w:ins w:id="330" w:author="Moses, Robbie" w:date="2023-02-17T04:04:00Z">
        <w:r w:rsidR="00681A35">
          <w:rPr>
            <w:rFonts w:eastAsia="Calibri"/>
          </w:rPr>
          <w:t xml:space="preserve">the </w:t>
        </w:r>
      </w:ins>
      <w:r w:rsidRPr="1C240259">
        <w:rPr>
          <w:rFonts w:eastAsia="Calibri"/>
          <w:b/>
          <w:bCs/>
        </w:rPr>
        <w:t>Install</w:t>
      </w:r>
      <w:r w:rsidRPr="1C240259">
        <w:rPr>
          <w:rFonts w:eastAsia="Calibri"/>
        </w:rPr>
        <w:t xml:space="preserve"> button under </w:t>
      </w:r>
      <w:ins w:id="331" w:author="Moses, Robbie" w:date="2023-02-17T04:04:00Z">
        <w:r w:rsidR="00681A35">
          <w:rPr>
            <w:rFonts w:eastAsia="Calibri"/>
          </w:rPr>
          <w:t xml:space="preserve">the </w:t>
        </w:r>
      </w:ins>
      <w:r w:rsidRPr="1C240259">
        <w:rPr>
          <w:rFonts w:eastAsia="Calibri"/>
          <w:b/>
          <w:bCs/>
        </w:rPr>
        <w:t>Configuration</w:t>
      </w:r>
      <w:r w:rsidRPr="1C240259">
        <w:rPr>
          <w:rFonts w:eastAsia="Calibri"/>
        </w:rPr>
        <w:t xml:space="preserve"> tab an </w:t>
      </w:r>
      <w:r w:rsidRPr="1C240259">
        <w:rPr>
          <w:rFonts w:eastAsia="Calibri"/>
          <w:b/>
          <w:bCs/>
        </w:rPr>
        <w:t>Install Application Assistant</w:t>
      </w:r>
      <w:r w:rsidRPr="1C240259">
        <w:rPr>
          <w:rFonts w:eastAsia="Calibri"/>
        </w:rPr>
        <w:t xml:space="preserve"> will be displayed using this the required .war file can be imported into WebLogic</w:t>
      </w:r>
    </w:p>
    <w:p w14:paraId="30A7A87D" w14:textId="4B116B14" w:rsidR="00232EDA" w:rsidRDefault="00232EDA" w:rsidP="00F93CF9">
      <w:pPr>
        <w:pStyle w:val="ListBullet"/>
        <w:rPr>
          <w:rFonts w:eastAsia="Calibri"/>
        </w:rPr>
      </w:pPr>
      <w:r w:rsidRPr="1C240259">
        <w:rPr>
          <w:rFonts w:eastAsia="Calibri"/>
        </w:rPr>
        <w:t xml:space="preserve">Select </w:t>
      </w:r>
      <w:ins w:id="332" w:author="Moses, Robbie" w:date="2023-02-17T04:04:00Z">
        <w:r w:rsidR="00E3697D">
          <w:rPr>
            <w:rFonts w:eastAsia="Calibri"/>
          </w:rPr>
          <w:t xml:space="preserve">the </w:t>
        </w:r>
      </w:ins>
      <w:r w:rsidRPr="1C240259">
        <w:rPr>
          <w:rFonts w:eastAsia="Calibri"/>
        </w:rPr>
        <w:t xml:space="preserve">installation type as </w:t>
      </w:r>
      <w:ins w:id="333" w:author="Moses, Robbie" w:date="2023-02-17T04:04:00Z">
        <w:r w:rsidR="00E3697D">
          <w:rPr>
            <w:rFonts w:eastAsia="Calibri"/>
          </w:rPr>
          <w:t xml:space="preserve">the </w:t>
        </w:r>
      </w:ins>
      <w:r w:rsidRPr="1C240259">
        <w:rPr>
          <w:rFonts w:eastAsia="Calibri"/>
          <w:b/>
          <w:bCs/>
        </w:rPr>
        <w:t>application</w:t>
      </w:r>
      <w:r w:rsidRPr="1C240259">
        <w:rPr>
          <w:rFonts w:eastAsia="Calibri"/>
        </w:rPr>
        <w:t xml:space="preserve"> </w:t>
      </w:r>
      <w:ins w:id="334" w:author="Moses, Robbie" w:date="2023-02-20T03:52:00Z">
        <w:r w:rsidR="007B52F8">
          <w:rPr>
            <w:rFonts w:eastAsia="Calibri"/>
          </w:rPr>
          <w:t xml:space="preserve">and click </w:t>
        </w:r>
      </w:ins>
      <w:del w:id="335" w:author="Moses, Robbie" w:date="2023-02-17T04:04:00Z">
        <w:r w:rsidRPr="1C240259" w:rsidDel="00E3697D">
          <w:rPr>
            <w:rFonts w:eastAsia="Calibri"/>
          </w:rPr>
          <w:delText xml:space="preserve">in </w:delText>
        </w:r>
      </w:del>
      <w:ins w:id="336" w:author="Moses, Robbie" w:date="2023-02-17T04:04:00Z">
        <w:r w:rsidR="00E3697D">
          <w:rPr>
            <w:rFonts w:eastAsia="Calibri"/>
          </w:rPr>
          <w:t>o</w:t>
        </w:r>
        <w:r w:rsidR="00E3697D" w:rsidRPr="1C240259">
          <w:rPr>
            <w:rFonts w:eastAsia="Calibri"/>
          </w:rPr>
          <w:t xml:space="preserve">n </w:t>
        </w:r>
        <w:r w:rsidR="00E3697D">
          <w:rPr>
            <w:rFonts w:eastAsia="Calibri"/>
          </w:rPr>
          <w:t xml:space="preserve">the </w:t>
        </w:r>
      </w:ins>
      <w:r w:rsidRPr="1C240259">
        <w:rPr>
          <w:rFonts w:eastAsia="Calibri"/>
        </w:rPr>
        <w:t xml:space="preserve">next page </w:t>
      </w:r>
      <w:del w:id="337" w:author="Moses, Robbie" w:date="2023-02-20T03:52:00Z">
        <w:r w:rsidRPr="1C240259" w:rsidDel="00BF102D">
          <w:rPr>
            <w:rFonts w:eastAsia="Calibri"/>
          </w:rPr>
          <w:delText>which the</w:delText>
        </w:r>
      </w:del>
      <w:ins w:id="338" w:author="Moses, Robbie" w:date="2023-02-20T03:52:00Z">
        <w:r w:rsidR="00BF102D">
          <w:rPr>
            <w:rFonts w:eastAsia="Calibri"/>
          </w:rPr>
          <w:t>of</w:t>
        </w:r>
      </w:ins>
      <w:r w:rsidRPr="1C240259">
        <w:rPr>
          <w:rFonts w:eastAsia="Calibri"/>
        </w:rPr>
        <w:t xml:space="preserve"> Install Application Assistant </w:t>
      </w:r>
      <w:del w:id="339" w:author="Moses, Robbie" w:date="2023-02-20T03:55:00Z">
        <w:r w:rsidRPr="1C240259" w:rsidDel="008774AC">
          <w:rPr>
            <w:rFonts w:eastAsia="Calibri"/>
          </w:rPr>
          <w:delText xml:space="preserve">will take you through on click of next </w:delText>
        </w:r>
      </w:del>
    </w:p>
    <w:p w14:paraId="2AF7A2A5" w14:textId="6945AC4D" w:rsidR="00232EDA" w:rsidRDefault="00232EDA" w:rsidP="00F93CF9">
      <w:pPr>
        <w:pStyle w:val="ListBullet"/>
        <w:rPr>
          <w:rFonts w:eastAsia="Calibri"/>
        </w:rPr>
      </w:pPr>
      <w:r w:rsidRPr="1C240259">
        <w:rPr>
          <w:rFonts w:eastAsia="Calibri"/>
        </w:rPr>
        <w:t xml:space="preserve">Select the available target types like admin server and managed servers if any depending on the requirement </w:t>
      </w:r>
      <w:r w:rsidR="00F93CF9" w:rsidRPr="1C240259">
        <w:rPr>
          <w:rFonts w:eastAsia="Calibri"/>
        </w:rPr>
        <w:t>i.e.,</w:t>
      </w:r>
      <w:r w:rsidRPr="1C240259">
        <w:rPr>
          <w:rFonts w:eastAsia="Calibri"/>
        </w:rPr>
        <w:t xml:space="preserve"> in how many servers the application should be deployed</w:t>
      </w:r>
    </w:p>
    <w:p w14:paraId="7927689B" w14:textId="0C2BCD16" w:rsidR="00232EDA" w:rsidRDefault="00232EDA" w:rsidP="00F93CF9">
      <w:pPr>
        <w:pStyle w:val="ListBullet"/>
        <w:rPr>
          <w:rFonts w:eastAsia="Calibri"/>
        </w:rPr>
      </w:pPr>
      <w:r w:rsidRPr="1C240259">
        <w:rPr>
          <w:rFonts w:eastAsia="Calibri"/>
        </w:rPr>
        <w:t xml:space="preserve">Click on </w:t>
      </w:r>
      <w:ins w:id="340" w:author="Moses, Robbie" w:date="2023-02-17T04:05:00Z">
        <w:r w:rsidR="00E3697D">
          <w:rPr>
            <w:rFonts w:eastAsia="Calibri"/>
          </w:rPr>
          <w:t xml:space="preserve">the </w:t>
        </w:r>
      </w:ins>
      <w:r w:rsidRPr="1C240259">
        <w:rPr>
          <w:rFonts w:eastAsia="Calibri"/>
          <w:b/>
          <w:bCs/>
        </w:rPr>
        <w:t xml:space="preserve">Finish </w:t>
      </w:r>
      <w:r w:rsidRPr="1C240259">
        <w:rPr>
          <w:rFonts w:eastAsia="Calibri"/>
        </w:rPr>
        <w:t xml:space="preserve">button to finish the setup, WebLogic will automatically display the deployed application in the dashboard with </w:t>
      </w:r>
      <w:ins w:id="341" w:author="Moses, Robbie" w:date="2023-02-17T04:05:00Z">
        <w:r w:rsidR="00E3697D">
          <w:rPr>
            <w:rFonts w:eastAsia="Calibri"/>
          </w:rPr>
          <w:t xml:space="preserve">the </w:t>
        </w:r>
      </w:ins>
      <w:r w:rsidRPr="1C240259">
        <w:rPr>
          <w:rFonts w:eastAsia="Calibri"/>
        </w:rPr>
        <w:t xml:space="preserve">status of the deployment like active for successful and errors if the deployment failed </w:t>
      </w:r>
    </w:p>
    <w:p w14:paraId="2913DC87" w14:textId="77777777" w:rsidR="00232EDA" w:rsidRDefault="00232EDA">
      <w:pPr>
        <w:pStyle w:val="BodyText"/>
        <w:rPr>
          <w:rFonts w:eastAsia="Calibri"/>
        </w:rPr>
        <w:pPrChange w:id="342" w:author="Moses, Robbie" w:date="2023-02-17T04:05:00Z">
          <w:pPr>
            <w:spacing w:after="160" w:line="259" w:lineRule="auto"/>
            <w:ind w:left="720"/>
          </w:pPr>
        </w:pPrChange>
      </w:pPr>
      <w:r w:rsidRPr="1C240259">
        <w:rPr>
          <w:rFonts w:eastAsia="Calibri"/>
        </w:rPr>
        <w:t>Below is the dashboard view of WebLogic</w:t>
      </w:r>
    </w:p>
    <w:p w14:paraId="79FFE275" w14:textId="77777777" w:rsidR="00232EDA" w:rsidRDefault="00232EDA" w:rsidP="00232EDA">
      <w:pPr>
        <w:spacing w:after="160" w:line="259" w:lineRule="auto"/>
        <w:ind w:left="720"/>
        <w:rPr>
          <w:rFonts w:ascii="Calibri" w:eastAsia="Calibri" w:hAnsi="Calibri" w:cs="Calibri"/>
          <w:color w:val="000000" w:themeColor="text1"/>
          <w:sz w:val="22"/>
          <w:szCs w:val="22"/>
        </w:rPr>
      </w:pPr>
      <w:r>
        <w:rPr>
          <w:noProof/>
        </w:rPr>
        <w:drawing>
          <wp:inline distT="0" distB="0" distL="0" distR="0" wp14:anchorId="3A7D1AE8" wp14:editId="7C23A4A4">
            <wp:extent cx="5943600" cy="3362325"/>
            <wp:effectExtent l="76200" t="76200" r="133350" b="142875"/>
            <wp:docPr id="1576210430" name="Picture 157621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FA447" w14:textId="77777777" w:rsidR="00232EDA" w:rsidRDefault="00232EDA" w:rsidP="00232EDA">
      <w:pPr>
        <w:pStyle w:val="BodyText"/>
      </w:pPr>
    </w:p>
    <w:p w14:paraId="4F6E28B6" w14:textId="77777777" w:rsidR="00232EDA" w:rsidRDefault="00232EDA" w:rsidP="00232EDA">
      <w:pPr>
        <w:pStyle w:val="Heading1"/>
        <w:tabs>
          <w:tab w:val="left" w:pos="0"/>
        </w:tabs>
        <w:ind w:left="181" w:hanging="181"/>
      </w:pPr>
      <w:bookmarkStart w:id="343" w:name="__RefHeading__244_2075784457"/>
      <w:bookmarkStart w:id="344" w:name="__RefHeading__521_73080779"/>
      <w:bookmarkStart w:id="345" w:name="__RefHeading__7382_1590952297"/>
      <w:bookmarkStart w:id="346" w:name="__RefHeading__5597_2125000322"/>
      <w:bookmarkStart w:id="347" w:name="_Toc105186205"/>
      <w:bookmarkStart w:id="348" w:name="_Toc127860455"/>
      <w:bookmarkEnd w:id="343"/>
      <w:bookmarkEnd w:id="344"/>
      <w:bookmarkEnd w:id="345"/>
      <w:bookmarkEnd w:id="346"/>
      <w:r>
        <w:lastRenderedPageBreak/>
        <w:t>OptiCash System Configuration</w:t>
      </w:r>
      <w:bookmarkEnd w:id="347"/>
      <w:bookmarkEnd w:id="348"/>
    </w:p>
    <w:p w14:paraId="501C9DB1" w14:textId="0FE9FE15" w:rsidR="00232EDA" w:rsidRDefault="00232EDA" w:rsidP="00232EDA">
      <w:pPr>
        <w:pStyle w:val="BodyText"/>
      </w:pPr>
      <w:r>
        <w:t xml:space="preserve">After the WAR file is deployed following </w:t>
      </w:r>
      <w:ins w:id="349" w:author="Moses, Robbie" w:date="2023-02-17T04:05:00Z">
        <w:r w:rsidR="00F26E4B">
          <w:t xml:space="preserve">the </w:t>
        </w:r>
      </w:ins>
      <w:r>
        <w:t>instructions in the previous steps, the following will indicate additional configurations that need to be defined.</w:t>
      </w:r>
    </w:p>
    <w:p w14:paraId="74DA6564" w14:textId="5D7D15A6" w:rsidR="00232EDA" w:rsidDel="00F26E4B" w:rsidRDefault="00232EDA" w:rsidP="00232EDA">
      <w:pPr>
        <w:pStyle w:val="BodyText"/>
        <w:rPr>
          <w:del w:id="350" w:author="Moses, Robbie" w:date="2023-02-17T04:05:00Z"/>
        </w:rPr>
      </w:pPr>
    </w:p>
    <w:p w14:paraId="7C3BA14C" w14:textId="77777777" w:rsidR="00FF426A" w:rsidRDefault="00232EDA" w:rsidP="00F93CF9">
      <w:pPr>
        <w:pStyle w:val="ListNumber"/>
        <w:numPr>
          <w:ilvl w:val="0"/>
          <w:numId w:val="105"/>
        </w:numPr>
        <w:rPr>
          <w:ins w:id="351" w:author="Moses, Robbie" w:date="2023-02-20T03:57:00Z"/>
        </w:rPr>
      </w:pPr>
      <w:r>
        <w:t xml:space="preserve">Update the </w:t>
      </w:r>
      <w:r w:rsidRPr="00A4779C">
        <w:rPr>
          <w:b/>
          <w:bCs/>
          <w:rPrChange w:id="352" w:author="Moses, Robbie" w:date="2023-02-20T03:57:00Z">
            <w:rPr/>
          </w:rPrChange>
        </w:rPr>
        <w:t>&lt;application-path&gt;/WEB-INF/classes/log4j.properties</w:t>
      </w:r>
      <w:r>
        <w:t xml:space="preserve"> file to point the opticash.log to the desired location.</w:t>
      </w:r>
      <w:del w:id="353" w:author="Moses, Robbie" w:date="2023-02-20T03:57:00Z">
        <w:r w:rsidDel="00FF426A">
          <w:br/>
        </w:r>
      </w:del>
    </w:p>
    <w:p w14:paraId="3BEEE785" w14:textId="77777777" w:rsidR="00FF426A" w:rsidRDefault="00232EDA" w:rsidP="00FF426A">
      <w:pPr>
        <w:pStyle w:val="ListContinue2"/>
        <w:rPr>
          <w:ins w:id="354" w:author="Moses, Robbie" w:date="2023-02-20T03:58:00Z"/>
        </w:rPr>
      </w:pPr>
      <w:r>
        <w:t xml:space="preserve">Log4J is a Java logging utility that logs the usage activity in the application.  </w:t>
      </w:r>
    </w:p>
    <w:p w14:paraId="7970A237" w14:textId="5535B201" w:rsidR="00232EDA" w:rsidRDefault="00232EDA">
      <w:pPr>
        <w:pStyle w:val="Note2"/>
        <w:pPrChange w:id="355" w:author="Moses, Robbie" w:date="2023-02-20T03:58:00Z">
          <w:pPr>
            <w:pStyle w:val="ListNumber"/>
            <w:numPr>
              <w:numId w:val="105"/>
            </w:numPr>
          </w:pPr>
        </w:pPrChange>
      </w:pPr>
      <w:del w:id="356" w:author="Moses, Robbie" w:date="2023-02-20T03:58:00Z">
        <w:r w:rsidRPr="00FF426A" w:rsidDel="00FF426A">
          <w:rPr>
            <w:b/>
            <w:bCs/>
            <w:rPrChange w:id="357" w:author="Moses, Robbie" w:date="2023-02-20T03:58:00Z">
              <w:rPr/>
            </w:rPrChange>
          </w:rPr>
          <w:delText>Please n</w:delText>
        </w:r>
      </w:del>
      <w:ins w:id="358" w:author="Moses, Robbie" w:date="2023-02-20T03:58:00Z">
        <w:r w:rsidR="00FF426A" w:rsidRPr="00FF426A">
          <w:rPr>
            <w:b/>
            <w:bCs/>
            <w:rPrChange w:id="359" w:author="Moses, Robbie" w:date="2023-02-20T03:58:00Z">
              <w:rPr/>
            </w:rPrChange>
          </w:rPr>
          <w:t>N</w:t>
        </w:r>
      </w:ins>
      <w:r w:rsidRPr="00FF426A">
        <w:rPr>
          <w:b/>
          <w:bCs/>
          <w:rPrChange w:id="360" w:author="Moses, Robbie" w:date="2023-02-20T03:58:00Z">
            <w:rPr/>
          </w:rPrChange>
        </w:rPr>
        <w:t>ote</w:t>
      </w:r>
      <w:ins w:id="361" w:author="Moses, Robbie" w:date="2023-02-20T03:58:00Z">
        <w:r w:rsidR="00FF426A" w:rsidRPr="00FF426A">
          <w:rPr>
            <w:b/>
            <w:bCs/>
            <w:rPrChange w:id="362" w:author="Moses, Robbie" w:date="2023-02-20T03:58:00Z">
              <w:rPr/>
            </w:rPrChange>
          </w:rPr>
          <w:t>:</w:t>
        </w:r>
      </w:ins>
      <w:r>
        <w:t xml:space="preserve"> </w:t>
      </w:r>
      <w:del w:id="363" w:author="Moses, Robbie" w:date="2023-02-20T03:58:00Z">
        <w:r w:rsidDel="00FF426A">
          <w:delText xml:space="preserve">that </w:delText>
        </w:r>
        <w:r w:rsidDel="00954B2B">
          <w:delText>t</w:delText>
        </w:r>
      </w:del>
      <w:ins w:id="364" w:author="Moses, Robbie" w:date="2023-02-20T03:58:00Z">
        <w:r w:rsidR="00954B2B">
          <w:t>T</w:t>
        </w:r>
      </w:ins>
      <w:r>
        <w:t>his should be the full path to the log file.</w:t>
      </w:r>
    </w:p>
    <w:p w14:paraId="710BFF9B" w14:textId="2FBBB5AC" w:rsidR="00232EDA" w:rsidRDefault="00232EDA" w:rsidP="00F93CF9">
      <w:pPr>
        <w:pStyle w:val="ListNumber2"/>
      </w:pPr>
      <w:r>
        <w:t xml:space="preserve">There are two provided methods for logging in </w:t>
      </w:r>
      <w:ins w:id="365" w:author="Moses, Robbie" w:date="2023-02-17T04:05:00Z">
        <w:r w:rsidR="00F26E4B">
          <w:t xml:space="preserve">to </w:t>
        </w:r>
      </w:ins>
      <w:r>
        <w:t xml:space="preserve">the </w:t>
      </w:r>
      <w:r w:rsidRPr="00954B2B">
        <w:rPr>
          <w:b/>
          <w:bCs/>
          <w:rPrChange w:id="366" w:author="Moses, Robbie" w:date="2023-02-20T03:58:00Z">
            <w:rPr/>
          </w:rPrChange>
        </w:rPr>
        <w:t>log4j.properties</w:t>
      </w:r>
      <w:r>
        <w:t xml:space="preserve"> file:</w:t>
      </w:r>
    </w:p>
    <w:p w14:paraId="7459BF3D" w14:textId="77777777" w:rsidR="00232EDA" w:rsidRDefault="00232EDA" w:rsidP="00F93CF9">
      <w:pPr>
        <w:pStyle w:val="ListNumber2"/>
      </w:pPr>
      <w:r>
        <w:t>logging to the standard out file known as the Console Appender or CON, and</w:t>
      </w:r>
    </w:p>
    <w:p w14:paraId="320A7096" w14:textId="77777777" w:rsidR="00232EDA" w:rsidRDefault="00232EDA" w:rsidP="00F93CF9">
      <w:pPr>
        <w:pStyle w:val="ListNumber2"/>
      </w:pPr>
      <w:r>
        <w:t>logging to a separate log file known as a Rolling File Appender or ROL.</w:t>
      </w:r>
    </w:p>
    <w:p w14:paraId="3C349E92" w14:textId="77777777" w:rsidR="00BF7DA8" w:rsidRDefault="00232EDA" w:rsidP="00F93CF9">
      <w:pPr>
        <w:pStyle w:val="ListNumber2"/>
        <w:rPr>
          <w:ins w:id="367" w:author="Moses, Robbie" w:date="2023-02-20T03:59:00Z"/>
        </w:rPr>
      </w:pPr>
      <w:r>
        <w:t xml:space="preserve">Typically, most installations will use the second option (OptiCash logging to a separate log file as opposed to the application server default out log). The first option is the default, which results in a standard log4j.properties file that can be run “out-of-the-box” by logging </w:t>
      </w:r>
      <w:ins w:id="368" w:author="Moses, Robbie" w:date="2023-02-17T04:05:00Z">
        <w:r w:rsidR="00F26E4B">
          <w:t>in</w:t>
        </w:r>
      </w:ins>
      <w:r>
        <w:t xml:space="preserve">to the standard out.  The default is for WARN (warning-level) logging to the standard out of the JVM.  </w:t>
      </w:r>
      <w:del w:id="369" w:author="Moses, Robbie" w:date="2023-02-20T03:59:00Z">
        <w:r w:rsidDel="002B6F15">
          <w:delText>Typically</w:delText>
        </w:r>
      </w:del>
      <w:ins w:id="370" w:author="Moses, Robbie" w:date="2023-02-20T03:59:00Z">
        <w:r w:rsidR="002B6F15">
          <w:t>Typically,</w:t>
        </w:r>
      </w:ins>
      <w:r>
        <w:t xml:space="preserve"> this would be the default application server (e.g. WebSphere) log file.  The second option is for logging </w:t>
      </w:r>
      <w:ins w:id="371" w:author="Moses, Robbie" w:date="2023-02-17T04:05:00Z">
        <w:r w:rsidR="00F26E4B">
          <w:t>in</w:t>
        </w:r>
      </w:ins>
      <w:r>
        <w:t xml:space="preserve">to a separate log file.  </w:t>
      </w:r>
    </w:p>
    <w:p w14:paraId="558DF3D9" w14:textId="6E9EF7B3" w:rsidR="00232EDA" w:rsidRDefault="00232EDA">
      <w:pPr>
        <w:pStyle w:val="Note2"/>
        <w:pPrChange w:id="372" w:author="Moses, Robbie" w:date="2023-02-20T04:00:00Z">
          <w:pPr>
            <w:pStyle w:val="ListNumber2"/>
          </w:pPr>
        </w:pPrChange>
      </w:pPr>
      <w:del w:id="373" w:author="Moses, Robbie" w:date="2023-02-20T04:00:00Z">
        <w:r w:rsidRPr="00640EF8" w:rsidDel="00BF7DA8">
          <w:rPr>
            <w:b/>
            <w:bCs/>
            <w:rPrChange w:id="374" w:author="Moses, Robbie" w:date="2023-02-20T04:00:00Z">
              <w:rPr/>
            </w:rPrChange>
          </w:rPr>
          <w:delText>Please n</w:delText>
        </w:r>
      </w:del>
      <w:ins w:id="375" w:author="Moses, Robbie" w:date="2023-02-20T04:00:00Z">
        <w:r w:rsidR="00BF7DA8" w:rsidRPr="00640EF8">
          <w:rPr>
            <w:b/>
            <w:bCs/>
            <w:rPrChange w:id="376" w:author="Moses, Robbie" w:date="2023-02-20T04:00:00Z">
              <w:rPr/>
            </w:rPrChange>
          </w:rPr>
          <w:t>N</w:t>
        </w:r>
      </w:ins>
      <w:r w:rsidRPr="00640EF8">
        <w:rPr>
          <w:b/>
          <w:bCs/>
          <w:rPrChange w:id="377" w:author="Moses, Robbie" w:date="2023-02-20T04:00:00Z">
            <w:rPr/>
          </w:rPrChange>
        </w:rPr>
        <w:t>ote</w:t>
      </w:r>
      <w:ins w:id="378" w:author="Moses, Robbie" w:date="2023-02-20T04:00:00Z">
        <w:r w:rsidR="00640EF8">
          <w:rPr>
            <w:b/>
            <w:bCs/>
          </w:rPr>
          <w:t>:</w:t>
        </w:r>
      </w:ins>
      <w:r>
        <w:t xml:space="preserve"> </w:t>
      </w:r>
      <w:del w:id="379" w:author="Moses, Robbie" w:date="2023-02-20T04:00:00Z">
        <w:r w:rsidDel="00640EF8">
          <w:delText>t</w:delText>
        </w:r>
      </w:del>
      <w:ins w:id="380" w:author="Moses, Robbie" w:date="2023-02-20T04:00:00Z">
        <w:r w:rsidR="00640EF8">
          <w:t>T</w:t>
        </w:r>
      </w:ins>
      <w:r>
        <w:t xml:space="preserve">his file and directory must exist and be accessible for writing from the application.  The default logging level for ROL is DEBUG (warning-level).  You can use either or both options, although it is recommended to use the second option (ROL) </w:t>
      </w:r>
      <w:del w:id="381" w:author="Moses, Robbie" w:date="2023-02-17T04:06:00Z">
        <w:r w:rsidDel="00F26E4B">
          <w:delText xml:space="preserve">in order </w:delText>
        </w:r>
      </w:del>
      <w:r>
        <w:t>to have a separate log file for OptiCash not muddied with other Application Server messages.</w:t>
      </w:r>
    </w:p>
    <w:p w14:paraId="0BB303C3" w14:textId="77777777" w:rsidR="00EB1454" w:rsidRDefault="00232EDA" w:rsidP="00F93CF9">
      <w:pPr>
        <w:pStyle w:val="ListNumber2"/>
        <w:rPr>
          <w:ins w:id="382" w:author="Moses, Robbie" w:date="2023-02-20T04:01:00Z"/>
        </w:rPr>
      </w:pPr>
      <w:r>
        <w:t xml:space="preserve">Merely comment out the appropriate fields as desired with a preceding hash (#) symbol to comment out a line. </w:t>
      </w:r>
    </w:p>
    <w:p w14:paraId="41D09F01" w14:textId="0C10FAEA" w:rsidR="00232EDA" w:rsidRDefault="00232EDA">
      <w:pPr>
        <w:pStyle w:val="Note2"/>
        <w:pPrChange w:id="383" w:author="Moses, Robbie" w:date="2023-02-20T04:01:00Z">
          <w:pPr>
            <w:pStyle w:val="ListNumber2"/>
          </w:pPr>
        </w:pPrChange>
      </w:pPr>
      <w:del w:id="384" w:author="Moses, Robbie" w:date="2023-02-20T04:01:00Z">
        <w:r w:rsidRPr="00EB1454" w:rsidDel="00EB1454">
          <w:rPr>
            <w:b/>
            <w:bCs/>
            <w:rPrChange w:id="385" w:author="Moses, Robbie" w:date="2023-02-20T04:01:00Z">
              <w:rPr/>
            </w:rPrChange>
          </w:rPr>
          <w:delText>Please n</w:delText>
        </w:r>
      </w:del>
      <w:ins w:id="386" w:author="Moses, Robbie" w:date="2023-02-20T04:01:00Z">
        <w:r w:rsidR="00EB1454" w:rsidRPr="00EB1454">
          <w:rPr>
            <w:b/>
            <w:bCs/>
            <w:rPrChange w:id="387" w:author="Moses, Robbie" w:date="2023-02-20T04:01:00Z">
              <w:rPr/>
            </w:rPrChange>
          </w:rPr>
          <w:t>N</w:t>
        </w:r>
      </w:ins>
      <w:r w:rsidRPr="00EB1454">
        <w:rPr>
          <w:b/>
          <w:bCs/>
          <w:rPrChange w:id="388" w:author="Moses, Robbie" w:date="2023-02-20T04:01:00Z">
            <w:rPr/>
          </w:rPrChange>
        </w:rPr>
        <w:t>ote</w:t>
      </w:r>
      <w:ins w:id="389" w:author="Moses, Robbie" w:date="2023-02-20T04:01:00Z">
        <w:r w:rsidR="00EB1454">
          <w:rPr>
            <w:b/>
            <w:bCs/>
          </w:rPr>
          <w:t>:</w:t>
        </w:r>
      </w:ins>
      <w:r>
        <w:t xml:space="preserve"> </w:t>
      </w:r>
      <w:del w:id="390" w:author="Moses, Robbie" w:date="2023-02-20T04:01:00Z">
        <w:r w:rsidDel="00EB1454">
          <w:delText>that t</w:delText>
        </w:r>
      </w:del>
      <w:ins w:id="391" w:author="Moses, Robbie" w:date="2023-02-20T04:01:00Z">
        <w:r w:rsidR="00EB1454">
          <w:t>T</w:t>
        </w:r>
      </w:ins>
      <w:r>
        <w:t>he file name and full path to the log file should be used, assuming a ROL log file.</w:t>
      </w:r>
    </w:p>
    <w:p w14:paraId="7B70B4AA" w14:textId="6439FFA2" w:rsidR="00232EDA" w:rsidRDefault="00232EDA" w:rsidP="00F93CF9">
      <w:pPr>
        <w:pStyle w:val="ListNumber2"/>
      </w:pPr>
      <w:r>
        <w:t xml:space="preserve">Open the </w:t>
      </w:r>
      <w:r w:rsidRPr="00A37AD7">
        <w:rPr>
          <w:b/>
          <w:bCs/>
          <w:rPrChange w:id="392" w:author="Moses, Robbie" w:date="2023-02-20T04:02:00Z">
            <w:rPr/>
          </w:rPrChange>
        </w:rPr>
        <w:t>&lt;application-path&gt;/WEB-INF/Log4j.properties</w:t>
      </w:r>
      <w:r>
        <w:t xml:space="preserve"> file and edit </w:t>
      </w:r>
      <w:ins w:id="393" w:author="Moses, Robbie" w:date="2023-02-17T04:06:00Z">
        <w:r w:rsidR="00896A21">
          <w:t xml:space="preserve">the </w:t>
        </w:r>
      </w:ins>
      <w:r>
        <w:t>logs path to point to an available logs directory.  (by default)  log4j.appender.ROL=C:</w:t>
      </w:r>
      <w:hyperlink w:history="1">
        <w:r>
          <w:rPr>
            <w:rStyle w:val="Hyperlink"/>
          </w:rPr>
          <w:t>\\Logs\\OptiCash.log</w:t>
        </w:r>
      </w:hyperlink>
    </w:p>
    <w:p w14:paraId="2DCFCCA7" w14:textId="3E004B3D" w:rsidR="00232EDA" w:rsidRDefault="00232EDA">
      <w:pPr>
        <w:pStyle w:val="Note2"/>
        <w:pPrChange w:id="394" w:author="Moses, Robbie" w:date="2023-02-20T04:03:00Z">
          <w:pPr>
            <w:pStyle w:val="ListNumber2"/>
          </w:pPr>
        </w:pPrChange>
      </w:pPr>
      <w:r w:rsidRPr="00A37AD7">
        <w:rPr>
          <w:b/>
          <w:bCs/>
          <w:rPrChange w:id="395" w:author="Moses, Robbie" w:date="2023-02-20T04:03:00Z">
            <w:rPr/>
          </w:rPrChange>
        </w:rPr>
        <w:t>Note</w:t>
      </w:r>
      <w:ins w:id="396" w:author="Moses, Robbie" w:date="2023-02-20T04:03:00Z">
        <w:r w:rsidR="007D033C">
          <w:rPr>
            <w:b/>
            <w:bCs/>
          </w:rPr>
          <w:t>:</w:t>
        </w:r>
      </w:ins>
      <w:r>
        <w:t xml:space="preserve"> </w:t>
      </w:r>
      <w:del w:id="397" w:author="Moses, Robbie" w:date="2023-02-20T04:03:00Z">
        <w:r w:rsidDel="007D033C">
          <w:delText>that e</w:delText>
        </w:r>
      </w:del>
      <w:ins w:id="398" w:author="Moses, Robbie" w:date="2023-02-20T04:03:00Z">
        <w:r w:rsidR="007D033C">
          <w:t>E</w:t>
        </w:r>
      </w:ins>
      <w:r>
        <w:t xml:space="preserve">ach time changes are made to any of the property files </w:t>
      </w:r>
      <w:del w:id="399" w:author="Moses, Robbie" w:date="2023-02-20T04:03:00Z">
        <w:r w:rsidDel="007D033C">
          <w:delText xml:space="preserve">you </w:delText>
        </w:r>
      </w:del>
      <w:ins w:id="400" w:author="Moses, Robbie" w:date="2023-02-20T04:03:00Z">
        <w:r w:rsidR="007D033C">
          <w:t xml:space="preserve">user </w:t>
        </w:r>
      </w:ins>
      <w:r>
        <w:t>need to restart OptiCash within the Application Server so that the changes are applied. (Reconfigure the plug-in, as well, between your App Server and Web Server, if necessary.)</w:t>
      </w:r>
    </w:p>
    <w:p w14:paraId="17EAF5EB" w14:textId="6C27B6CD" w:rsidR="00232EDA" w:rsidRDefault="00232EDA" w:rsidP="00F93CF9">
      <w:pPr>
        <w:pStyle w:val="ListNumber"/>
        <w:rPr>
          <w:rStyle w:val="Internetlink"/>
        </w:rPr>
      </w:pPr>
      <w:r>
        <w:lastRenderedPageBreak/>
        <w:t xml:space="preserve">Browse to </w:t>
      </w:r>
      <w:r w:rsidRPr="007D033C">
        <w:rPr>
          <w:rStyle w:val="Hyperlink"/>
          <w:rPrChange w:id="401" w:author="Moses, Robbie" w:date="2023-02-20T04:04:00Z">
            <w:rPr>
              <w:rStyle w:val="Internetlink"/>
            </w:rPr>
          </w:rPrChange>
        </w:rPr>
        <w:t>http://&lt;server_address&gt;:&lt;port&gt;/maint/setup.jsp</w:t>
      </w:r>
      <w:r>
        <w:t xml:space="preserve"> (assuming the default settings were not changed).  Select the </w:t>
      </w:r>
      <w:r w:rsidRPr="007D033C">
        <w:rPr>
          <w:b/>
          <w:bCs/>
          <w:rPrChange w:id="402" w:author="Moses, Robbie" w:date="2023-02-20T04:04:00Z">
            <w:rPr/>
          </w:rPrChange>
        </w:rPr>
        <w:t>“System Setup”</w:t>
      </w:r>
      <w:r>
        <w:t xml:space="preserve"> link and use the resulting page in </w:t>
      </w:r>
      <w:ins w:id="403" w:author="Moses, Robbie" w:date="2023-02-17T04:06:00Z">
        <w:r w:rsidR="00896A21">
          <w:t xml:space="preserve">the </w:t>
        </w:r>
      </w:ins>
      <w:r>
        <w:t xml:space="preserve">following steps. If </w:t>
      </w:r>
      <w:ins w:id="404" w:author="Moses, Robbie" w:date="2023-02-17T04:06:00Z">
        <w:r w:rsidR="00896A21">
          <w:t xml:space="preserve">the </w:t>
        </w:r>
      </w:ins>
      <w:r>
        <w:t>UI page is not available, contact NCR Cash Management Support about how to set the same via other methods.</w:t>
      </w:r>
    </w:p>
    <w:p w14:paraId="2BE8E448" w14:textId="7B2B8E59" w:rsidR="00232EDA" w:rsidRDefault="00232EDA" w:rsidP="00F93CF9">
      <w:pPr>
        <w:pStyle w:val="ListNumber"/>
      </w:pPr>
      <w:r>
        <w:t xml:space="preserve">The JNDI Context and Name should be filled in with the applicable JNDI information.  If you are NOT using JNDI, then make sure these fields are </w:t>
      </w:r>
      <w:ins w:id="405" w:author="Moses, Robbie" w:date="2023-02-20T04:05:00Z">
        <w:r w:rsidR="00377300">
          <w:t xml:space="preserve">left </w:t>
        </w:r>
      </w:ins>
      <w:r>
        <w:t>empty.</w:t>
      </w:r>
    </w:p>
    <w:p w14:paraId="208A6291" w14:textId="51E64272" w:rsidR="00232EDA" w:rsidRDefault="00232EDA" w:rsidP="00F93CF9">
      <w:pPr>
        <w:pStyle w:val="ListNumber"/>
      </w:pPr>
      <w:r>
        <w:t xml:space="preserve">The ‘Driver Class’ field should be left as it is. </w:t>
      </w:r>
      <w:del w:id="406" w:author="Moses, Robbie" w:date="2023-02-17T04:06:00Z">
        <w:r w:rsidDel="0068351E">
          <w:delText xml:space="preserve">Connection </w:delText>
        </w:r>
      </w:del>
      <w:ins w:id="407" w:author="Moses, Robbie" w:date="2023-02-17T04:06:00Z">
        <w:r w:rsidR="0068351E">
          <w:t xml:space="preserve">The connection </w:t>
        </w:r>
      </w:ins>
      <w:r>
        <w:t>URL should indicate the following:</w:t>
      </w:r>
      <w:r>
        <w:br/>
        <w:t>jdbc:oracle:thin@&lt;server_name&gt;:1521:&lt;oracle_db_name&gt;</w:t>
      </w:r>
      <w:r>
        <w:br/>
        <w:t>Example:  jdbc:oracle:thin:@mirage:1521:devmgr</w:t>
      </w:r>
    </w:p>
    <w:p w14:paraId="77F4284B" w14:textId="77777777" w:rsidR="00232EDA" w:rsidRDefault="00232EDA" w:rsidP="00F93CF9">
      <w:pPr>
        <w:pStyle w:val="ListNumber"/>
      </w:pPr>
      <w:r>
        <w:t xml:space="preserve">Parameter names should indicate </w:t>
      </w:r>
      <w:r w:rsidRPr="00474E22">
        <w:rPr>
          <w:b/>
          <w:bCs/>
          <w:rPrChange w:id="408" w:author="Moses, Robbie" w:date="2023-02-20T04:05:00Z">
            <w:rPr/>
          </w:rPrChange>
        </w:rPr>
        <w:t xml:space="preserve">‘user’ </w:t>
      </w:r>
      <w:r w:rsidRPr="00D06174">
        <w:t>and</w:t>
      </w:r>
      <w:r w:rsidRPr="00474E22">
        <w:rPr>
          <w:b/>
          <w:bCs/>
          <w:rPrChange w:id="409" w:author="Moses, Robbie" w:date="2023-02-20T04:05:00Z">
            <w:rPr/>
          </w:rPrChange>
        </w:rPr>
        <w:t xml:space="preserve"> ‘password’</w:t>
      </w:r>
      <w:r>
        <w:t>. Do not add parameters unless you are an expert JDBC configuration user.</w:t>
      </w:r>
    </w:p>
    <w:p w14:paraId="6CBABA5B" w14:textId="76B20AD2" w:rsidR="00232EDA" w:rsidRDefault="00232EDA" w:rsidP="00F93CF9">
      <w:pPr>
        <w:pStyle w:val="ListNumber"/>
      </w:pPr>
      <w:r>
        <w:t xml:space="preserve">For the </w:t>
      </w:r>
      <w:r w:rsidRPr="00474E22">
        <w:rPr>
          <w:b/>
          <w:bCs/>
          <w:rPrChange w:id="410" w:author="Moses, Robbie" w:date="2023-02-20T04:05:00Z">
            <w:rPr/>
          </w:rPrChange>
        </w:rPr>
        <w:t>"VALUES"</w:t>
      </w:r>
      <w:r>
        <w:t xml:space="preserve"> text boxes only, indicate the user name and password as in the schema created for </w:t>
      </w:r>
      <w:ins w:id="411" w:author="Moses, Robbie" w:date="2023-02-17T04:07:00Z">
        <w:r w:rsidR="0068351E">
          <w:t xml:space="preserve">the </w:t>
        </w:r>
      </w:ins>
      <w:r>
        <w:t xml:space="preserve">OptiCash database. </w:t>
      </w:r>
    </w:p>
    <w:p w14:paraId="6D8159B4" w14:textId="77777777" w:rsidR="00D06174" w:rsidRDefault="00232EDA" w:rsidP="00F93CF9">
      <w:pPr>
        <w:pStyle w:val="ListNumber"/>
        <w:rPr>
          <w:ins w:id="412" w:author="Moses, Robbie" w:date="2023-02-20T04:06:00Z"/>
        </w:rPr>
      </w:pPr>
      <w:r>
        <w:t xml:space="preserve">Choose an appropriate Authentication Method. Clicking the Authentication Method will pre-populate the Authenticator class and parameters fields.  </w:t>
      </w:r>
    </w:p>
    <w:p w14:paraId="10538DB9" w14:textId="77777777" w:rsidR="00D06174" w:rsidRDefault="00232EDA" w:rsidP="00D06174">
      <w:pPr>
        <w:pStyle w:val="Note2"/>
        <w:rPr>
          <w:ins w:id="413" w:author="Moses, Robbie" w:date="2023-02-20T04:06:00Z"/>
        </w:rPr>
      </w:pPr>
      <w:del w:id="414" w:author="Moses, Robbie" w:date="2023-02-20T04:06:00Z">
        <w:r w:rsidRPr="00D06174" w:rsidDel="00D06174">
          <w:rPr>
            <w:b/>
            <w:bCs/>
            <w:rPrChange w:id="415" w:author="Moses, Robbie" w:date="2023-02-20T04:06:00Z">
              <w:rPr/>
            </w:rPrChange>
          </w:rPr>
          <w:delText>Please n</w:delText>
        </w:r>
      </w:del>
      <w:ins w:id="416" w:author="Moses, Robbie" w:date="2023-02-20T04:06:00Z">
        <w:r w:rsidR="00D06174" w:rsidRPr="00D06174">
          <w:rPr>
            <w:b/>
            <w:bCs/>
            <w:rPrChange w:id="417" w:author="Moses, Robbie" w:date="2023-02-20T04:06:00Z">
              <w:rPr/>
            </w:rPrChange>
          </w:rPr>
          <w:t>N</w:t>
        </w:r>
      </w:ins>
      <w:r w:rsidRPr="00D06174">
        <w:rPr>
          <w:b/>
          <w:bCs/>
          <w:rPrChange w:id="418" w:author="Moses, Robbie" w:date="2023-02-20T04:06:00Z">
            <w:rPr/>
          </w:rPrChange>
        </w:rPr>
        <w:t>ote</w:t>
      </w:r>
      <w:ins w:id="419" w:author="Moses, Robbie" w:date="2023-02-20T04:06:00Z">
        <w:r w:rsidR="00D06174">
          <w:t>:</w:t>
        </w:r>
      </w:ins>
      <w:r>
        <w:t xml:space="preserve"> </w:t>
      </w:r>
      <w:del w:id="420" w:author="Moses, Robbie" w:date="2023-02-20T04:06:00Z">
        <w:r w:rsidDel="00D06174">
          <w:delText xml:space="preserve">that </w:delText>
        </w:r>
      </w:del>
      <w:ins w:id="421" w:author="Moses, Robbie" w:date="2023-02-20T04:06:00Z">
        <w:r w:rsidR="00D06174">
          <w:t>S</w:t>
        </w:r>
      </w:ins>
      <w:del w:id="422" w:author="Moses, Robbie" w:date="2023-02-20T04:06:00Z">
        <w:r w:rsidDel="00D06174">
          <w:delText>s</w:delText>
        </w:r>
      </w:del>
      <w:r>
        <w:t xml:space="preserve">ince OptiCash and OptiNet provide the ability to customize your authentication, these fields can be overridden based on your custom settings. </w:t>
      </w:r>
    </w:p>
    <w:p w14:paraId="528C31AA" w14:textId="78A941F0" w:rsidR="00232EDA" w:rsidRDefault="00232EDA">
      <w:pPr>
        <w:pStyle w:val="Note2"/>
        <w:pPrChange w:id="423" w:author="Moses, Robbie" w:date="2023-02-20T04:06:00Z">
          <w:pPr>
            <w:pStyle w:val="ListNumber"/>
          </w:pPr>
        </w:pPrChange>
      </w:pPr>
      <w:r>
        <w:t>Options:</w:t>
      </w:r>
    </w:p>
    <w:tbl>
      <w:tblPr>
        <w:tblW w:w="9540" w:type="dxa"/>
        <w:tblInd w:w="629" w:type="dxa"/>
        <w:tblLayout w:type="fixed"/>
        <w:tblCellMar>
          <w:left w:w="10" w:type="dxa"/>
          <w:right w:w="10" w:type="dxa"/>
        </w:tblCellMar>
        <w:tblLook w:val="0000" w:firstRow="0" w:lastRow="0" w:firstColumn="0" w:lastColumn="0" w:noHBand="0" w:noVBand="0"/>
        <w:tblPrChange w:id="424" w:author="Moses, Robbie" w:date="2023-02-20T04:08:00Z">
          <w:tblPr>
            <w:tblW w:w="0" w:type="auto"/>
            <w:tblInd w:w="-50" w:type="dxa"/>
            <w:tblLayout w:type="fixed"/>
            <w:tblCellMar>
              <w:left w:w="10" w:type="dxa"/>
              <w:right w:w="10" w:type="dxa"/>
            </w:tblCellMar>
            <w:tblLook w:val="0000" w:firstRow="0" w:lastRow="0" w:firstColumn="0" w:lastColumn="0" w:noHBand="0" w:noVBand="0"/>
          </w:tblPr>
        </w:tblPrChange>
      </w:tblPr>
      <w:tblGrid>
        <w:gridCol w:w="2171"/>
        <w:gridCol w:w="7369"/>
        <w:tblGridChange w:id="425">
          <w:tblGrid>
            <w:gridCol w:w="2850"/>
            <w:gridCol w:w="7136"/>
          </w:tblGrid>
        </w:tblGridChange>
      </w:tblGrid>
      <w:tr w:rsidR="00232EDA" w14:paraId="56B6FE11" w14:textId="77777777" w:rsidTr="005E6F31">
        <w:tc>
          <w:tcPr>
            <w:tcW w:w="2171" w:type="dxa"/>
            <w:tcBorders>
              <w:top w:val="single" w:sz="1" w:space="0" w:color="000000"/>
              <w:left w:val="single" w:sz="1" w:space="0" w:color="000000"/>
              <w:bottom w:val="single" w:sz="1" w:space="0" w:color="000000"/>
            </w:tcBorders>
            <w:shd w:val="clear" w:color="auto" w:fill="54B94A"/>
            <w:tcPrChange w:id="426" w:author="Moses, Robbie" w:date="2023-02-20T04:08:00Z">
              <w:tcPr>
                <w:tcW w:w="2850" w:type="dxa"/>
                <w:tcBorders>
                  <w:top w:val="single" w:sz="1" w:space="0" w:color="000000"/>
                  <w:left w:val="single" w:sz="1" w:space="0" w:color="000000"/>
                  <w:bottom w:val="single" w:sz="1" w:space="0" w:color="000000"/>
                </w:tcBorders>
                <w:shd w:val="clear" w:color="auto" w:fill="54B94A"/>
              </w:tcPr>
            </w:tcPrChange>
          </w:tcPr>
          <w:p w14:paraId="675A234B" w14:textId="77777777" w:rsidR="00232EDA" w:rsidRDefault="00232EDA" w:rsidP="00F93CF9">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Change w:id="427" w:author="Moses, Robbie" w:date="2023-02-20T04:08:00Z">
              <w:tcPr>
                <w:tcW w:w="7136" w:type="dxa"/>
                <w:tcBorders>
                  <w:top w:val="single" w:sz="1" w:space="0" w:color="000000"/>
                  <w:left w:val="single" w:sz="1" w:space="0" w:color="000000"/>
                  <w:bottom w:val="single" w:sz="1" w:space="0" w:color="000000"/>
                  <w:right w:val="single" w:sz="1" w:space="0" w:color="000000"/>
                </w:tcBorders>
                <w:shd w:val="clear" w:color="auto" w:fill="54B94A"/>
              </w:tcPr>
            </w:tcPrChange>
          </w:tcPr>
          <w:p w14:paraId="0808DA9A" w14:textId="77777777" w:rsidR="00232EDA" w:rsidRDefault="00232EDA" w:rsidP="00F93CF9">
            <w:pPr>
              <w:pStyle w:val="TableHeading"/>
            </w:pPr>
            <w:r>
              <w:t>Description</w:t>
            </w:r>
          </w:p>
        </w:tc>
      </w:tr>
      <w:tr w:rsidR="00232EDA" w14:paraId="6B1BE747" w14:textId="77777777" w:rsidTr="005E6F31">
        <w:tc>
          <w:tcPr>
            <w:tcW w:w="2171" w:type="dxa"/>
            <w:tcBorders>
              <w:left w:val="single" w:sz="1" w:space="0" w:color="000000"/>
              <w:bottom w:val="single" w:sz="1" w:space="0" w:color="000000"/>
            </w:tcBorders>
            <w:tcPrChange w:id="428" w:author="Moses, Robbie" w:date="2023-02-20T04:08:00Z">
              <w:tcPr>
                <w:tcW w:w="2850" w:type="dxa"/>
                <w:tcBorders>
                  <w:left w:val="single" w:sz="1" w:space="0" w:color="000000"/>
                  <w:bottom w:val="single" w:sz="1" w:space="0" w:color="000000"/>
                </w:tcBorders>
              </w:tcPr>
            </w:tcPrChange>
          </w:tcPr>
          <w:p w14:paraId="453DADE3" w14:textId="77777777" w:rsidR="00232EDA" w:rsidRPr="00981A8E" w:rsidRDefault="00232EDA" w:rsidP="00981A8E">
            <w:pPr>
              <w:pStyle w:val="TableBody"/>
              <w:rPr>
                <w:b/>
                <w:bCs/>
              </w:rPr>
            </w:pPr>
            <w:r w:rsidRPr="00981A8E">
              <w:rPr>
                <w:b/>
                <w:bCs/>
              </w:rPr>
              <w:t>Basic</w:t>
            </w:r>
          </w:p>
        </w:tc>
        <w:tc>
          <w:tcPr>
            <w:tcW w:w="7369" w:type="dxa"/>
            <w:tcBorders>
              <w:left w:val="single" w:sz="1" w:space="0" w:color="000000"/>
              <w:bottom w:val="single" w:sz="1" w:space="0" w:color="000000"/>
              <w:right w:val="single" w:sz="1" w:space="0" w:color="000000"/>
            </w:tcBorders>
            <w:tcPrChange w:id="429" w:author="Moses, Robbie" w:date="2023-02-20T04:08:00Z">
              <w:tcPr>
                <w:tcW w:w="7136" w:type="dxa"/>
                <w:tcBorders>
                  <w:left w:val="single" w:sz="1" w:space="0" w:color="000000"/>
                  <w:bottom w:val="single" w:sz="1" w:space="0" w:color="000000"/>
                  <w:right w:val="single" w:sz="1" w:space="0" w:color="000000"/>
                </w:tcBorders>
              </w:tcPr>
            </w:tcPrChange>
          </w:tcPr>
          <w:p w14:paraId="6A44C3E4" w14:textId="77777777" w:rsidR="00232EDA" w:rsidRDefault="00232EDA" w:rsidP="00981A8E">
            <w:pPr>
              <w:pStyle w:val="TableBody"/>
            </w:pPr>
            <w:r>
              <w:t>This is a simple authentication method where the password is the user name. This method should never be used in production.</w:t>
            </w:r>
          </w:p>
        </w:tc>
      </w:tr>
      <w:tr w:rsidR="00232EDA" w14:paraId="427E8D3D" w14:textId="77777777" w:rsidTr="005E6F31">
        <w:tc>
          <w:tcPr>
            <w:tcW w:w="2171" w:type="dxa"/>
            <w:tcBorders>
              <w:left w:val="single" w:sz="1" w:space="0" w:color="000000"/>
              <w:bottom w:val="single" w:sz="1" w:space="0" w:color="000000"/>
            </w:tcBorders>
            <w:tcPrChange w:id="430" w:author="Moses, Robbie" w:date="2023-02-20T04:08:00Z">
              <w:tcPr>
                <w:tcW w:w="2850" w:type="dxa"/>
                <w:tcBorders>
                  <w:left w:val="single" w:sz="1" w:space="0" w:color="000000"/>
                  <w:bottom w:val="single" w:sz="1" w:space="0" w:color="000000"/>
                </w:tcBorders>
              </w:tcPr>
            </w:tcPrChange>
          </w:tcPr>
          <w:p w14:paraId="28848CC0" w14:textId="77777777" w:rsidR="00232EDA" w:rsidRPr="00981A8E" w:rsidRDefault="00232EDA" w:rsidP="00981A8E">
            <w:pPr>
              <w:pStyle w:val="TableBody"/>
              <w:rPr>
                <w:b/>
                <w:bCs/>
              </w:rPr>
            </w:pPr>
            <w:r w:rsidRPr="00981A8E">
              <w:rPr>
                <w:b/>
                <w:bCs/>
              </w:rPr>
              <w:t>Remote User</w:t>
            </w:r>
          </w:p>
        </w:tc>
        <w:tc>
          <w:tcPr>
            <w:tcW w:w="7369" w:type="dxa"/>
            <w:tcBorders>
              <w:left w:val="single" w:sz="1" w:space="0" w:color="000000"/>
              <w:bottom w:val="single" w:sz="1" w:space="0" w:color="000000"/>
              <w:right w:val="single" w:sz="1" w:space="0" w:color="000000"/>
            </w:tcBorders>
            <w:tcPrChange w:id="431" w:author="Moses, Robbie" w:date="2023-02-20T04:08:00Z">
              <w:tcPr>
                <w:tcW w:w="7136" w:type="dxa"/>
                <w:tcBorders>
                  <w:left w:val="single" w:sz="1" w:space="0" w:color="000000"/>
                  <w:bottom w:val="single" w:sz="1" w:space="0" w:color="000000"/>
                  <w:right w:val="single" w:sz="1" w:space="0" w:color="000000"/>
                </w:tcBorders>
              </w:tcPr>
            </w:tcPrChange>
          </w:tcPr>
          <w:p w14:paraId="00186244" w14:textId="77777777" w:rsidR="00232EDA" w:rsidRDefault="00232EDA" w:rsidP="00981A8E">
            <w:pPr>
              <w:pStyle w:val="TableBody"/>
            </w:pPr>
            <w:r>
              <w:t xml:space="preserve">This authentication method accepts the </w:t>
            </w:r>
            <w:r w:rsidRPr="00EE0546">
              <w:rPr>
                <w:b/>
                <w:bCs/>
                <w:rPrChange w:id="432" w:author="Moses, Robbie" w:date="2023-02-20T04:08:00Z">
                  <w:rPr/>
                </w:rPrChange>
              </w:rPr>
              <w:t>"remote_user"</w:t>
            </w:r>
            <w:r>
              <w:t xml:space="preserve"> header variable from the HTTP request.  This is the recommended production method.</w:t>
            </w:r>
          </w:p>
        </w:tc>
      </w:tr>
      <w:tr w:rsidR="00232EDA" w14:paraId="3619C3B8" w14:textId="77777777" w:rsidTr="005E6F31">
        <w:tc>
          <w:tcPr>
            <w:tcW w:w="2171" w:type="dxa"/>
            <w:tcBorders>
              <w:left w:val="single" w:sz="1" w:space="0" w:color="000000"/>
              <w:bottom w:val="single" w:sz="1" w:space="0" w:color="000000"/>
            </w:tcBorders>
            <w:tcPrChange w:id="433" w:author="Moses, Robbie" w:date="2023-02-20T04:08:00Z">
              <w:tcPr>
                <w:tcW w:w="2850" w:type="dxa"/>
                <w:tcBorders>
                  <w:left w:val="single" w:sz="1" w:space="0" w:color="000000"/>
                  <w:bottom w:val="single" w:sz="1" w:space="0" w:color="000000"/>
                </w:tcBorders>
              </w:tcPr>
            </w:tcPrChange>
          </w:tcPr>
          <w:p w14:paraId="0BFD4265" w14:textId="77777777" w:rsidR="00232EDA" w:rsidRPr="00981A8E" w:rsidRDefault="00232EDA" w:rsidP="00981A8E">
            <w:pPr>
              <w:pStyle w:val="TableBody"/>
              <w:rPr>
                <w:b/>
                <w:bCs/>
              </w:rPr>
            </w:pPr>
            <w:r w:rsidRPr="00981A8E">
              <w:rPr>
                <w:b/>
                <w:bCs/>
              </w:rPr>
              <w:t>Header Variable</w:t>
            </w:r>
          </w:p>
        </w:tc>
        <w:tc>
          <w:tcPr>
            <w:tcW w:w="7369" w:type="dxa"/>
            <w:tcBorders>
              <w:left w:val="single" w:sz="1" w:space="0" w:color="000000"/>
              <w:bottom w:val="single" w:sz="1" w:space="0" w:color="000000"/>
              <w:right w:val="single" w:sz="1" w:space="0" w:color="000000"/>
            </w:tcBorders>
            <w:tcPrChange w:id="434" w:author="Moses, Robbie" w:date="2023-02-20T04:08:00Z">
              <w:tcPr>
                <w:tcW w:w="7136" w:type="dxa"/>
                <w:tcBorders>
                  <w:left w:val="single" w:sz="1" w:space="0" w:color="000000"/>
                  <w:bottom w:val="single" w:sz="1" w:space="0" w:color="000000"/>
                  <w:right w:val="single" w:sz="1" w:space="0" w:color="000000"/>
                </w:tcBorders>
              </w:tcPr>
            </w:tcPrChange>
          </w:tcPr>
          <w:p w14:paraId="0DE8C6A8" w14:textId="77777777" w:rsidR="00232EDA" w:rsidRDefault="00232EDA" w:rsidP="00981A8E">
            <w:pPr>
              <w:pStyle w:val="TableBody"/>
            </w:pPr>
            <w:r>
              <w:t>This authentication method accepts a specified header variable, to be defined in the Authentication Parameters field, from the HTTP request.</w:t>
            </w:r>
          </w:p>
        </w:tc>
      </w:tr>
      <w:tr w:rsidR="00232EDA" w14:paraId="003CB6F2" w14:textId="77777777" w:rsidTr="005E6F31">
        <w:tc>
          <w:tcPr>
            <w:tcW w:w="2171" w:type="dxa"/>
            <w:tcBorders>
              <w:left w:val="single" w:sz="1" w:space="0" w:color="000000"/>
              <w:bottom w:val="single" w:sz="1" w:space="0" w:color="000000"/>
            </w:tcBorders>
            <w:tcPrChange w:id="435" w:author="Moses, Robbie" w:date="2023-02-20T04:08:00Z">
              <w:tcPr>
                <w:tcW w:w="2850" w:type="dxa"/>
                <w:tcBorders>
                  <w:left w:val="single" w:sz="1" w:space="0" w:color="000000"/>
                  <w:bottom w:val="single" w:sz="1" w:space="0" w:color="000000"/>
                </w:tcBorders>
              </w:tcPr>
            </w:tcPrChange>
          </w:tcPr>
          <w:p w14:paraId="15763586" w14:textId="77777777" w:rsidR="00232EDA" w:rsidRPr="00981A8E" w:rsidRDefault="00232EDA" w:rsidP="00981A8E">
            <w:pPr>
              <w:pStyle w:val="TableBody"/>
              <w:rPr>
                <w:b/>
                <w:bCs/>
              </w:rPr>
            </w:pPr>
            <w:r w:rsidRPr="00981A8E">
              <w:rPr>
                <w:b/>
                <w:bCs/>
              </w:rPr>
              <w:t>WebSeal</w:t>
            </w:r>
          </w:p>
        </w:tc>
        <w:tc>
          <w:tcPr>
            <w:tcW w:w="7369" w:type="dxa"/>
            <w:tcBorders>
              <w:left w:val="single" w:sz="1" w:space="0" w:color="000000"/>
              <w:bottom w:val="single" w:sz="1" w:space="0" w:color="000000"/>
              <w:right w:val="single" w:sz="1" w:space="0" w:color="000000"/>
            </w:tcBorders>
            <w:tcPrChange w:id="436" w:author="Moses, Robbie" w:date="2023-02-20T04:08:00Z">
              <w:tcPr>
                <w:tcW w:w="7136" w:type="dxa"/>
                <w:tcBorders>
                  <w:left w:val="single" w:sz="1" w:space="0" w:color="000000"/>
                  <w:bottom w:val="single" w:sz="1" w:space="0" w:color="000000"/>
                  <w:right w:val="single" w:sz="1" w:space="0" w:color="000000"/>
                </w:tcBorders>
              </w:tcPr>
            </w:tcPrChange>
          </w:tcPr>
          <w:p w14:paraId="72F01AB0" w14:textId="77777777" w:rsidR="00232EDA" w:rsidRDefault="00232EDA" w:rsidP="00981A8E">
            <w:pPr>
              <w:pStyle w:val="TableBody"/>
            </w:pPr>
            <w:r>
              <w:t xml:space="preserve">This authentication method accepts the </w:t>
            </w:r>
            <w:r w:rsidRPr="00EE0546">
              <w:rPr>
                <w:b/>
                <w:bCs/>
                <w:rPrChange w:id="437" w:author="Moses, Robbie" w:date="2023-02-20T04:09:00Z">
                  <w:rPr/>
                </w:rPrChange>
              </w:rPr>
              <w:t>"iv_user"</w:t>
            </w:r>
            <w:r>
              <w:t xml:space="preserve"> header variable from the HTTP request.</w:t>
            </w:r>
          </w:p>
        </w:tc>
      </w:tr>
      <w:tr w:rsidR="00232EDA" w14:paraId="1D1EDE51" w14:textId="77777777" w:rsidTr="005E6F31">
        <w:tc>
          <w:tcPr>
            <w:tcW w:w="2171" w:type="dxa"/>
            <w:tcBorders>
              <w:left w:val="single" w:sz="1" w:space="0" w:color="000000"/>
              <w:bottom w:val="single" w:sz="1" w:space="0" w:color="000000"/>
            </w:tcBorders>
            <w:tcPrChange w:id="438" w:author="Moses, Robbie" w:date="2023-02-20T04:08:00Z">
              <w:tcPr>
                <w:tcW w:w="2850" w:type="dxa"/>
                <w:tcBorders>
                  <w:left w:val="single" w:sz="1" w:space="0" w:color="000000"/>
                  <w:bottom w:val="single" w:sz="1" w:space="0" w:color="000000"/>
                </w:tcBorders>
              </w:tcPr>
            </w:tcPrChange>
          </w:tcPr>
          <w:p w14:paraId="34430FB2" w14:textId="77777777" w:rsidR="00232EDA" w:rsidRPr="00981A8E" w:rsidRDefault="00232EDA" w:rsidP="00981A8E">
            <w:pPr>
              <w:pStyle w:val="TableBody"/>
              <w:rPr>
                <w:b/>
                <w:bCs/>
              </w:rPr>
            </w:pPr>
            <w:r w:rsidRPr="00981A8E">
              <w:rPr>
                <w:b/>
                <w:bCs/>
              </w:rPr>
              <w:t>Legacy Internal</w:t>
            </w:r>
          </w:p>
        </w:tc>
        <w:tc>
          <w:tcPr>
            <w:tcW w:w="7369" w:type="dxa"/>
            <w:tcBorders>
              <w:left w:val="single" w:sz="1" w:space="0" w:color="000000"/>
              <w:bottom w:val="single" w:sz="1" w:space="0" w:color="000000"/>
              <w:right w:val="single" w:sz="1" w:space="0" w:color="000000"/>
            </w:tcBorders>
            <w:tcPrChange w:id="439" w:author="Moses, Robbie" w:date="2023-02-20T04:08:00Z">
              <w:tcPr>
                <w:tcW w:w="7136" w:type="dxa"/>
                <w:tcBorders>
                  <w:left w:val="single" w:sz="1" w:space="0" w:color="000000"/>
                  <w:bottom w:val="single" w:sz="1" w:space="0" w:color="000000"/>
                  <w:right w:val="single" w:sz="1" w:space="0" w:color="000000"/>
                </w:tcBorders>
              </w:tcPr>
            </w:tcPrChange>
          </w:tcPr>
          <w:p w14:paraId="7643A4F5" w14:textId="77777777" w:rsidR="0068351E" w:rsidRDefault="00232EDA" w:rsidP="00981A8E">
            <w:pPr>
              <w:pStyle w:val="TableBody"/>
              <w:rPr>
                <w:ins w:id="440" w:author="Moses, Robbie" w:date="2023-02-17T04:07:00Z"/>
              </w:rPr>
            </w:pPr>
            <w:r>
              <w:t xml:space="preserve">This authentication method, provided for compatibility with earlier releases, accepts a username and password from an HTML form and verifies them against the database.  </w:t>
            </w:r>
          </w:p>
          <w:p w14:paraId="0BBDF8D5" w14:textId="464A18DA" w:rsidR="00232EDA" w:rsidRDefault="00232EDA">
            <w:pPr>
              <w:pStyle w:val="TableNote"/>
              <w:pPrChange w:id="441" w:author="Moses, Robbie" w:date="2023-02-17T04:07:00Z">
                <w:pPr>
                  <w:pStyle w:val="TableBody"/>
                </w:pPr>
              </w:pPrChange>
            </w:pPr>
            <w:r w:rsidRPr="005E6F31">
              <w:rPr>
                <w:b/>
                <w:bCs/>
                <w:rPrChange w:id="442" w:author="Moses, Robbie" w:date="2023-02-20T04:08:00Z">
                  <w:rPr/>
                </w:rPrChange>
              </w:rPr>
              <w:t>Note</w:t>
            </w:r>
            <w:del w:id="443" w:author="Moses, Robbie" w:date="2023-02-20T04:08:00Z">
              <w:r w:rsidDel="005E6F31">
                <w:delText xml:space="preserve"> that,</w:delText>
              </w:r>
            </w:del>
            <w:ins w:id="444" w:author="Moses, Robbie" w:date="2023-02-20T04:08:00Z">
              <w:r w:rsidR="005E6F31">
                <w:t xml:space="preserve">: </w:t>
              </w:r>
            </w:ins>
            <w:r>
              <w:t xml:space="preserve"> if the “exuser” column is blank or null for an authenticated user, this class will copy the </w:t>
            </w:r>
            <w:r w:rsidRPr="003A0D1D">
              <w:rPr>
                <w:b/>
                <w:bCs/>
                <w:rPrChange w:id="445" w:author="Moses, Robbie" w:date="2023-02-20T04:09:00Z">
                  <w:rPr/>
                </w:rPrChange>
              </w:rPr>
              <w:t>“username”</w:t>
            </w:r>
            <w:r>
              <w:t xml:space="preserve"> column into it.  Otherwise, it works exactly like the </w:t>
            </w:r>
            <w:r w:rsidRPr="003A0D1D">
              <w:rPr>
                <w:b/>
                <w:bCs/>
                <w:rPrChange w:id="446" w:author="Moses, Robbie" w:date="2023-02-20T04:09:00Z">
                  <w:rPr/>
                </w:rPrChange>
              </w:rPr>
              <w:t>“Internal”</w:t>
            </w:r>
            <w:r>
              <w:t xml:space="preserve"> authentication in the previous versions.  Also, because it uses </w:t>
            </w:r>
            <w:ins w:id="447" w:author="Moses, Robbie" w:date="2023-02-17T04:07:00Z">
              <w:r w:rsidR="0068351E">
                <w:t xml:space="preserve">the </w:t>
              </w:r>
            </w:ins>
            <w:r>
              <w:t>OptiCash database and database classes, it is not part of OptiCore.  Instead, it is part of OptiCash itself.  Variations of it must be produced for the other products.</w:t>
            </w:r>
          </w:p>
          <w:p w14:paraId="11FFCB17" w14:textId="77777777" w:rsidR="00232EDA" w:rsidRDefault="00232EDA" w:rsidP="00981A8E">
            <w:pPr>
              <w:pStyle w:val="TableBody"/>
            </w:pPr>
            <w:r>
              <w:lastRenderedPageBreak/>
              <w:t xml:space="preserve">It is not recommended to use this authentication method in production.  </w:t>
            </w:r>
          </w:p>
        </w:tc>
      </w:tr>
      <w:tr w:rsidR="00232EDA" w14:paraId="032DDA20" w14:textId="77777777" w:rsidTr="005E6F31">
        <w:tc>
          <w:tcPr>
            <w:tcW w:w="2171" w:type="dxa"/>
            <w:tcBorders>
              <w:left w:val="single" w:sz="1" w:space="0" w:color="000000"/>
              <w:bottom w:val="single" w:sz="1" w:space="0" w:color="000000"/>
            </w:tcBorders>
            <w:tcPrChange w:id="448" w:author="Moses, Robbie" w:date="2023-02-20T04:08:00Z">
              <w:tcPr>
                <w:tcW w:w="2850" w:type="dxa"/>
                <w:tcBorders>
                  <w:left w:val="single" w:sz="1" w:space="0" w:color="000000"/>
                  <w:bottom w:val="single" w:sz="1" w:space="0" w:color="000000"/>
                </w:tcBorders>
              </w:tcPr>
            </w:tcPrChange>
          </w:tcPr>
          <w:p w14:paraId="44437C4D" w14:textId="77777777" w:rsidR="00232EDA" w:rsidRPr="00981A8E" w:rsidRDefault="00232EDA" w:rsidP="00981A8E">
            <w:pPr>
              <w:pStyle w:val="TableBody"/>
              <w:rPr>
                <w:b/>
                <w:bCs/>
              </w:rPr>
            </w:pPr>
            <w:r w:rsidRPr="00981A8E">
              <w:rPr>
                <w:b/>
                <w:bCs/>
              </w:rPr>
              <w:lastRenderedPageBreak/>
              <w:t>Legacy Custom</w:t>
            </w:r>
          </w:p>
        </w:tc>
        <w:tc>
          <w:tcPr>
            <w:tcW w:w="7369" w:type="dxa"/>
            <w:tcBorders>
              <w:left w:val="single" w:sz="1" w:space="0" w:color="000000"/>
              <w:bottom w:val="single" w:sz="1" w:space="0" w:color="000000"/>
              <w:right w:val="single" w:sz="1" w:space="0" w:color="000000"/>
            </w:tcBorders>
            <w:tcPrChange w:id="449" w:author="Moses, Robbie" w:date="2023-02-20T04:08:00Z">
              <w:tcPr>
                <w:tcW w:w="7136" w:type="dxa"/>
                <w:tcBorders>
                  <w:left w:val="single" w:sz="1" w:space="0" w:color="000000"/>
                  <w:bottom w:val="single" w:sz="1" w:space="0" w:color="000000"/>
                  <w:right w:val="single" w:sz="1" w:space="0" w:color="000000"/>
                </w:tcBorders>
              </w:tcPr>
            </w:tcPrChange>
          </w:tcPr>
          <w:p w14:paraId="6C047C9F" w14:textId="61A74BE5" w:rsidR="00232EDA" w:rsidRDefault="00232EDA" w:rsidP="00981A8E">
            <w:pPr>
              <w:pStyle w:val="TableBody"/>
            </w:pPr>
            <w:r>
              <w:t>This authentication method is provided for compatibility with earlier releases</w:t>
            </w:r>
            <w:del w:id="450" w:author="Moses, Robbie" w:date="2023-02-17T04:07:00Z">
              <w:r w:rsidDel="00164731">
                <w:delText>,</w:delText>
              </w:r>
            </w:del>
            <w:r>
              <w:t xml:space="preserve"> </w:t>
            </w:r>
            <w:ins w:id="451" w:author="Moses, Robbie" w:date="2023-02-17T04:07:00Z">
              <w:r w:rsidR="00164731">
                <w:t xml:space="preserve">and </w:t>
              </w:r>
            </w:ins>
            <w:r>
              <w:t xml:space="preserve">expects a legacy CustomAuthenticator subclass as its parameter.  Once configured that way, it works exactly like the </w:t>
            </w:r>
            <w:r w:rsidRPr="008E4CE0">
              <w:rPr>
                <w:b/>
                <w:bCs/>
                <w:rPrChange w:id="452" w:author="Moses, Robbie" w:date="2023-02-20T04:10:00Z">
                  <w:rPr/>
                </w:rPrChange>
              </w:rPr>
              <w:t>“Custom”</w:t>
            </w:r>
            <w:r>
              <w:t xml:space="preserve">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14:paraId="77B6A988" w14:textId="77777777" w:rsidTr="00CF1C6F">
        <w:trPr>
          <w:trHeight w:val="4984"/>
        </w:trPr>
        <w:tc>
          <w:tcPr>
            <w:tcW w:w="2171" w:type="dxa"/>
            <w:tcBorders>
              <w:left w:val="single" w:sz="1" w:space="0" w:color="000000"/>
              <w:bottom w:val="single" w:sz="4" w:space="0" w:color="auto"/>
            </w:tcBorders>
            <w:tcPrChange w:id="453" w:author="Moses, Robbie" w:date="2023-02-20T04:11:00Z">
              <w:tcPr>
                <w:tcW w:w="2850" w:type="dxa"/>
                <w:tcBorders>
                  <w:left w:val="single" w:sz="1" w:space="0" w:color="000000"/>
                  <w:bottom w:val="single" w:sz="4" w:space="0" w:color="auto"/>
                </w:tcBorders>
              </w:tcPr>
            </w:tcPrChange>
          </w:tcPr>
          <w:p w14:paraId="1115A291" w14:textId="77777777" w:rsidR="00232EDA" w:rsidRPr="00981A8E" w:rsidRDefault="00232EDA" w:rsidP="00981A8E">
            <w:pPr>
              <w:pStyle w:val="TableBody"/>
              <w:rPr>
                <w:b/>
                <w:bCs/>
              </w:rPr>
            </w:pPr>
            <w:r w:rsidRPr="00981A8E">
              <w:rPr>
                <w:b/>
                <w:bCs/>
              </w:rPr>
              <w:t>Microsoft AD Authentication</w:t>
            </w:r>
          </w:p>
        </w:tc>
        <w:tc>
          <w:tcPr>
            <w:tcW w:w="7369" w:type="dxa"/>
            <w:tcBorders>
              <w:left w:val="single" w:sz="1" w:space="0" w:color="000000"/>
              <w:bottom w:val="single" w:sz="4" w:space="0" w:color="auto"/>
              <w:right w:val="single" w:sz="1" w:space="0" w:color="000000"/>
            </w:tcBorders>
            <w:tcPrChange w:id="454" w:author="Moses, Robbie" w:date="2023-02-20T04:11:00Z">
              <w:tcPr>
                <w:tcW w:w="7136" w:type="dxa"/>
                <w:tcBorders>
                  <w:left w:val="single" w:sz="1" w:space="0" w:color="000000"/>
                  <w:bottom w:val="single" w:sz="4" w:space="0" w:color="auto"/>
                  <w:right w:val="single" w:sz="1" w:space="0" w:color="000000"/>
                </w:tcBorders>
              </w:tcPr>
            </w:tcPrChange>
          </w:tcPr>
          <w:p w14:paraId="060A5D36" w14:textId="77777777" w:rsidR="00232EDA" w:rsidRDefault="00232EDA" w:rsidP="00981A8E">
            <w:pPr>
              <w:pStyle w:val="TableBody"/>
            </w:pPr>
            <w:r>
              <w:t>Microsoft ActiveDirectory Authentication. This method requires Authenticator Parameters in the following format:</w:t>
            </w:r>
          </w:p>
          <w:p w14:paraId="56A6A480" w14:textId="77777777" w:rsidR="00232EDA" w:rsidRDefault="00232EDA" w:rsidP="00981A8E">
            <w:pPr>
              <w:pStyle w:val="TableBody"/>
            </w:pPr>
            <w:r>
              <w:t>FACTORY{LDAPfactory};PROVIDER{myURL};METHOD{value};DOMAIN{myDomain};DN{value}</w:t>
            </w:r>
          </w:p>
          <w:p w14:paraId="5201B211" w14:textId="77777777" w:rsidR="00232EDA" w:rsidRPr="008E4CE0" w:rsidRDefault="00232EDA" w:rsidP="00981A8E">
            <w:pPr>
              <w:pStyle w:val="TableBody"/>
              <w:rPr>
                <w:b/>
                <w:bCs/>
                <w:u w:val="single"/>
                <w:rPrChange w:id="455" w:author="Moses, Robbie" w:date="2023-02-20T04:10:00Z">
                  <w:rPr/>
                </w:rPrChange>
              </w:rPr>
            </w:pPr>
            <w:r w:rsidRPr="008E4CE0">
              <w:rPr>
                <w:b/>
                <w:bCs/>
                <w:u w:val="single"/>
                <w:rPrChange w:id="456" w:author="Moses, Robbie" w:date="2023-02-20T04:10:00Z">
                  <w:rPr/>
                </w:rPrChange>
              </w:rPr>
              <w:t>Example:</w:t>
            </w:r>
          </w:p>
          <w:p w14:paraId="261921C6" w14:textId="77777777" w:rsidR="00232EDA" w:rsidRDefault="00232EDA" w:rsidP="00981A8E">
            <w:pPr>
              <w:pStyle w:val="TableBody"/>
            </w:pPr>
            <w:r>
              <w:t>FACTORY{com.sun.jndi.ldap.LdapCtxFactory};PROVIDER{ldap://server1:389};METHOD{simple};DOMAIN{home.myinstitution.com};DN{DC=home,DC=myinstitution,DC=com}</w:t>
            </w:r>
          </w:p>
          <w:p w14:paraId="2D317C7A" w14:textId="0978B2BD" w:rsidR="00232EDA" w:rsidRDefault="00232EDA" w:rsidP="00981A8E">
            <w:pPr>
              <w:pStyle w:val="TableBody"/>
            </w:pPr>
            <w:r>
              <w:t xml:space="preserve">This method uses LDAP to authenticate with an existing Microsoft ActiveDirectory installation. It is assumed that that installation will accept credentials in the form </w:t>
            </w:r>
            <w:r w:rsidRPr="00CF1C6F">
              <w:rPr>
                <w:b/>
                <w:bCs/>
                <w:rPrChange w:id="457" w:author="Moses, Robbie" w:date="2023-02-20T04:11:00Z">
                  <w:rPr/>
                </w:rPrChange>
              </w:rPr>
              <w:t>"username@domain"</w:t>
            </w:r>
            <w:r>
              <w:t xml:space="preserve"> where </w:t>
            </w:r>
            <w:ins w:id="458" w:author="Moses, Robbie" w:date="2023-02-17T04:08:00Z">
              <w:r w:rsidR="00164731">
                <w:t xml:space="preserve">the </w:t>
              </w:r>
            </w:ins>
            <w:r>
              <w:t xml:space="preserve">username is supplied by the user, and </w:t>
            </w:r>
            <w:ins w:id="459" w:author="Moses, Robbie" w:date="2023-02-17T04:08:00Z">
              <w:r w:rsidR="00164731">
                <w:t xml:space="preserve">the </w:t>
              </w:r>
            </w:ins>
            <w:r>
              <w:t>domain is the parameter configured here. The other Authenticator Parameters are used to create the context.</w:t>
            </w:r>
          </w:p>
          <w:p w14:paraId="5E811C1A" w14:textId="6835005E" w:rsidR="00232EDA" w:rsidDel="00CF1C6F" w:rsidRDefault="00232EDA" w:rsidP="00981A8E">
            <w:pPr>
              <w:pStyle w:val="TableBody"/>
              <w:rPr>
                <w:del w:id="460" w:author="Moses, Robbie" w:date="2023-02-20T04:11:00Z"/>
              </w:rPr>
            </w:pPr>
          </w:p>
          <w:p w14:paraId="1A1FEBBD" w14:textId="77777777" w:rsidR="00232EDA" w:rsidRDefault="00232EDA">
            <w:pPr>
              <w:pStyle w:val="TableNote"/>
              <w:pPrChange w:id="461" w:author="Moses, Robbie" w:date="2023-02-20T04:10:00Z">
                <w:pPr>
                  <w:pStyle w:val="TableBody"/>
                </w:pPr>
              </w:pPrChange>
            </w:pPr>
            <w:r>
              <w:rPr>
                <w:b/>
              </w:rPr>
              <w:t>Note:</w:t>
            </w:r>
            <w:r>
              <w:t xml:space="preserve">  When using Microsoft AD Authentication, users will likely have to be created with the External Auth. User field in this format:</w:t>
            </w:r>
          </w:p>
          <w:p w14:paraId="55A3606A" w14:textId="77777777" w:rsidR="00232EDA" w:rsidRDefault="00232EDA">
            <w:pPr>
              <w:pStyle w:val="TableNote"/>
              <w:pPrChange w:id="462" w:author="Moses, Robbie" w:date="2023-02-20T04:10:00Z">
                <w:pPr>
                  <w:pStyle w:val="TableBody"/>
                </w:pPr>
              </w:pPrChange>
            </w:pPr>
            <w:r>
              <w:t>//LDAP/username@domain</w:t>
            </w:r>
          </w:p>
        </w:tc>
      </w:tr>
      <w:tr w:rsidR="00232EDA" w14:paraId="24BBB4C5" w14:textId="77777777" w:rsidTr="005E6F31">
        <w:tc>
          <w:tcPr>
            <w:tcW w:w="2171" w:type="dxa"/>
            <w:tcBorders>
              <w:top w:val="single" w:sz="4" w:space="0" w:color="auto"/>
              <w:left w:val="single" w:sz="1" w:space="0" w:color="000000"/>
              <w:bottom w:val="single" w:sz="4" w:space="0" w:color="auto"/>
            </w:tcBorders>
            <w:tcPrChange w:id="463" w:author="Moses, Robbie" w:date="2023-02-20T04:08:00Z">
              <w:tcPr>
                <w:tcW w:w="2850" w:type="dxa"/>
                <w:tcBorders>
                  <w:top w:val="single" w:sz="4" w:space="0" w:color="auto"/>
                  <w:left w:val="single" w:sz="1" w:space="0" w:color="000000"/>
                  <w:bottom w:val="single" w:sz="4" w:space="0" w:color="auto"/>
                </w:tcBorders>
              </w:tcPr>
            </w:tcPrChange>
          </w:tcPr>
          <w:p w14:paraId="3592BD3E" w14:textId="77777777" w:rsidR="00232EDA" w:rsidRPr="00981A8E" w:rsidRDefault="00232EDA" w:rsidP="00981A8E">
            <w:pPr>
              <w:pStyle w:val="TableBody"/>
              <w:rPr>
                <w:b/>
                <w:bCs/>
              </w:rPr>
            </w:pPr>
            <w:r w:rsidRPr="00981A8E">
              <w:rPr>
                <w:b/>
                <w:bCs/>
              </w:rPr>
              <w:t>File Authorizer</w:t>
            </w:r>
          </w:p>
        </w:tc>
        <w:tc>
          <w:tcPr>
            <w:tcW w:w="7369" w:type="dxa"/>
            <w:tcBorders>
              <w:top w:val="single" w:sz="4" w:space="0" w:color="auto"/>
              <w:left w:val="single" w:sz="1" w:space="0" w:color="000000"/>
              <w:bottom w:val="single" w:sz="4" w:space="0" w:color="auto"/>
              <w:right w:val="single" w:sz="1" w:space="0" w:color="000000"/>
            </w:tcBorders>
            <w:tcPrChange w:id="464" w:author="Moses, Robbie" w:date="2023-02-20T04:08:00Z">
              <w:tcPr>
                <w:tcW w:w="7136" w:type="dxa"/>
                <w:tcBorders>
                  <w:top w:val="single" w:sz="4" w:space="0" w:color="auto"/>
                  <w:left w:val="single" w:sz="1" w:space="0" w:color="000000"/>
                  <w:bottom w:val="single" w:sz="4" w:space="0" w:color="auto"/>
                  <w:right w:val="single" w:sz="1" w:space="0" w:color="000000"/>
                </w:tcBorders>
              </w:tcPr>
            </w:tcPrChange>
          </w:tcPr>
          <w:p w14:paraId="5972D0A8" w14:textId="138A55EC" w:rsidR="00232EDA" w:rsidRDefault="00232EDA" w:rsidP="00981A8E">
            <w:pPr>
              <w:pStyle w:val="TableBody"/>
            </w:pPr>
            <w:r>
              <w:t xml:space="preserve">FileAuthorizer is a simple external authentication method where the </w:t>
            </w:r>
            <w:r w:rsidRPr="00CF1C6F">
              <w:rPr>
                <w:b/>
                <w:bCs/>
                <w:rPrChange w:id="465" w:author="Moses, Robbie" w:date="2023-02-20T04:11:00Z">
                  <w:rPr/>
                </w:rPrChange>
              </w:rPr>
              <w:t>“external”</w:t>
            </w:r>
            <w:r>
              <w:t xml:space="preserve"> part is a file. </w:t>
            </w:r>
            <w:del w:id="466" w:author="Moses, Robbie" w:date="2023-02-17T04:08:00Z">
              <w:r w:rsidDel="00164731">
                <w:delText xml:space="preserve">Sample </w:delText>
              </w:r>
            </w:del>
            <w:ins w:id="467" w:author="Moses, Robbie" w:date="2023-02-17T04:08:00Z">
              <w:r w:rsidR="00164731">
                <w:t xml:space="preserve">The sample </w:t>
              </w:r>
            </w:ins>
            <w:r>
              <w:t>file can be found in &lt;OptiCash directory&gt;\WEB-INF\lib\auth&lt;version&gt;.jar archive. This can be used for demo or test environments, or as an example for those developing a customized external authentication method, but is not suitable for production environments.</w:t>
            </w:r>
          </w:p>
        </w:tc>
      </w:tr>
      <w:tr w:rsidR="00232EDA" w14:paraId="4ACF692B" w14:textId="77777777" w:rsidTr="005E6F31">
        <w:tc>
          <w:tcPr>
            <w:tcW w:w="2171" w:type="dxa"/>
            <w:tcBorders>
              <w:top w:val="single" w:sz="4" w:space="0" w:color="auto"/>
              <w:left w:val="single" w:sz="1" w:space="0" w:color="000000"/>
              <w:bottom w:val="single" w:sz="1" w:space="0" w:color="000000"/>
            </w:tcBorders>
            <w:tcPrChange w:id="468" w:author="Moses, Robbie" w:date="2023-02-20T04:08:00Z">
              <w:tcPr>
                <w:tcW w:w="2850" w:type="dxa"/>
                <w:tcBorders>
                  <w:top w:val="single" w:sz="4" w:space="0" w:color="auto"/>
                  <w:left w:val="single" w:sz="1" w:space="0" w:color="000000"/>
                  <w:bottom w:val="single" w:sz="1" w:space="0" w:color="000000"/>
                </w:tcBorders>
              </w:tcPr>
            </w:tcPrChange>
          </w:tcPr>
          <w:p w14:paraId="5012A715" w14:textId="77777777" w:rsidR="00232EDA" w:rsidRPr="00981A8E" w:rsidRDefault="00232EDA" w:rsidP="00981A8E">
            <w:pPr>
              <w:pStyle w:val="TableBody"/>
              <w:rPr>
                <w:b/>
                <w:bCs/>
              </w:rPr>
            </w:pPr>
            <w:r w:rsidRPr="00981A8E">
              <w:rPr>
                <w:b/>
                <w:bCs/>
              </w:rPr>
              <w:t>Database Table Authentication</w:t>
            </w:r>
          </w:p>
        </w:tc>
        <w:tc>
          <w:tcPr>
            <w:tcW w:w="7369" w:type="dxa"/>
            <w:tcBorders>
              <w:top w:val="single" w:sz="4" w:space="0" w:color="auto"/>
              <w:left w:val="single" w:sz="1" w:space="0" w:color="000000"/>
              <w:bottom w:val="single" w:sz="1" w:space="0" w:color="000000"/>
              <w:right w:val="single" w:sz="1" w:space="0" w:color="000000"/>
            </w:tcBorders>
            <w:tcPrChange w:id="469" w:author="Moses, Robbie" w:date="2023-02-20T04:08:00Z">
              <w:tcPr>
                <w:tcW w:w="7136" w:type="dxa"/>
                <w:tcBorders>
                  <w:top w:val="single" w:sz="4" w:space="0" w:color="auto"/>
                  <w:left w:val="single" w:sz="1" w:space="0" w:color="000000"/>
                  <w:bottom w:val="single" w:sz="1" w:space="0" w:color="000000"/>
                  <w:right w:val="single" w:sz="1" w:space="0" w:color="000000"/>
                </w:tcBorders>
              </w:tcPr>
            </w:tcPrChange>
          </w:tcPr>
          <w:p w14:paraId="76A0AF56" w14:textId="1D3A5679" w:rsidR="00232EDA" w:rsidRDefault="00232EDA" w:rsidP="00981A8E">
            <w:pPr>
              <w:pStyle w:val="TableBody"/>
            </w:pPr>
            <w:r>
              <w:t xml:space="preserve">This authentication references a database to authenticate users. Often this is its own database, but can be a separate authentication database if desired. If choosing </w:t>
            </w:r>
            <w:ins w:id="470" w:author="Moses, Robbie" w:date="2023-02-17T04:08:00Z">
              <w:r w:rsidR="00164731">
                <w:t xml:space="preserve">the </w:t>
              </w:r>
            </w:ins>
            <w:r>
              <w:t>Database Table Authentication option, you will also need to configure additional parameters in &lt;OptiCash directory&gt;\WEB-INF\</w:t>
            </w:r>
            <w:r w:rsidRPr="00B93E1A">
              <w:t>DBAuthorizer-OC.properties</w:t>
            </w:r>
            <w:r>
              <w:t xml:space="preserve"> file as follows. Note: You will see some options in the file not listed here (query definition, etc). Those should not be changed from </w:t>
            </w:r>
            <w:ins w:id="471" w:author="Moses, Robbie" w:date="2023-02-17T04:08:00Z">
              <w:r w:rsidR="00164731">
                <w:t xml:space="preserve">the </w:t>
              </w:r>
            </w:ins>
            <w:r>
              <w:t>default.</w:t>
            </w:r>
          </w:p>
          <w:p w14:paraId="0D7366DD" w14:textId="4956094A" w:rsidR="00232EDA" w:rsidRDefault="00232EDA" w:rsidP="00981A8E">
            <w:pPr>
              <w:pStyle w:val="TableBody"/>
            </w:pPr>
            <w:r w:rsidRPr="00001186">
              <w:rPr>
                <w:b/>
              </w:rPr>
              <w:t>dbAuthorizer.database.dsn</w:t>
            </w:r>
            <w:r>
              <w:t xml:space="preserve">: JNDI database connection name. Similar to section 3 above, this is </w:t>
            </w:r>
            <w:ins w:id="472" w:author="Moses, Robbie" w:date="2023-02-17T04:08:00Z">
              <w:r w:rsidR="009C7C61">
                <w:t xml:space="preserve">a </w:t>
              </w:r>
            </w:ins>
            <w:r>
              <w:t xml:space="preserve">connection to </w:t>
            </w:r>
            <w:ins w:id="473" w:author="Moses, Robbie" w:date="2023-02-17T04:09:00Z">
              <w:r w:rsidR="009C7C61">
                <w:t xml:space="preserve">the </w:t>
              </w:r>
            </w:ins>
            <w:r>
              <w:t>database. If desiring to use JDBC connection instead, then this field should be empty.</w:t>
            </w:r>
          </w:p>
          <w:p w14:paraId="1F3DE010" w14:textId="77777777" w:rsidR="00232EDA" w:rsidRDefault="00232EDA" w:rsidP="00981A8E">
            <w:pPr>
              <w:pStyle w:val="TableBody"/>
            </w:pPr>
            <w:r w:rsidRPr="00001186">
              <w:rPr>
                <w:b/>
              </w:rPr>
              <w:t>dbAuthorizer.database.url</w:t>
            </w:r>
            <w:r>
              <w:t xml:space="preserve">: URL to authorization database, example: </w:t>
            </w:r>
            <w:r w:rsidRPr="007D6890">
              <w:t>jdbc:oracle:thin:@server:1521:serverdb</w:t>
            </w:r>
          </w:p>
          <w:p w14:paraId="23C98CFF" w14:textId="77777777" w:rsidR="00232EDA" w:rsidRDefault="00232EDA" w:rsidP="00981A8E">
            <w:pPr>
              <w:pStyle w:val="TableBody"/>
            </w:pPr>
            <w:r w:rsidRPr="00001186">
              <w:rPr>
                <w:b/>
              </w:rPr>
              <w:lastRenderedPageBreak/>
              <w:t>dbAuthorizer.database.username</w:t>
            </w:r>
            <w:r>
              <w:t xml:space="preserve">, </w:t>
            </w:r>
            <w:r w:rsidRPr="00001186">
              <w:rPr>
                <w:b/>
              </w:rPr>
              <w:t>dbAuthorizer.database.password</w:t>
            </w:r>
            <w:r>
              <w:t>: Schema username and password if using JDBC connection. Can be blank if using JNDI connection.</w:t>
            </w:r>
          </w:p>
          <w:p w14:paraId="0632DB8C" w14:textId="77777777" w:rsidR="00232EDA" w:rsidRPr="001318B3" w:rsidRDefault="00232EDA" w:rsidP="00981A8E">
            <w:pPr>
              <w:pStyle w:val="TableBody"/>
            </w:pPr>
            <w:r w:rsidRPr="001318B3">
              <w:rPr>
                <w:b/>
              </w:rPr>
              <w:t>dbAuthorizer.digest.length</w:t>
            </w:r>
            <w:r>
              <w:t>: Length of password after encryption. Longer is more secure, but cannot exceed the maximum size of your target database’s password field.</w:t>
            </w:r>
          </w:p>
          <w:p w14:paraId="681D3338" w14:textId="0DBF2CCF" w:rsidR="00232EDA" w:rsidRPr="001318B3" w:rsidRDefault="00232EDA" w:rsidP="00981A8E">
            <w:pPr>
              <w:pStyle w:val="TableBody"/>
            </w:pPr>
            <w:r>
              <w:rPr>
                <w:b/>
              </w:rPr>
              <w:t>dbAuthorizer.digest.algorithm</w:t>
            </w:r>
            <w:r>
              <w:t xml:space="preserve">: Algorithm to be used when encrypting </w:t>
            </w:r>
            <w:ins w:id="474" w:author="Moses, Robbie" w:date="2023-02-17T04:09:00Z">
              <w:r w:rsidR="004F24F2">
                <w:t xml:space="preserve">the </w:t>
              </w:r>
            </w:ins>
            <w:r>
              <w:t>password.</w:t>
            </w:r>
          </w:p>
          <w:p w14:paraId="4342CF60" w14:textId="77777777" w:rsidR="00232EDA" w:rsidRPr="001318B3" w:rsidRDefault="00232EDA" w:rsidP="00981A8E">
            <w:pPr>
              <w:pStyle w:val="TableBody"/>
            </w:pPr>
            <w:r w:rsidRPr="001318B3">
              <w:rPr>
                <w:b/>
              </w:rPr>
              <w:t>dbAuthorizer.digest.seed</w:t>
            </w:r>
            <w:r w:rsidRPr="001318B3">
              <w:t>:</w:t>
            </w:r>
            <w:r>
              <w:t xml:space="preserve"> Character string used to seed the encryption algorithm. It is recommended to change this away from the default.</w:t>
            </w:r>
          </w:p>
          <w:p w14:paraId="751A5C28" w14:textId="6B9AEF2A" w:rsidR="00232EDA" w:rsidRDefault="00232EDA" w:rsidP="00981A8E">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ins w:id="475" w:author="Moses, Robbie" w:date="2023-02-17T04:09:00Z">
              <w:r w:rsidR="004F24F2">
                <w:t xml:space="preserve">the </w:t>
              </w:r>
            </w:ins>
            <w:r>
              <w:t xml:space="preserve">password in that situation. This can be relevant when migrating from another auth method or in a case where </w:t>
            </w:r>
            <w:ins w:id="476" w:author="Moses, Robbie" w:date="2023-02-17T04:09:00Z">
              <w:r w:rsidR="004F24F2">
                <w:t xml:space="preserve">the </w:t>
              </w:r>
            </w:ins>
            <w:r>
              <w:t>administrator previously reset a user’s password.</w:t>
            </w:r>
          </w:p>
          <w:p w14:paraId="0F4E52E9" w14:textId="77777777" w:rsidR="00232EDA" w:rsidRDefault="00232EDA">
            <w:pPr>
              <w:pStyle w:val="TableNote"/>
              <w:pPrChange w:id="477" w:author="Moses, Robbie" w:date="2023-02-20T04:12:00Z">
                <w:pPr>
                  <w:pStyle w:val="TableBody"/>
                </w:pPr>
              </w:pPrChang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12027D20" w14:textId="77777777" w:rsidR="00232EDA" w:rsidRDefault="00232EDA" w:rsidP="00232EDA">
      <w:pPr>
        <w:pStyle w:val="BodyText"/>
      </w:pPr>
    </w:p>
    <w:p w14:paraId="34BE994D" w14:textId="77777777" w:rsidR="005F7261" w:rsidRDefault="00232EDA" w:rsidP="00981A8E">
      <w:pPr>
        <w:pStyle w:val="ListNumber"/>
        <w:rPr>
          <w:ins w:id="478" w:author="Moses, Robbie" w:date="2023-02-20T04:12:00Z"/>
        </w:rPr>
      </w:pPr>
      <w:r>
        <w:t xml:space="preserve">Select your desired User Interface Language, e.g. </w:t>
      </w:r>
      <w:r w:rsidRPr="005F7261">
        <w:rPr>
          <w:b/>
          <w:bCs/>
          <w:rPrChange w:id="479" w:author="Moses, Robbie" w:date="2023-02-20T04:12:00Z">
            <w:rPr/>
          </w:rPrChange>
        </w:rPr>
        <w:t>“English”</w:t>
      </w:r>
      <w:r>
        <w:t xml:space="preserve">.  </w:t>
      </w:r>
    </w:p>
    <w:p w14:paraId="0486FAB0" w14:textId="44DD3C41" w:rsidR="00232EDA" w:rsidRDefault="00232EDA">
      <w:pPr>
        <w:pStyle w:val="Note2"/>
        <w:pPrChange w:id="480" w:author="Moses, Robbie" w:date="2023-02-20T04:12:00Z">
          <w:pPr>
            <w:pStyle w:val="ListNumber"/>
          </w:pPr>
        </w:pPrChange>
      </w:pPr>
      <w:del w:id="481" w:author="Moses, Robbie" w:date="2023-02-20T04:12:00Z">
        <w:r w:rsidRPr="005F7261" w:rsidDel="005F7261">
          <w:rPr>
            <w:b/>
            <w:bCs/>
            <w:rPrChange w:id="482" w:author="Moses, Robbie" w:date="2023-02-20T04:12:00Z">
              <w:rPr/>
            </w:rPrChange>
          </w:rPr>
          <w:delText>Please n</w:delText>
        </w:r>
      </w:del>
      <w:ins w:id="483" w:author="Moses, Robbie" w:date="2023-02-20T04:12:00Z">
        <w:r w:rsidR="005F7261" w:rsidRPr="005F7261">
          <w:rPr>
            <w:b/>
            <w:bCs/>
            <w:rPrChange w:id="484" w:author="Moses, Robbie" w:date="2023-02-20T04:12:00Z">
              <w:rPr/>
            </w:rPrChange>
          </w:rPr>
          <w:t>N</w:t>
        </w:r>
      </w:ins>
      <w:r w:rsidRPr="005F7261">
        <w:rPr>
          <w:b/>
          <w:bCs/>
          <w:rPrChange w:id="485" w:author="Moses, Robbie" w:date="2023-02-20T04:12:00Z">
            <w:rPr/>
          </w:rPrChange>
        </w:rPr>
        <w:t>ote</w:t>
      </w:r>
      <w:ins w:id="486" w:author="Moses, Robbie" w:date="2023-02-20T04:12:00Z">
        <w:r w:rsidR="005F7261" w:rsidRPr="005F7261">
          <w:rPr>
            <w:b/>
            <w:bCs/>
            <w:rPrChange w:id="487" w:author="Moses, Robbie" w:date="2023-02-20T04:12:00Z">
              <w:rPr/>
            </w:rPrChange>
          </w:rPr>
          <w:t>:</w:t>
        </w:r>
      </w:ins>
      <w:r>
        <w:t xml:space="preserve"> NCR only provides up-to-date translations of the UI in English.  </w:t>
      </w:r>
      <w:del w:id="488" w:author="Moses, Robbie" w:date="2023-02-20T04:13:00Z">
        <w:r w:rsidDel="00CC4CB7">
          <w:delText xml:space="preserve">You </w:delText>
        </w:r>
      </w:del>
      <w:ins w:id="489" w:author="Moses, Robbie" w:date="2023-02-20T04:13:00Z">
        <w:r w:rsidR="00CC4CB7">
          <w:t xml:space="preserve">Users </w:t>
        </w:r>
      </w:ins>
      <w:r>
        <w:t xml:space="preserve">are able to customize this, as well as choose your </w:t>
      </w:r>
      <w:del w:id="490" w:author="Moses, Robbie" w:date="2023-02-17T04:10:00Z">
        <w:r w:rsidDel="0096307A">
          <w:delText xml:space="preserve">own </w:delText>
        </w:r>
      </w:del>
      <w:r>
        <w:t>language, but maintaining those files is the client</w:t>
      </w:r>
      <w:ins w:id="491" w:author="Moses, Robbie" w:date="2023-02-17T04:10:00Z">
        <w:r w:rsidR="0096307A">
          <w:t>'s</w:t>
        </w:r>
      </w:ins>
      <w:r>
        <w:t xml:space="preserve"> responsibility.</w:t>
      </w:r>
    </w:p>
    <w:p w14:paraId="494BDF0B" w14:textId="77777777" w:rsidR="00232EDA" w:rsidRDefault="00232EDA" w:rsidP="00981A8E">
      <w:pPr>
        <w:pStyle w:val="ListNumber"/>
      </w:pPr>
      <w:r>
        <w:t xml:space="preserve">Leave </w:t>
      </w:r>
      <w:r w:rsidRPr="00CC4CB7">
        <w:rPr>
          <w:b/>
          <w:bCs/>
          <w:rPrChange w:id="492" w:author="Moses, Robbie" w:date="2023-02-20T04:13:00Z">
            <w:rPr/>
          </w:rPrChange>
        </w:rPr>
        <w:t>“Calendar length”</w:t>
      </w:r>
      <w:r>
        <w:t xml:space="preserve"> as provided by default.   Do not change this field unless directed by NCR Cash Management.</w:t>
      </w:r>
    </w:p>
    <w:p w14:paraId="7EB8902B" w14:textId="5D8A4712" w:rsidR="00232EDA" w:rsidRDefault="00232EDA" w:rsidP="00981A8E">
      <w:pPr>
        <w:pStyle w:val="ListNumber"/>
      </w:pPr>
      <w:r>
        <w:t xml:space="preserve">The Import Path typically reflects the existing &lt;application-path&gt;/import directory as it exists under the deployment on the Application Server.  However, this could be a location outside of the deployed application path. OptiCash load processes that use an input file will assume that </w:t>
      </w:r>
      <w:ins w:id="493" w:author="Moses, Robbie" w:date="2023-02-17T04:10:00Z">
        <w:r w:rsidR="0096307A">
          <w:t xml:space="preserve">the </w:t>
        </w:r>
      </w:ins>
      <w:r>
        <w:t>file is found in this location.</w:t>
      </w:r>
    </w:p>
    <w:p w14:paraId="097FC666" w14:textId="2F277ACA" w:rsidR="00232EDA" w:rsidRDefault="00232EDA" w:rsidP="00750EF0">
      <w:pPr>
        <w:pStyle w:val="Caution"/>
      </w:pPr>
      <w:r>
        <w:rPr>
          <w:noProof/>
        </w:rPr>
        <w:drawing>
          <wp:anchor distT="0" distB="0" distL="114935" distR="114935" simplePos="0" relativeHeight="251661312" behindDoc="0" locked="0" layoutInCell="1" allowOverlap="1" wp14:anchorId="390140AC" wp14:editId="001AC80D">
            <wp:simplePos x="0" y="0"/>
            <wp:positionH relativeFrom="column">
              <wp:posOffset>-95250</wp:posOffset>
            </wp:positionH>
            <wp:positionV relativeFrom="paragraph">
              <wp:posOffset>51435</wp:posOffset>
            </wp:positionV>
            <wp:extent cx="292735" cy="301625"/>
            <wp:effectExtent l="0" t="0" r="0" b="317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b/>
          <w:bCs/>
        </w:rPr>
        <w:t>Caution</w:t>
      </w:r>
      <w:r>
        <w:t xml:space="preserve">:  The import directory is used to copy files that are being loaded to OptiCash (daily load files, order files, etc). When loading such files via interface it is recommended that the original path of the load files is other than the import directory. This is to avoid potential issues when the loaded files are </w:t>
      </w:r>
      <w:del w:id="494" w:author="Moses, Robbie" w:date="2023-02-17T04:10:00Z">
        <w:r w:rsidDel="0096307A">
          <w:delText xml:space="preserve">being </w:delText>
        </w:r>
      </w:del>
      <w:r>
        <w:t xml:space="preserve">replaced by the previously copied files in the import directory. Also, there may be issues associated with loading files of bigger size when the load files are reduced in size while executing the load process via </w:t>
      </w:r>
      <w:ins w:id="495" w:author="Moses, Robbie" w:date="2023-02-17T04:10:00Z">
        <w:r w:rsidR="0096307A">
          <w:t xml:space="preserve">the </w:t>
        </w:r>
      </w:ins>
      <w:r>
        <w:t>interface directly from the import directory.</w:t>
      </w:r>
    </w:p>
    <w:p w14:paraId="05EAE570" w14:textId="77777777" w:rsidR="00232EDA" w:rsidRDefault="00232EDA" w:rsidP="00750EF0">
      <w:pPr>
        <w:pStyle w:val="ListNumber"/>
      </w:pPr>
      <w:r>
        <w:t xml:space="preserve">The Output Path typically reflects the existing &lt;application-path&gt;/output directory as it exists under the deployment on the Application Server.  However, this could be a </w:t>
      </w:r>
      <w:r>
        <w:lastRenderedPageBreak/>
        <w:t>location outside of the deployed application path. OptiCash processes that produce an output file will put it in this location.</w:t>
      </w:r>
    </w:p>
    <w:p w14:paraId="525993A8" w14:textId="77777777" w:rsidR="006849E0" w:rsidRDefault="00232EDA" w:rsidP="00750EF0">
      <w:pPr>
        <w:pStyle w:val="ListNumber"/>
        <w:rPr>
          <w:ins w:id="496" w:author="Moses, Robbie" w:date="2023-02-20T04:15:00Z"/>
        </w:rPr>
      </w:pPr>
      <w:r>
        <w:t xml:space="preserve">The Logs Path typically reflects the existing &lt;application-path&gt;/logs directory as it exists under the deployment on the Application Server.  However, this could be a location outside of the deployed application path.  </w:t>
      </w:r>
    </w:p>
    <w:p w14:paraId="1F70BDE0" w14:textId="1310506F" w:rsidR="00232EDA" w:rsidRDefault="00232EDA">
      <w:pPr>
        <w:pStyle w:val="Note2"/>
        <w:pPrChange w:id="497" w:author="Moses, Robbie" w:date="2023-02-20T04:15:00Z">
          <w:pPr>
            <w:pStyle w:val="ListNumber"/>
          </w:pPr>
        </w:pPrChange>
      </w:pPr>
      <w:del w:id="498" w:author="Moses, Robbie" w:date="2023-02-20T04:15:00Z">
        <w:r w:rsidRPr="00585EF6" w:rsidDel="00585EF6">
          <w:rPr>
            <w:b/>
            <w:bCs/>
            <w:rPrChange w:id="499" w:author="Moses, Robbie" w:date="2023-02-20T04:15:00Z">
              <w:rPr/>
            </w:rPrChange>
          </w:rPr>
          <w:delText>Please n</w:delText>
        </w:r>
      </w:del>
      <w:ins w:id="500" w:author="Moses, Robbie" w:date="2023-02-20T04:15:00Z">
        <w:r w:rsidR="00585EF6" w:rsidRPr="00585EF6">
          <w:rPr>
            <w:b/>
            <w:bCs/>
            <w:rPrChange w:id="501" w:author="Moses, Robbie" w:date="2023-02-20T04:15:00Z">
              <w:rPr/>
            </w:rPrChange>
          </w:rPr>
          <w:t>N</w:t>
        </w:r>
      </w:ins>
      <w:r w:rsidRPr="00585EF6">
        <w:rPr>
          <w:b/>
          <w:bCs/>
          <w:rPrChange w:id="502" w:author="Moses, Robbie" w:date="2023-02-20T04:15:00Z">
            <w:rPr/>
          </w:rPrChange>
        </w:rPr>
        <w:t>ote</w:t>
      </w:r>
      <w:ins w:id="503" w:author="Moses, Robbie" w:date="2023-02-20T04:15:00Z">
        <w:r w:rsidR="00585EF6" w:rsidRPr="00585EF6">
          <w:rPr>
            <w:b/>
            <w:bCs/>
            <w:rPrChange w:id="504" w:author="Moses, Robbie" w:date="2023-02-20T04:15:00Z">
              <w:rPr/>
            </w:rPrChange>
          </w:rPr>
          <w:t>:</w:t>
        </w:r>
      </w:ins>
      <w:r>
        <w:t xml:space="preserve"> </w:t>
      </w:r>
      <w:ins w:id="505" w:author="Moses, Robbie" w:date="2023-02-20T04:15:00Z">
        <w:r w:rsidR="00585EF6">
          <w:t>I</w:t>
        </w:r>
      </w:ins>
      <w:del w:id="506" w:author="Moses, Robbie" w:date="2023-02-20T04:15:00Z">
        <w:r w:rsidDel="00585EF6">
          <w:delText>i</w:delText>
        </w:r>
      </w:del>
      <w:r>
        <w:t>t is recommended for this path to be the same path as that defined in log4j.properties for easy locating of the various job and application logs. Log files produced by OptiCash during normal operation will be put into this location.</w:t>
      </w:r>
    </w:p>
    <w:p w14:paraId="4330F917" w14:textId="35147B7D" w:rsidR="00232EDA" w:rsidRDefault="00232EDA" w:rsidP="00750EF0">
      <w:pPr>
        <w:pStyle w:val="ListNumber"/>
      </w:pPr>
      <w:r>
        <w:t xml:space="preserve">Configure the mail settings. These determine how OptiCash will send </w:t>
      </w:r>
      <w:del w:id="507" w:author="Moses, Robbie" w:date="2023-02-20T04:15:00Z">
        <w:r w:rsidDel="00585EF6">
          <w:delText>email;</w:delText>
        </w:r>
      </w:del>
      <w:ins w:id="508" w:author="Moses, Robbie" w:date="2023-02-20T04:15:00Z">
        <w:r w:rsidR="00585EF6">
          <w:t>emails,</w:t>
        </w:r>
      </w:ins>
      <w:r>
        <w:t xml:space="preserve"> for example, email status notifications for daily load processes.</w:t>
      </w:r>
    </w:p>
    <w:p w14:paraId="48D0C278" w14:textId="77777777" w:rsidR="00232EDA" w:rsidRDefault="00232EDA" w:rsidP="00232EDA">
      <w:pPr>
        <w:pStyle w:val="BodyText"/>
      </w:pPr>
    </w:p>
    <w:tbl>
      <w:tblPr>
        <w:tblW w:w="998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986"/>
        <w:gridCol w:w="4997"/>
      </w:tblGrid>
      <w:tr w:rsidR="00232EDA" w14:paraId="25776507" w14:textId="77777777" w:rsidTr="00750EF0">
        <w:tc>
          <w:tcPr>
            <w:tcW w:w="4986" w:type="dxa"/>
            <w:shd w:val="clear" w:color="auto" w:fill="54B94A"/>
          </w:tcPr>
          <w:p w14:paraId="0BC14AA4" w14:textId="77777777" w:rsidR="00232EDA" w:rsidRDefault="00232EDA" w:rsidP="00750EF0">
            <w:pPr>
              <w:pStyle w:val="TableHeading"/>
            </w:pPr>
            <w:r w:rsidRPr="3BF139E8">
              <w:t>Setting</w:t>
            </w:r>
          </w:p>
        </w:tc>
        <w:tc>
          <w:tcPr>
            <w:tcW w:w="4997" w:type="dxa"/>
            <w:shd w:val="clear" w:color="auto" w:fill="54B94A"/>
          </w:tcPr>
          <w:p w14:paraId="11592F47" w14:textId="77777777" w:rsidR="00232EDA" w:rsidRDefault="00232EDA" w:rsidP="00750EF0">
            <w:pPr>
              <w:pStyle w:val="TableHeading"/>
            </w:pPr>
            <w:r w:rsidRPr="3BF139E8">
              <w:t>Description</w:t>
            </w:r>
          </w:p>
        </w:tc>
      </w:tr>
      <w:tr w:rsidR="00232EDA" w14:paraId="488948D4" w14:textId="77777777" w:rsidTr="00DC390C">
        <w:tc>
          <w:tcPr>
            <w:tcW w:w="4986" w:type="dxa"/>
          </w:tcPr>
          <w:p w14:paraId="706B73CA" w14:textId="77777777" w:rsidR="00232EDA" w:rsidRPr="00750EF0" w:rsidRDefault="00232EDA" w:rsidP="00750EF0">
            <w:pPr>
              <w:pStyle w:val="TableBody"/>
              <w:rPr>
                <w:b/>
                <w:bCs/>
              </w:rPr>
            </w:pPr>
            <w:r w:rsidRPr="00750EF0">
              <w:rPr>
                <w:b/>
                <w:bCs/>
              </w:rPr>
              <w:t>Mail Enabled</w:t>
            </w:r>
          </w:p>
        </w:tc>
        <w:tc>
          <w:tcPr>
            <w:tcW w:w="4997" w:type="dxa"/>
          </w:tcPr>
          <w:p w14:paraId="6545F9B4" w14:textId="77777777" w:rsidR="00232EDA" w:rsidRDefault="00232EDA" w:rsidP="00750EF0">
            <w:pPr>
              <w:pStyle w:val="TableBody"/>
            </w:pPr>
            <w:r>
              <w:t>Yes/No. This enables or disables outgoing mail from OptiCash entirely.</w:t>
            </w:r>
          </w:p>
        </w:tc>
      </w:tr>
      <w:tr w:rsidR="00232EDA" w14:paraId="684D3E5F" w14:textId="77777777" w:rsidTr="00DC390C">
        <w:tc>
          <w:tcPr>
            <w:tcW w:w="4986" w:type="dxa"/>
          </w:tcPr>
          <w:p w14:paraId="55BBD012" w14:textId="77777777" w:rsidR="00232EDA" w:rsidRPr="00750EF0" w:rsidRDefault="00232EDA" w:rsidP="00750EF0">
            <w:pPr>
              <w:pStyle w:val="TableBody"/>
              <w:rPr>
                <w:b/>
                <w:bCs/>
              </w:rPr>
            </w:pPr>
            <w:r w:rsidRPr="00750EF0">
              <w:rPr>
                <w:b/>
                <w:bCs/>
              </w:rPr>
              <w:t>Mail Host</w:t>
            </w:r>
          </w:p>
        </w:tc>
        <w:tc>
          <w:tcPr>
            <w:tcW w:w="4997" w:type="dxa"/>
          </w:tcPr>
          <w:p w14:paraId="212A2153" w14:textId="77777777" w:rsidR="00232EDA" w:rsidRDefault="00232EDA" w:rsidP="00750EF0">
            <w:pPr>
              <w:pStyle w:val="TableBody"/>
            </w:pPr>
            <w:r>
              <w:t>Mail server accessible by OptiCash which will be used to send outgoing mail.</w:t>
            </w:r>
          </w:p>
        </w:tc>
      </w:tr>
      <w:tr w:rsidR="00232EDA" w14:paraId="2F380765" w14:textId="77777777" w:rsidTr="00DC390C">
        <w:tc>
          <w:tcPr>
            <w:tcW w:w="4986" w:type="dxa"/>
          </w:tcPr>
          <w:p w14:paraId="765EBED1" w14:textId="77777777" w:rsidR="00232EDA" w:rsidRPr="00750EF0" w:rsidRDefault="00232EDA" w:rsidP="00750EF0">
            <w:pPr>
              <w:pStyle w:val="TableBody"/>
              <w:rPr>
                <w:b/>
                <w:bCs/>
              </w:rPr>
            </w:pPr>
            <w:r w:rsidRPr="00750EF0">
              <w:rPr>
                <w:b/>
                <w:bCs/>
              </w:rPr>
              <w:t>Mail Port Number</w:t>
            </w:r>
          </w:p>
        </w:tc>
        <w:tc>
          <w:tcPr>
            <w:tcW w:w="4997" w:type="dxa"/>
          </w:tcPr>
          <w:p w14:paraId="2BCB3EE1" w14:textId="77777777" w:rsidR="00232EDA" w:rsidRDefault="00232EDA" w:rsidP="00750EF0">
            <w:pPr>
              <w:pStyle w:val="TableBody"/>
            </w:pPr>
            <w:r>
              <w:t>The port number on which the Mail Host is running.</w:t>
            </w:r>
          </w:p>
        </w:tc>
      </w:tr>
      <w:tr w:rsidR="00232EDA" w14:paraId="2B49A5B2" w14:textId="77777777" w:rsidTr="00DC390C">
        <w:tc>
          <w:tcPr>
            <w:tcW w:w="4986" w:type="dxa"/>
          </w:tcPr>
          <w:p w14:paraId="13807660" w14:textId="77777777" w:rsidR="00232EDA" w:rsidRPr="00750EF0" w:rsidRDefault="00232EDA" w:rsidP="00750EF0">
            <w:pPr>
              <w:pStyle w:val="TableBody"/>
              <w:rPr>
                <w:b/>
                <w:bCs/>
              </w:rPr>
            </w:pPr>
            <w:r w:rsidRPr="00750EF0">
              <w:rPr>
                <w:b/>
                <w:bCs/>
              </w:rPr>
              <w:t>Java Mail Provider Name</w:t>
            </w:r>
          </w:p>
        </w:tc>
        <w:tc>
          <w:tcPr>
            <w:tcW w:w="4997" w:type="dxa"/>
          </w:tcPr>
          <w:p w14:paraId="4249FBB2" w14:textId="77777777" w:rsidR="00232EDA" w:rsidRDefault="00232EDA" w:rsidP="00750EF0">
            <w:pPr>
              <w:pStyle w:val="TableBody"/>
            </w:pPr>
            <w:r>
              <w:t xml:space="preserve">“smtp” or “smtps”. SMTPS refers to sending mail with SSL security, and SMTP without.  </w:t>
            </w:r>
          </w:p>
        </w:tc>
      </w:tr>
      <w:tr w:rsidR="00232EDA" w14:paraId="31D77456" w14:textId="77777777" w:rsidTr="00DC390C">
        <w:tc>
          <w:tcPr>
            <w:tcW w:w="4986" w:type="dxa"/>
          </w:tcPr>
          <w:p w14:paraId="436662D3" w14:textId="77777777" w:rsidR="00232EDA" w:rsidRPr="00750EF0" w:rsidRDefault="00232EDA" w:rsidP="00750EF0">
            <w:pPr>
              <w:pStyle w:val="TableBody"/>
              <w:rPr>
                <w:b/>
                <w:bCs/>
              </w:rPr>
            </w:pPr>
            <w:r w:rsidRPr="00750EF0">
              <w:rPr>
                <w:b/>
                <w:bCs/>
              </w:rPr>
              <w:t>TLS Enabled</w:t>
            </w:r>
          </w:p>
        </w:tc>
        <w:tc>
          <w:tcPr>
            <w:tcW w:w="4997" w:type="dxa"/>
          </w:tcPr>
          <w:p w14:paraId="49EA053B" w14:textId="77777777" w:rsidR="00232EDA" w:rsidRDefault="00232EDA" w:rsidP="00750EF0">
            <w:pPr>
              <w:pStyle w:val="TableBody"/>
            </w:pPr>
            <w:r>
              <w:t>Yes/No. Indicates whether or not Transport Layer Security (TLS) will be used. If yes, should be ‘smtp’ in the prior field.</w:t>
            </w:r>
          </w:p>
        </w:tc>
      </w:tr>
      <w:tr w:rsidR="00232EDA" w14:paraId="6F693140" w14:textId="77777777" w:rsidTr="00DC390C">
        <w:tc>
          <w:tcPr>
            <w:tcW w:w="4986" w:type="dxa"/>
          </w:tcPr>
          <w:p w14:paraId="3196E128" w14:textId="77777777" w:rsidR="00232EDA" w:rsidRPr="00750EF0" w:rsidRDefault="00232EDA" w:rsidP="00750EF0">
            <w:pPr>
              <w:pStyle w:val="TableBody"/>
              <w:rPr>
                <w:b/>
                <w:bCs/>
              </w:rPr>
            </w:pPr>
            <w:r w:rsidRPr="00750EF0">
              <w:rPr>
                <w:b/>
                <w:bCs/>
              </w:rPr>
              <w:t>Authentication Enabled</w:t>
            </w:r>
          </w:p>
        </w:tc>
        <w:tc>
          <w:tcPr>
            <w:tcW w:w="4997" w:type="dxa"/>
          </w:tcPr>
          <w:p w14:paraId="0448942D" w14:textId="77777777" w:rsidR="00232EDA" w:rsidRDefault="00232EDA" w:rsidP="00750EF0">
            <w:pPr>
              <w:pStyle w:val="TableBody"/>
            </w:pPr>
            <w:r>
              <w:t xml:space="preserve">Yes/No. Indicates whether or not the mail send will require authentication (username/password)  </w:t>
            </w:r>
          </w:p>
        </w:tc>
      </w:tr>
      <w:tr w:rsidR="00232EDA" w14:paraId="2D04E43A" w14:textId="77777777" w:rsidTr="00DC390C">
        <w:tc>
          <w:tcPr>
            <w:tcW w:w="4986" w:type="dxa"/>
          </w:tcPr>
          <w:p w14:paraId="31935937" w14:textId="77777777" w:rsidR="00232EDA" w:rsidRPr="00750EF0" w:rsidRDefault="00232EDA" w:rsidP="00750EF0">
            <w:pPr>
              <w:pStyle w:val="TableBody"/>
              <w:rPr>
                <w:b/>
                <w:bCs/>
              </w:rPr>
            </w:pPr>
            <w:r w:rsidRPr="00750EF0">
              <w:rPr>
                <w:b/>
                <w:bCs/>
              </w:rPr>
              <w:t>Authentication Username</w:t>
            </w:r>
          </w:p>
        </w:tc>
        <w:tc>
          <w:tcPr>
            <w:tcW w:w="4997" w:type="dxa"/>
          </w:tcPr>
          <w:p w14:paraId="7CD25B48" w14:textId="33BD2B13" w:rsidR="00232EDA" w:rsidRDefault="00232EDA" w:rsidP="00750EF0">
            <w:pPr>
              <w:pStyle w:val="TableBody"/>
            </w:pPr>
            <w:r>
              <w:t xml:space="preserve">If Authentication </w:t>
            </w:r>
            <w:ins w:id="509" w:author="Moses, Robbie" w:date="2023-02-17T04:10:00Z">
              <w:r w:rsidR="00173F1F">
                <w:t xml:space="preserve">is </w:t>
              </w:r>
            </w:ins>
            <w:r>
              <w:t>Enabled, supply the username for sending mail.</w:t>
            </w:r>
          </w:p>
        </w:tc>
      </w:tr>
      <w:tr w:rsidR="00232EDA" w14:paraId="5622C7CC" w14:textId="77777777" w:rsidTr="00DC390C">
        <w:tc>
          <w:tcPr>
            <w:tcW w:w="4986" w:type="dxa"/>
          </w:tcPr>
          <w:p w14:paraId="2FB43D58" w14:textId="77777777" w:rsidR="00232EDA" w:rsidRPr="00750EF0" w:rsidRDefault="00232EDA" w:rsidP="00750EF0">
            <w:pPr>
              <w:pStyle w:val="TableBody"/>
              <w:rPr>
                <w:b/>
                <w:bCs/>
              </w:rPr>
            </w:pPr>
            <w:r w:rsidRPr="00750EF0">
              <w:rPr>
                <w:b/>
                <w:bCs/>
              </w:rPr>
              <w:t>Authentication Password</w:t>
            </w:r>
          </w:p>
        </w:tc>
        <w:tc>
          <w:tcPr>
            <w:tcW w:w="4997" w:type="dxa"/>
          </w:tcPr>
          <w:p w14:paraId="30A21C41" w14:textId="6EDB23F6" w:rsidR="00232EDA" w:rsidRDefault="00232EDA" w:rsidP="00750EF0">
            <w:pPr>
              <w:pStyle w:val="TableBody"/>
            </w:pPr>
            <w:r>
              <w:t xml:space="preserve">If Authentication </w:t>
            </w:r>
            <w:ins w:id="510" w:author="Moses, Robbie" w:date="2023-02-17T04:10:00Z">
              <w:r w:rsidR="00173F1F">
                <w:t xml:space="preserve">is </w:t>
              </w:r>
            </w:ins>
            <w:r>
              <w:t>Enabled, supply the password for sending mail.</w:t>
            </w:r>
          </w:p>
        </w:tc>
      </w:tr>
      <w:tr w:rsidR="00232EDA" w14:paraId="7573D8A0" w14:textId="77777777" w:rsidTr="00DC390C">
        <w:tc>
          <w:tcPr>
            <w:tcW w:w="4986" w:type="dxa"/>
          </w:tcPr>
          <w:p w14:paraId="0F57C351" w14:textId="77777777" w:rsidR="00232EDA" w:rsidRPr="00750EF0" w:rsidRDefault="00232EDA" w:rsidP="00750EF0">
            <w:pPr>
              <w:pStyle w:val="TableBody"/>
              <w:rPr>
                <w:b/>
                <w:bCs/>
              </w:rPr>
            </w:pPr>
            <w:r w:rsidRPr="00750EF0">
              <w:rPr>
                <w:b/>
                <w:bCs/>
              </w:rPr>
              <w:t>Encrypt Authentication Credentials</w:t>
            </w:r>
          </w:p>
        </w:tc>
        <w:tc>
          <w:tcPr>
            <w:tcW w:w="4997" w:type="dxa"/>
          </w:tcPr>
          <w:p w14:paraId="34ECA49D" w14:textId="1F5AFE6C" w:rsidR="00232EDA" w:rsidRDefault="00232EDA" w:rsidP="00750EF0">
            <w:pPr>
              <w:pStyle w:val="TableBody"/>
            </w:pPr>
            <w:r>
              <w:t xml:space="preserve">Yes/No. If yes, the username/password sent to </w:t>
            </w:r>
            <w:ins w:id="511" w:author="Moses, Robbie" w:date="2023-02-17T04:11:00Z">
              <w:r w:rsidR="00173F1F">
                <w:t xml:space="preserve">the </w:t>
              </w:r>
            </w:ins>
            <w:r>
              <w:t>mail host will be encrypted. Otherwise, not encrypted.</w:t>
            </w:r>
          </w:p>
        </w:tc>
      </w:tr>
      <w:tr w:rsidR="00232EDA" w14:paraId="3200C77B" w14:textId="77777777" w:rsidTr="00DC390C">
        <w:tc>
          <w:tcPr>
            <w:tcW w:w="4986" w:type="dxa"/>
          </w:tcPr>
          <w:p w14:paraId="784A57CD" w14:textId="77777777" w:rsidR="00232EDA" w:rsidRPr="00750EF0" w:rsidRDefault="00232EDA" w:rsidP="00750EF0">
            <w:pPr>
              <w:pStyle w:val="TableBody"/>
              <w:rPr>
                <w:b/>
                <w:bCs/>
              </w:rPr>
            </w:pPr>
            <w:r w:rsidRPr="00750EF0">
              <w:rPr>
                <w:b/>
                <w:bCs/>
              </w:rPr>
              <w:t>From Address</w:t>
            </w:r>
          </w:p>
        </w:tc>
        <w:tc>
          <w:tcPr>
            <w:tcW w:w="4997" w:type="dxa"/>
          </w:tcPr>
          <w:p w14:paraId="5717400B" w14:textId="025B9B38" w:rsidR="00232EDA" w:rsidRDefault="00232EDA" w:rsidP="00750EF0">
            <w:pPr>
              <w:pStyle w:val="TableBody"/>
            </w:pPr>
            <w:del w:id="512" w:author="Moses, Robbie" w:date="2023-02-17T04:11:00Z">
              <w:r w:rsidDel="00173F1F">
                <w:delText xml:space="preserve">Email </w:delText>
              </w:r>
            </w:del>
            <w:ins w:id="513" w:author="Moses, Robbie" w:date="2023-02-17T04:11:00Z">
              <w:r w:rsidR="00173F1F">
                <w:t xml:space="preserve">The email </w:t>
              </w:r>
            </w:ins>
            <w:r>
              <w:t>address which recipients will see in the “From” field.</w:t>
            </w:r>
          </w:p>
        </w:tc>
      </w:tr>
      <w:tr w:rsidR="00232EDA" w14:paraId="5BDA1F76" w14:textId="77777777" w:rsidTr="00DC390C">
        <w:tc>
          <w:tcPr>
            <w:tcW w:w="4986" w:type="dxa"/>
          </w:tcPr>
          <w:p w14:paraId="62F17939" w14:textId="77777777" w:rsidR="00232EDA" w:rsidRPr="00750EF0" w:rsidRDefault="00232EDA" w:rsidP="00750EF0">
            <w:pPr>
              <w:pStyle w:val="TableBody"/>
              <w:rPr>
                <w:b/>
                <w:bCs/>
              </w:rPr>
            </w:pPr>
            <w:r w:rsidRPr="00750EF0">
              <w:rPr>
                <w:b/>
                <w:bCs/>
              </w:rPr>
              <w:t>Default Content Type</w:t>
            </w:r>
          </w:p>
        </w:tc>
        <w:tc>
          <w:tcPr>
            <w:tcW w:w="4997" w:type="dxa"/>
          </w:tcPr>
          <w:p w14:paraId="64C45ABE" w14:textId="57BDA9C8" w:rsidR="00232EDA" w:rsidRDefault="00232EDA" w:rsidP="00750EF0">
            <w:pPr>
              <w:pStyle w:val="TableBody"/>
            </w:pPr>
            <w:r>
              <w:t xml:space="preserve">Plain Text or HTML. </w:t>
            </w:r>
            <w:del w:id="514" w:author="Moses, Robbie" w:date="2023-02-17T04:11:00Z">
              <w:r w:rsidDel="00173F1F">
                <w:delText xml:space="preserve">Content </w:delText>
              </w:r>
            </w:del>
            <w:ins w:id="515" w:author="Moses, Robbie" w:date="2023-02-17T04:11:00Z">
              <w:r w:rsidR="00173F1F">
                <w:t xml:space="preserve">The content </w:t>
              </w:r>
            </w:ins>
            <w:r>
              <w:t>type of the outgoing mail.</w:t>
            </w:r>
          </w:p>
        </w:tc>
      </w:tr>
    </w:tbl>
    <w:p w14:paraId="59F5D60C" w14:textId="77777777" w:rsidR="00232EDA" w:rsidRDefault="00232EDA" w:rsidP="00232EDA">
      <w:pPr>
        <w:pStyle w:val="BodyText"/>
      </w:pPr>
    </w:p>
    <w:p w14:paraId="47215E94" w14:textId="381970F5" w:rsidR="00232EDA" w:rsidRDefault="00232EDA" w:rsidP="00750EF0">
      <w:pPr>
        <w:pStyle w:val="ListNumber"/>
      </w:pPr>
      <w:r>
        <w:lastRenderedPageBreak/>
        <w:t xml:space="preserve">Click </w:t>
      </w:r>
      <w:ins w:id="516" w:author="Moses, Robbie" w:date="2023-02-20T04:16:00Z">
        <w:r w:rsidR="00585EF6">
          <w:t xml:space="preserve">on </w:t>
        </w:r>
      </w:ins>
      <w:r w:rsidRPr="00585EF6">
        <w:rPr>
          <w:b/>
          <w:bCs/>
          <w:rPrChange w:id="517" w:author="Moses, Robbie" w:date="2023-02-20T04:16:00Z">
            <w:rPr/>
          </w:rPrChange>
        </w:rPr>
        <w:t>Update</w:t>
      </w:r>
      <w:r>
        <w:t xml:space="preserve"> to save the changes.  At the bottom of the screen in the </w:t>
      </w:r>
      <w:r w:rsidRPr="00585EF6">
        <w:rPr>
          <w:b/>
          <w:bCs/>
          <w:rPrChange w:id="518" w:author="Moses, Robbie" w:date="2023-02-20T04:16:00Z">
            <w:rPr/>
          </w:rPrChange>
        </w:rPr>
        <w:t>“Connection Status”</w:t>
      </w:r>
      <w:r>
        <w:t xml:space="preserve"> table, you should see the message indicating that </w:t>
      </w:r>
      <w:ins w:id="519" w:author="Moses, Robbie" w:date="2023-02-17T04:11:00Z">
        <w:r w:rsidR="00173F1F">
          <w:t xml:space="preserve">a </w:t>
        </w:r>
      </w:ins>
      <w:r>
        <w:t>connection to Oracle is established.  A red or Green icon will determine if any schema definition changes are needed.</w:t>
      </w:r>
    </w:p>
    <w:p w14:paraId="607B574A" w14:textId="77777777" w:rsidR="005C7809" w:rsidRDefault="00232EDA" w:rsidP="00750EF0">
      <w:pPr>
        <w:pStyle w:val="ListNumber"/>
        <w:rPr>
          <w:ins w:id="520" w:author="Moses, Robbie" w:date="2023-02-20T04:17:00Z"/>
        </w:rPr>
      </w:pPr>
      <w:r>
        <w:t xml:space="preserve">After </w:t>
      </w:r>
      <w:ins w:id="521" w:author="Moses, Robbie" w:date="2023-02-17T04:11:00Z">
        <w:r w:rsidR="00173F1F">
          <w:t xml:space="preserve">the </w:t>
        </w:r>
      </w:ins>
      <w:r>
        <w:t>OptiCash setup is completed, it may be necessary to update your local java security to grant permissions, which will allow OptiCash to directly execute various OptiCash Java classes. If so, the following line should be added to the java.policy file:</w:t>
      </w:r>
      <w:del w:id="522" w:author="Moses, Robbie" w:date="2023-02-20T04:17:00Z">
        <w:r w:rsidDel="005C7809">
          <w:br/>
        </w:r>
      </w:del>
    </w:p>
    <w:p w14:paraId="663633E6" w14:textId="28C9CAF1" w:rsidR="00232EDA" w:rsidRDefault="00232EDA">
      <w:pPr>
        <w:pStyle w:val="ListContinue2"/>
        <w:pPrChange w:id="523" w:author="Moses, Robbie" w:date="2023-02-20T04:17:00Z">
          <w:pPr>
            <w:pStyle w:val="ListNumber"/>
          </w:pPr>
        </w:pPrChange>
      </w:pPr>
      <w:r>
        <w:t>grant {</w:t>
      </w:r>
      <w:r>
        <w:br/>
        <w:t xml:space="preserve"> permission java.security.AllPermission;</w:t>
      </w:r>
      <w:r>
        <w:br/>
        <w:t>};</w:t>
      </w:r>
    </w:p>
    <w:p w14:paraId="4871DA1E" w14:textId="312D2EA9" w:rsidR="00232EDA" w:rsidRDefault="00232EDA" w:rsidP="00750EF0">
      <w:pPr>
        <w:pStyle w:val="ListNumber"/>
      </w:pPr>
      <w:r>
        <w:t xml:space="preserve">When finished, click on the home icon to bring you back to the maintenance </w:t>
      </w:r>
      <w:del w:id="524" w:author="Moses, Robbie" w:date="2023-02-17T04:11:00Z">
        <w:r w:rsidDel="00173F1F">
          <w:delText xml:space="preserve">url </w:delText>
        </w:r>
      </w:del>
      <w:ins w:id="525" w:author="Moses, Robbie" w:date="2023-02-17T04:11:00Z">
        <w:r w:rsidR="00173F1F">
          <w:t xml:space="preserve">URL </w:t>
        </w:r>
      </w:ins>
      <w:r>
        <w:t>(/maint/index.jsp)</w:t>
      </w:r>
    </w:p>
    <w:p w14:paraId="52C98963" w14:textId="77777777" w:rsidR="00232EDA" w:rsidRDefault="00232EDA" w:rsidP="00750EF0">
      <w:pPr>
        <w:pStyle w:val="ListNumber"/>
      </w:pPr>
      <w:r>
        <w:t xml:space="preserve">Select the </w:t>
      </w:r>
      <w:r w:rsidRPr="00962769">
        <w:rPr>
          <w:b/>
          <w:bCs/>
          <w:rPrChange w:id="526" w:author="Moses, Robbie" w:date="2023-02-20T04:17:00Z">
            <w:rPr/>
          </w:rPrChange>
        </w:rPr>
        <w:t>“OptiCash Settings”</w:t>
      </w:r>
      <w:r>
        <w:t xml:space="preserve"> link, which takes you to http://&lt;server_address&gt;:&lt;port&gt;/opticash/maint/applicationSettings.jsp</w:t>
      </w:r>
    </w:p>
    <w:p w14:paraId="18A888AA" w14:textId="77777777" w:rsidR="00232EDA" w:rsidRDefault="00232EDA" w:rsidP="00750EF0">
      <w:pPr>
        <w:pStyle w:val="ListNumber"/>
      </w:pPr>
      <w:r>
        <w:t>The vast majority of these settings should be maintained by the appropriate business analyst, in consultation with NCR Cash Management.  This is because these settings define how OptiCash runs for the appropriate business scenario.  Default settings are provided for everything.</w:t>
      </w:r>
    </w:p>
    <w:tbl>
      <w:tblPr>
        <w:tblW w:w="0" w:type="auto"/>
        <w:tblInd w:w="719" w:type="dxa"/>
        <w:tblLayout w:type="fixed"/>
        <w:tblCellMar>
          <w:left w:w="10" w:type="dxa"/>
          <w:right w:w="10" w:type="dxa"/>
        </w:tblCellMar>
        <w:tblLook w:val="0000" w:firstRow="0" w:lastRow="0" w:firstColumn="0" w:lastColumn="0" w:noHBand="0" w:noVBand="0"/>
        <w:tblPrChange w:id="527" w:author="Moses, Robbie" w:date="2023-02-20T04:17:00Z">
          <w:tblPr>
            <w:tblW w:w="0" w:type="auto"/>
            <w:tblInd w:w="-5" w:type="dxa"/>
            <w:tblLayout w:type="fixed"/>
            <w:tblCellMar>
              <w:left w:w="10" w:type="dxa"/>
              <w:right w:w="10" w:type="dxa"/>
            </w:tblCellMar>
            <w:tblLook w:val="0000" w:firstRow="0" w:lastRow="0" w:firstColumn="0" w:lastColumn="0" w:noHBand="0" w:noVBand="0"/>
          </w:tblPr>
        </w:tblPrChange>
      </w:tblPr>
      <w:tblGrid>
        <w:gridCol w:w="4262"/>
        <w:gridCol w:w="4997"/>
        <w:tblGridChange w:id="528">
          <w:tblGrid>
            <w:gridCol w:w="4986"/>
            <w:gridCol w:w="4997"/>
          </w:tblGrid>
        </w:tblGridChange>
      </w:tblGrid>
      <w:tr w:rsidR="00232EDA" w14:paraId="4481795B" w14:textId="77777777" w:rsidTr="00962769">
        <w:tc>
          <w:tcPr>
            <w:tcW w:w="4262" w:type="dxa"/>
            <w:tcBorders>
              <w:top w:val="single" w:sz="1" w:space="0" w:color="000000"/>
              <w:left w:val="single" w:sz="1" w:space="0" w:color="000000"/>
              <w:bottom w:val="single" w:sz="1" w:space="0" w:color="000000"/>
            </w:tcBorders>
            <w:shd w:val="clear" w:color="auto" w:fill="54B94A"/>
            <w:tcPrChange w:id="529" w:author="Moses, Robbie" w:date="2023-02-20T04:17:00Z">
              <w:tcPr>
                <w:tcW w:w="4986" w:type="dxa"/>
                <w:tcBorders>
                  <w:top w:val="single" w:sz="1" w:space="0" w:color="000000"/>
                  <w:left w:val="single" w:sz="1" w:space="0" w:color="000000"/>
                  <w:bottom w:val="single" w:sz="1" w:space="0" w:color="000000"/>
                </w:tcBorders>
                <w:shd w:val="clear" w:color="auto" w:fill="54B94A"/>
              </w:tcPr>
            </w:tcPrChange>
          </w:tcPr>
          <w:p w14:paraId="148F923D"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Change w:id="530" w:author="Moses, Robbie" w:date="2023-02-20T04:17:00Z">
              <w:tcPr>
                <w:tcW w:w="4997" w:type="dxa"/>
                <w:tcBorders>
                  <w:top w:val="single" w:sz="1" w:space="0" w:color="000000"/>
                  <w:left w:val="single" w:sz="1" w:space="0" w:color="000000"/>
                  <w:bottom w:val="single" w:sz="1" w:space="0" w:color="000000"/>
                  <w:right w:val="single" w:sz="1" w:space="0" w:color="000000"/>
                </w:tcBorders>
                <w:shd w:val="clear" w:color="auto" w:fill="54B94A"/>
              </w:tcPr>
            </w:tcPrChange>
          </w:tcPr>
          <w:p w14:paraId="62E9F5A4" w14:textId="77777777" w:rsidR="00232EDA" w:rsidRDefault="00232EDA" w:rsidP="00750EF0">
            <w:pPr>
              <w:pStyle w:val="TableHeading"/>
            </w:pPr>
            <w:r>
              <w:t>Description</w:t>
            </w:r>
          </w:p>
        </w:tc>
      </w:tr>
      <w:tr w:rsidR="00232EDA" w14:paraId="32AEB94C" w14:textId="77777777" w:rsidTr="00962769">
        <w:tc>
          <w:tcPr>
            <w:tcW w:w="4262" w:type="dxa"/>
            <w:tcBorders>
              <w:left w:val="single" w:sz="1" w:space="0" w:color="000000"/>
              <w:bottom w:val="single" w:sz="1" w:space="0" w:color="000000"/>
            </w:tcBorders>
            <w:tcPrChange w:id="531" w:author="Moses, Robbie" w:date="2023-02-20T04:17:00Z">
              <w:tcPr>
                <w:tcW w:w="4986" w:type="dxa"/>
                <w:tcBorders>
                  <w:left w:val="single" w:sz="1" w:space="0" w:color="000000"/>
                  <w:bottom w:val="single" w:sz="1" w:space="0" w:color="000000"/>
                </w:tcBorders>
              </w:tcPr>
            </w:tcPrChange>
          </w:tcPr>
          <w:p w14:paraId="36197DAA" w14:textId="77777777" w:rsidR="00232EDA" w:rsidRPr="00750EF0" w:rsidRDefault="00232EDA" w:rsidP="00750EF0">
            <w:pPr>
              <w:pStyle w:val="TableBody"/>
              <w:rPr>
                <w:b/>
                <w:bCs/>
              </w:rPr>
            </w:pPr>
            <w:r w:rsidRPr="00750EF0">
              <w:rPr>
                <w:b/>
                <w:bCs/>
              </w:rPr>
              <w:t>Default Duration of History Report</w:t>
            </w:r>
          </w:p>
        </w:tc>
        <w:tc>
          <w:tcPr>
            <w:tcW w:w="4997" w:type="dxa"/>
            <w:tcBorders>
              <w:left w:val="single" w:sz="1" w:space="0" w:color="000000"/>
              <w:bottom w:val="single" w:sz="1" w:space="0" w:color="000000"/>
              <w:right w:val="single" w:sz="1" w:space="0" w:color="000000"/>
            </w:tcBorders>
            <w:tcPrChange w:id="532" w:author="Moses, Robbie" w:date="2023-02-20T04:17:00Z">
              <w:tcPr>
                <w:tcW w:w="4997" w:type="dxa"/>
                <w:tcBorders>
                  <w:left w:val="single" w:sz="1" w:space="0" w:color="000000"/>
                  <w:bottom w:val="single" w:sz="1" w:space="0" w:color="000000"/>
                  <w:right w:val="single" w:sz="1" w:space="0" w:color="000000"/>
                </w:tcBorders>
              </w:tcPr>
            </w:tcPrChange>
          </w:tcPr>
          <w:p w14:paraId="0AF6A1ED" w14:textId="117B749D" w:rsidR="00232EDA" w:rsidRDefault="00232EDA" w:rsidP="00750EF0">
            <w:pPr>
              <w:pStyle w:val="TableBody"/>
            </w:pPr>
            <w:r>
              <w:t xml:space="preserve">Enter </w:t>
            </w:r>
            <w:del w:id="533" w:author="Moses, Robbie" w:date="2023-02-17T04:12:00Z">
              <w:r w:rsidDel="00173F1F">
                <w:delText xml:space="preserve">a </w:delText>
              </w:r>
            </w:del>
            <w:ins w:id="534" w:author="Moses, Robbie" w:date="2023-02-17T04:12:00Z">
              <w:r w:rsidR="00173F1F">
                <w:t xml:space="preserve">the </w:t>
              </w:r>
            </w:ins>
            <w:r>
              <w:t>number of days that will be used for default Start and End dates of the historical data when generating History Reports.</w:t>
            </w:r>
          </w:p>
        </w:tc>
      </w:tr>
      <w:tr w:rsidR="00232EDA" w14:paraId="599A573F" w14:textId="77777777" w:rsidTr="00962769">
        <w:tc>
          <w:tcPr>
            <w:tcW w:w="4262" w:type="dxa"/>
            <w:tcBorders>
              <w:left w:val="single" w:sz="1" w:space="0" w:color="000000"/>
              <w:bottom w:val="single" w:sz="1" w:space="0" w:color="000000"/>
            </w:tcBorders>
            <w:tcPrChange w:id="535" w:author="Moses, Robbie" w:date="2023-02-20T04:17:00Z">
              <w:tcPr>
                <w:tcW w:w="4986" w:type="dxa"/>
                <w:tcBorders>
                  <w:left w:val="single" w:sz="1" w:space="0" w:color="000000"/>
                  <w:bottom w:val="single" w:sz="1" w:space="0" w:color="000000"/>
                </w:tcBorders>
              </w:tcPr>
            </w:tcPrChange>
          </w:tcPr>
          <w:p w14:paraId="740754EC" w14:textId="77777777" w:rsidR="00232EDA" w:rsidRPr="00750EF0" w:rsidRDefault="00232EDA" w:rsidP="00750EF0">
            <w:pPr>
              <w:pStyle w:val="TableBody"/>
              <w:rPr>
                <w:b/>
                <w:bCs/>
              </w:rPr>
            </w:pPr>
            <w:r w:rsidRPr="00750EF0">
              <w:rPr>
                <w:b/>
                <w:bCs/>
              </w:rPr>
              <w:t>Default Duration of Horizon Report</w:t>
            </w:r>
          </w:p>
        </w:tc>
        <w:tc>
          <w:tcPr>
            <w:tcW w:w="4997" w:type="dxa"/>
            <w:tcBorders>
              <w:left w:val="single" w:sz="1" w:space="0" w:color="000000"/>
              <w:bottom w:val="single" w:sz="1" w:space="0" w:color="000000"/>
              <w:right w:val="single" w:sz="1" w:space="0" w:color="000000"/>
            </w:tcBorders>
            <w:tcPrChange w:id="536" w:author="Moses, Robbie" w:date="2023-02-20T04:17:00Z">
              <w:tcPr>
                <w:tcW w:w="4997" w:type="dxa"/>
                <w:tcBorders>
                  <w:left w:val="single" w:sz="1" w:space="0" w:color="000000"/>
                  <w:bottom w:val="single" w:sz="1" w:space="0" w:color="000000"/>
                  <w:right w:val="single" w:sz="1" w:space="0" w:color="000000"/>
                </w:tcBorders>
              </w:tcPr>
            </w:tcPrChange>
          </w:tcPr>
          <w:p w14:paraId="5851EA67" w14:textId="33DD872A" w:rsidR="00232EDA" w:rsidRDefault="00232EDA" w:rsidP="00750EF0">
            <w:pPr>
              <w:pStyle w:val="TableBody"/>
            </w:pPr>
            <w:r>
              <w:t xml:space="preserve">Enter </w:t>
            </w:r>
            <w:del w:id="537" w:author="Moses, Robbie" w:date="2023-02-17T04:12:00Z">
              <w:r w:rsidDel="008D0795">
                <w:delText xml:space="preserve">a </w:delText>
              </w:r>
            </w:del>
            <w:ins w:id="538" w:author="Moses, Robbie" w:date="2023-02-17T04:12:00Z">
              <w:r w:rsidR="008D0795">
                <w:t xml:space="preserve">the </w:t>
              </w:r>
            </w:ins>
            <w:r>
              <w:t>number of days that will be used for default Start and End dates when generating Horizon Reports.</w:t>
            </w:r>
          </w:p>
        </w:tc>
      </w:tr>
      <w:tr w:rsidR="00232EDA" w14:paraId="50146455" w14:textId="77777777" w:rsidTr="00962769">
        <w:tc>
          <w:tcPr>
            <w:tcW w:w="4262" w:type="dxa"/>
            <w:tcBorders>
              <w:left w:val="single" w:sz="1" w:space="0" w:color="000000"/>
              <w:bottom w:val="single" w:sz="1" w:space="0" w:color="000000"/>
            </w:tcBorders>
            <w:tcPrChange w:id="539" w:author="Moses, Robbie" w:date="2023-02-20T04:17:00Z">
              <w:tcPr>
                <w:tcW w:w="4986" w:type="dxa"/>
                <w:tcBorders>
                  <w:left w:val="single" w:sz="1" w:space="0" w:color="000000"/>
                  <w:bottom w:val="single" w:sz="1" w:space="0" w:color="000000"/>
                </w:tcBorders>
              </w:tcPr>
            </w:tcPrChange>
          </w:tcPr>
          <w:p w14:paraId="1111DFF6" w14:textId="77777777" w:rsidR="00232EDA" w:rsidRPr="00750EF0" w:rsidRDefault="00232EDA" w:rsidP="00750EF0">
            <w:pPr>
              <w:pStyle w:val="TableBody"/>
              <w:rPr>
                <w:b/>
                <w:bCs/>
              </w:rPr>
            </w:pPr>
            <w:r w:rsidRPr="00750EF0">
              <w:rPr>
                <w:b/>
                <w:bCs/>
              </w:rPr>
              <w:t>Default Duration of Recommendation Report</w:t>
            </w:r>
          </w:p>
        </w:tc>
        <w:tc>
          <w:tcPr>
            <w:tcW w:w="4997" w:type="dxa"/>
            <w:tcBorders>
              <w:left w:val="single" w:sz="1" w:space="0" w:color="000000"/>
              <w:bottom w:val="single" w:sz="1" w:space="0" w:color="000000"/>
              <w:right w:val="single" w:sz="1" w:space="0" w:color="000000"/>
            </w:tcBorders>
            <w:tcPrChange w:id="540" w:author="Moses, Robbie" w:date="2023-02-20T04:17:00Z">
              <w:tcPr>
                <w:tcW w:w="4997" w:type="dxa"/>
                <w:tcBorders>
                  <w:left w:val="single" w:sz="1" w:space="0" w:color="000000"/>
                  <w:bottom w:val="single" w:sz="1" w:space="0" w:color="000000"/>
                  <w:right w:val="single" w:sz="1" w:space="0" w:color="000000"/>
                </w:tcBorders>
              </w:tcPr>
            </w:tcPrChange>
          </w:tcPr>
          <w:p w14:paraId="75C98C33" w14:textId="2A6CA49E" w:rsidR="00232EDA" w:rsidRDefault="00232EDA" w:rsidP="00750EF0">
            <w:pPr>
              <w:pStyle w:val="TableBody"/>
            </w:pPr>
            <w:r>
              <w:t xml:space="preserve">Enter </w:t>
            </w:r>
            <w:del w:id="541" w:author="Moses, Robbie" w:date="2023-02-17T04:12:00Z">
              <w:r w:rsidDel="008D0795">
                <w:delText xml:space="preserve">a </w:delText>
              </w:r>
            </w:del>
            <w:ins w:id="542" w:author="Moses, Robbie" w:date="2023-02-17T04:12:00Z">
              <w:r w:rsidR="008D0795">
                <w:t xml:space="preserve">the </w:t>
              </w:r>
            </w:ins>
            <w:r>
              <w:t>number of days that will be used for default Start and End dates of the historical data when generating Recommendation Reports.</w:t>
            </w:r>
          </w:p>
        </w:tc>
      </w:tr>
      <w:tr w:rsidR="00232EDA" w14:paraId="674C1A67" w14:textId="77777777" w:rsidTr="00962769">
        <w:tc>
          <w:tcPr>
            <w:tcW w:w="4262" w:type="dxa"/>
            <w:tcBorders>
              <w:left w:val="single" w:sz="1" w:space="0" w:color="000000"/>
              <w:bottom w:val="single" w:sz="1" w:space="0" w:color="000000"/>
            </w:tcBorders>
            <w:tcPrChange w:id="543" w:author="Moses, Robbie" w:date="2023-02-20T04:17:00Z">
              <w:tcPr>
                <w:tcW w:w="4986" w:type="dxa"/>
                <w:tcBorders>
                  <w:left w:val="single" w:sz="1" w:space="0" w:color="000000"/>
                  <w:bottom w:val="single" w:sz="1" w:space="0" w:color="000000"/>
                </w:tcBorders>
              </w:tcPr>
            </w:tcPrChange>
          </w:tcPr>
          <w:p w14:paraId="3959E89F" w14:textId="77777777" w:rsidR="00232EDA" w:rsidRPr="00750EF0" w:rsidRDefault="00232EDA" w:rsidP="00750EF0">
            <w:pPr>
              <w:pStyle w:val="TableBody"/>
              <w:rPr>
                <w:b/>
                <w:bCs/>
              </w:rPr>
            </w:pPr>
            <w:r w:rsidRPr="00750EF0">
              <w:rPr>
                <w:b/>
                <w:bCs/>
              </w:rPr>
              <w:t>Default Duration of Order Report</w:t>
            </w:r>
          </w:p>
        </w:tc>
        <w:tc>
          <w:tcPr>
            <w:tcW w:w="4997" w:type="dxa"/>
            <w:tcBorders>
              <w:left w:val="single" w:sz="1" w:space="0" w:color="000000"/>
              <w:bottom w:val="single" w:sz="1" w:space="0" w:color="000000"/>
              <w:right w:val="single" w:sz="1" w:space="0" w:color="000000"/>
            </w:tcBorders>
            <w:tcPrChange w:id="544" w:author="Moses, Robbie" w:date="2023-02-20T04:17:00Z">
              <w:tcPr>
                <w:tcW w:w="4997" w:type="dxa"/>
                <w:tcBorders>
                  <w:left w:val="single" w:sz="1" w:space="0" w:color="000000"/>
                  <w:bottom w:val="single" w:sz="1" w:space="0" w:color="000000"/>
                  <w:right w:val="single" w:sz="1" w:space="0" w:color="000000"/>
                </w:tcBorders>
              </w:tcPr>
            </w:tcPrChange>
          </w:tcPr>
          <w:p w14:paraId="493DEA23" w14:textId="2688C3F9" w:rsidR="00232EDA" w:rsidRDefault="00232EDA" w:rsidP="00750EF0">
            <w:pPr>
              <w:pStyle w:val="TableBody"/>
            </w:pPr>
            <w:r>
              <w:t xml:space="preserve">Enter </w:t>
            </w:r>
            <w:del w:id="545" w:author="Moses, Robbie" w:date="2023-02-17T04:12:00Z">
              <w:r w:rsidDel="008D0795">
                <w:delText xml:space="preserve">a </w:delText>
              </w:r>
            </w:del>
            <w:ins w:id="546" w:author="Moses, Robbie" w:date="2023-02-17T04:12:00Z">
              <w:r w:rsidR="008D0795">
                <w:t xml:space="preserve">the </w:t>
              </w:r>
            </w:ins>
            <w:r>
              <w:t>number of days that will be used for default Start and End dates of the historical data when generating Order Reports.</w:t>
            </w:r>
          </w:p>
        </w:tc>
      </w:tr>
      <w:tr w:rsidR="00232EDA" w14:paraId="53DA100B" w14:textId="77777777" w:rsidTr="00962769">
        <w:tc>
          <w:tcPr>
            <w:tcW w:w="4262" w:type="dxa"/>
            <w:tcBorders>
              <w:left w:val="single" w:sz="1" w:space="0" w:color="000000"/>
              <w:bottom w:val="single" w:sz="1" w:space="0" w:color="000000"/>
            </w:tcBorders>
            <w:tcPrChange w:id="547" w:author="Moses, Robbie" w:date="2023-02-20T04:17:00Z">
              <w:tcPr>
                <w:tcW w:w="4986" w:type="dxa"/>
                <w:tcBorders>
                  <w:left w:val="single" w:sz="1" w:space="0" w:color="000000"/>
                  <w:bottom w:val="single" w:sz="1" w:space="0" w:color="000000"/>
                </w:tcBorders>
              </w:tcPr>
            </w:tcPrChange>
          </w:tcPr>
          <w:p w14:paraId="6D9DCB84" w14:textId="77777777" w:rsidR="00232EDA" w:rsidRPr="00750EF0" w:rsidRDefault="00232EDA" w:rsidP="00750EF0">
            <w:pPr>
              <w:pStyle w:val="TableBody"/>
              <w:rPr>
                <w:b/>
                <w:bCs/>
              </w:rPr>
            </w:pPr>
            <w:r w:rsidRPr="00750EF0">
              <w:rPr>
                <w:b/>
                <w:bCs/>
              </w:rPr>
              <w:t>Default Duration of Variance Report</w:t>
            </w:r>
          </w:p>
        </w:tc>
        <w:tc>
          <w:tcPr>
            <w:tcW w:w="4997" w:type="dxa"/>
            <w:tcBorders>
              <w:left w:val="single" w:sz="1" w:space="0" w:color="000000"/>
              <w:bottom w:val="single" w:sz="1" w:space="0" w:color="000000"/>
              <w:right w:val="single" w:sz="1" w:space="0" w:color="000000"/>
            </w:tcBorders>
            <w:tcPrChange w:id="548" w:author="Moses, Robbie" w:date="2023-02-20T04:17:00Z">
              <w:tcPr>
                <w:tcW w:w="4997" w:type="dxa"/>
                <w:tcBorders>
                  <w:left w:val="single" w:sz="1" w:space="0" w:color="000000"/>
                  <w:bottom w:val="single" w:sz="1" w:space="0" w:color="000000"/>
                  <w:right w:val="single" w:sz="1" w:space="0" w:color="000000"/>
                </w:tcBorders>
              </w:tcPr>
            </w:tcPrChange>
          </w:tcPr>
          <w:p w14:paraId="59956895" w14:textId="4E6FC9B0" w:rsidR="00232EDA" w:rsidRDefault="00232EDA" w:rsidP="00750EF0">
            <w:pPr>
              <w:pStyle w:val="TableBody"/>
            </w:pPr>
            <w:r>
              <w:t xml:space="preserve">Enter </w:t>
            </w:r>
            <w:del w:id="549" w:author="Moses, Robbie" w:date="2023-02-17T04:12:00Z">
              <w:r w:rsidDel="008D0795">
                <w:delText xml:space="preserve">a </w:delText>
              </w:r>
            </w:del>
            <w:ins w:id="550" w:author="Moses, Robbie" w:date="2023-02-17T04:12:00Z">
              <w:r w:rsidR="008D0795">
                <w:t xml:space="preserve">the </w:t>
              </w:r>
            </w:ins>
            <w:r>
              <w:t xml:space="preserve">number of days that will be used for default Start and End dates of the historical data when generating Variance Reports.  </w:t>
            </w:r>
          </w:p>
        </w:tc>
      </w:tr>
      <w:tr w:rsidR="00232EDA" w14:paraId="18BDD016" w14:textId="77777777" w:rsidTr="00962769">
        <w:tc>
          <w:tcPr>
            <w:tcW w:w="4262" w:type="dxa"/>
            <w:tcBorders>
              <w:left w:val="single" w:sz="1" w:space="0" w:color="000000"/>
              <w:bottom w:val="single" w:sz="1" w:space="0" w:color="000000"/>
            </w:tcBorders>
            <w:tcPrChange w:id="551" w:author="Moses, Robbie" w:date="2023-02-20T04:17:00Z">
              <w:tcPr>
                <w:tcW w:w="4986" w:type="dxa"/>
                <w:tcBorders>
                  <w:left w:val="single" w:sz="1" w:space="0" w:color="000000"/>
                  <w:bottom w:val="single" w:sz="1" w:space="0" w:color="000000"/>
                </w:tcBorders>
              </w:tcPr>
            </w:tcPrChange>
          </w:tcPr>
          <w:p w14:paraId="6FA64FC2" w14:textId="77777777" w:rsidR="00232EDA" w:rsidRPr="00750EF0" w:rsidRDefault="00232EDA" w:rsidP="00750EF0">
            <w:pPr>
              <w:pStyle w:val="TableBody"/>
              <w:rPr>
                <w:b/>
                <w:bCs/>
              </w:rPr>
            </w:pPr>
            <w:r w:rsidRPr="00750EF0">
              <w:rPr>
                <w:b/>
                <w:bCs/>
              </w:rPr>
              <w:t>Default Duration of Cost Report</w:t>
            </w:r>
          </w:p>
        </w:tc>
        <w:tc>
          <w:tcPr>
            <w:tcW w:w="4997" w:type="dxa"/>
            <w:tcBorders>
              <w:left w:val="single" w:sz="1" w:space="0" w:color="000000"/>
              <w:bottom w:val="single" w:sz="1" w:space="0" w:color="000000"/>
              <w:right w:val="single" w:sz="1" w:space="0" w:color="000000"/>
            </w:tcBorders>
            <w:tcPrChange w:id="552" w:author="Moses, Robbie" w:date="2023-02-20T04:17:00Z">
              <w:tcPr>
                <w:tcW w:w="4997" w:type="dxa"/>
                <w:tcBorders>
                  <w:left w:val="single" w:sz="1" w:space="0" w:color="000000"/>
                  <w:bottom w:val="single" w:sz="1" w:space="0" w:color="000000"/>
                  <w:right w:val="single" w:sz="1" w:space="0" w:color="000000"/>
                </w:tcBorders>
              </w:tcPr>
            </w:tcPrChange>
          </w:tcPr>
          <w:p w14:paraId="5A4EB68B" w14:textId="38940632" w:rsidR="00232EDA" w:rsidRDefault="00232EDA" w:rsidP="00750EF0">
            <w:pPr>
              <w:pStyle w:val="TableBody"/>
            </w:pPr>
            <w:r>
              <w:t xml:space="preserve">Enter </w:t>
            </w:r>
            <w:del w:id="553" w:author="Moses, Robbie" w:date="2023-02-17T04:12:00Z">
              <w:r w:rsidDel="008D0795">
                <w:delText xml:space="preserve">a </w:delText>
              </w:r>
            </w:del>
            <w:ins w:id="554" w:author="Moses, Robbie" w:date="2023-02-17T04:12:00Z">
              <w:r w:rsidR="008D0795">
                <w:t xml:space="preserve">the </w:t>
              </w:r>
            </w:ins>
            <w:r>
              <w:t xml:space="preserve">number of days that will be used for default Start and End dates of the historical data when generating Cost Reports.  </w:t>
            </w:r>
          </w:p>
        </w:tc>
      </w:tr>
      <w:tr w:rsidR="00232EDA" w14:paraId="314F136B" w14:textId="77777777" w:rsidTr="00962769">
        <w:tc>
          <w:tcPr>
            <w:tcW w:w="4262" w:type="dxa"/>
            <w:tcBorders>
              <w:left w:val="single" w:sz="1" w:space="0" w:color="000000"/>
              <w:bottom w:val="single" w:sz="1" w:space="0" w:color="000000"/>
            </w:tcBorders>
            <w:tcPrChange w:id="555" w:author="Moses, Robbie" w:date="2023-02-20T04:17:00Z">
              <w:tcPr>
                <w:tcW w:w="4986" w:type="dxa"/>
                <w:tcBorders>
                  <w:left w:val="single" w:sz="1" w:space="0" w:color="000000"/>
                  <w:bottom w:val="single" w:sz="1" w:space="0" w:color="000000"/>
                </w:tcBorders>
              </w:tcPr>
            </w:tcPrChange>
          </w:tcPr>
          <w:p w14:paraId="44E48A73" w14:textId="77777777" w:rsidR="00232EDA" w:rsidRPr="00750EF0" w:rsidRDefault="00232EDA" w:rsidP="00750EF0">
            <w:pPr>
              <w:pStyle w:val="TableBody"/>
              <w:rPr>
                <w:b/>
                <w:bCs/>
              </w:rPr>
            </w:pPr>
            <w:r w:rsidRPr="00750EF0">
              <w:rPr>
                <w:b/>
                <w:bCs/>
              </w:rPr>
              <w:lastRenderedPageBreak/>
              <w:t>The number of days in a year over which the average costs (Holding costs, insurance costs) are computed in the Cost Report.</w:t>
            </w:r>
          </w:p>
        </w:tc>
        <w:tc>
          <w:tcPr>
            <w:tcW w:w="4997" w:type="dxa"/>
            <w:tcBorders>
              <w:left w:val="single" w:sz="1" w:space="0" w:color="000000"/>
              <w:bottom w:val="single" w:sz="1" w:space="0" w:color="000000"/>
              <w:right w:val="single" w:sz="1" w:space="0" w:color="000000"/>
            </w:tcBorders>
            <w:tcPrChange w:id="556" w:author="Moses, Robbie" w:date="2023-02-20T04:17:00Z">
              <w:tcPr>
                <w:tcW w:w="4997" w:type="dxa"/>
                <w:tcBorders>
                  <w:left w:val="single" w:sz="1" w:space="0" w:color="000000"/>
                  <w:bottom w:val="single" w:sz="1" w:space="0" w:color="000000"/>
                  <w:right w:val="single" w:sz="1" w:space="0" w:color="000000"/>
                </w:tcBorders>
              </w:tcPr>
            </w:tcPrChange>
          </w:tcPr>
          <w:p w14:paraId="0EA028EF" w14:textId="77777777" w:rsidR="00232EDA" w:rsidRDefault="00232EDA" w:rsidP="00750EF0">
            <w:pPr>
              <w:pStyle w:val="TableBody"/>
            </w:pPr>
            <w:r>
              <w:t>Enter the number of days in a year over which average costs will be computed in the Cost Report. Depending on the accounting practices, most institutions use 365 or 360.</w:t>
            </w:r>
          </w:p>
        </w:tc>
      </w:tr>
      <w:tr w:rsidR="00232EDA" w14:paraId="071D645F" w14:textId="77777777" w:rsidTr="00962769">
        <w:tc>
          <w:tcPr>
            <w:tcW w:w="4262" w:type="dxa"/>
            <w:tcBorders>
              <w:left w:val="single" w:sz="1" w:space="0" w:color="000000"/>
              <w:bottom w:val="single" w:sz="1" w:space="0" w:color="000000"/>
            </w:tcBorders>
            <w:tcPrChange w:id="557" w:author="Moses, Robbie" w:date="2023-02-20T04:17:00Z">
              <w:tcPr>
                <w:tcW w:w="4986" w:type="dxa"/>
                <w:tcBorders>
                  <w:left w:val="single" w:sz="1" w:space="0" w:color="000000"/>
                  <w:bottom w:val="single" w:sz="1" w:space="0" w:color="000000"/>
                </w:tcBorders>
              </w:tcPr>
            </w:tcPrChange>
          </w:tcPr>
          <w:p w14:paraId="41A8CB5C" w14:textId="77777777" w:rsidR="00232EDA" w:rsidRPr="00750EF0" w:rsidRDefault="00232EDA" w:rsidP="00750EF0">
            <w:pPr>
              <w:pStyle w:val="TableBody"/>
              <w:rPr>
                <w:b/>
                <w:bCs/>
              </w:rPr>
            </w:pPr>
            <w:r w:rsidRPr="00750EF0">
              <w:rPr>
                <w:b/>
                <w:bCs/>
              </w:rPr>
              <w:t>The value of Forecast Health Indicator (%) above which forecast health is considered good</w:t>
            </w:r>
          </w:p>
        </w:tc>
        <w:tc>
          <w:tcPr>
            <w:tcW w:w="4997" w:type="dxa"/>
            <w:tcBorders>
              <w:left w:val="single" w:sz="1" w:space="0" w:color="000000"/>
              <w:bottom w:val="single" w:sz="1" w:space="0" w:color="000000"/>
              <w:right w:val="single" w:sz="1" w:space="0" w:color="000000"/>
            </w:tcBorders>
            <w:tcPrChange w:id="558" w:author="Moses, Robbie" w:date="2023-02-20T04:17:00Z">
              <w:tcPr>
                <w:tcW w:w="4997" w:type="dxa"/>
                <w:tcBorders>
                  <w:left w:val="single" w:sz="1" w:space="0" w:color="000000"/>
                  <w:bottom w:val="single" w:sz="1" w:space="0" w:color="000000"/>
                  <w:right w:val="single" w:sz="1" w:space="0" w:color="000000"/>
                </w:tcBorders>
              </w:tcPr>
            </w:tcPrChange>
          </w:tcPr>
          <w:p w14:paraId="038E59F3" w14:textId="3E51D87D" w:rsidR="00232EDA" w:rsidRDefault="00232EDA" w:rsidP="00750EF0">
            <w:pPr>
              <w:pStyle w:val="TableBody"/>
            </w:pPr>
            <w:r>
              <w:t xml:space="preserve">Enter </w:t>
            </w:r>
            <w:ins w:id="559" w:author="Moses, Robbie" w:date="2023-02-17T04:12:00Z">
              <w:r w:rsidR="008D0795">
                <w:t xml:space="preserve">the </w:t>
              </w:r>
            </w:ins>
            <w:r>
              <w:t xml:space="preserve">percentage of the Forecast Health Indicator above which forecast health is considered good. The number entered here will be the threshold percentage used for </w:t>
            </w:r>
            <w:ins w:id="560" w:author="Moses, Robbie" w:date="2023-02-17T04:12:00Z">
              <w:r w:rsidR="00936CCB">
                <w:t xml:space="preserve">the </w:t>
              </w:r>
            </w:ins>
            <w:r>
              <w:t xml:space="preserve">‘good’ forecast health indicator </w:t>
            </w:r>
            <w:del w:id="561" w:author="Moses, Robbie" w:date="2023-02-17T04:12:00Z">
              <w:r w:rsidDel="00936CCB">
                <w:delText xml:space="preserve">showed </w:delText>
              </w:r>
            </w:del>
            <w:ins w:id="562" w:author="Moses, Robbie" w:date="2023-02-17T04:12:00Z">
              <w:r w:rsidR="00936CCB">
                <w:t xml:space="preserve">shown </w:t>
              </w:r>
            </w:ins>
            <w:r>
              <w:t>as a green legend in the application.</w:t>
            </w:r>
          </w:p>
        </w:tc>
      </w:tr>
      <w:tr w:rsidR="00232EDA" w14:paraId="233E1A71" w14:textId="77777777" w:rsidTr="00962769">
        <w:tc>
          <w:tcPr>
            <w:tcW w:w="4262" w:type="dxa"/>
            <w:tcBorders>
              <w:left w:val="single" w:sz="1" w:space="0" w:color="000000"/>
              <w:bottom w:val="single" w:sz="1" w:space="0" w:color="000000"/>
            </w:tcBorders>
            <w:tcPrChange w:id="563" w:author="Moses, Robbie" w:date="2023-02-20T04:17:00Z">
              <w:tcPr>
                <w:tcW w:w="4986" w:type="dxa"/>
                <w:tcBorders>
                  <w:left w:val="single" w:sz="1" w:space="0" w:color="000000"/>
                  <w:bottom w:val="single" w:sz="1" w:space="0" w:color="000000"/>
                </w:tcBorders>
              </w:tcPr>
            </w:tcPrChange>
          </w:tcPr>
          <w:p w14:paraId="0DA0409E" w14:textId="6F441164" w:rsidR="00232EDA" w:rsidRPr="00936CCB" w:rsidRDefault="00232EDA" w:rsidP="00750EF0">
            <w:pPr>
              <w:pStyle w:val="TableBody"/>
              <w:rPr>
                <w:b/>
                <w:bCs/>
                <w:rPrChange w:id="564" w:author="Moses, Robbie" w:date="2023-02-17T04:13:00Z">
                  <w:rPr/>
                </w:rPrChange>
              </w:rPr>
            </w:pPr>
            <w:r w:rsidRPr="00936CCB">
              <w:rPr>
                <w:b/>
                <w:bCs/>
                <w:rPrChange w:id="565" w:author="Moses, Robbie" w:date="2023-02-17T04:13:00Z">
                  <w:rPr/>
                </w:rPrChange>
              </w:rPr>
              <w:t xml:space="preserve">The value of </w:t>
            </w:r>
            <w:ins w:id="566" w:author="Moses, Robbie" w:date="2023-02-17T04:13:00Z">
              <w:r w:rsidR="00936CCB" w:rsidRPr="00936CCB">
                <w:rPr>
                  <w:b/>
                  <w:bCs/>
                  <w:rPrChange w:id="567" w:author="Moses, Robbie" w:date="2023-02-17T04:13:00Z">
                    <w:rPr/>
                  </w:rPrChange>
                </w:rPr>
                <w:t xml:space="preserve">the </w:t>
              </w:r>
            </w:ins>
            <w:r w:rsidRPr="00936CCB">
              <w:rPr>
                <w:b/>
                <w:bCs/>
                <w:rPrChange w:id="568" w:author="Moses, Robbie" w:date="2023-02-17T04:13:00Z">
                  <w:rPr/>
                </w:rPrChange>
              </w:rPr>
              <w:t>Forecast Health Indicator (%) above which forecast health is considered acceptable</w:t>
            </w:r>
          </w:p>
        </w:tc>
        <w:tc>
          <w:tcPr>
            <w:tcW w:w="4997" w:type="dxa"/>
            <w:tcBorders>
              <w:left w:val="single" w:sz="1" w:space="0" w:color="000000"/>
              <w:bottom w:val="single" w:sz="1" w:space="0" w:color="000000"/>
              <w:right w:val="single" w:sz="1" w:space="0" w:color="000000"/>
            </w:tcBorders>
            <w:tcPrChange w:id="569" w:author="Moses, Robbie" w:date="2023-02-20T04:17:00Z">
              <w:tcPr>
                <w:tcW w:w="4997" w:type="dxa"/>
                <w:tcBorders>
                  <w:left w:val="single" w:sz="1" w:space="0" w:color="000000"/>
                  <w:bottom w:val="single" w:sz="1" w:space="0" w:color="000000"/>
                  <w:right w:val="single" w:sz="1" w:space="0" w:color="000000"/>
                </w:tcBorders>
              </w:tcPr>
            </w:tcPrChange>
          </w:tcPr>
          <w:p w14:paraId="57DBB867" w14:textId="3B4A2B1D" w:rsidR="00232EDA" w:rsidRDefault="00232EDA" w:rsidP="00750EF0">
            <w:pPr>
              <w:pStyle w:val="TableBody"/>
            </w:pPr>
            <w:r w:rsidRPr="00750EF0">
              <w:t xml:space="preserve">Enter </w:t>
            </w:r>
            <w:ins w:id="570" w:author="Moses, Robbie" w:date="2023-02-17T04:13:00Z">
              <w:r w:rsidR="00936CCB">
                <w:t xml:space="preserve">the </w:t>
              </w:r>
            </w:ins>
            <w:r w:rsidRPr="00750EF0">
              <w:t xml:space="preserve">percentage of the Forecast Health Indicator above which forecast health is considered acceptable. The number entered here will be the threshold percentage used for </w:t>
            </w:r>
            <w:ins w:id="571" w:author="Moses, Robbie" w:date="2023-02-17T04:13:00Z">
              <w:r w:rsidR="00936CCB">
                <w:t xml:space="preserve">the </w:t>
              </w:r>
            </w:ins>
            <w:r w:rsidRPr="00750EF0">
              <w:t>‘acceptable’ forecast</w:t>
            </w:r>
            <w:r>
              <w:t xml:space="preserve"> health indicator depicted by </w:t>
            </w:r>
            <w:ins w:id="572" w:author="Moses, Robbie" w:date="2023-02-17T04:13:00Z">
              <w:r w:rsidR="009E381C">
                <w:t xml:space="preserve">a </w:t>
              </w:r>
            </w:ins>
            <w:r>
              <w:t xml:space="preserve">yellow legend in the application. Values below this percentage will be considered </w:t>
            </w:r>
            <w:del w:id="573" w:author="Moses, Robbie" w:date="2023-02-17T04:13:00Z">
              <w:r w:rsidDel="009E381C">
                <w:delText xml:space="preserve">as </w:delText>
              </w:r>
            </w:del>
            <w:r>
              <w:t>unacceptable</w:t>
            </w:r>
            <w:del w:id="574" w:author="Moses, Robbie" w:date="2023-02-17T04:13:00Z">
              <w:r w:rsidDel="009E381C">
                <w:delText>,</w:delText>
              </w:r>
            </w:del>
            <w:r>
              <w:t xml:space="preserve"> and will be </w:t>
            </w:r>
            <w:del w:id="575" w:author="Moses, Robbie" w:date="2023-02-17T04:13:00Z">
              <w:r w:rsidDel="009E381C">
                <w:delText xml:space="preserve">showed </w:delText>
              </w:r>
            </w:del>
            <w:ins w:id="576" w:author="Moses, Robbie" w:date="2023-02-17T04:13:00Z">
              <w:r w:rsidR="009E381C">
                <w:t xml:space="preserve">shown </w:t>
              </w:r>
            </w:ins>
            <w:r>
              <w:t>as a red legend.</w:t>
            </w:r>
          </w:p>
        </w:tc>
      </w:tr>
      <w:tr w:rsidR="00232EDA" w14:paraId="65A4EF6F" w14:textId="77777777" w:rsidTr="00962769">
        <w:tc>
          <w:tcPr>
            <w:tcW w:w="4262" w:type="dxa"/>
            <w:tcBorders>
              <w:left w:val="single" w:sz="1" w:space="0" w:color="000000"/>
              <w:bottom w:val="single" w:sz="1" w:space="0" w:color="000000"/>
            </w:tcBorders>
            <w:tcPrChange w:id="577" w:author="Moses, Robbie" w:date="2023-02-20T04:17:00Z">
              <w:tcPr>
                <w:tcW w:w="4986" w:type="dxa"/>
                <w:tcBorders>
                  <w:left w:val="single" w:sz="1" w:space="0" w:color="000000"/>
                  <w:bottom w:val="single" w:sz="1" w:space="0" w:color="000000"/>
                </w:tcBorders>
              </w:tcPr>
            </w:tcPrChange>
          </w:tcPr>
          <w:p w14:paraId="20891E6B" w14:textId="77777777" w:rsidR="00232EDA" w:rsidRPr="00D87414" w:rsidRDefault="00232EDA" w:rsidP="00750EF0">
            <w:pPr>
              <w:pStyle w:val="TableBody"/>
              <w:rPr>
                <w:b/>
                <w:bCs/>
                <w:rPrChange w:id="578" w:author="Moses, Robbie" w:date="2023-02-17T04:14:00Z">
                  <w:rPr/>
                </w:rPrChange>
              </w:rPr>
            </w:pPr>
            <w:r w:rsidRPr="00D87414">
              <w:rPr>
                <w:b/>
                <w:bCs/>
                <w:rPrChange w:id="579" w:author="Moses, Robbie" w:date="2023-02-17T04:14:00Z">
                  <w:rPr/>
                </w:rPrChange>
              </w:rPr>
              <w:t>The number of days of history data and corresponding data errors and warnings used to compute the data health indicator</w:t>
            </w:r>
          </w:p>
        </w:tc>
        <w:tc>
          <w:tcPr>
            <w:tcW w:w="4997" w:type="dxa"/>
            <w:tcBorders>
              <w:left w:val="single" w:sz="1" w:space="0" w:color="000000"/>
              <w:bottom w:val="single" w:sz="1" w:space="0" w:color="000000"/>
              <w:right w:val="single" w:sz="1" w:space="0" w:color="000000"/>
            </w:tcBorders>
            <w:tcPrChange w:id="580" w:author="Moses, Robbie" w:date="2023-02-20T04:17:00Z">
              <w:tcPr>
                <w:tcW w:w="4997" w:type="dxa"/>
                <w:tcBorders>
                  <w:left w:val="single" w:sz="1" w:space="0" w:color="000000"/>
                  <w:bottom w:val="single" w:sz="1" w:space="0" w:color="000000"/>
                  <w:right w:val="single" w:sz="1" w:space="0" w:color="000000"/>
                </w:tcBorders>
              </w:tcPr>
            </w:tcPrChange>
          </w:tcPr>
          <w:p w14:paraId="4760BFA5" w14:textId="73BB1853" w:rsidR="00232EDA" w:rsidRDefault="00232EDA" w:rsidP="00750EF0">
            <w:pPr>
              <w:pStyle w:val="TableBody"/>
            </w:pPr>
            <w:r>
              <w:t xml:space="preserve">Enter the number of days that will be used in </w:t>
            </w:r>
            <w:ins w:id="581" w:author="Moses, Robbie" w:date="2023-02-17T04:14:00Z">
              <w:r w:rsidR="009E381C">
                <w:t xml:space="preserve">the </w:t>
              </w:r>
            </w:ins>
            <w:r>
              <w:t>computation of the data health indicator. For instance, if there are some data errors that have a negative impact on the overall data health indicator, those errors will be disregarded after they pass the number of days indicated here.</w:t>
            </w:r>
          </w:p>
        </w:tc>
      </w:tr>
      <w:tr w:rsidR="00232EDA" w14:paraId="36D399A3" w14:textId="77777777" w:rsidTr="00962769">
        <w:tc>
          <w:tcPr>
            <w:tcW w:w="4262" w:type="dxa"/>
            <w:tcBorders>
              <w:left w:val="single" w:sz="1" w:space="0" w:color="000000"/>
              <w:bottom w:val="single" w:sz="1" w:space="0" w:color="000000"/>
            </w:tcBorders>
            <w:tcPrChange w:id="582" w:author="Moses, Robbie" w:date="2023-02-20T04:17:00Z">
              <w:tcPr>
                <w:tcW w:w="4986" w:type="dxa"/>
                <w:tcBorders>
                  <w:left w:val="single" w:sz="1" w:space="0" w:color="000000"/>
                  <w:bottom w:val="single" w:sz="1" w:space="0" w:color="000000"/>
                </w:tcBorders>
              </w:tcPr>
            </w:tcPrChange>
          </w:tcPr>
          <w:p w14:paraId="03827502" w14:textId="77777777" w:rsidR="00232EDA" w:rsidRPr="00D87414" w:rsidRDefault="00232EDA" w:rsidP="00750EF0">
            <w:pPr>
              <w:pStyle w:val="TableBody"/>
              <w:rPr>
                <w:b/>
                <w:bCs/>
                <w:rPrChange w:id="583" w:author="Moses, Robbie" w:date="2023-02-17T04:14:00Z">
                  <w:rPr/>
                </w:rPrChange>
              </w:rPr>
            </w:pPr>
            <w:r w:rsidRPr="00D87414">
              <w:rPr>
                <w:b/>
                <w:bCs/>
                <w:rPrChange w:id="584" w:author="Moses, Robbie" w:date="2023-02-17T04:14:00Z">
                  <w:rPr/>
                </w:rPrChange>
              </w:rPr>
              <w:t>The rolling average percentage above which the general health of the history data is considered good</w:t>
            </w:r>
          </w:p>
        </w:tc>
        <w:tc>
          <w:tcPr>
            <w:tcW w:w="4997" w:type="dxa"/>
            <w:tcBorders>
              <w:left w:val="single" w:sz="1" w:space="0" w:color="000000"/>
              <w:bottom w:val="single" w:sz="1" w:space="0" w:color="000000"/>
              <w:right w:val="single" w:sz="1" w:space="0" w:color="000000"/>
            </w:tcBorders>
            <w:tcPrChange w:id="585" w:author="Moses, Robbie" w:date="2023-02-20T04:17:00Z">
              <w:tcPr>
                <w:tcW w:w="4997" w:type="dxa"/>
                <w:tcBorders>
                  <w:left w:val="single" w:sz="1" w:space="0" w:color="000000"/>
                  <w:bottom w:val="single" w:sz="1" w:space="0" w:color="000000"/>
                  <w:right w:val="single" w:sz="1" w:space="0" w:color="000000"/>
                </w:tcBorders>
              </w:tcPr>
            </w:tcPrChange>
          </w:tcPr>
          <w:p w14:paraId="3ECF6E9F" w14:textId="74EA255B" w:rsidR="00232EDA" w:rsidRDefault="00232EDA" w:rsidP="00750EF0">
            <w:pPr>
              <w:pStyle w:val="TableBody"/>
            </w:pPr>
            <w:r>
              <w:t xml:space="preserve">Enter </w:t>
            </w:r>
            <w:ins w:id="586" w:author="Moses, Robbie" w:date="2023-02-17T04:14:00Z">
              <w:r w:rsidR="00D87414">
                <w:t xml:space="preserve">the </w:t>
              </w:r>
            </w:ins>
            <w:r>
              <w:t xml:space="preserve">percentage above which general data health is considered good. The number entered will be the threshold percentage used for </w:t>
            </w:r>
            <w:ins w:id="587" w:author="Moses, Robbie" w:date="2023-02-17T04:14:00Z">
              <w:r w:rsidR="00D87414">
                <w:t xml:space="preserve">the </w:t>
              </w:r>
            </w:ins>
            <w:r>
              <w:t xml:space="preserve">‘good’ data health indicator </w:t>
            </w:r>
            <w:del w:id="588" w:author="Moses, Robbie" w:date="2023-02-17T04:14:00Z">
              <w:r w:rsidDel="00D87414">
                <w:delText xml:space="preserve">showed </w:delText>
              </w:r>
            </w:del>
            <w:ins w:id="589" w:author="Moses, Robbie" w:date="2023-02-17T04:14:00Z">
              <w:r w:rsidR="00D87414">
                <w:t xml:space="preserve">shown </w:t>
              </w:r>
            </w:ins>
            <w:r>
              <w:t>as a green legend in the application.</w:t>
            </w:r>
          </w:p>
        </w:tc>
      </w:tr>
      <w:tr w:rsidR="00232EDA" w14:paraId="196812A5" w14:textId="77777777" w:rsidTr="00962769">
        <w:tc>
          <w:tcPr>
            <w:tcW w:w="4262" w:type="dxa"/>
            <w:tcBorders>
              <w:left w:val="single" w:sz="1" w:space="0" w:color="000000"/>
              <w:bottom w:val="single" w:sz="1" w:space="0" w:color="000000"/>
            </w:tcBorders>
            <w:tcPrChange w:id="590" w:author="Moses, Robbie" w:date="2023-02-20T04:17:00Z">
              <w:tcPr>
                <w:tcW w:w="4986" w:type="dxa"/>
                <w:tcBorders>
                  <w:left w:val="single" w:sz="1" w:space="0" w:color="000000"/>
                  <w:bottom w:val="single" w:sz="1" w:space="0" w:color="000000"/>
                </w:tcBorders>
              </w:tcPr>
            </w:tcPrChange>
          </w:tcPr>
          <w:p w14:paraId="6EB9CDD1" w14:textId="77777777" w:rsidR="00232EDA" w:rsidRPr="00D87414" w:rsidRDefault="00232EDA" w:rsidP="00750EF0">
            <w:pPr>
              <w:pStyle w:val="TableBody"/>
              <w:rPr>
                <w:b/>
                <w:bCs/>
                <w:rPrChange w:id="591" w:author="Moses, Robbie" w:date="2023-02-17T04:14:00Z">
                  <w:rPr/>
                </w:rPrChange>
              </w:rPr>
            </w:pPr>
            <w:r w:rsidRPr="00D87414">
              <w:rPr>
                <w:b/>
                <w:bCs/>
                <w:rPrChange w:id="592" w:author="Moses, Robbie" w:date="2023-02-17T04:14:00Z">
                  <w:rPr/>
                </w:rPrChange>
              </w:rPr>
              <w:t>The rolling average percentage above which the general health of the history data is considered acceptable</w:t>
            </w:r>
          </w:p>
        </w:tc>
        <w:tc>
          <w:tcPr>
            <w:tcW w:w="4997" w:type="dxa"/>
            <w:tcBorders>
              <w:left w:val="single" w:sz="1" w:space="0" w:color="000000"/>
              <w:bottom w:val="single" w:sz="1" w:space="0" w:color="000000"/>
              <w:right w:val="single" w:sz="1" w:space="0" w:color="000000"/>
            </w:tcBorders>
            <w:tcPrChange w:id="593" w:author="Moses, Robbie" w:date="2023-02-20T04:17:00Z">
              <w:tcPr>
                <w:tcW w:w="4997" w:type="dxa"/>
                <w:tcBorders>
                  <w:left w:val="single" w:sz="1" w:space="0" w:color="000000"/>
                  <w:bottom w:val="single" w:sz="1" w:space="0" w:color="000000"/>
                  <w:right w:val="single" w:sz="1" w:space="0" w:color="000000"/>
                </w:tcBorders>
              </w:tcPr>
            </w:tcPrChange>
          </w:tcPr>
          <w:p w14:paraId="6919AF54" w14:textId="7A371928" w:rsidR="00232EDA" w:rsidRDefault="00232EDA" w:rsidP="00750EF0">
            <w:pPr>
              <w:pStyle w:val="TableBody"/>
            </w:pPr>
            <w:r>
              <w:t xml:space="preserve">Enter </w:t>
            </w:r>
            <w:ins w:id="594" w:author="Moses, Robbie" w:date="2023-02-17T04:14:00Z">
              <w:r w:rsidR="00D87414">
                <w:t xml:space="preserve">the </w:t>
              </w:r>
            </w:ins>
            <w:r>
              <w:t xml:space="preserve">percentage above which general data health is considered acceptable. The number entered will be the threshold percentage used for </w:t>
            </w:r>
            <w:ins w:id="595" w:author="Moses, Robbie" w:date="2023-02-17T04:14:00Z">
              <w:r w:rsidR="00D87414">
                <w:t xml:space="preserve">the </w:t>
              </w:r>
            </w:ins>
            <w:r>
              <w:t xml:space="preserve">‘acceptable’ data health indicator </w:t>
            </w:r>
            <w:del w:id="596" w:author="Moses, Robbie" w:date="2023-02-17T04:14:00Z">
              <w:r w:rsidDel="00D87414">
                <w:delText xml:space="preserve">showed </w:delText>
              </w:r>
            </w:del>
            <w:ins w:id="597" w:author="Moses, Robbie" w:date="2023-02-17T04:14:00Z">
              <w:r w:rsidR="00D87414">
                <w:t xml:space="preserve">shown </w:t>
              </w:r>
            </w:ins>
            <w:r>
              <w:t xml:space="preserve">as a yellow legend in the application. Values below this percentage will be considered </w:t>
            </w:r>
            <w:del w:id="598" w:author="Moses, Robbie" w:date="2023-02-17T04:15:00Z">
              <w:r w:rsidDel="00D87414">
                <w:delText xml:space="preserve">as </w:delText>
              </w:r>
            </w:del>
            <w:r>
              <w:t>unacceptable</w:t>
            </w:r>
            <w:del w:id="599" w:author="Moses, Robbie" w:date="2023-02-17T04:15:00Z">
              <w:r w:rsidDel="00D87414">
                <w:delText>,</w:delText>
              </w:r>
            </w:del>
            <w:r>
              <w:t xml:space="preserve"> and will be depicted by </w:t>
            </w:r>
            <w:ins w:id="600" w:author="Moses, Robbie" w:date="2023-02-17T04:15:00Z">
              <w:r w:rsidR="00D87414">
                <w:t xml:space="preserve">a </w:t>
              </w:r>
            </w:ins>
            <w:r>
              <w:t>red legend.</w:t>
            </w:r>
          </w:p>
        </w:tc>
      </w:tr>
      <w:tr w:rsidR="00232EDA" w14:paraId="40A54DBE" w14:textId="77777777" w:rsidTr="00962769">
        <w:tc>
          <w:tcPr>
            <w:tcW w:w="4262" w:type="dxa"/>
            <w:tcBorders>
              <w:left w:val="single" w:sz="1" w:space="0" w:color="000000"/>
              <w:bottom w:val="single" w:sz="1" w:space="0" w:color="000000"/>
            </w:tcBorders>
            <w:tcPrChange w:id="601" w:author="Moses, Robbie" w:date="2023-02-20T04:17:00Z">
              <w:tcPr>
                <w:tcW w:w="4986" w:type="dxa"/>
                <w:tcBorders>
                  <w:left w:val="single" w:sz="1" w:space="0" w:color="000000"/>
                  <w:bottom w:val="single" w:sz="1" w:space="0" w:color="000000"/>
                </w:tcBorders>
              </w:tcPr>
            </w:tcPrChange>
          </w:tcPr>
          <w:p w14:paraId="489FF159" w14:textId="2967E58B" w:rsidR="00232EDA" w:rsidRPr="00D87414" w:rsidRDefault="00232EDA" w:rsidP="00750EF0">
            <w:pPr>
              <w:pStyle w:val="TableBody"/>
              <w:rPr>
                <w:b/>
                <w:bCs/>
                <w:rPrChange w:id="602" w:author="Moses, Robbie" w:date="2023-02-17T04:14:00Z">
                  <w:rPr/>
                </w:rPrChange>
              </w:rPr>
            </w:pPr>
            <w:r w:rsidRPr="00D87414">
              <w:rPr>
                <w:b/>
                <w:bCs/>
                <w:rPrChange w:id="603" w:author="Moses, Robbie" w:date="2023-02-17T04:14:00Z">
                  <w:rPr/>
                </w:rPrChange>
              </w:rPr>
              <w:t xml:space="preserve">The number of remaining days of </w:t>
            </w:r>
            <w:ins w:id="604" w:author="Moses, Robbie" w:date="2023-02-17T04:15:00Z">
              <w:r w:rsidR="00D87414">
                <w:rPr>
                  <w:b/>
                  <w:bCs/>
                </w:rPr>
                <w:t xml:space="preserve">the </w:t>
              </w:r>
            </w:ins>
            <w:r w:rsidRPr="00D87414">
              <w:rPr>
                <w:b/>
                <w:bCs/>
                <w:rPrChange w:id="605" w:author="Moses, Robbie" w:date="2023-02-17T04:14:00Z">
                  <w:rPr/>
                </w:rPrChange>
              </w:rPr>
              <w:t xml:space="preserve">forecast </w:t>
            </w:r>
            <w:del w:id="606" w:author="Moses, Robbie" w:date="2023-02-17T04:15:00Z">
              <w:r w:rsidRPr="00D87414" w:rsidDel="00EA06D6">
                <w:rPr>
                  <w:b/>
                  <w:bCs/>
                  <w:rPrChange w:id="607" w:author="Moses, Robbie" w:date="2023-02-17T04:14:00Z">
                    <w:rPr/>
                  </w:rPrChange>
                </w:rPr>
                <w:delText xml:space="preserve">that </w:delText>
              </w:r>
            </w:del>
            <w:r w:rsidRPr="00D87414">
              <w:rPr>
                <w:b/>
                <w:bCs/>
                <w:rPrChange w:id="608" w:author="Moses, Robbie" w:date="2023-02-17T04:14:00Z">
                  <w:rPr/>
                </w:rPrChange>
              </w:rPr>
              <w:t>determine</w:t>
            </w:r>
            <w:ins w:id="609" w:author="Moses, Robbie" w:date="2023-02-17T04:15:00Z">
              <w:r w:rsidR="00EA06D6">
                <w:rPr>
                  <w:b/>
                  <w:bCs/>
                </w:rPr>
                <w:t>s</w:t>
              </w:r>
            </w:ins>
            <w:r w:rsidRPr="00D87414">
              <w:rPr>
                <w:b/>
                <w:bCs/>
                <w:rPrChange w:id="610" w:author="Moses, Robbie" w:date="2023-02-17T04:14:00Z">
                  <w:rPr/>
                </w:rPrChange>
              </w:rPr>
              <w:t xml:space="preserve"> if the forecast is expired.</w:t>
            </w:r>
          </w:p>
        </w:tc>
        <w:tc>
          <w:tcPr>
            <w:tcW w:w="4997" w:type="dxa"/>
            <w:tcBorders>
              <w:left w:val="single" w:sz="1" w:space="0" w:color="000000"/>
              <w:bottom w:val="single" w:sz="1" w:space="0" w:color="000000"/>
              <w:right w:val="single" w:sz="1" w:space="0" w:color="000000"/>
            </w:tcBorders>
            <w:tcPrChange w:id="611" w:author="Moses, Robbie" w:date="2023-02-20T04:17:00Z">
              <w:tcPr>
                <w:tcW w:w="4997" w:type="dxa"/>
                <w:tcBorders>
                  <w:left w:val="single" w:sz="1" w:space="0" w:color="000000"/>
                  <w:bottom w:val="single" w:sz="1" w:space="0" w:color="000000"/>
                  <w:right w:val="single" w:sz="1" w:space="0" w:color="000000"/>
                </w:tcBorders>
              </w:tcPr>
            </w:tcPrChange>
          </w:tcPr>
          <w:p w14:paraId="3AFAC005" w14:textId="77777777" w:rsidR="00232EDA" w:rsidRDefault="00232EDA" w:rsidP="00750EF0">
            <w:pPr>
              <w:pStyle w:val="TableBody"/>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232EDA" w14:paraId="00856BA5" w14:textId="77777777" w:rsidTr="00962769">
        <w:tc>
          <w:tcPr>
            <w:tcW w:w="4262" w:type="dxa"/>
            <w:tcBorders>
              <w:left w:val="single" w:sz="1" w:space="0" w:color="000000"/>
              <w:bottom w:val="single" w:sz="1" w:space="0" w:color="000000"/>
            </w:tcBorders>
            <w:tcPrChange w:id="612" w:author="Moses, Robbie" w:date="2023-02-20T04:17:00Z">
              <w:tcPr>
                <w:tcW w:w="4986" w:type="dxa"/>
                <w:tcBorders>
                  <w:left w:val="single" w:sz="1" w:space="0" w:color="000000"/>
                  <w:bottom w:val="single" w:sz="1" w:space="0" w:color="000000"/>
                </w:tcBorders>
              </w:tcPr>
            </w:tcPrChange>
          </w:tcPr>
          <w:p w14:paraId="20A44845" w14:textId="77777777" w:rsidR="00232EDA" w:rsidRPr="00D87414" w:rsidRDefault="00232EDA" w:rsidP="00750EF0">
            <w:pPr>
              <w:pStyle w:val="TableBody"/>
              <w:rPr>
                <w:b/>
                <w:bCs/>
                <w:rPrChange w:id="613" w:author="Moses, Robbie" w:date="2023-02-17T04:14:00Z">
                  <w:rPr/>
                </w:rPrChange>
              </w:rPr>
            </w:pPr>
            <w:r w:rsidRPr="00D87414">
              <w:rPr>
                <w:b/>
                <w:bCs/>
                <w:rPrChange w:id="614" w:author="Moses, Robbie" w:date="2023-02-17T04:14:00Z">
                  <w:rPr/>
                </w:rPrChange>
              </w:rPr>
              <w:lastRenderedPageBreak/>
              <w:t>The number of days of historical order data or withdrawal data used to calculate the denomination splits.</w:t>
            </w:r>
          </w:p>
        </w:tc>
        <w:tc>
          <w:tcPr>
            <w:tcW w:w="4997" w:type="dxa"/>
            <w:tcBorders>
              <w:left w:val="single" w:sz="1" w:space="0" w:color="000000"/>
              <w:bottom w:val="single" w:sz="1" w:space="0" w:color="000000"/>
              <w:right w:val="single" w:sz="1" w:space="0" w:color="000000"/>
            </w:tcBorders>
            <w:tcPrChange w:id="615" w:author="Moses, Robbie" w:date="2023-02-20T04:17:00Z">
              <w:tcPr>
                <w:tcW w:w="4997" w:type="dxa"/>
                <w:tcBorders>
                  <w:left w:val="single" w:sz="1" w:space="0" w:color="000000"/>
                  <w:bottom w:val="single" w:sz="1" w:space="0" w:color="000000"/>
                  <w:right w:val="single" w:sz="1" w:space="0" w:color="000000"/>
                </w:tcBorders>
              </w:tcPr>
            </w:tcPrChange>
          </w:tcPr>
          <w:p w14:paraId="5975352A" w14:textId="77777777" w:rsidR="00232EDA" w:rsidRDefault="00232EDA" w:rsidP="00750EF0">
            <w:pPr>
              <w:pStyle w:val="TableBody"/>
            </w:pPr>
            <w:r>
              <w:t>Enter the number of days of historical order or withdrawal data used to calculate the denomination splits.</w:t>
            </w:r>
          </w:p>
        </w:tc>
      </w:tr>
      <w:tr w:rsidR="00232EDA" w14:paraId="5735FC98" w14:textId="77777777" w:rsidTr="00962769">
        <w:tc>
          <w:tcPr>
            <w:tcW w:w="4262" w:type="dxa"/>
            <w:tcBorders>
              <w:left w:val="single" w:sz="1" w:space="0" w:color="000000"/>
              <w:bottom w:val="single" w:sz="1" w:space="0" w:color="000000"/>
            </w:tcBorders>
            <w:tcPrChange w:id="616" w:author="Moses, Robbie" w:date="2023-02-20T04:17:00Z">
              <w:tcPr>
                <w:tcW w:w="4986" w:type="dxa"/>
                <w:tcBorders>
                  <w:left w:val="single" w:sz="1" w:space="0" w:color="000000"/>
                  <w:bottom w:val="single" w:sz="1" w:space="0" w:color="000000"/>
                </w:tcBorders>
              </w:tcPr>
            </w:tcPrChange>
          </w:tcPr>
          <w:p w14:paraId="197F5530" w14:textId="77777777" w:rsidR="00232EDA" w:rsidRPr="00D87414" w:rsidRDefault="00232EDA" w:rsidP="00750EF0">
            <w:pPr>
              <w:pStyle w:val="TableBody"/>
              <w:rPr>
                <w:b/>
                <w:bCs/>
                <w:rPrChange w:id="617" w:author="Moses, Robbie" w:date="2023-02-17T04:14:00Z">
                  <w:rPr/>
                </w:rPrChange>
              </w:rPr>
            </w:pPr>
            <w:r w:rsidRPr="00D87414">
              <w:rPr>
                <w:b/>
                <w:bCs/>
                <w:rPrChange w:id="618" w:author="Moses, Robbie" w:date="2023-02-17T04:14:00Z">
                  <w:rPr/>
                </w:rPrChange>
              </w:rPr>
              <w:t>The number of days in history from today during which the user is alerted on the Today-&gt;Snapshot-&gt; To Do List of data errors for the data loaded in this duration.</w:t>
            </w:r>
          </w:p>
        </w:tc>
        <w:tc>
          <w:tcPr>
            <w:tcW w:w="4997" w:type="dxa"/>
            <w:tcBorders>
              <w:left w:val="single" w:sz="1" w:space="0" w:color="000000"/>
              <w:bottom w:val="single" w:sz="1" w:space="0" w:color="000000"/>
              <w:right w:val="single" w:sz="1" w:space="0" w:color="000000"/>
            </w:tcBorders>
            <w:tcPrChange w:id="619" w:author="Moses, Robbie" w:date="2023-02-20T04:17:00Z">
              <w:tcPr>
                <w:tcW w:w="4997" w:type="dxa"/>
                <w:tcBorders>
                  <w:left w:val="single" w:sz="1" w:space="0" w:color="000000"/>
                  <w:bottom w:val="single" w:sz="1" w:space="0" w:color="000000"/>
                  <w:right w:val="single" w:sz="1" w:space="0" w:color="000000"/>
                </w:tcBorders>
              </w:tcPr>
            </w:tcPrChange>
          </w:tcPr>
          <w:p w14:paraId="44F3C76A" w14:textId="77777777" w:rsidR="00232EDA" w:rsidRDefault="00232EDA" w:rsidP="00750EF0">
            <w:pPr>
              <w:pStyle w:val="TableBody"/>
            </w:pPr>
            <w:r>
              <w:t xml:space="preserve">Enter the number of days in history from today during which the user is alerted on the </w:t>
            </w:r>
            <w:r w:rsidRPr="008D2300">
              <w:rPr>
                <w:b/>
                <w:bCs/>
                <w:rPrChange w:id="620" w:author="Moses, Robbie" w:date="2023-02-20T04:20:00Z">
                  <w:rPr/>
                </w:rPrChange>
              </w:rPr>
              <w:t>Today-&gt;Snapshot-&gt;</w:t>
            </w:r>
            <w:r>
              <w:t xml:space="preserve"> To Do List of data errors for the data loaded in this duration.</w:t>
            </w:r>
          </w:p>
        </w:tc>
      </w:tr>
      <w:tr w:rsidR="00232EDA" w14:paraId="29E9BE4C" w14:textId="77777777" w:rsidTr="00962769">
        <w:tc>
          <w:tcPr>
            <w:tcW w:w="4262" w:type="dxa"/>
            <w:tcBorders>
              <w:left w:val="single" w:sz="1" w:space="0" w:color="000000"/>
              <w:bottom w:val="single" w:sz="1" w:space="0" w:color="000000"/>
            </w:tcBorders>
            <w:tcPrChange w:id="621" w:author="Moses, Robbie" w:date="2023-02-20T04:17:00Z">
              <w:tcPr>
                <w:tcW w:w="4986" w:type="dxa"/>
                <w:tcBorders>
                  <w:left w:val="single" w:sz="1" w:space="0" w:color="000000"/>
                  <w:bottom w:val="single" w:sz="1" w:space="0" w:color="000000"/>
                </w:tcBorders>
              </w:tcPr>
            </w:tcPrChange>
          </w:tcPr>
          <w:p w14:paraId="4D283586" w14:textId="77777777" w:rsidR="00232EDA" w:rsidRPr="00D87414" w:rsidRDefault="00232EDA" w:rsidP="00750EF0">
            <w:pPr>
              <w:pStyle w:val="TableBody"/>
              <w:rPr>
                <w:b/>
                <w:bCs/>
                <w:rPrChange w:id="622" w:author="Moses, Robbie" w:date="2023-02-17T04:14:00Z">
                  <w:rPr/>
                </w:rPrChange>
              </w:rPr>
            </w:pPr>
            <w:r w:rsidRPr="00D87414">
              <w:rPr>
                <w:b/>
                <w:bCs/>
                <w:rPrChange w:id="623" w:author="Moses, Robbie" w:date="2023-02-17T04:14:00Z">
                  <w:rPr/>
                </w:rPrChange>
              </w:rPr>
              <w:t>The number of days in the past checked for balance data. The user is alerted on the Cashpoint Details -&gt; Main -&gt; Cashpoint Status if no data has been loaded in this duration.</w:t>
            </w:r>
          </w:p>
        </w:tc>
        <w:tc>
          <w:tcPr>
            <w:tcW w:w="4997" w:type="dxa"/>
            <w:tcBorders>
              <w:left w:val="single" w:sz="1" w:space="0" w:color="000000"/>
              <w:bottom w:val="single" w:sz="1" w:space="0" w:color="000000"/>
              <w:right w:val="single" w:sz="1" w:space="0" w:color="000000"/>
            </w:tcBorders>
            <w:tcPrChange w:id="624" w:author="Moses, Robbie" w:date="2023-02-20T04:17:00Z">
              <w:tcPr>
                <w:tcW w:w="4997" w:type="dxa"/>
                <w:tcBorders>
                  <w:left w:val="single" w:sz="1" w:space="0" w:color="000000"/>
                  <w:bottom w:val="single" w:sz="1" w:space="0" w:color="000000"/>
                  <w:right w:val="single" w:sz="1" w:space="0" w:color="000000"/>
                </w:tcBorders>
              </w:tcPr>
            </w:tcPrChange>
          </w:tcPr>
          <w:p w14:paraId="1A9A3B83" w14:textId="77777777" w:rsidR="00232EDA" w:rsidRDefault="00232EDA" w:rsidP="00750EF0">
            <w:pPr>
              <w:pStyle w:val="TableBody"/>
            </w:pPr>
            <w:r>
              <w:t xml:space="preserve">Enter the number of days in the past checked for balance data. The user is alerted on the </w:t>
            </w:r>
            <w:r w:rsidRPr="008D2300">
              <w:rPr>
                <w:b/>
                <w:bCs/>
                <w:rPrChange w:id="625" w:author="Moses, Robbie" w:date="2023-02-20T04:20:00Z">
                  <w:rPr/>
                </w:rPrChange>
              </w:rPr>
              <w:t>Cashpoint Details -&gt; Main -&gt; Cashpoint Status</w:t>
            </w:r>
            <w:r>
              <w:t xml:space="preserve"> if no data has been loaded in this duration.</w:t>
            </w:r>
          </w:p>
        </w:tc>
      </w:tr>
      <w:tr w:rsidR="00232EDA" w14:paraId="30FA3852" w14:textId="77777777" w:rsidTr="00962769">
        <w:tc>
          <w:tcPr>
            <w:tcW w:w="4262" w:type="dxa"/>
            <w:tcBorders>
              <w:left w:val="single" w:sz="1" w:space="0" w:color="000000"/>
              <w:bottom w:val="single" w:sz="1" w:space="0" w:color="000000"/>
            </w:tcBorders>
            <w:tcPrChange w:id="626" w:author="Moses, Robbie" w:date="2023-02-20T04:17:00Z">
              <w:tcPr>
                <w:tcW w:w="4986" w:type="dxa"/>
                <w:tcBorders>
                  <w:left w:val="single" w:sz="1" w:space="0" w:color="000000"/>
                  <w:bottom w:val="single" w:sz="1" w:space="0" w:color="000000"/>
                </w:tcBorders>
              </w:tcPr>
            </w:tcPrChange>
          </w:tcPr>
          <w:p w14:paraId="07363BCF" w14:textId="7FDCDBD9" w:rsidR="00232EDA" w:rsidRPr="00D87414" w:rsidRDefault="00232EDA" w:rsidP="00750EF0">
            <w:pPr>
              <w:pStyle w:val="TableBody"/>
              <w:rPr>
                <w:b/>
                <w:bCs/>
                <w:rPrChange w:id="627" w:author="Moses, Robbie" w:date="2023-02-17T04:14:00Z">
                  <w:rPr/>
                </w:rPrChange>
              </w:rPr>
            </w:pPr>
            <w:r w:rsidRPr="00D87414">
              <w:rPr>
                <w:b/>
                <w:bCs/>
                <w:rPrChange w:id="628" w:author="Moses, Robbie" w:date="2023-02-17T04:14:00Z">
                  <w:rPr/>
                </w:rPrChange>
              </w:rPr>
              <w:t xml:space="preserve">The days before the system date that the forecast view </w:t>
            </w:r>
            <w:ins w:id="629" w:author="Moses, Robbie" w:date="2023-02-17T04:15:00Z">
              <w:r w:rsidR="00EA06D6">
                <w:rPr>
                  <w:b/>
                  <w:bCs/>
                </w:rPr>
                <w:t xml:space="preserve">is </w:t>
              </w:r>
            </w:ins>
            <w:r w:rsidRPr="00D87414">
              <w:rPr>
                <w:b/>
                <w:bCs/>
                <w:rPrChange w:id="630" w:author="Moses, Robbie" w:date="2023-02-17T04:14:00Z">
                  <w:rPr/>
                </w:rPrChange>
              </w:rPr>
              <w:t>designed to start.</w:t>
            </w:r>
          </w:p>
        </w:tc>
        <w:tc>
          <w:tcPr>
            <w:tcW w:w="4997" w:type="dxa"/>
            <w:tcBorders>
              <w:left w:val="single" w:sz="1" w:space="0" w:color="000000"/>
              <w:bottom w:val="single" w:sz="1" w:space="0" w:color="000000"/>
              <w:right w:val="single" w:sz="1" w:space="0" w:color="000000"/>
            </w:tcBorders>
            <w:tcPrChange w:id="631" w:author="Moses, Robbie" w:date="2023-02-20T04:17:00Z">
              <w:tcPr>
                <w:tcW w:w="4997" w:type="dxa"/>
                <w:tcBorders>
                  <w:left w:val="single" w:sz="1" w:space="0" w:color="000000"/>
                  <w:bottom w:val="single" w:sz="1" w:space="0" w:color="000000"/>
                  <w:right w:val="single" w:sz="1" w:space="0" w:color="000000"/>
                </w:tcBorders>
              </w:tcPr>
            </w:tcPrChange>
          </w:tcPr>
          <w:p w14:paraId="46A131A4" w14:textId="363F342E" w:rsidR="00232EDA" w:rsidRDefault="00232EDA" w:rsidP="00750EF0">
            <w:pPr>
              <w:pStyle w:val="TableBody"/>
            </w:pPr>
            <w:r>
              <w:t xml:space="preserve">Enter </w:t>
            </w:r>
            <w:del w:id="632" w:author="Moses, Robbie" w:date="2023-02-17T04:15:00Z">
              <w:r w:rsidDel="00EA06D6">
                <w:delText xml:space="preserve">a </w:delText>
              </w:r>
            </w:del>
            <w:ins w:id="633" w:author="Moses, Robbie" w:date="2023-02-17T04:15:00Z">
              <w:r w:rsidR="00EA06D6">
                <w:t xml:space="preserve">the </w:t>
              </w:r>
            </w:ins>
            <w:r>
              <w:t xml:space="preserve">number of days (from today’s date) that will be used for a default Start date when displaying a forecast graph at the cashpoint level (Forecast ? View Forecast).    </w:t>
            </w:r>
          </w:p>
        </w:tc>
      </w:tr>
      <w:tr w:rsidR="00232EDA" w14:paraId="168C3204" w14:textId="77777777" w:rsidTr="00962769">
        <w:tc>
          <w:tcPr>
            <w:tcW w:w="4262" w:type="dxa"/>
            <w:tcBorders>
              <w:left w:val="single" w:sz="1" w:space="0" w:color="000000"/>
              <w:bottom w:val="single" w:sz="1" w:space="0" w:color="000000"/>
            </w:tcBorders>
            <w:tcPrChange w:id="634" w:author="Moses, Robbie" w:date="2023-02-20T04:17:00Z">
              <w:tcPr>
                <w:tcW w:w="4986" w:type="dxa"/>
                <w:tcBorders>
                  <w:left w:val="single" w:sz="1" w:space="0" w:color="000000"/>
                  <w:bottom w:val="single" w:sz="1" w:space="0" w:color="000000"/>
                </w:tcBorders>
              </w:tcPr>
            </w:tcPrChange>
          </w:tcPr>
          <w:p w14:paraId="0A4F702B" w14:textId="4EEC9DE6" w:rsidR="00232EDA" w:rsidRPr="00D87414" w:rsidRDefault="00232EDA" w:rsidP="00750EF0">
            <w:pPr>
              <w:pStyle w:val="TableBody"/>
              <w:rPr>
                <w:b/>
                <w:bCs/>
                <w:rPrChange w:id="635" w:author="Moses, Robbie" w:date="2023-02-17T04:14:00Z">
                  <w:rPr/>
                </w:rPrChange>
              </w:rPr>
            </w:pPr>
            <w:r w:rsidRPr="00D87414">
              <w:rPr>
                <w:b/>
                <w:bCs/>
                <w:rPrChange w:id="636" w:author="Moses, Robbie" w:date="2023-02-17T04:14:00Z">
                  <w:rPr/>
                </w:rPrChange>
              </w:rPr>
              <w:t xml:space="preserve">The days after the system date that the forecast view </w:t>
            </w:r>
            <w:ins w:id="637" w:author="Moses, Robbie" w:date="2023-02-17T04:15:00Z">
              <w:r w:rsidR="00EA06D6">
                <w:rPr>
                  <w:b/>
                  <w:bCs/>
                </w:rPr>
                <w:t xml:space="preserve">is </w:t>
              </w:r>
            </w:ins>
            <w:r w:rsidRPr="00D87414">
              <w:rPr>
                <w:b/>
                <w:bCs/>
                <w:rPrChange w:id="638" w:author="Moses, Robbie" w:date="2023-02-17T04:14:00Z">
                  <w:rPr/>
                </w:rPrChange>
              </w:rPr>
              <w:t>designed to end.</w:t>
            </w:r>
          </w:p>
        </w:tc>
        <w:tc>
          <w:tcPr>
            <w:tcW w:w="4997" w:type="dxa"/>
            <w:tcBorders>
              <w:left w:val="single" w:sz="1" w:space="0" w:color="000000"/>
              <w:bottom w:val="single" w:sz="1" w:space="0" w:color="000000"/>
              <w:right w:val="single" w:sz="1" w:space="0" w:color="000000"/>
            </w:tcBorders>
            <w:tcPrChange w:id="639" w:author="Moses, Robbie" w:date="2023-02-20T04:17:00Z">
              <w:tcPr>
                <w:tcW w:w="4997" w:type="dxa"/>
                <w:tcBorders>
                  <w:left w:val="single" w:sz="1" w:space="0" w:color="000000"/>
                  <w:bottom w:val="single" w:sz="1" w:space="0" w:color="000000"/>
                  <w:right w:val="single" w:sz="1" w:space="0" w:color="000000"/>
                </w:tcBorders>
              </w:tcPr>
            </w:tcPrChange>
          </w:tcPr>
          <w:p w14:paraId="248ED4F3" w14:textId="6CEBFEEE" w:rsidR="00232EDA" w:rsidRDefault="00232EDA" w:rsidP="00750EF0">
            <w:pPr>
              <w:pStyle w:val="TableBody"/>
            </w:pPr>
            <w:r>
              <w:t xml:space="preserve">Enter </w:t>
            </w:r>
            <w:del w:id="640" w:author="Moses, Robbie" w:date="2023-02-17T04:15:00Z">
              <w:r w:rsidDel="00EA06D6">
                <w:delText xml:space="preserve">a </w:delText>
              </w:r>
            </w:del>
            <w:ins w:id="641" w:author="Moses, Robbie" w:date="2023-02-17T04:15:00Z">
              <w:r w:rsidR="00EA06D6">
                <w:t xml:space="preserve">the </w:t>
              </w:r>
            </w:ins>
            <w:r>
              <w:t xml:space="preserve">number of days (after today’s date) that will be used for a default End date when displaying a forecast graph at the cashpoint level (Forecast ? View Forecast).    </w:t>
            </w:r>
          </w:p>
        </w:tc>
      </w:tr>
      <w:tr w:rsidR="00232EDA" w14:paraId="6B0BA85E" w14:textId="77777777" w:rsidTr="00962769">
        <w:tc>
          <w:tcPr>
            <w:tcW w:w="4262" w:type="dxa"/>
            <w:tcBorders>
              <w:left w:val="single" w:sz="1" w:space="0" w:color="000000"/>
              <w:bottom w:val="single" w:sz="1" w:space="0" w:color="000000"/>
            </w:tcBorders>
            <w:tcPrChange w:id="642" w:author="Moses, Robbie" w:date="2023-02-20T04:17:00Z">
              <w:tcPr>
                <w:tcW w:w="4986" w:type="dxa"/>
                <w:tcBorders>
                  <w:left w:val="single" w:sz="1" w:space="0" w:color="000000"/>
                  <w:bottom w:val="single" w:sz="1" w:space="0" w:color="000000"/>
                </w:tcBorders>
              </w:tcPr>
            </w:tcPrChange>
          </w:tcPr>
          <w:p w14:paraId="1B677EB9" w14:textId="77777777" w:rsidR="00232EDA" w:rsidRPr="003E537B" w:rsidRDefault="00232EDA" w:rsidP="00750EF0">
            <w:pPr>
              <w:pStyle w:val="TableBody"/>
              <w:rPr>
                <w:b/>
                <w:bCs/>
                <w:rPrChange w:id="643" w:author="Moses, Robbie" w:date="2023-02-20T04:18:00Z">
                  <w:rPr/>
                </w:rPrChange>
              </w:rPr>
            </w:pPr>
            <w:r w:rsidRPr="003E537B">
              <w:rPr>
                <w:b/>
                <w:bCs/>
                <w:rPrChange w:id="644" w:author="Moses, Robbie" w:date="2023-02-20T04:18:00Z">
                  <w:rPr/>
                </w:rPrChange>
              </w:rPr>
              <w:t>Default Duration of Utilization Report.</w:t>
            </w:r>
          </w:p>
        </w:tc>
        <w:tc>
          <w:tcPr>
            <w:tcW w:w="4997" w:type="dxa"/>
            <w:tcBorders>
              <w:left w:val="single" w:sz="1" w:space="0" w:color="000000"/>
              <w:bottom w:val="single" w:sz="1" w:space="0" w:color="000000"/>
              <w:right w:val="single" w:sz="1" w:space="0" w:color="000000"/>
            </w:tcBorders>
            <w:tcPrChange w:id="645" w:author="Moses, Robbie" w:date="2023-02-20T04:17:00Z">
              <w:tcPr>
                <w:tcW w:w="4997" w:type="dxa"/>
                <w:tcBorders>
                  <w:left w:val="single" w:sz="1" w:space="0" w:color="000000"/>
                  <w:bottom w:val="single" w:sz="1" w:space="0" w:color="000000"/>
                  <w:right w:val="single" w:sz="1" w:space="0" w:color="000000"/>
                </w:tcBorders>
              </w:tcPr>
            </w:tcPrChange>
          </w:tcPr>
          <w:p w14:paraId="6C754CAE" w14:textId="5FBC864A" w:rsidR="00232EDA" w:rsidRDefault="00232EDA" w:rsidP="00750EF0">
            <w:pPr>
              <w:pStyle w:val="TableBody"/>
            </w:pPr>
            <w:r>
              <w:t xml:space="preserve">Enter </w:t>
            </w:r>
            <w:del w:id="646" w:author="Moses, Robbie" w:date="2023-02-17T04:16:00Z">
              <w:r w:rsidDel="00EA06D6">
                <w:delText xml:space="preserve">a </w:delText>
              </w:r>
            </w:del>
            <w:ins w:id="647" w:author="Moses, Robbie" w:date="2023-02-17T04:16:00Z">
              <w:r w:rsidR="00EA06D6">
                <w:t xml:space="preserve">the </w:t>
              </w:r>
            </w:ins>
            <w:r>
              <w:t xml:space="preserve">number of days that will be used for default Start and End dates of the historical data when generating Utilization Reports.  </w:t>
            </w:r>
          </w:p>
        </w:tc>
      </w:tr>
      <w:tr w:rsidR="00232EDA" w14:paraId="4D35CFA5" w14:textId="77777777" w:rsidTr="00962769">
        <w:tc>
          <w:tcPr>
            <w:tcW w:w="4262" w:type="dxa"/>
            <w:tcBorders>
              <w:left w:val="single" w:sz="1" w:space="0" w:color="000000"/>
              <w:bottom w:val="single" w:sz="1" w:space="0" w:color="000000"/>
            </w:tcBorders>
            <w:tcPrChange w:id="648" w:author="Moses, Robbie" w:date="2023-02-20T04:17:00Z">
              <w:tcPr>
                <w:tcW w:w="4986" w:type="dxa"/>
                <w:tcBorders>
                  <w:left w:val="single" w:sz="1" w:space="0" w:color="000000"/>
                  <w:bottom w:val="single" w:sz="1" w:space="0" w:color="000000"/>
                </w:tcBorders>
              </w:tcPr>
            </w:tcPrChange>
          </w:tcPr>
          <w:p w14:paraId="39471369" w14:textId="761C2FF2" w:rsidR="00232EDA" w:rsidRPr="003E537B" w:rsidRDefault="00232EDA" w:rsidP="00750EF0">
            <w:pPr>
              <w:pStyle w:val="TableBody"/>
              <w:rPr>
                <w:b/>
                <w:bCs/>
                <w:rPrChange w:id="649" w:author="Moses, Robbie" w:date="2023-02-20T04:18:00Z">
                  <w:rPr/>
                </w:rPrChange>
              </w:rPr>
            </w:pPr>
            <w:r w:rsidRPr="003E537B">
              <w:rPr>
                <w:b/>
                <w:bCs/>
                <w:rPrChange w:id="650" w:author="Moses, Robbie" w:date="2023-02-20T04:18:00Z">
                  <w:rPr/>
                </w:rPrChange>
              </w:rPr>
              <w:t xml:space="preserve">Send </w:t>
            </w:r>
            <w:ins w:id="651" w:author="Moses, Robbie" w:date="2023-02-17T04:16:00Z">
              <w:r w:rsidR="00EA06D6" w:rsidRPr="003E537B">
                <w:rPr>
                  <w:b/>
                  <w:bCs/>
                  <w:rPrChange w:id="652" w:author="Moses, Robbie" w:date="2023-02-20T04:18:00Z">
                    <w:rPr/>
                  </w:rPrChange>
                </w:rPr>
                <w:t xml:space="preserve">a </w:t>
              </w:r>
            </w:ins>
            <w:r w:rsidRPr="003E537B">
              <w:rPr>
                <w:b/>
                <w:bCs/>
                <w:rPrChange w:id="653" w:author="Moses, Robbie" w:date="2023-02-20T04:18:00Z">
                  <w:rPr/>
                </w:rPrChange>
              </w:rPr>
              <w:t>message to the users after the order has been updated.</w:t>
            </w:r>
          </w:p>
        </w:tc>
        <w:tc>
          <w:tcPr>
            <w:tcW w:w="4997" w:type="dxa"/>
            <w:tcBorders>
              <w:left w:val="single" w:sz="1" w:space="0" w:color="000000"/>
              <w:bottom w:val="single" w:sz="1" w:space="0" w:color="000000"/>
              <w:right w:val="single" w:sz="1" w:space="0" w:color="000000"/>
            </w:tcBorders>
            <w:tcPrChange w:id="654" w:author="Moses, Robbie" w:date="2023-02-20T04:17:00Z">
              <w:tcPr>
                <w:tcW w:w="4997" w:type="dxa"/>
                <w:tcBorders>
                  <w:left w:val="single" w:sz="1" w:space="0" w:color="000000"/>
                  <w:bottom w:val="single" w:sz="1" w:space="0" w:color="000000"/>
                  <w:right w:val="single" w:sz="1" w:space="0" w:color="000000"/>
                </w:tcBorders>
              </w:tcPr>
            </w:tcPrChange>
          </w:tcPr>
          <w:p w14:paraId="63D37081" w14:textId="77777777" w:rsidR="00C12E94" w:rsidRDefault="00232EDA" w:rsidP="00750EF0">
            <w:pPr>
              <w:pStyle w:val="TableBody"/>
              <w:rPr>
                <w:ins w:id="655" w:author="Moses, Robbie" w:date="2023-02-20T04:18:00Z"/>
              </w:rPr>
            </w:pPr>
            <w:r>
              <w:t xml:space="preserve">For clients using OptiNet: If True is chosen, a message will be sent to the branch user in OptiNet when the committed order has been deleted or edited (central override) by the analyst. </w:t>
            </w:r>
          </w:p>
          <w:p w14:paraId="76C08752" w14:textId="6308B171" w:rsidR="00232EDA" w:rsidRDefault="00232EDA">
            <w:pPr>
              <w:pStyle w:val="TableNote"/>
              <w:pPrChange w:id="656" w:author="Moses, Robbie" w:date="2023-02-20T04:19:00Z">
                <w:pPr>
                  <w:pStyle w:val="TableBody"/>
                </w:pPr>
              </w:pPrChange>
            </w:pPr>
            <w:r w:rsidRPr="00C12E94">
              <w:rPr>
                <w:b/>
                <w:bCs/>
                <w:rPrChange w:id="657" w:author="Moses, Robbie" w:date="2023-02-20T04:19:00Z">
                  <w:rPr/>
                </w:rPrChange>
              </w:rPr>
              <w:t>Note</w:t>
            </w:r>
            <w:ins w:id="658" w:author="Moses, Robbie" w:date="2023-02-20T04:19:00Z">
              <w:r w:rsidR="006673D5">
                <w:rPr>
                  <w:b/>
                  <w:bCs/>
                </w:rPr>
                <w:t>:</w:t>
              </w:r>
            </w:ins>
            <w:r>
              <w:t xml:space="preserve"> </w:t>
            </w:r>
            <w:del w:id="659" w:author="Moses, Robbie" w:date="2023-02-20T04:19:00Z">
              <w:r w:rsidDel="00C12E94">
                <w:delText xml:space="preserve">that </w:delText>
              </w:r>
              <w:r w:rsidDel="006673D5">
                <w:delText>o</w:delText>
              </w:r>
            </w:del>
            <w:ins w:id="660" w:author="Moses, Robbie" w:date="2023-02-20T04:19:00Z">
              <w:r w:rsidR="006673D5">
                <w:t>O</w:t>
              </w:r>
            </w:ins>
            <w:r>
              <w:t>nly those branch users that are assigned to the respective cashpoint will receive this message.</w:t>
            </w:r>
          </w:p>
          <w:p w14:paraId="53144F5F" w14:textId="77777777" w:rsidR="00232EDA" w:rsidRDefault="00232EDA" w:rsidP="00750EF0">
            <w:pPr>
              <w:pStyle w:val="TableBody"/>
            </w:pPr>
            <w:r>
              <w:t xml:space="preserve">The purpose is to alert the branch users when the analyst decides that the committed branch order should be changed.  </w:t>
            </w:r>
          </w:p>
        </w:tc>
      </w:tr>
      <w:tr w:rsidR="00232EDA" w14:paraId="1FC0CB65" w14:textId="77777777" w:rsidTr="00962769">
        <w:tc>
          <w:tcPr>
            <w:tcW w:w="4262" w:type="dxa"/>
            <w:tcBorders>
              <w:left w:val="single" w:sz="1" w:space="0" w:color="000000"/>
              <w:bottom w:val="single" w:sz="1" w:space="0" w:color="000000"/>
            </w:tcBorders>
            <w:tcPrChange w:id="661" w:author="Moses, Robbie" w:date="2023-02-20T04:17:00Z">
              <w:tcPr>
                <w:tcW w:w="4986" w:type="dxa"/>
                <w:tcBorders>
                  <w:left w:val="single" w:sz="1" w:space="0" w:color="000000"/>
                  <w:bottom w:val="single" w:sz="1" w:space="0" w:color="000000"/>
                </w:tcBorders>
              </w:tcPr>
            </w:tcPrChange>
          </w:tcPr>
          <w:p w14:paraId="246BC881" w14:textId="77777777" w:rsidR="00232EDA" w:rsidRPr="003E537B" w:rsidRDefault="00232EDA" w:rsidP="00750EF0">
            <w:pPr>
              <w:pStyle w:val="TableBody"/>
              <w:rPr>
                <w:b/>
                <w:bCs/>
                <w:rPrChange w:id="662" w:author="Moses, Robbie" w:date="2023-02-20T04:18:00Z">
                  <w:rPr/>
                </w:rPrChange>
              </w:rPr>
            </w:pPr>
            <w:r w:rsidRPr="003E537B">
              <w:rPr>
                <w:b/>
                <w:bCs/>
                <w:rPrChange w:id="663" w:author="Moses, Robbie" w:date="2023-02-20T04:18:00Z">
                  <w:rPr/>
                </w:rPrChange>
              </w:rPr>
              <w:t>Include Emergency Recommendations in Today -&gt; Snapshot -&gt; Ordering Status graph.</w:t>
            </w:r>
          </w:p>
        </w:tc>
        <w:tc>
          <w:tcPr>
            <w:tcW w:w="4997" w:type="dxa"/>
            <w:tcBorders>
              <w:left w:val="single" w:sz="1" w:space="0" w:color="000000"/>
              <w:bottom w:val="single" w:sz="1" w:space="0" w:color="000000"/>
              <w:right w:val="single" w:sz="1" w:space="0" w:color="000000"/>
            </w:tcBorders>
            <w:tcPrChange w:id="664" w:author="Moses, Robbie" w:date="2023-02-20T04:17:00Z">
              <w:tcPr>
                <w:tcW w:w="4997" w:type="dxa"/>
                <w:tcBorders>
                  <w:left w:val="single" w:sz="1" w:space="0" w:color="000000"/>
                  <w:bottom w:val="single" w:sz="1" w:space="0" w:color="000000"/>
                  <w:right w:val="single" w:sz="1" w:space="0" w:color="000000"/>
                </w:tcBorders>
              </w:tcPr>
            </w:tcPrChange>
          </w:tcPr>
          <w:p w14:paraId="55F7D55A" w14:textId="77777777" w:rsidR="00232EDA" w:rsidRDefault="00232EDA" w:rsidP="00750EF0">
            <w:pPr>
              <w:pStyle w:val="TableBody"/>
            </w:pPr>
            <w:r>
              <w:t xml:space="preserve">If True is chosen, the emergency recommendations will be included in the Today ? Snapshot ? Ordering Status graph.  </w:t>
            </w:r>
          </w:p>
        </w:tc>
      </w:tr>
      <w:tr w:rsidR="00232EDA" w14:paraId="203DDF03" w14:textId="77777777" w:rsidTr="00962769">
        <w:tc>
          <w:tcPr>
            <w:tcW w:w="4262" w:type="dxa"/>
            <w:tcBorders>
              <w:left w:val="single" w:sz="1" w:space="0" w:color="000000"/>
              <w:bottom w:val="single" w:sz="1" w:space="0" w:color="000000"/>
            </w:tcBorders>
            <w:tcPrChange w:id="665" w:author="Moses, Robbie" w:date="2023-02-20T04:17:00Z">
              <w:tcPr>
                <w:tcW w:w="4986" w:type="dxa"/>
                <w:tcBorders>
                  <w:left w:val="single" w:sz="1" w:space="0" w:color="000000"/>
                  <w:bottom w:val="single" w:sz="1" w:space="0" w:color="000000"/>
                </w:tcBorders>
              </w:tcPr>
            </w:tcPrChange>
          </w:tcPr>
          <w:p w14:paraId="4247922C" w14:textId="14ED3C47" w:rsidR="00232EDA" w:rsidRPr="003E537B" w:rsidRDefault="00232EDA" w:rsidP="00750EF0">
            <w:pPr>
              <w:pStyle w:val="TableBody"/>
              <w:rPr>
                <w:b/>
                <w:bCs/>
                <w:rPrChange w:id="666" w:author="Moses, Robbie" w:date="2023-02-20T04:18:00Z">
                  <w:rPr/>
                </w:rPrChange>
              </w:rPr>
            </w:pPr>
            <w:r w:rsidRPr="003E537B">
              <w:rPr>
                <w:b/>
                <w:bCs/>
                <w:rPrChange w:id="667" w:author="Moses, Robbie" w:date="2023-02-20T04:18:00Z">
                  <w:rPr/>
                </w:rPrChange>
              </w:rPr>
              <w:t>The default code to use for override reason</w:t>
            </w:r>
            <w:ins w:id="668" w:author="Moses, Robbie" w:date="2023-02-17T04:16:00Z">
              <w:r w:rsidR="00EA06D6" w:rsidRPr="003E537B">
                <w:rPr>
                  <w:b/>
                  <w:bCs/>
                  <w:rPrChange w:id="669" w:author="Moses, Robbie" w:date="2023-02-20T04:18:00Z">
                    <w:rPr/>
                  </w:rPrChange>
                </w:rPr>
                <w:t>s</w:t>
              </w:r>
            </w:ins>
            <w:r w:rsidRPr="003E537B">
              <w:rPr>
                <w:b/>
                <w:bCs/>
                <w:rPrChange w:id="670" w:author="Moses, Robbie" w:date="2023-02-20T04:18:00Z">
                  <w:rPr/>
                </w:rPrChange>
              </w:rPr>
              <w:t xml:space="preserve"> while loading orders. If this property is not set, it uses the code with </w:t>
            </w:r>
            <w:ins w:id="671" w:author="Moses, Robbie" w:date="2023-02-17T04:16:00Z">
              <w:r w:rsidR="00EA06D6" w:rsidRPr="003E537B">
                <w:rPr>
                  <w:b/>
                  <w:bCs/>
                  <w:rPrChange w:id="672" w:author="Moses, Robbie" w:date="2023-02-20T04:18:00Z">
                    <w:rPr/>
                  </w:rPrChange>
                </w:rPr>
                <w:t xml:space="preserve">the </w:t>
              </w:r>
            </w:ins>
            <w:r w:rsidRPr="003E537B">
              <w:rPr>
                <w:b/>
                <w:bCs/>
                <w:rPrChange w:id="673" w:author="Moses, Robbie" w:date="2023-02-20T04:18:00Z">
                  <w:rPr/>
                </w:rPrChange>
              </w:rPr>
              <w:t>lowest sort order.</w:t>
            </w:r>
          </w:p>
        </w:tc>
        <w:tc>
          <w:tcPr>
            <w:tcW w:w="4997" w:type="dxa"/>
            <w:tcBorders>
              <w:left w:val="single" w:sz="1" w:space="0" w:color="000000"/>
              <w:bottom w:val="single" w:sz="1" w:space="0" w:color="000000"/>
              <w:right w:val="single" w:sz="1" w:space="0" w:color="000000"/>
            </w:tcBorders>
            <w:tcPrChange w:id="674" w:author="Moses, Robbie" w:date="2023-02-20T04:17:00Z">
              <w:tcPr>
                <w:tcW w:w="4997" w:type="dxa"/>
                <w:tcBorders>
                  <w:left w:val="single" w:sz="1" w:space="0" w:color="000000"/>
                  <w:bottom w:val="single" w:sz="1" w:space="0" w:color="000000"/>
                  <w:right w:val="single" w:sz="1" w:space="0" w:color="000000"/>
                </w:tcBorders>
              </w:tcPr>
            </w:tcPrChange>
          </w:tcPr>
          <w:p w14:paraId="4EBF6977" w14:textId="77777777" w:rsidR="00232EDA" w:rsidRDefault="00232EDA" w:rsidP="00750EF0">
            <w:pPr>
              <w:pStyle w:val="TableBody"/>
            </w:pPr>
            <w:r>
              <w:t>A default code can be identified for override reasons when loading orders. Future versions of OptiCash will facilitate loading orders into the system, until then leave this field blank.</w:t>
            </w:r>
          </w:p>
        </w:tc>
      </w:tr>
      <w:tr w:rsidR="00232EDA" w14:paraId="496C2D8E" w14:textId="77777777" w:rsidTr="00962769">
        <w:tc>
          <w:tcPr>
            <w:tcW w:w="4262" w:type="dxa"/>
            <w:tcBorders>
              <w:left w:val="single" w:sz="1" w:space="0" w:color="000000"/>
              <w:bottom w:val="single" w:sz="1" w:space="0" w:color="000000"/>
            </w:tcBorders>
            <w:tcPrChange w:id="675" w:author="Moses, Robbie" w:date="2023-02-20T04:17:00Z">
              <w:tcPr>
                <w:tcW w:w="4986" w:type="dxa"/>
                <w:tcBorders>
                  <w:left w:val="single" w:sz="1" w:space="0" w:color="000000"/>
                  <w:bottom w:val="single" w:sz="1" w:space="0" w:color="000000"/>
                </w:tcBorders>
              </w:tcPr>
            </w:tcPrChange>
          </w:tcPr>
          <w:p w14:paraId="00A13555" w14:textId="77777777" w:rsidR="00232EDA" w:rsidRPr="00B55AE1" w:rsidRDefault="00232EDA" w:rsidP="00750EF0">
            <w:pPr>
              <w:pStyle w:val="TableBody"/>
              <w:rPr>
                <w:b/>
                <w:bCs/>
                <w:rPrChange w:id="676" w:author="Moses, Robbie" w:date="2023-02-20T04:22:00Z">
                  <w:rPr/>
                </w:rPrChange>
              </w:rPr>
            </w:pPr>
            <w:r w:rsidRPr="00B55AE1">
              <w:rPr>
                <w:b/>
                <w:bCs/>
                <w:rPrChange w:id="677" w:author="Moses, Robbie" w:date="2023-02-20T04:22:00Z">
                  <w:rPr/>
                </w:rPrChange>
              </w:rPr>
              <w:t>The number of days to analyze for the safety stock calculation.</w:t>
            </w:r>
          </w:p>
        </w:tc>
        <w:tc>
          <w:tcPr>
            <w:tcW w:w="4997" w:type="dxa"/>
            <w:tcBorders>
              <w:left w:val="single" w:sz="1" w:space="0" w:color="000000"/>
              <w:bottom w:val="single" w:sz="1" w:space="0" w:color="000000"/>
              <w:right w:val="single" w:sz="1" w:space="0" w:color="000000"/>
            </w:tcBorders>
            <w:tcPrChange w:id="678" w:author="Moses, Robbie" w:date="2023-02-20T04:17:00Z">
              <w:tcPr>
                <w:tcW w:w="4997" w:type="dxa"/>
                <w:tcBorders>
                  <w:left w:val="single" w:sz="1" w:space="0" w:color="000000"/>
                  <w:bottom w:val="single" w:sz="1" w:space="0" w:color="000000"/>
                  <w:right w:val="single" w:sz="1" w:space="0" w:color="000000"/>
                </w:tcBorders>
              </w:tcPr>
            </w:tcPrChange>
          </w:tcPr>
          <w:p w14:paraId="4387BD0B" w14:textId="577C178F" w:rsidR="00232EDA" w:rsidRDefault="00232EDA" w:rsidP="00750EF0">
            <w:pPr>
              <w:pStyle w:val="TableBody"/>
            </w:pPr>
            <w:r>
              <w:t xml:space="preserve">Enter </w:t>
            </w:r>
            <w:del w:id="679" w:author="Moses, Robbie" w:date="2023-02-17T04:16:00Z">
              <w:r w:rsidDel="00EA06D6">
                <w:delText xml:space="preserve">a </w:delText>
              </w:r>
            </w:del>
            <w:ins w:id="680" w:author="Moses, Robbie" w:date="2023-02-17T04:16:00Z">
              <w:r w:rsidR="00EA06D6">
                <w:t xml:space="preserve">the </w:t>
              </w:r>
            </w:ins>
            <w:r>
              <w:t xml:space="preserve">total number of days analyzed for calculating safety stock. It will analyze a period of </w:t>
            </w:r>
            <w:r>
              <w:lastRenderedPageBreak/>
              <w:t xml:space="preserve">time in the history and horizon to recommend a minimum balance / Safety Stock. For example, if you reset Safety Stocks every quarter, set the duration to </w:t>
            </w:r>
            <w:del w:id="681" w:author="Moses, Robbie" w:date="2023-02-17T04:16:00Z">
              <w:r w:rsidDel="00EA06D6">
                <w:delText xml:space="preserve">be </w:delText>
              </w:r>
            </w:del>
            <w:r>
              <w:t>90 days. Once a month – set it to 30. The default is 45 days.</w:t>
            </w:r>
          </w:p>
        </w:tc>
      </w:tr>
      <w:tr w:rsidR="00232EDA" w14:paraId="2D703DD4" w14:textId="77777777" w:rsidTr="00962769">
        <w:tc>
          <w:tcPr>
            <w:tcW w:w="4262" w:type="dxa"/>
            <w:tcBorders>
              <w:left w:val="single" w:sz="1" w:space="0" w:color="000000"/>
              <w:bottom w:val="single" w:sz="1" w:space="0" w:color="000000"/>
            </w:tcBorders>
            <w:tcPrChange w:id="682" w:author="Moses, Robbie" w:date="2023-02-20T04:17:00Z">
              <w:tcPr>
                <w:tcW w:w="4986" w:type="dxa"/>
                <w:tcBorders>
                  <w:left w:val="single" w:sz="1" w:space="0" w:color="000000"/>
                  <w:bottom w:val="single" w:sz="1" w:space="0" w:color="000000"/>
                </w:tcBorders>
              </w:tcPr>
            </w:tcPrChange>
          </w:tcPr>
          <w:p w14:paraId="561C8EBB" w14:textId="77777777" w:rsidR="00232EDA" w:rsidRPr="00B55AE1" w:rsidRDefault="00232EDA" w:rsidP="00750EF0">
            <w:pPr>
              <w:pStyle w:val="TableBody"/>
              <w:rPr>
                <w:b/>
                <w:bCs/>
                <w:rPrChange w:id="683" w:author="Moses, Robbie" w:date="2023-02-20T04:22:00Z">
                  <w:rPr/>
                </w:rPrChange>
              </w:rPr>
            </w:pPr>
            <w:r w:rsidRPr="00B55AE1">
              <w:rPr>
                <w:b/>
                <w:bCs/>
                <w:rPrChange w:id="684" w:author="Moses, Robbie" w:date="2023-02-20T04:22:00Z">
                  <w:rPr/>
                </w:rPrChange>
              </w:rPr>
              <w:lastRenderedPageBreak/>
              <w:t>Include/Exclude missing days in history.</w:t>
            </w:r>
          </w:p>
        </w:tc>
        <w:tc>
          <w:tcPr>
            <w:tcW w:w="4997" w:type="dxa"/>
            <w:tcBorders>
              <w:left w:val="single" w:sz="1" w:space="0" w:color="000000"/>
              <w:bottom w:val="single" w:sz="1" w:space="0" w:color="000000"/>
              <w:right w:val="single" w:sz="1" w:space="0" w:color="000000"/>
            </w:tcBorders>
            <w:tcPrChange w:id="685" w:author="Moses, Robbie" w:date="2023-02-20T04:17:00Z">
              <w:tcPr>
                <w:tcW w:w="4997" w:type="dxa"/>
                <w:tcBorders>
                  <w:left w:val="single" w:sz="1" w:space="0" w:color="000000"/>
                  <w:bottom w:val="single" w:sz="1" w:space="0" w:color="000000"/>
                  <w:right w:val="single" w:sz="1" w:space="0" w:color="000000"/>
                </w:tcBorders>
              </w:tcPr>
            </w:tcPrChange>
          </w:tcPr>
          <w:p w14:paraId="209C7639" w14:textId="77777777" w:rsidR="00232EDA" w:rsidRDefault="00232EDA" w:rsidP="00750EF0">
            <w:pPr>
              <w:pStyle w:val="TableBody"/>
            </w:pPr>
            <w:r>
              <w:t>Usually, institutions might want to exclude only missing business days so that those days are not used when generating forecasts.  Other choices include: exclude all missing days and include all missing days. Include/Exclude missing days in history is applied when loading daily files.</w:t>
            </w:r>
          </w:p>
        </w:tc>
      </w:tr>
      <w:tr w:rsidR="00232EDA" w14:paraId="06F82B90" w14:textId="77777777" w:rsidTr="00962769">
        <w:tc>
          <w:tcPr>
            <w:tcW w:w="4262" w:type="dxa"/>
            <w:tcBorders>
              <w:left w:val="single" w:sz="1" w:space="0" w:color="000000"/>
              <w:bottom w:val="single" w:sz="1" w:space="0" w:color="000000"/>
            </w:tcBorders>
            <w:tcPrChange w:id="686" w:author="Moses, Robbie" w:date="2023-02-20T04:17:00Z">
              <w:tcPr>
                <w:tcW w:w="4986" w:type="dxa"/>
                <w:tcBorders>
                  <w:left w:val="single" w:sz="1" w:space="0" w:color="000000"/>
                  <w:bottom w:val="single" w:sz="1" w:space="0" w:color="000000"/>
                </w:tcBorders>
              </w:tcPr>
            </w:tcPrChange>
          </w:tcPr>
          <w:p w14:paraId="4600AEAE" w14:textId="77777777" w:rsidR="00232EDA" w:rsidRPr="00B55AE1" w:rsidRDefault="00232EDA" w:rsidP="00750EF0">
            <w:pPr>
              <w:pStyle w:val="TableBody"/>
              <w:rPr>
                <w:b/>
                <w:bCs/>
                <w:rPrChange w:id="687" w:author="Moses, Robbie" w:date="2023-02-20T04:22:00Z">
                  <w:rPr/>
                </w:rPrChange>
              </w:rPr>
            </w:pPr>
            <w:r w:rsidRPr="00B55AE1">
              <w:rPr>
                <w:b/>
                <w:bCs/>
                <w:rPrChange w:id="688" w:author="Moses, Robbie" w:date="2023-02-20T04:22:00Z">
                  <w:rPr/>
                </w:rPrChange>
              </w:rPr>
              <w:t>Output Job Scheduler's email sender address</w:t>
            </w:r>
          </w:p>
        </w:tc>
        <w:tc>
          <w:tcPr>
            <w:tcW w:w="4997" w:type="dxa"/>
            <w:tcBorders>
              <w:left w:val="single" w:sz="1" w:space="0" w:color="000000"/>
              <w:bottom w:val="single" w:sz="1" w:space="0" w:color="000000"/>
              <w:right w:val="single" w:sz="1" w:space="0" w:color="000000"/>
            </w:tcBorders>
            <w:tcPrChange w:id="689" w:author="Moses, Robbie" w:date="2023-02-20T04:17:00Z">
              <w:tcPr>
                <w:tcW w:w="4997" w:type="dxa"/>
                <w:tcBorders>
                  <w:left w:val="single" w:sz="1" w:space="0" w:color="000000"/>
                  <w:bottom w:val="single" w:sz="1" w:space="0" w:color="000000"/>
                  <w:right w:val="single" w:sz="1" w:space="0" w:color="000000"/>
                </w:tcBorders>
              </w:tcPr>
            </w:tcPrChange>
          </w:tcPr>
          <w:p w14:paraId="233A19B0" w14:textId="77777777" w:rsidR="00232EDA" w:rsidRDefault="00232EDA" w:rsidP="00750EF0">
            <w:pPr>
              <w:pStyle w:val="TableBody"/>
            </w:pPr>
            <w:r>
              <w:t xml:space="preserve">The e-mail address from which Job Scheduler’s output files will be sent to specific receivers.  </w:t>
            </w:r>
          </w:p>
        </w:tc>
      </w:tr>
      <w:tr w:rsidR="00232EDA" w14:paraId="2A7BFE43" w14:textId="77777777" w:rsidTr="00962769">
        <w:tc>
          <w:tcPr>
            <w:tcW w:w="4262" w:type="dxa"/>
            <w:tcBorders>
              <w:left w:val="single" w:sz="1" w:space="0" w:color="000000"/>
              <w:bottom w:val="single" w:sz="1" w:space="0" w:color="000000"/>
            </w:tcBorders>
            <w:tcPrChange w:id="690" w:author="Moses, Robbie" w:date="2023-02-20T04:17:00Z">
              <w:tcPr>
                <w:tcW w:w="4986" w:type="dxa"/>
                <w:tcBorders>
                  <w:left w:val="single" w:sz="1" w:space="0" w:color="000000"/>
                  <w:bottom w:val="single" w:sz="1" w:space="0" w:color="000000"/>
                </w:tcBorders>
              </w:tcPr>
            </w:tcPrChange>
          </w:tcPr>
          <w:p w14:paraId="79ABF6BF" w14:textId="77777777" w:rsidR="00232EDA" w:rsidRPr="00B55AE1" w:rsidRDefault="00232EDA" w:rsidP="00750EF0">
            <w:pPr>
              <w:pStyle w:val="TableBody"/>
              <w:rPr>
                <w:b/>
                <w:bCs/>
                <w:rPrChange w:id="691" w:author="Moses, Robbie" w:date="2023-02-20T04:22:00Z">
                  <w:rPr/>
                </w:rPrChange>
              </w:rPr>
            </w:pPr>
            <w:r w:rsidRPr="00B55AE1">
              <w:rPr>
                <w:b/>
                <w:bCs/>
                <w:rPrChange w:id="692" w:author="Moses, Robbie" w:date="2023-02-20T04:22:00Z">
                  <w:rPr/>
                </w:rPrChange>
              </w:rPr>
              <w:t>Weather Image Path and File Name</w:t>
            </w:r>
          </w:p>
        </w:tc>
        <w:tc>
          <w:tcPr>
            <w:tcW w:w="4997" w:type="dxa"/>
            <w:tcBorders>
              <w:left w:val="single" w:sz="1" w:space="0" w:color="000000"/>
              <w:bottom w:val="single" w:sz="1" w:space="0" w:color="000000"/>
              <w:right w:val="single" w:sz="1" w:space="0" w:color="000000"/>
            </w:tcBorders>
            <w:tcPrChange w:id="693" w:author="Moses, Robbie" w:date="2023-02-20T04:17:00Z">
              <w:tcPr>
                <w:tcW w:w="4997" w:type="dxa"/>
                <w:tcBorders>
                  <w:left w:val="single" w:sz="1" w:space="0" w:color="000000"/>
                  <w:bottom w:val="single" w:sz="1" w:space="0" w:color="000000"/>
                  <w:right w:val="single" w:sz="1" w:space="0" w:color="000000"/>
                </w:tcBorders>
              </w:tcPr>
            </w:tcPrChange>
          </w:tcPr>
          <w:p w14:paraId="5525E982" w14:textId="77777777" w:rsidR="00232EDA" w:rsidRDefault="00232EDA" w:rsidP="00750EF0">
            <w:pPr>
              <w:pStyle w:val="TableBody"/>
            </w:pPr>
            <w:r>
              <w:t>Used with OptiCash/Weather product predicting weather impact on consumer cash demand. For more information, please contact NCR Cash Management Representative.</w:t>
            </w:r>
          </w:p>
        </w:tc>
      </w:tr>
      <w:tr w:rsidR="00232EDA" w14:paraId="06FA4A1D" w14:textId="77777777" w:rsidTr="00962769">
        <w:tc>
          <w:tcPr>
            <w:tcW w:w="4262" w:type="dxa"/>
            <w:tcBorders>
              <w:left w:val="single" w:sz="1" w:space="0" w:color="000000"/>
              <w:bottom w:val="single" w:sz="1" w:space="0" w:color="000000"/>
            </w:tcBorders>
            <w:tcPrChange w:id="694" w:author="Moses, Robbie" w:date="2023-02-20T04:17:00Z">
              <w:tcPr>
                <w:tcW w:w="4986" w:type="dxa"/>
                <w:tcBorders>
                  <w:left w:val="single" w:sz="1" w:space="0" w:color="000000"/>
                  <w:bottom w:val="single" w:sz="1" w:space="0" w:color="000000"/>
                </w:tcBorders>
              </w:tcPr>
            </w:tcPrChange>
          </w:tcPr>
          <w:p w14:paraId="71D6289A" w14:textId="77777777" w:rsidR="00232EDA" w:rsidRPr="00B55AE1" w:rsidRDefault="00232EDA" w:rsidP="00750EF0">
            <w:pPr>
              <w:pStyle w:val="TableBody"/>
              <w:rPr>
                <w:b/>
                <w:bCs/>
                <w:rPrChange w:id="695" w:author="Moses, Robbie" w:date="2023-02-20T04:22:00Z">
                  <w:rPr/>
                </w:rPrChange>
              </w:rPr>
            </w:pPr>
            <w:r w:rsidRPr="00B55AE1">
              <w:rPr>
                <w:b/>
                <w:bCs/>
                <w:rPrChange w:id="696" w:author="Moses, Robbie" w:date="2023-02-20T04:22:00Z">
                  <w:rPr/>
                </w:rPrChange>
              </w:rPr>
              <w:t>Default Duration of Rec To Date from Rec Date when Recommending Using Current Date</w:t>
            </w:r>
          </w:p>
        </w:tc>
        <w:tc>
          <w:tcPr>
            <w:tcW w:w="4997" w:type="dxa"/>
            <w:tcBorders>
              <w:left w:val="single" w:sz="1" w:space="0" w:color="000000"/>
              <w:bottom w:val="single" w:sz="1" w:space="0" w:color="000000"/>
              <w:right w:val="single" w:sz="1" w:space="0" w:color="000000"/>
            </w:tcBorders>
            <w:tcPrChange w:id="697" w:author="Moses, Robbie" w:date="2023-02-20T04:17:00Z">
              <w:tcPr>
                <w:tcW w:w="4997" w:type="dxa"/>
                <w:tcBorders>
                  <w:left w:val="single" w:sz="1" w:space="0" w:color="000000"/>
                  <w:bottom w:val="single" w:sz="1" w:space="0" w:color="000000"/>
                  <w:right w:val="single" w:sz="1" w:space="0" w:color="000000"/>
                </w:tcBorders>
              </w:tcPr>
            </w:tcPrChange>
          </w:tcPr>
          <w:p w14:paraId="3FE09B19" w14:textId="77777777" w:rsidR="00232EDA" w:rsidRDefault="00232EDA" w:rsidP="00750EF0">
            <w:pPr>
              <w:pStyle w:val="TableBody"/>
            </w:pPr>
            <w:r>
              <w:t>This setting works in conjunction with the Default the Recommendation From Date to current date and the To Date into the future based upon system settings? checkbox in the Recommendation Settings screen (</w:t>
            </w:r>
            <w:r w:rsidRPr="00444FAB">
              <w:rPr>
                <w:b/>
                <w:bCs/>
                <w:rPrChange w:id="698" w:author="Moses, Robbie" w:date="2023-02-20T04:21:00Z">
                  <w:rPr/>
                </w:rPrChange>
              </w:rPr>
              <w:t>Processing &gt; Recommendations &gt; Settings</w:t>
            </w:r>
            <w:r>
              <w:t>).</w:t>
            </w:r>
          </w:p>
          <w:p w14:paraId="26AAF15D" w14:textId="77777777" w:rsidR="00232EDA" w:rsidRDefault="00232EDA" w:rsidP="00750EF0">
            <w:pPr>
              <w:pStyle w:val="TableBody"/>
            </w:pPr>
            <w:r>
              <w:t>When this option is checked, the recommendation process will execute with the ‘Recommendation From’ date as the current date, and the ‘Recommendation To’ date as today (current date) + X days into the future, where X is defined in this field.</w:t>
            </w:r>
          </w:p>
        </w:tc>
      </w:tr>
      <w:tr w:rsidR="00232EDA" w14:paraId="5CA2E8C6" w14:textId="77777777" w:rsidTr="00962769">
        <w:tc>
          <w:tcPr>
            <w:tcW w:w="4262" w:type="dxa"/>
            <w:tcBorders>
              <w:left w:val="single" w:sz="1" w:space="0" w:color="000000"/>
              <w:bottom w:val="single" w:sz="1" w:space="0" w:color="000000"/>
            </w:tcBorders>
            <w:tcPrChange w:id="699" w:author="Moses, Robbie" w:date="2023-02-20T04:17:00Z">
              <w:tcPr>
                <w:tcW w:w="4986" w:type="dxa"/>
                <w:tcBorders>
                  <w:left w:val="single" w:sz="1" w:space="0" w:color="000000"/>
                  <w:bottom w:val="single" w:sz="1" w:space="0" w:color="000000"/>
                </w:tcBorders>
              </w:tcPr>
            </w:tcPrChange>
          </w:tcPr>
          <w:p w14:paraId="4AF9FF65" w14:textId="77777777" w:rsidR="00232EDA" w:rsidRPr="00B55AE1" w:rsidRDefault="00232EDA" w:rsidP="00750EF0">
            <w:pPr>
              <w:pStyle w:val="TableBody"/>
              <w:rPr>
                <w:b/>
                <w:bCs/>
                <w:rPrChange w:id="700" w:author="Moses, Robbie" w:date="2023-02-20T04:22:00Z">
                  <w:rPr/>
                </w:rPrChange>
              </w:rPr>
            </w:pPr>
            <w:r w:rsidRPr="00B55AE1">
              <w:rPr>
                <w:b/>
                <w:bCs/>
                <w:rPrChange w:id="701" w:author="Moses, Robbie" w:date="2023-02-20T04:22:00Z">
                  <w:rPr/>
                </w:rPrChange>
              </w:rPr>
              <w:t>Default Duration of Orders-Output-To Date from Orders-Output-From Date when Orders Output Using Current Date</w:t>
            </w:r>
          </w:p>
        </w:tc>
        <w:tc>
          <w:tcPr>
            <w:tcW w:w="4997" w:type="dxa"/>
            <w:tcBorders>
              <w:left w:val="single" w:sz="1" w:space="0" w:color="000000"/>
              <w:bottom w:val="single" w:sz="1" w:space="0" w:color="000000"/>
              <w:right w:val="single" w:sz="1" w:space="0" w:color="000000"/>
            </w:tcBorders>
            <w:tcPrChange w:id="702" w:author="Moses, Robbie" w:date="2023-02-20T04:17:00Z">
              <w:tcPr>
                <w:tcW w:w="4997" w:type="dxa"/>
                <w:tcBorders>
                  <w:left w:val="single" w:sz="1" w:space="0" w:color="000000"/>
                  <w:bottom w:val="single" w:sz="1" w:space="0" w:color="000000"/>
                  <w:right w:val="single" w:sz="1" w:space="0" w:color="000000"/>
                </w:tcBorders>
              </w:tcPr>
            </w:tcPrChange>
          </w:tcPr>
          <w:p w14:paraId="73C79CC1" w14:textId="77777777" w:rsidR="00232EDA" w:rsidRDefault="00232EDA" w:rsidP="00750EF0">
            <w:pPr>
              <w:pStyle w:val="TableBody"/>
            </w:pPr>
            <w:r>
              <w:t>This setting works in conjunction with the Default the Orders Output From Date to current date and the To Date into the future based upon system settings? checkbox in the Orders Output Settings screen (</w:t>
            </w:r>
            <w:r w:rsidRPr="00B55AE1">
              <w:rPr>
                <w:b/>
                <w:bCs/>
                <w:rPrChange w:id="703" w:author="Moses, Robbie" w:date="2023-02-20T04:22:00Z">
                  <w:rPr/>
                </w:rPrChange>
              </w:rPr>
              <w:t>Processing &gt; Orders Output &gt; Settings</w:t>
            </w:r>
            <w:r>
              <w:t>).</w:t>
            </w:r>
          </w:p>
          <w:p w14:paraId="4BD59ADD" w14:textId="77777777" w:rsidR="00232EDA" w:rsidRDefault="00232EDA" w:rsidP="00750EF0">
            <w:pPr>
              <w:pStyle w:val="TableBody"/>
            </w:pPr>
            <w:r>
              <w:t>When this option is checked, the orders output process will execute with the ‘Create Output From’ date as the current date, and the ‘Create Output To’ date as today (current date) + X days into the future, where X is defined in this field.</w:t>
            </w:r>
          </w:p>
        </w:tc>
      </w:tr>
      <w:tr w:rsidR="00232EDA" w14:paraId="2A3C0E0E" w14:textId="77777777" w:rsidTr="00962769">
        <w:tc>
          <w:tcPr>
            <w:tcW w:w="4262" w:type="dxa"/>
            <w:tcBorders>
              <w:left w:val="single" w:sz="1" w:space="0" w:color="000000"/>
              <w:bottom w:val="single" w:sz="1" w:space="0" w:color="000000"/>
            </w:tcBorders>
            <w:tcPrChange w:id="704" w:author="Moses, Robbie" w:date="2023-02-20T04:17:00Z">
              <w:tcPr>
                <w:tcW w:w="4986" w:type="dxa"/>
                <w:tcBorders>
                  <w:left w:val="single" w:sz="1" w:space="0" w:color="000000"/>
                  <w:bottom w:val="single" w:sz="1" w:space="0" w:color="000000"/>
                </w:tcBorders>
              </w:tcPr>
            </w:tcPrChange>
          </w:tcPr>
          <w:p w14:paraId="70C8E19F" w14:textId="77777777" w:rsidR="00232EDA" w:rsidRPr="00B55AE1" w:rsidRDefault="00232EDA" w:rsidP="00750EF0">
            <w:pPr>
              <w:pStyle w:val="TableBody"/>
              <w:rPr>
                <w:b/>
                <w:bCs/>
                <w:rPrChange w:id="705" w:author="Moses, Robbie" w:date="2023-02-20T04:22:00Z">
                  <w:rPr/>
                </w:rPrChange>
              </w:rPr>
            </w:pPr>
            <w:r w:rsidRPr="00B55AE1">
              <w:rPr>
                <w:b/>
                <w:bCs/>
                <w:rPrChange w:id="706" w:author="Moses, Robbie" w:date="2023-02-20T04:22:00Z">
                  <w:rPr/>
                </w:rPrChange>
              </w:rPr>
              <w:t>Restrict privileges User and Group functions to user/group rights ONLY. Not even the SystemAdmin right will be allowed access.</w:t>
            </w:r>
          </w:p>
        </w:tc>
        <w:tc>
          <w:tcPr>
            <w:tcW w:w="4997" w:type="dxa"/>
            <w:tcBorders>
              <w:left w:val="single" w:sz="1" w:space="0" w:color="000000"/>
              <w:bottom w:val="single" w:sz="1" w:space="0" w:color="000000"/>
              <w:right w:val="single" w:sz="1" w:space="0" w:color="000000"/>
            </w:tcBorders>
            <w:tcPrChange w:id="707" w:author="Moses, Robbie" w:date="2023-02-20T04:17:00Z">
              <w:tcPr>
                <w:tcW w:w="4997" w:type="dxa"/>
                <w:tcBorders>
                  <w:left w:val="single" w:sz="1" w:space="0" w:color="000000"/>
                  <w:bottom w:val="single" w:sz="1" w:space="0" w:color="000000"/>
                  <w:right w:val="single" w:sz="1" w:space="0" w:color="000000"/>
                </w:tcBorders>
              </w:tcPr>
            </w:tcPrChange>
          </w:tcPr>
          <w:p w14:paraId="65848DF7" w14:textId="77777777" w:rsidR="00232EDA" w:rsidRDefault="00232EDA" w:rsidP="00750EF0">
            <w:pPr>
              <w:pStyle w:val="TableBody"/>
            </w:pPr>
            <w:r>
              <w:t>If enabled (True), this setting restricts user creation and rights assignment functions to users who are specifically granted that right (not just general admin rights).</w:t>
            </w:r>
          </w:p>
          <w:p w14:paraId="29472AA7" w14:textId="1C2111E2" w:rsidR="00232EDA" w:rsidRDefault="00232EDA" w:rsidP="00750EF0">
            <w:pPr>
              <w:pStyle w:val="TableBody"/>
            </w:pPr>
            <w:r>
              <w:t xml:space="preserve">This setting is typically used when it is desired to keep </w:t>
            </w:r>
            <w:ins w:id="708" w:author="Moses, Robbie" w:date="2023-02-17T04:17:00Z">
              <w:r w:rsidR="00A53A78">
                <w:t xml:space="preserve">the </w:t>
              </w:r>
            </w:ins>
            <w:r>
              <w:t xml:space="preserve">“administrator” and “business user” types </w:t>
            </w:r>
            <w:r>
              <w:lastRenderedPageBreak/>
              <w:t>separate. Administrator-type (User &amp; Group rights) may create and grant privileges to business user accounts, view logs, and view audit records, but cannot view or modify any business info. Business user</w:t>
            </w:r>
            <w:ins w:id="709" w:author="Moses, Robbie" w:date="2023-02-17T04:17:00Z">
              <w:r w:rsidR="00A53A78">
                <w:t>s</w:t>
              </w:r>
            </w:ins>
            <w:r>
              <w:t xml:space="preserve"> (rights other than User &amp; Group) may use the system functions as granted, but can never be granted access to change user privileges.</w:t>
            </w:r>
          </w:p>
        </w:tc>
      </w:tr>
      <w:tr w:rsidR="00232EDA" w14:paraId="2913F0C9" w14:textId="77777777" w:rsidTr="00962769">
        <w:tc>
          <w:tcPr>
            <w:tcW w:w="4262" w:type="dxa"/>
            <w:tcBorders>
              <w:left w:val="single" w:sz="1" w:space="0" w:color="000000"/>
              <w:bottom w:val="single" w:sz="1" w:space="0" w:color="000000"/>
            </w:tcBorders>
            <w:tcPrChange w:id="710" w:author="Moses, Robbie" w:date="2023-02-20T04:17:00Z">
              <w:tcPr>
                <w:tcW w:w="4986" w:type="dxa"/>
                <w:tcBorders>
                  <w:left w:val="single" w:sz="1" w:space="0" w:color="000000"/>
                  <w:bottom w:val="single" w:sz="1" w:space="0" w:color="000000"/>
                </w:tcBorders>
              </w:tcPr>
            </w:tcPrChange>
          </w:tcPr>
          <w:p w14:paraId="5CF3EA34" w14:textId="77777777" w:rsidR="00232EDA" w:rsidRPr="00B55AE1" w:rsidRDefault="00232EDA" w:rsidP="00750EF0">
            <w:pPr>
              <w:pStyle w:val="TableBody"/>
              <w:rPr>
                <w:b/>
                <w:bCs/>
                <w:rPrChange w:id="711" w:author="Moses, Robbie" w:date="2023-02-20T04:22:00Z">
                  <w:rPr/>
                </w:rPrChange>
              </w:rPr>
            </w:pPr>
            <w:r w:rsidRPr="00B55AE1">
              <w:rPr>
                <w:b/>
                <w:bCs/>
                <w:rPrChange w:id="712" w:author="Moses, Robbie" w:date="2023-02-20T04:22:00Z">
                  <w:rPr/>
                </w:rPrChange>
              </w:rPr>
              <w:lastRenderedPageBreak/>
              <w:t>Logout Administrator after any user edit.</w:t>
            </w:r>
          </w:p>
        </w:tc>
        <w:tc>
          <w:tcPr>
            <w:tcW w:w="4997" w:type="dxa"/>
            <w:tcBorders>
              <w:left w:val="single" w:sz="1" w:space="0" w:color="000000"/>
              <w:bottom w:val="single" w:sz="1" w:space="0" w:color="000000"/>
              <w:right w:val="single" w:sz="1" w:space="0" w:color="000000"/>
            </w:tcBorders>
            <w:tcPrChange w:id="713" w:author="Moses, Robbie" w:date="2023-02-20T04:17:00Z">
              <w:tcPr>
                <w:tcW w:w="4997" w:type="dxa"/>
                <w:tcBorders>
                  <w:left w:val="single" w:sz="1" w:space="0" w:color="000000"/>
                  <w:bottom w:val="single" w:sz="1" w:space="0" w:color="000000"/>
                  <w:right w:val="single" w:sz="1" w:space="0" w:color="000000"/>
                </w:tcBorders>
              </w:tcPr>
            </w:tcPrChange>
          </w:tcPr>
          <w:p w14:paraId="146CB2CC" w14:textId="77777777" w:rsidR="00232EDA" w:rsidRDefault="00232EDA" w:rsidP="00750EF0">
            <w:pPr>
              <w:pStyle w:val="TableBody"/>
            </w:pPr>
            <w:r>
              <w:t>If enabled (True), this setting will force an administrative user to re-authenticate after submitting any change to user privileges.</w:t>
            </w:r>
          </w:p>
        </w:tc>
      </w:tr>
      <w:tr w:rsidR="00232EDA" w14:paraId="6C251CD9" w14:textId="77777777" w:rsidTr="00962769">
        <w:tc>
          <w:tcPr>
            <w:tcW w:w="4262" w:type="dxa"/>
            <w:tcBorders>
              <w:left w:val="single" w:sz="1" w:space="0" w:color="000000"/>
              <w:bottom w:val="single" w:sz="1" w:space="0" w:color="000000"/>
            </w:tcBorders>
            <w:tcPrChange w:id="714" w:author="Moses, Robbie" w:date="2023-02-20T04:17:00Z">
              <w:tcPr>
                <w:tcW w:w="4986" w:type="dxa"/>
                <w:tcBorders>
                  <w:left w:val="single" w:sz="1" w:space="0" w:color="000000"/>
                  <w:bottom w:val="single" w:sz="1" w:space="0" w:color="000000"/>
                </w:tcBorders>
              </w:tcPr>
            </w:tcPrChange>
          </w:tcPr>
          <w:p w14:paraId="7D091D17" w14:textId="77777777" w:rsidR="00232EDA" w:rsidRPr="00B55AE1" w:rsidRDefault="00232EDA" w:rsidP="00750EF0">
            <w:pPr>
              <w:pStyle w:val="TableBody"/>
              <w:rPr>
                <w:b/>
                <w:bCs/>
                <w:rPrChange w:id="715" w:author="Moses, Robbie" w:date="2023-02-20T04:22:00Z">
                  <w:rPr/>
                </w:rPrChange>
              </w:rPr>
            </w:pPr>
            <w:r w:rsidRPr="00B55AE1">
              <w:rPr>
                <w:b/>
                <w:bCs/>
                <w:rPrChange w:id="716" w:author="Moses, Robbie" w:date="2023-02-20T04:22:00Z">
                  <w:rPr/>
                </w:rPrChange>
              </w:rPr>
              <w:t>Maximum number of failed logins before a user is locked out</w:t>
            </w:r>
          </w:p>
        </w:tc>
        <w:tc>
          <w:tcPr>
            <w:tcW w:w="4997" w:type="dxa"/>
            <w:tcBorders>
              <w:left w:val="single" w:sz="1" w:space="0" w:color="000000"/>
              <w:bottom w:val="single" w:sz="1" w:space="0" w:color="000000"/>
              <w:right w:val="single" w:sz="1" w:space="0" w:color="000000"/>
            </w:tcBorders>
            <w:tcPrChange w:id="717" w:author="Moses, Robbie" w:date="2023-02-20T04:17:00Z">
              <w:tcPr>
                <w:tcW w:w="4997" w:type="dxa"/>
                <w:tcBorders>
                  <w:left w:val="single" w:sz="1" w:space="0" w:color="000000"/>
                  <w:bottom w:val="single" w:sz="1" w:space="0" w:color="000000"/>
                  <w:right w:val="single" w:sz="1" w:space="0" w:color="000000"/>
                </w:tcBorders>
              </w:tcPr>
            </w:tcPrChange>
          </w:tcPr>
          <w:p w14:paraId="61AE05E5" w14:textId="77777777" w:rsidR="00232EDA" w:rsidRDefault="00232EDA" w:rsidP="00750EF0">
            <w:pPr>
              <w:pStyle w:val="TableBody"/>
            </w:pPr>
            <w:r>
              <w:t>If a user fails authentication more than the number of times defined here, that user will be unable to log in until the account is unlocked by an administrator.</w:t>
            </w:r>
          </w:p>
        </w:tc>
      </w:tr>
      <w:tr w:rsidR="00232EDA" w14:paraId="16F5A092" w14:textId="77777777" w:rsidTr="00962769">
        <w:tc>
          <w:tcPr>
            <w:tcW w:w="4262" w:type="dxa"/>
            <w:tcBorders>
              <w:left w:val="single" w:sz="1" w:space="0" w:color="000000"/>
              <w:bottom w:val="single" w:sz="2" w:space="0" w:color="000000"/>
            </w:tcBorders>
            <w:tcPrChange w:id="718" w:author="Moses, Robbie" w:date="2023-02-20T04:17:00Z">
              <w:tcPr>
                <w:tcW w:w="4986" w:type="dxa"/>
                <w:tcBorders>
                  <w:left w:val="single" w:sz="1" w:space="0" w:color="000000"/>
                  <w:bottom w:val="single" w:sz="2" w:space="0" w:color="000000"/>
                </w:tcBorders>
              </w:tcPr>
            </w:tcPrChange>
          </w:tcPr>
          <w:p w14:paraId="66D097EE" w14:textId="77777777" w:rsidR="00232EDA" w:rsidRPr="00B55AE1" w:rsidRDefault="00232EDA" w:rsidP="00750EF0">
            <w:pPr>
              <w:pStyle w:val="TableBody"/>
              <w:rPr>
                <w:b/>
                <w:bCs/>
                <w:rPrChange w:id="719" w:author="Moses, Robbie" w:date="2023-02-20T04:22:00Z">
                  <w:rPr/>
                </w:rPrChange>
              </w:rPr>
            </w:pPr>
            <w:r w:rsidRPr="00B55AE1">
              <w:rPr>
                <w:b/>
                <w:bCs/>
                <w:rPrChange w:id="720" w:author="Moses, Robbie" w:date="2023-02-20T04:22:00Z">
                  <w:rPr/>
                </w:rPrChange>
              </w:rPr>
              <w:t>Suppress exceptions in the UI (not recommended).</w:t>
            </w:r>
          </w:p>
        </w:tc>
        <w:tc>
          <w:tcPr>
            <w:tcW w:w="4997" w:type="dxa"/>
            <w:tcBorders>
              <w:left w:val="single" w:sz="1" w:space="0" w:color="000000"/>
              <w:bottom w:val="single" w:sz="2" w:space="0" w:color="000000"/>
              <w:right w:val="single" w:sz="1" w:space="0" w:color="000000"/>
            </w:tcBorders>
            <w:tcPrChange w:id="721" w:author="Moses, Robbie" w:date="2023-02-20T04:17:00Z">
              <w:tcPr>
                <w:tcW w:w="4997" w:type="dxa"/>
                <w:tcBorders>
                  <w:left w:val="single" w:sz="1" w:space="0" w:color="000000"/>
                  <w:bottom w:val="single" w:sz="2" w:space="0" w:color="000000"/>
                  <w:right w:val="single" w:sz="1" w:space="0" w:color="000000"/>
                </w:tcBorders>
              </w:tcPr>
            </w:tcPrChange>
          </w:tcPr>
          <w:p w14:paraId="6B618343" w14:textId="77777777" w:rsidR="00232EDA" w:rsidRDefault="00232EDA" w:rsidP="00750EF0">
            <w:pPr>
              <w:pStyle w:val="TableBody"/>
            </w:pPr>
            <w:r>
              <w:t>If enabled (True), this setting will cause only minimal messages to be displayed to the end user in the case of a system error.</w:t>
            </w:r>
          </w:p>
        </w:tc>
      </w:tr>
      <w:tr w:rsidR="00232EDA" w14:paraId="0A6BBC77" w14:textId="77777777" w:rsidTr="00962769">
        <w:tc>
          <w:tcPr>
            <w:tcW w:w="4262" w:type="dxa"/>
            <w:tcBorders>
              <w:left w:val="single" w:sz="1" w:space="0" w:color="000000"/>
              <w:bottom w:val="single" w:sz="2" w:space="0" w:color="000000"/>
            </w:tcBorders>
            <w:tcPrChange w:id="722" w:author="Moses, Robbie" w:date="2023-02-20T04:17:00Z">
              <w:tcPr>
                <w:tcW w:w="4986" w:type="dxa"/>
                <w:tcBorders>
                  <w:left w:val="single" w:sz="1" w:space="0" w:color="000000"/>
                  <w:bottom w:val="single" w:sz="2" w:space="0" w:color="000000"/>
                </w:tcBorders>
              </w:tcPr>
            </w:tcPrChange>
          </w:tcPr>
          <w:p w14:paraId="681DC4FF" w14:textId="77777777" w:rsidR="00232EDA" w:rsidRPr="00B55AE1" w:rsidRDefault="00232EDA" w:rsidP="00750EF0">
            <w:pPr>
              <w:pStyle w:val="TableBody"/>
              <w:rPr>
                <w:b/>
                <w:bCs/>
                <w:rPrChange w:id="723" w:author="Moses, Robbie" w:date="2023-02-20T04:22:00Z">
                  <w:rPr/>
                </w:rPrChange>
              </w:rPr>
            </w:pPr>
            <w:r w:rsidRPr="00B55AE1">
              <w:rPr>
                <w:b/>
                <w:bCs/>
                <w:rPrChange w:id="724" w:author="Moses, Robbie" w:date="2023-02-20T04:22:00Z">
                  <w:rPr/>
                </w:rPrChange>
              </w:rPr>
              <w:t>CarrierWeb Service URL</w:t>
            </w:r>
          </w:p>
        </w:tc>
        <w:tc>
          <w:tcPr>
            <w:tcW w:w="4997" w:type="dxa"/>
            <w:tcBorders>
              <w:left w:val="single" w:sz="1" w:space="0" w:color="000000"/>
              <w:bottom w:val="single" w:sz="2" w:space="0" w:color="000000"/>
              <w:right w:val="single" w:sz="1" w:space="0" w:color="000000"/>
            </w:tcBorders>
            <w:tcPrChange w:id="725" w:author="Moses, Robbie" w:date="2023-02-20T04:17:00Z">
              <w:tcPr>
                <w:tcW w:w="4997" w:type="dxa"/>
                <w:tcBorders>
                  <w:left w:val="single" w:sz="1" w:space="0" w:color="000000"/>
                  <w:bottom w:val="single" w:sz="2" w:space="0" w:color="000000"/>
                  <w:right w:val="single" w:sz="1" w:space="0" w:color="000000"/>
                </w:tcBorders>
              </w:tcPr>
            </w:tcPrChange>
          </w:tcPr>
          <w:p w14:paraId="591B612C" w14:textId="77777777" w:rsidR="00232EDA" w:rsidRDefault="00232EDA" w:rsidP="00750EF0">
            <w:pPr>
              <w:pStyle w:val="TableBody"/>
            </w:pPr>
            <w:r>
              <w:t>URL for OptiCash to connect to OptiVLM-CarrierWeb for certain functions that pass data between the applications. Example: Order manifests.</w:t>
            </w:r>
          </w:p>
        </w:tc>
      </w:tr>
      <w:tr w:rsidR="00232EDA" w14:paraId="7F06829F" w14:textId="77777777" w:rsidTr="00962769">
        <w:tc>
          <w:tcPr>
            <w:tcW w:w="4262" w:type="dxa"/>
            <w:tcBorders>
              <w:top w:val="single" w:sz="2" w:space="0" w:color="000000"/>
              <w:left w:val="single" w:sz="2" w:space="0" w:color="000000"/>
              <w:bottom w:val="single" w:sz="2" w:space="0" w:color="000000"/>
              <w:right w:val="single" w:sz="6" w:space="0" w:color="000000"/>
            </w:tcBorders>
            <w:tcPrChange w:id="726" w:author="Moses, Robbie" w:date="2023-02-20T04:17:00Z">
              <w:tcPr>
                <w:tcW w:w="4986" w:type="dxa"/>
                <w:tcBorders>
                  <w:top w:val="single" w:sz="2" w:space="0" w:color="000000"/>
                  <w:left w:val="single" w:sz="2" w:space="0" w:color="000000"/>
                  <w:bottom w:val="single" w:sz="2" w:space="0" w:color="000000"/>
                  <w:right w:val="single" w:sz="6" w:space="0" w:color="000000"/>
                </w:tcBorders>
              </w:tcPr>
            </w:tcPrChange>
          </w:tcPr>
          <w:p w14:paraId="6229CEC9" w14:textId="77777777" w:rsidR="00232EDA" w:rsidRPr="00B55AE1" w:rsidRDefault="00232EDA" w:rsidP="00750EF0">
            <w:pPr>
              <w:pStyle w:val="TableBody"/>
              <w:rPr>
                <w:b/>
                <w:bCs/>
                <w:rPrChange w:id="727" w:author="Moses, Robbie" w:date="2023-02-20T04:22:00Z">
                  <w:rPr/>
                </w:rPrChange>
              </w:rPr>
            </w:pPr>
            <w:r w:rsidRPr="00B55AE1">
              <w:rPr>
                <w:b/>
                <w:bCs/>
                <w:rPrChange w:id="728" w:author="Moses, Robbie" w:date="2023-02-20T04:22:00Z">
                  <w:rPr/>
                </w:rPrChange>
              </w:rPr>
              <w:t>Map Services Key</w:t>
            </w:r>
          </w:p>
        </w:tc>
        <w:tc>
          <w:tcPr>
            <w:tcW w:w="4997" w:type="dxa"/>
            <w:tcBorders>
              <w:top w:val="single" w:sz="2" w:space="0" w:color="000000"/>
              <w:left w:val="single" w:sz="6" w:space="0" w:color="000000"/>
              <w:bottom w:val="single" w:sz="2" w:space="0" w:color="000000"/>
              <w:right w:val="single" w:sz="2" w:space="0" w:color="000000"/>
            </w:tcBorders>
            <w:tcPrChange w:id="729" w:author="Moses, Robbie" w:date="2023-02-20T04:17:00Z">
              <w:tcPr>
                <w:tcW w:w="4997" w:type="dxa"/>
                <w:tcBorders>
                  <w:top w:val="single" w:sz="2" w:space="0" w:color="000000"/>
                  <w:left w:val="single" w:sz="6" w:space="0" w:color="000000"/>
                  <w:bottom w:val="single" w:sz="2" w:space="0" w:color="000000"/>
                  <w:right w:val="single" w:sz="2" w:space="0" w:color="000000"/>
                </w:tcBorders>
              </w:tcPr>
            </w:tcPrChange>
          </w:tcPr>
          <w:p w14:paraId="78EEDFA4" w14:textId="77777777" w:rsidR="00232EDA" w:rsidRDefault="00232EDA" w:rsidP="00750EF0">
            <w:pPr>
              <w:pStyle w:val="TableBody"/>
            </w:pPr>
            <w:r>
              <w:t>Authorization key to 3</w:t>
            </w:r>
            <w:r w:rsidRPr="00806135">
              <w:rPr>
                <w:vertAlign w:val="superscript"/>
              </w:rPr>
              <w:t>rd</w:t>
            </w:r>
            <w:r>
              <w:t xml:space="preserve"> party mapping services provider to be used with the optional OptiTransport (Route Travel Plan Optimization) functions. </w:t>
            </w:r>
          </w:p>
        </w:tc>
      </w:tr>
      <w:tr w:rsidR="00232EDA" w14:paraId="0351DA9E" w14:textId="77777777" w:rsidTr="00962769">
        <w:tc>
          <w:tcPr>
            <w:tcW w:w="4262" w:type="dxa"/>
            <w:tcBorders>
              <w:top w:val="single" w:sz="2" w:space="0" w:color="000000"/>
              <w:left w:val="single" w:sz="2" w:space="0" w:color="000000"/>
              <w:bottom w:val="single" w:sz="2" w:space="0" w:color="000000"/>
              <w:right w:val="single" w:sz="6" w:space="0" w:color="000000"/>
            </w:tcBorders>
            <w:tcPrChange w:id="730" w:author="Moses, Robbie" w:date="2023-02-20T04:17:00Z">
              <w:tcPr>
                <w:tcW w:w="4986" w:type="dxa"/>
                <w:tcBorders>
                  <w:top w:val="single" w:sz="2" w:space="0" w:color="000000"/>
                  <w:left w:val="single" w:sz="2" w:space="0" w:color="000000"/>
                  <w:bottom w:val="single" w:sz="2" w:space="0" w:color="000000"/>
                  <w:right w:val="single" w:sz="6" w:space="0" w:color="000000"/>
                </w:tcBorders>
              </w:tcPr>
            </w:tcPrChange>
          </w:tcPr>
          <w:p w14:paraId="37CE0B44" w14:textId="77777777" w:rsidR="00232EDA" w:rsidRPr="00B55AE1" w:rsidRDefault="00232EDA" w:rsidP="00750EF0">
            <w:pPr>
              <w:pStyle w:val="TableBody"/>
              <w:rPr>
                <w:b/>
                <w:bCs/>
                <w:rPrChange w:id="731" w:author="Moses, Robbie" w:date="2023-02-20T04:22:00Z">
                  <w:rPr/>
                </w:rPrChange>
              </w:rPr>
            </w:pPr>
            <w:r w:rsidRPr="00B55AE1">
              <w:rPr>
                <w:b/>
                <w:bCs/>
                <w:rPrChange w:id="732" w:author="Moses, Robbie" w:date="2023-02-20T04:22:00Z">
                  <w:rPr/>
                </w:rPrChange>
              </w:rPr>
              <w:t>Map Services ID</w:t>
            </w:r>
          </w:p>
        </w:tc>
        <w:tc>
          <w:tcPr>
            <w:tcW w:w="4997" w:type="dxa"/>
            <w:tcBorders>
              <w:top w:val="single" w:sz="2" w:space="0" w:color="000000"/>
              <w:left w:val="single" w:sz="6" w:space="0" w:color="000000"/>
              <w:bottom w:val="single" w:sz="2" w:space="0" w:color="000000"/>
              <w:right w:val="single" w:sz="2" w:space="0" w:color="000000"/>
            </w:tcBorders>
            <w:tcPrChange w:id="733" w:author="Moses, Robbie" w:date="2023-02-20T04:17:00Z">
              <w:tcPr>
                <w:tcW w:w="4997" w:type="dxa"/>
                <w:tcBorders>
                  <w:top w:val="single" w:sz="2" w:space="0" w:color="000000"/>
                  <w:left w:val="single" w:sz="6" w:space="0" w:color="000000"/>
                  <w:bottom w:val="single" w:sz="2" w:space="0" w:color="000000"/>
                  <w:right w:val="single" w:sz="2" w:space="0" w:color="000000"/>
                </w:tcBorders>
              </w:tcPr>
            </w:tcPrChange>
          </w:tcPr>
          <w:p w14:paraId="76931321" w14:textId="77777777" w:rsidR="00232EDA" w:rsidRDefault="00232EDA" w:rsidP="00750EF0">
            <w:pPr>
              <w:pStyle w:val="TableBody"/>
            </w:pPr>
            <w:r>
              <w:t>ID for 3</w:t>
            </w:r>
            <w:r w:rsidRPr="00806135">
              <w:rPr>
                <w:vertAlign w:val="superscript"/>
              </w:rPr>
              <w:t>rd</w:t>
            </w:r>
            <w:r>
              <w:t xml:space="preserve"> party mapping services provider to be used with the optional OptiTransport (Route Travel Plan Optimization) functions.</w:t>
            </w:r>
          </w:p>
        </w:tc>
      </w:tr>
      <w:tr w:rsidR="00232EDA" w14:paraId="430EA045" w14:textId="77777777" w:rsidTr="00962769">
        <w:tc>
          <w:tcPr>
            <w:tcW w:w="4262" w:type="dxa"/>
            <w:tcBorders>
              <w:top w:val="single" w:sz="2" w:space="0" w:color="000000"/>
              <w:left w:val="single" w:sz="2" w:space="0" w:color="000000"/>
              <w:bottom w:val="single" w:sz="2" w:space="0" w:color="000000"/>
              <w:right w:val="single" w:sz="6" w:space="0" w:color="000000"/>
            </w:tcBorders>
            <w:tcPrChange w:id="734" w:author="Moses, Robbie" w:date="2023-02-20T04:17:00Z">
              <w:tcPr>
                <w:tcW w:w="4986" w:type="dxa"/>
                <w:tcBorders>
                  <w:top w:val="single" w:sz="2" w:space="0" w:color="000000"/>
                  <w:left w:val="single" w:sz="2" w:space="0" w:color="000000"/>
                  <w:bottom w:val="single" w:sz="2" w:space="0" w:color="000000"/>
                  <w:right w:val="single" w:sz="6" w:space="0" w:color="000000"/>
                </w:tcBorders>
              </w:tcPr>
            </w:tcPrChange>
          </w:tcPr>
          <w:p w14:paraId="763C9C2A" w14:textId="77777777" w:rsidR="00232EDA" w:rsidRPr="00B55AE1" w:rsidRDefault="00232EDA" w:rsidP="00750EF0">
            <w:pPr>
              <w:pStyle w:val="TableBody"/>
              <w:rPr>
                <w:b/>
                <w:bCs/>
                <w:rPrChange w:id="735" w:author="Moses, Robbie" w:date="2023-02-20T04:22:00Z">
                  <w:rPr/>
                </w:rPrChange>
              </w:rPr>
            </w:pPr>
            <w:r w:rsidRPr="00B55AE1">
              <w:rPr>
                <w:b/>
                <w:bCs/>
                <w:rPrChange w:id="736" w:author="Moses, Robbie" w:date="2023-02-20T04:22:00Z">
                  <w:rPr/>
                </w:rPrChange>
              </w:rPr>
              <w:t>Map Services URL</w:t>
            </w:r>
          </w:p>
        </w:tc>
        <w:tc>
          <w:tcPr>
            <w:tcW w:w="4997" w:type="dxa"/>
            <w:tcBorders>
              <w:top w:val="single" w:sz="2" w:space="0" w:color="000000"/>
              <w:left w:val="single" w:sz="6" w:space="0" w:color="000000"/>
              <w:bottom w:val="single" w:sz="2" w:space="0" w:color="000000"/>
              <w:right w:val="single" w:sz="2" w:space="0" w:color="000000"/>
            </w:tcBorders>
            <w:tcPrChange w:id="737" w:author="Moses, Robbie" w:date="2023-02-20T04:17:00Z">
              <w:tcPr>
                <w:tcW w:w="4997" w:type="dxa"/>
                <w:tcBorders>
                  <w:top w:val="single" w:sz="2" w:space="0" w:color="000000"/>
                  <w:left w:val="single" w:sz="6" w:space="0" w:color="000000"/>
                  <w:bottom w:val="single" w:sz="2" w:space="0" w:color="000000"/>
                  <w:right w:val="single" w:sz="2" w:space="0" w:color="000000"/>
                </w:tcBorders>
              </w:tcPr>
            </w:tcPrChange>
          </w:tcPr>
          <w:p w14:paraId="0E3FDD04" w14:textId="77777777" w:rsidR="00232EDA" w:rsidRDefault="00232EDA" w:rsidP="00750EF0">
            <w:pPr>
              <w:pStyle w:val="TableBody"/>
            </w:pPr>
            <w:r>
              <w:t>URL to connect with 3</w:t>
            </w:r>
            <w:r w:rsidRPr="00806135">
              <w:rPr>
                <w:vertAlign w:val="superscript"/>
              </w:rPr>
              <w:t>rd</w:t>
            </w:r>
            <w:r>
              <w:t xml:space="preserve"> party mapping services provider to be used with the optional OptiTransport (Route Travel Plan Optimization) functions.</w:t>
            </w:r>
          </w:p>
        </w:tc>
      </w:tr>
      <w:tr w:rsidR="00232EDA" w14:paraId="0CE5553C" w14:textId="77777777" w:rsidTr="00962769">
        <w:tc>
          <w:tcPr>
            <w:tcW w:w="4262" w:type="dxa"/>
            <w:tcBorders>
              <w:top w:val="single" w:sz="2" w:space="0" w:color="000000"/>
              <w:left w:val="single" w:sz="2" w:space="0" w:color="000000"/>
              <w:bottom w:val="single" w:sz="2" w:space="0" w:color="000000"/>
              <w:right w:val="single" w:sz="6" w:space="0" w:color="000000"/>
            </w:tcBorders>
            <w:tcPrChange w:id="738" w:author="Moses, Robbie" w:date="2023-02-20T04:17:00Z">
              <w:tcPr>
                <w:tcW w:w="4986" w:type="dxa"/>
                <w:tcBorders>
                  <w:top w:val="single" w:sz="2" w:space="0" w:color="000000"/>
                  <w:left w:val="single" w:sz="2" w:space="0" w:color="000000"/>
                  <w:bottom w:val="single" w:sz="2" w:space="0" w:color="000000"/>
                  <w:right w:val="single" w:sz="6" w:space="0" w:color="000000"/>
                </w:tcBorders>
              </w:tcPr>
            </w:tcPrChange>
          </w:tcPr>
          <w:p w14:paraId="23274B4A" w14:textId="77777777" w:rsidR="00232EDA" w:rsidRPr="00B55AE1" w:rsidRDefault="00232EDA" w:rsidP="00750EF0">
            <w:pPr>
              <w:pStyle w:val="TableBody"/>
              <w:rPr>
                <w:b/>
                <w:bCs/>
                <w:rPrChange w:id="739" w:author="Moses, Robbie" w:date="2023-02-20T04:22:00Z">
                  <w:rPr/>
                </w:rPrChange>
              </w:rPr>
            </w:pPr>
            <w:r w:rsidRPr="00B55AE1">
              <w:rPr>
                <w:b/>
                <w:bCs/>
                <w:rPrChange w:id="740" w:author="Moses, Robbie" w:date="2023-02-20T04:22:00Z">
                  <w:rPr/>
                </w:rPrChange>
              </w:rPr>
              <w:t>Map Services Provider</w:t>
            </w:r>
          </w:p>
        </w:tc>
        <w:tc>
          <w:tcPr>
            <w:tcW w:w="4997" w:type="dxa"/>
            <w:tcBorders>
              <w:top w:val="single" w:sz="2" w:space="0" w:color="000000"/>
              <w:left w:val="single" w:sz="6" w:space="0" w:color="000000"/>
              <w:bottom w:val="single" w:sz="2" w:space="0" w:color="000000"/>
              <w:right w:val="single" w:sz="2" w:space="0" w:color="000000"/>
            </w:tcBorders>
            <w:tcPrChange w:id="741" w:author="Moses, Robbie" w:date="2023-02-20T04:17:00Z">
              <w:tcPr>
                <w:tcW w:w="4997" w:type="dxa"/>
                <w:tcBorders>
                  <w:top w:val="single" w:sz="2" w:space="0" w:color="000000"/>
                  <w:left w:val="single" w:sz="6" w:space="0" w:color="000000"/>
                  <w:bottom w:val="single" w:sz="2" w:space="0" w:color="000000"/>
                  <w:right w:val="single" w:sz="2" w:space="0" w:color="000000"/>
                </w:tcBorders>
              </w:tcPr>
            </w:tcPrChange>
          </w:tcPr>
          <w:p w14:paraId="35800FA7" w14:textId="77777777" w:rsidR="00232EDA" w:rsidRDefault="00232EDA" w:rsidP="00750EF0">
            <w:pPr>
              <w:pStyle w:val="TableBody"/>
            </w:pPr>
            <w:r>
              <w:t>Choose from supported 3</w:t>
            </w:r>
            <w:r w:rsidRPr="00806135">
              <w:rPr>
                <w:vertAlign w:val="superscript"/>
              </w:rPr>
              <w:t>rd</w:t>
            </w:r>
            <w:r>
              <w:t xml:space="preserve"> party mapping services providers to be used with the optional OptiTransport (Route Travel Plan Optimization) functions.</w:t>
            </w:r>
          </w:p>
        </w:tc>
      </w:tr>
      <w:tr w:rsidR="00232EDA" w14:paraId="77E6A1CD" w14:textId="77777777" w:rsidTr="00962769">
        <w:tc>
          <w:tcPr>
            <w:tcW w:w="4262" w:type="dxa"/>
            <w:tcBorders>
              <w:top w:val="single" w:sz="2" w:space="0" w:color="000000"/>
              <w:left w:val="single" w:sz="2" w:space="0" w:color="000000"/>
              <w:bottom w:val="single" w:sz="2" w:space="0" w:color="000000"/>
              <w:right w:val="single" w:sz="6" w:space="0" w:color="000000"/>
            </w:tcBorders>
            <w:tcPrChange w:id="742" w:author="Moses, Robbie" w:date="2023-02-20T04:17:00Z">
              <w:tcPr>
                <w:tcW w:w="4986" w:type="dxa"/>
                <w:tcBorders>
                  <w:top w:val="single" w:sz="2" w:space="0" w:color="000000"/>
                  <w:left w:val="single" w:sz="2" w:space="0" w:color="000000"/>
                  <w:bottom w:val="single" w:sz="2" w:space="0" w:color="000000"/>
                  <w:right w:val="single" w:sz="6" w:space="0" w:color="000000"/>
                </w:tcBorders>
              </w:tcPr>
            </w:tcPrChange>
          </w:tcPr>
          <w:p w14:paraId="550390EC" w14:textId="77777777" w:rsidR="00232EDA" w:rsidRPr="00B55AE1" w:rsidRDefault="00232EDA" w:rsidP="00750EF0">
            <w:pPr>
              <w:pStyle w:val="TableBody"/>
              <w:rPr>
                <w:b/>
                <w:bCs/>
                <w:rPrChange w:id="743" w:author="Moses, Robbie" w:date="2023-02-20T04:22:00Z">
                  <w:rPr/>
                </w:rPrChange>
              </w:rPr>
            </w:pPr>
            <w:r w:rsidRPr="00B55AE1">
              <w:rPr>
                <w:b/>
                <w:bCs/>
                <w:rPrChange w:id="744" w:author="Moses, Robbie" w:date="2023-02-20T04:22:00Z">
                  <w:rPr/>
                </w:rPrChange>
              </w:rPr>
              <w:t>Map Services Optimize Waypoints</w:t>
            </w:r>
          </w:p>
        </w:tc>
        <w:tc>
          <w:tcPr>
            <w:tcW w:w="4997" w:type="dxa"/>
            <w:tcBorders>
              <w:top w:val="single" w:sz="2" w:space="0" w:color="000000"/>
              <w:left w:val="single" w:sz="6" w:space="0" w:color="000000"/>
              <w:bottom w:val="single" w:sz="2" w:space="0" w:color="000000"/>
              <w:right w:val="single" w:sz="2" w:space="0" w:color="000000"/>
            </w:tcBorders>
            <w:tcPrChange w:id="745" w:author="Moses, Robbie" w:date="2023-02-20T04:17:00Z">
              <w:tcPr>
                <w:tcW w:w="4997" w:type="dxa"/>
                <w:tcBorders>
                  <w:top w:val="single" w:sz="2" w:space="0" w:color="000000"/>
                  <w:left w:val="single" w:sz="6" w:space="0" w:color="000000"/>
                  <w:bottom w:val="single" w:sz="2" w:space="0" w:color="000000"/>
                  <w:right w:val="single" w:sz="2" w:space="0" w:color="000000"/>
                </w:tcBorders>
              </w:tcPr>
            </w:tcPrChange>
          </w:tcPr>
          <w:p w14:paraId="04DB9B6F" w14:textId="031EB8E2" w:rsidR="00232EDA" w:rsidRDefault="00232EDA" w:rsidP="00750EF0">
            <w:pPr>
              <w:pStyle w:val="TableBody"/>
            </w:pPr>
            <w:r>
              <w:t>Yes/No. The optional OptiTransport functions include route sequencing and directions. If “Yes” here, the 3</w:t>
            </w:r>
            <w:r w:rsidRPr="00806135">
              <w:rPr>
                <w:vertAlign w:val="superscript"/>
              </w:rPr>
              <w:t>rd</w:t>
            </w:r>
            <w:r>
              <w:t xml:space="preserve"> party service will use real-time traffic data to create a new sequence of stops when you ask for route directions. If “No” </w:t>
            </w:r>
            <w:ins w:id="746" w:author="Moses, Robbie" w:date="2023-02-17T04:17:00Z">
              <w:r w:rsidR="00A53A78">
                <w:t xml:space="preserve">is </w:t>
              </w:r>
            </w:ins>
            <w:r>
              <w:t xml:space="preserve">here, then </w:t>
            </w:r>
            <w:ins w:id="747" w:author="Moses, Robbie" w:date="2023-02-17T04:18:00Z">
              <w:r w:rsidR="00945433">
                <w:t xml:space="preserve">the </w:t>
              </w:r>
            </w:ins>
            <w:r>
              <w:t>existing sequence of stops will be preserved (including possible user edits).</w:t>
            </w:r>
          </w:p>
        </w:tc>
      </w:tr>
    </w:tbl>
    <w:p w14:paraId="65DA2351" w14:textId="77777777" w:rsidR="00232EDA" w:rsidRDefault="00232EDA" w:rsidP="00750EF0">
      <w:pPr>
        <w:pStyle w:val="TableBody"/>
      </w:pPr>
    </w:p>
    <w:p w14:paraId="7C89BF5A" w14:textId="36D7808D" w:rsidR="00232EDA" w:rsidRDefault="00232EDA" w:rsidP="00750EF0">
      <w:pPr>
        <w:pStyle w:val="ListNumber"/>
      </w:pPr>
      <w:r>
        <w:t xml:space="preserve">Click </w:t>
      </w:r>
      <w:ins w:id="748" w:author="Moses, Robbie" w:date="2023-02-20T04:23:00Z">
        <w:r w:rsidR="004E4462">
          <w:t xml:space="preserve">on </w:t>
        </w:r>
      </w:ins>
      <w:r>
        <w:t xml:space="preserve">the </w:t>
      </w:r>
      <w:r w:rsidRPr="001A7A32">
        <w:rPr>
          <w:b/>
          <w:bCs/>
          <w:rPrChange w:id="749" w:author="Moses, Robbie" w:date="2023-02-20T04:24:00Z">
            <w:rPr/>
          </w:rPrChange>
        </w:rPr>
        <w:t>Save</w:t>
      </w:r>
      <w:r>
        <w:t xml:space="preserve"> button to save your changes.</w:t>
      </w:r>
    </w:p>
    <w:p w14:paraId="4B7ED33C" w14:textId="2365EEC8" w:rsidR="00232EDA" w:rsidRDefault="00232EDA" w:rsidP="00750EF0">
      <w:pPr>
        <w:pStyle w:val="ListNumber"/>
      </w:pPr>
      <w:r>
        <w:lastRenderedPageBreak/>
        <w:t xml:space="preserve">Go back to the home page of the maintenance </w:t>
      </w:r>
      <w:del w:id="750" w:author="Moses, Robbie" w:date="2023-02-20T04:23:00Z">
        <w:r w:rsidDel="00BA6761">
          <w:delText>site, and</w:delText>
        </w:r>
      </w:del>
      <w:ins w:id="751" w:author="Moses, Robbie" w:date="2023-02-20T04:23:00Z">
        <w:r w:rsidR="00BA6761">
          <w:t>site and</w:t>
        </w:r>
      </w:ins>
      <w:r>
        <w:t xml:space="preserve"> choose OptiCash/OptiNet Settings.  These settings allow enabling/disabling features that are shared between OptiCash and OptiNet.</w:t>
      </w:r>
    </w:p>
    <w:tbl>
      <w:tblPr>
        <w:tblW w:w="9983" w:type="dxa"/>
        <w:tblInd w:w="-5" w:type="dxa"/>
        <w:tblLayout w:type="fixed"/>
        <w:tblCellMar>
          <w:left w:w="10" w:type="dxa"/>
          <w:right w:w="10" w:type="dxa"/>
        </w:tblCellMar>
        <w:tblLook w:val="0000" w:firstRow="0" w:lastRow="0" w:firstColumn="0" w:lastColumn="0" w:noHBand="0" w:noVBand="0"/>
      </w:tblPr>
      <w:tblGrid>
        <w:gridCol w:w="4986"/>
        <w:gridCol w:w="4997"/>
      </w:tblGrid>
      <w:tr w:rsidR="00232EDA" w14:paraId="70512C9A" w14:textId="77777777" w:rsidTr="00750EF0">
        <w:tc>
          <w:tcPr>
            <w:tcW w:w="4986" w:type="dxa"/>
            <w:tcBorders>
              <w:top w:val="single" w:sz="1" w:space="0" w:color="000000"/>
              <w:left w:val="single" w:sz="1" w:space="0" w:color="000000"/>
              <w:bottom w:val="single" w:sz="1" w:space="0" w:color="000000"/>
            </w:tcBorders>
            <w:shd w:val="clear" w:color="auto" w:fill="54B94A"/>
          </w:tcPr>
          <w:p w14:paraId="5B7A823B"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05E2FEAF" w14:textId="77777777" w:rsidR="00232EDA" w:rsidRDefault="00232EDA" w:rsidP="00750EF0">
            <w:pPr>
              <w:pStyle w:val="TableHeading"/>
            </w:pPr>
            <w:r>
              <w:t>Description</w:t>
            </w:r>
          </w:p>
        </w:tc>
      </w:tr>
      <w:tr w:rsidR="00232EDA" w14:paraId="6443BD72" w14:textId="77777777" w:rsidTr="00DC390C">
        <w:tc>
          <w:tcPr>
            <w:tcW w:w="4986" w:type="dxa"/>
            <w:tcBorders>
              <w:left w:val="single" w:sz="1" w:space="0" w:color="000000"/>
              <w:bottom w:val="single" w:sz="1" w:space="0" w:color="000000"/>
            </w:tcBorders>
          </w:tcPr>
          <w:p w14:paraId="75291683" w14:textId="77777777" w:rsidR="00232EDA" w:rsidRPr="0000152D" w:rsidRDefault="00232EDA" w:rsidP="00750EF0">
            <w:pPr>
              <w:pStyle w:val="TableBody"/>
              <w:rPr>
                <w:b/>
                <w:bCs/>
                <w:rPrChange w:id="752" w:author="Moses, Robbie" w:date="2023-02-20T08:04:00Z">
                  <w:rPr/>
                </w:rPrChange>
              </w:rPr>
            </w:pPr>
            <w:r w:rsidRPr="0000152D">
              <w:rPr>
                <w:b/>
                <w:bCs/>
                <w:rPrChange w:id="753" w:author="Moses, Robbie" w:date="2023-02-20T08:04:00Z">
                  <w:rPr/>
                </w:rPrChange>
              </w:rPr>
              <w:t>Use Bag Reference</w:t>
            </w:r>
          </w:p>
        </w:tc>
        <w:tc>
          <w:tcPr>
            <w:tcW w:w="4997" w:type="dxa"/>
            <w:tcBorders>
              <w:left w:val="single" w:sz="1" w:space="0" w:color="000000"/>
              <w:bottom w:val="single" w:sz="1" w:space="0" w:color="000000"/>
              <w:right w:val="single" w:sz="1" w:space="0" w:color="000000"/>
            </w:tcBorders>
          </w:tcPr>
          <w:p w14:paraId="4451A87C" w14:textId="12909AAE" w:rsidR="00232EDA" w:rsidRDefault="00232EDA" w:rsidP="00750EF0">
            <w:pPr>
              <w:pStyle w:val="TableBody"/>
            </w:pPr>
            <w:r>
              <w:t xml:space="preserve">Select </w:t>
            </w:r>
            <w:del w:id="754" w:author="Moses, Robbie" w:date="2023-02-20T08:04:00Z">
              <w:r w:rsidDel="0000152D">
                <w:delText>True, if</w:delText>
              </w:r>
            </w:del>
            <w:ins w:id="755" w:author="Moses, Robbie" w:date="2023-02-20T08:04:00Z">
              <w:r w:rsidR="0000152D">
                <w:t>True if</w:t>
              </w:r>
            </w:ins>
            <w:r>
              <w:t xml:space="preserve"> the bag reference number will be used for a branch return. When this feature is turned on, the OptiCash user can enter </w:t>
            </w:r>
            <w:ins w:id="756" w:author="Moses, Robbie" w:date="2023-02-17T04:18:00Z">
              <w:r w:rsidR="00945433">
                <w:t xml:space="preserve">a </w:t>
              </w:r>
            </w:ins>
            <w:r>
              <w:t xml:space="preserve">bag reference number (up to 40 characters) for a branch return when accepting, overriding a recommendation, creating a new branch </w:t>
            </w:r>
            <w:del w:id="757" w:author="Moses, Robbie" w:date="2023-02-20T08:04:00Z">
              <w:r w:rsidDel="0000152D">
                <w:delText>return</w:delText>
              </w:r>
            </w:del>
            <w:ins w:id="758" w:author="Moses, Robbie" w:date="2023-02-20T08:04:00Z">
              <w:r w:rsidR="0000152D">
                <w:t>return,</w:t>
              </w:r>
            </w:ins>
            <w:r>
              <w:t xml:space="preserve"> or editing an existing branch return order.</w:t>
            </w:r>
          </w:p>
          <w:p w14:paraId="0BB9717F" w14:textId="77777777" w:rsidR="00232EDA" w:rsidRDefault="00232EDA" w:rsidP="00750EF0">
            <w:pPr>
              <w:pStyle w:val="TableBody"/>
            </w:pPr>
            <w:r>
              <w:t>If False is selected, this feature will be turned off, and the fields allotted for entry of the bag reference number will not appear in the application.</w:t>
            </w:r>
          </w:p>
        </w:tc>
      </w:tr>
      <w:tr w:rsidR="00232EDA" w14:paraId="3BEE58A4" w14:textId="77777777" w:rsidTr="00DC390C">
        <w:tc>
          <w:tcPr>
            <w:tcW w:w="4986" w:type="dxa"/>
            <w:tcBorders>
              <w:left w:val="single" w:sz="1" w:space="0" w:color="000000"/>
              <w:bottom w:val="single" w:sz="1" w:space="0" w:color="000000"/>
            </w:tcBorders>
          </w:tcPr>
          <w:p w14:paraId="15C7B3FB" w14:textId="77777777" w:rsidR="00232EDA" w:rsidRPr="0000152D" w:rsidRDefault="00232EDA" w:rsidP="00750EF0">
            <w:pPr>
              <w:pStyle w:val="TableBody"/>
              <w:rPr>
                <w:b/>
                <w:bCs/>
                <w:rPrChange w:id="759" w:author="Moses, Robbie" w:date="2023-02-20T08:04:00Z">
                  <w:rPr/>
                </w:rPrChange>
              </w:rPr>
            </w:pPr>
            <w:r w:rsidRPr="0000152D">
              <w:rPr>
                <w:b/>
                <w:bCs/>
                <w:rPrChange w:id="760" w:author="Moses, Robbie" w:date="2023-02-20T08:04:00Z">
                  <w:rPr/>
                </w:rPrChange>
              </w:rPr>
              <w:t>Special Order</w:t>
            </w:r>
          </w:p>
        </w:tc>
        <w:tc>
          <w:tcPr>
            <w:tcW w:w="4997" w:type="dxa"/>
            <w:tcBorders>
              <w:left w:val="single" w:sz="1" w:space="0" w:color="000000"/>
              <w:bottom w:val="single" w:sz="1" w:space="0" w:color="000000"/>
              <w:right w:val="single" w:sz="1" w:space="0" w:color="000000"/>
            </w:tcBorders>
          </w:tcPr>
          <w:p w14:paraId="29505770" w14:textId="68FEE74D" w:rsidR="00232EDA" w:rsidRDefault="00232EDA" w:rsidP="00750EF0">
            <w:pPr>
              <w:pStyle w:val="TableBody"/>
            </w:pPr>
            <w:r>
              <w:t xml:space="preserve">Special orders are orders placed in OptiNet that do not affect the horizon and optimization of the cashpoint. For example, an order for a commercial client will not be used in the horizon and will not be accounted </w:t>
            </w:r>
            <w:ins w:id="761" w:author="Moses, Robbie" w:date="2023-02-17T04:18:00Z">
              <w:r w:rsidR="00945433">
                <w:t xml:space="preserve">for </w:t>
              </w:r>
            </w:ins>
            <w:r>
              <w:t xml:space="preserve">in the recommendation process, because this order was placed not to meet any forecasted demand, but a single client request </w:t>
            </w:r>
            <w:del w:id="762" w:author="Moses, Robbie" w:date="2023-02-17T04:18:00Z">
              <w:r w:rsidDel="008D7FCB">
                <w:delText xml:space="preserve">on </w:delText>
              </w:r>
            </w:del>
            <w:ins w:id="763" w:author="Moses, Robbie" w:date="2023-02-17T04:18:00Z">
              <w:r w:rsidR="008D7FCB">
                <w:t xml:space="preserve">under </w:t>
              </w:r>
            </w:ins>
            <w:r>
              <w:t>certain circumstances.</w:t>
            </w:r>
          </w:p>
          <w:p w14:paraId="0A372075" w14:textId="77777777" w:rsidR="00232EDA" w:rsidRDefault="00232EDA" w:rsidP="00750EF0">
            <w:pPr>
              <w:pStyle w:val="TableBody"/>
            </w:pPr>
            <w:r>
              <w:t>Select True, to turn on this feature.</w:t>
            </w:r>
          </w:p>
          <w:p w14:paraId="7FE4E7E4" w14:textId="6B4CA312" w:rsidR="00232EDA" w:rsidRDefault="00232EDA" w:rsidP="00750EF0">
            <w:pPr>
              <w:pStyle w:val="TableBody"/>
            </w:pPr>
            <w:r>
              <w:t xml:space="preserve">If selected False, this feature will be turned off, and </w:t>
            </w:r>
            <w:del w:id="764" w:author="Moses, Robbie" w:date="2023-02-20T08:04:00Z">
              <w:r w:rsidDel="0000152D">
                <w:delText>special order</w:delText>
              </w:r>
            </w:del>
            <w:ins w:id="765" w:author="Moses, Robbie" w:date="2023-02-20T08:04:00Z">
              <w:r w:rsidR="0000152D">
                <w:t>special-order</w:t>
              </w:r>
            </w:ins>
            <w:r>
              <w:t xml:space="preserve"> information will not appear in the Today ? Snapshot ? Network Ordering table and Special Report under the Report tab.</w:t>
            </w:r>
          </w:p>
          <w:p w14:paraId="0BA1094C" w14:textId="3AE1880B" w:rsidR="00232EDA" w:rsidRDefault="00232EDA">
            <w:pPr>
              <w:pStyle w:val="TableNote"/>
              <w:pPrChange w:id="766" w:author="Moses, Robbie" w:date="2023-02-20T08:04:00Z">
                <w:pPr>
                  <w:pStyle w:val="TableBody"/>
                </w:pPr>
              </w:pPrChange>
            </w:pPr>
            <w:r w:rsidRPr="00181D98">
              <w:rPr>
                <w:b/>
                <w:bCs/>
                <w:rPrChange w:id="767" w:author="Moses, Robbie" w:date="2023-02-20T08:05:00Z">
                  <w:rPr/>
                </w:rPrChange>
              </w:rPr>
              <w:t>Important</w:t>
            </w:r>
            <w:del w:id="768" w:author="Moses, Robbie" w:date="2023-02-20T08:04:00Z">
              <w:r w:rsidRPr="00181D98" w:rsidDel="00181D98">
                <w:rPr>
                  <w:b/>
                  <w:bCs/>
                  <w:rPrChange w:id="769" w:author="Moses, Robbie" w:date="2023-02-20T08:05:00Z">
                    <w:rPr/>
                  </w:rPrChange>
                </w:rPr>
                <w:delText>: N</w:delText>
              </w:r>
            </w:del>
            <w:ins w:id="770" w:author="Moses, Robbie" w:date="2023-02-20T08:04:00Z">
              <w:r w:rsidR="00181D98" w:rsidRPr="00181D98">
                <w:rPr>
                  <w:b/>
                  <w:bCs/>
                  <w:rPrChange w:id="771" w:author="Moses, Robbie" w:date="2023-02-20T08:05:00Z">
                    <w:rPr/>
                  </w:rPrChange>
                </w:rPr>
                <w:t xml:space="preserve"> n</w:t>
              </w:r>
            </w:ins>
            <w:r w:rsidRPr="00181D98">
              <w:rPr>
                <w:b/>
                <w:bCs/>
                <w:rPrChange w:id="772" w:author="Moses, Robbie" w:date="2023-02-20T08:05:00Z">
                  <w:rPr/>
                </w:rPrChange>
              </w:rPr>
              <w:t>ote</w:t>
            </w:r>
            <w:r>
              <w:t xml:space="preserve"> </w:t>
            </w:r>
            <w:del w:id="773" w:author="Moses, Robbie" w:date="2023-02-20T08:05:00Z">
              <w:r w:rsidDel="00181D98">
                <w:delText>that</w:delText>
              </w:r>
            </w:del>
            <w:ins w:id="774" w:author="Moses, Robbie" w:date="2023-02-20T08:05:00Z">
              <w:r w:rsidR="00181D98">
                <w:t xml:space="preserve">: </w:t>
              </w:r>
            </w:ins>
            <w:del w:id="775" w:author="Moses, Robbie" w:date="2023-02-20T08:05:00Z">
              <w:r w:rsidDel="00181D98">
                <w:delText xml:space="preserve"> s</w:delText>
              </w:r>
            </w:del>
            <w:ins w:id="776" w:author="Moses, Robbie" w:date="2023-02-20T08:05:00Z">
              <w:r w:rsidR="00181D98">
                <w:t>S</w:t>
              </w:r>
            </w:ins>
            <w:r>
              <w:t xml:space="preserve">pecial orders should not be used in conjunction with linked orders. If </w:t>
            </w:r>
            <w:ins w:id="777" w:author="Moses, Robbie" w:date="2023-02-17T04:19:00Z">
              <w:r w:rsidR="008D7FCB">
                <w:t xml:space="preserve">the </w:t>
              </w:r>
            </w:ins>
            <w:r>
              <w:t>‘Linked Order Screen’ feature is turned on, ‘Special Order’ should be turned off and vice versa.</w:t>
            </w:r>
          </w:p>
        </w:tc>
      </w:tr>
      <w:tr w:rsidR="00232EDA" w14:paraId="61D3A3AF" w14:textId="77777777" w:rsidTr="00DC390C">
        <w:tc>
          <w:tcPr>
            <w:tcW w:w="4986" w:type="dxa"/>
            <w:tcBorders>
              <w:left w:val="single" w:sz="1" w:space="0" w:color="000000"/>
              <w:bottom w:val="single" w:sz="1" w:space="0" w:color="000000"/>
            </w:tcBorders>
          </w:tcPr>
          <w:p w14:paraId="41CB4F9D" w14:textId="77777777" w:rsidR="00232EDA" w:rsidRPr="0000152D" w:rsidRDefault="00232EDA" w:rsidP="00750EF0">
            <w:pPr>
              <w:pStyle w:val="TableBody"/>
              <w:rPr>
                <w:b/>
                <w:bCs/>
                <w:rPrChange w:id="778" w:author="Moses, Robbie" w:date="2023-02-20T08:04:00Z">
                  <w:rPr/>
                </w:rPrChange>
              </w:rPr>
            </w:pPr>
            <w:r w:rsidRPr="0000152D">
              <w:rPr>
                <w:b/>
                <w:bCs/>
                <w:rPrChange w:id="779" w:author="Moses, Robbie" w:date="2023-02-20T08:04:00Z">
                  <w:rPr/>
                </w:rPrChange>
              </w:rPr>
              <w:t>Order Messages</w:t>
            </w:r>
          </w:p>
        </w:tc>
        <w:tc>
          <w:tcPr>
            <w:tcW w:w="4997" w:type="dxa"/>
            <w:tcBorders>
              <w:left w:val="single" w:sz="1" w:space="0" w:color="000000"/>
              <w:bottom w:val="single" w:sz="1" w:space="0" w:color="000000"/>
              <w:right w:val="single" w:sz="1" w:space="0" w:color="000000"/>
            </w:tcBorders>
          </w:tcPr>
          <w:p w14:paraId="2FBA112E" w14:textId="77777777" w:rsidR="00232EDA" w:rsidRDefault="00232EDA" w:rsidP="00750EF0">
            <w:pPr>
              <w:pStyle w:val="TableBody"/>
            </w:pPr>
            <w:r>
              <w:t>Order messages can be sent via OptiNet to OptiCash users. If selected True, the OptiCash user can enter a message regarding a particular order in a free-text field (up to 80 characters) for each currency. Order messages can be used when accepting, overriding a recommendation, creating a new order or special order.</w:t>
            </w:r>
          </w:p>
          <w:p w14:paraId="1031CEB5" w14:textId="77777777" w:rsidR="00232EDA" w:rsidRDefault="00232EDA" w:rsidP="00750EF0">
            <w:pPr>
              <w:pStyle w:val="TableBody"/>
            </w:pPr>
            <w:r>
              <w:t>If selected False, this feature will be turned off, and the fields allotted for the order message will not appear in the application.</w:t>
            </w:r>
          </w:p>
        </w:tc>
      </w:tr>
      <w:tr w:rsidR="00232EDA" w14:paraId="671772BF" w14:textId="77777777" w:rsidTr="00DC390C">
        <w:tc>
          <w:tcPr>
            <w:tcW w:w="4986" w:type="dxa"/>
            <w:tcBorders>
              <w:left w:val="single" w:sz="1" w:space="0" w:color="000000"/>
              <w:bottom w:val="single" w:sz="1" w:space="0" w:color="000000"/>
            </w:tcBorders>
          </w:tcPr>
          <w:p w14:paraId="0F3B57AE" w14:textId="77777777" w:rsidR="00232EDA" w:rsidRPr="00181D98" w:rsidRDefault="00232EDA" w:rsidP="00750EF0">
            <w:pPr>
              <w:pStyle w:val="TableBody"/>
              <w:rPr>
                <w:b/>
                <w:bCs/>
                <w:rPrChange w:id="780" w:author="Moses, Robbie" w:date="2023-02-20T08:05:00Z">
                  <w:rPr/>
                </w:rPrChange>
              </w:rPr>
            </w:pPr>
            <w:r w:rsidRPr="00181D98">
              <w:rPr>
                <w:b/>
                <w:bCs/>
                <w:rPrChange w:id="781" w:author="Moses, Robbie" w:date="2023-02-20T08:05:00Z">
                  <w:rPr/>
                </w:rPrChange>
              </w:rPr>
              <w:lastRenderedPageBreak/>
              <w:t>ATM Horizon Days</w:t>
            </w:r>
          </w:p>
        </w:tc>
        <w:tc>
          <w:tcPr>
            <w:tcW w:w="4997" w:type="dxa"/>
            <w:tcBorders>
              <w:left w:val="single" w:sz="1" w:space="0" w:color="000000"/>
              <w:bottom w:val="single" w:sz="1" w:space="0" w:color="000000"/>
              <w:right w:val="single" w:sz="1" w:space="0" w:color="000000"/>
            </w:tcBorders>
          </w:tcPr>
          <w:p w14:paraId="729F5F49" w14:textId="6298F816" w:rsidR="00232EDA" w:rsidRDefault="00232EDA" w:rsidP="00750EF0">
            <w:pPr>
              <w:pStyle w:val="TableBody"/>
            </w:pPr>
            <w:r>
              <w:t xml:space="preserve">The number of days generated in the horizon after </w:t>
            </w:r>
            <w:ins w:id="782" w:author="Moses, Robbie" w:date="2023-02-17T04:19:00Z">
              <w:r w:rsidR="00ED3539">
                <w:t xml:space="preserve">the </w:t>
              </w:r>
            </w:ins>
            <w:r>
              <w:t xml:space="preserve">recommendation process is run. </w:t>
            </w:r>
            <w:del w:id="783" w:author="Moses, Robbie" w:date="2023-02-17T04:19:00Z">
              <w:r w:rsidDel="00ED3539">
                <w:delText xml:space="preserve">Minimum </w:delText>
              </w:r>
            </w:del>
            <w:ins w:id="784" w:author="Moses, Robbie" w:date="2023-02-17T04:19:00Z">
              <w:r w:rsidR="00ED3539">
                <w:t xml:space="preserve">The minimum </w:t>
              </w:r>
            </w:ins>
            <w:r>
              <w:t>recommended number of days for ATMs is 45.</w:t>
            </w:r>
          </w:p>
        </w:tc>
      </w:tr>
      <w:tr w:rsidR="00232EDA" w14:paraId="6B32C75B" w14:textId="77777777" w:rsidTr="00DC390C">
        <w:tc>
          <w:tcPr>
            <w:tcW w:w="4986" w:type="dxa"/>
            <w:tcBorders>
              <w:left w:val="single" w:sz="1" w:space="0" w:color="000000"/>
              <w:bottom w:val="single" w:sz="1" w:space="0" w:color="000000"/>
            </w:tcBorders>
          </w:tcPr>
          <w:p w14:paraId="0999F3B7" w14:textId="77777777" w:rsidR="00232EDA" w:rsidRPr="00181D98" w:rsidRDefault="00232EDA" w:rsidP="00750EF0">
            <w:pPr>
              <w:pStyle w:val="TableBody"/>
              <w:rPr>
                <w:b/>
                <w:bCs/>
                <w:rPrChange w:id="785" w:author="Moses, Robbie" w:date="2023-02-20T08:05:00Z">
                  <w:rPr/>
                </w:rPrChange>
              </w:rPr>
            </w:pPr>
            <w:r w:rsidRPr="00181D98">
              <w:rPr>
                <w:b/>
                <w:bCs/>
                <w:rPrChange w:id="786" w:author="Moses, Robbie" w:date="2023-02-20T08:05:00Z">
                  <w:rPr/>
                </w:rPrChange>
              </w:rPr>
              <w:t>Branch Horizon Days</w:t>
            </w:r>
          </w:p>
        </w:tc>
        <w:tc>
          <w:tcPr>
            <w:tcW w:w="4997" w:type="dxa"/>
            <w:tcBorders>
              <w:left w:val="single" w:sz="1" w:space="0" w:color="000000"/>
              <w:bottom w:val="single" w:sz="1" w:space="0" w:color="000000"/>
              <w:right w:val="single" w:sz="1" w:space="0" w:color="000000"/>
            </w:tcBorders>
          </w:tcPr>
          <w:p w14:paraId="72275D4A" w14:textId="71A244FF" w:rsidR="00232EDA" w:rsidRDefault="00232EDA" w:rsidP="00750EF0">
            <w:pPr>
              <w:pStyle w:val="TableBody"/>
            </w:pPr>
            <w:r>
              <w:t xml:space="preserve">The number of days generated in the horizon after </w:t>
            </w:r>
            <w:ins w:id="787" w:author="Moses, Robbie" w:date="2023-02-17T04:19:00Z">
              <w:r w:rsidR="00ED3539">
                <w:t xml:space="preserve">the </w:t>
              </w:r>
            </w:ins>
            <w:r>
              <w:t xml:space="preserve">recommendation process is run. </w:t>
            </w:r>
            <w:del w:id="788" w:author="Moses, Robbie" w:date="2023-02-17T04:19:00Z">
              <w:r w:rsidDel="00ED3539">
                <w:delText xml:space="preserve">Minimum </w:delText>
              </w:r>
            </w:del>
            <w:ins w:id="789" w:author="Moses, Robbie" w:date="2023-02-17T04:19:00Z">
              <w:r w:rsidR="00ED3539">
                <w:t xml:space="preserve">The minimum </w:t>
              </w:r>
            </w:ins>
            <w:r>
              <w:t>recommended number of days for branches is 60.</w:t>
            </w:r>
          </w:p>
        </w:tc>
      </w:tr>
      <w:tr w:rsidR="00232EDA" w14:paraId="131479D2" w14:textId="77777777" w:rsidTr="00DC390C">
        <w:tc>
          <w:tcPr>
            <w:tcW w:w="4986" w:type="dxa"/>
            <w:tcBorders>
              <w:left w:val="single" w:sz="1" w:space="0" w:color="000000"/>
              <w:bottom w:val="single" w:sz="1" w:space="0" w:color="000000"/>
            </w:tcBorders>
          </w:tcPr>
          <w:p w14:paraId="1616E86B" w14:textId="77777777" w:rsidR="00232EDA" w:rsidRPr="00181D98" w:rsidRDefault="00232EDA" w:rsidP="00750EF0">
            <w:pPr>
              <w:pStyle w:val="TableBody"/>
              <w:rPr>
                <w:b/>
                <w:bCs/>
                <w:rPrChange w:id="790" w:author="Moses, Robbie" w:date="2023-02-20T08:05:00Z">
                  <w:rPr/>
                </w:rPrChange>
              </w:rPr>
            </w:pPr>
            <w:r w:rsidRPr="00181D98">
              <w:rPr>
                <w:b/>
                <w:bCs/>
                <w:rPrChange w:id="791" w:author="Moses, Robbie" w:date="2023-02-20T08:05:00Z">
                  <w:rPr/>
                </w:rPrChange>
              </w:rPr>
              <w:t>Mixed Cassette Capacity Check</w:t>
            </w:r>
          </w:p>
        </w:tc>
        <w:tc>
          <w:tcPr>
            <w:tcW w:w="4997" w:type="dxa"/>
            <w:tcBorders>
              <w:left w:val="single" w:sz="1" w:space="0" w:color="000000"/>
              <w:bottom w:val="single" w:sz="1" w:space="0" w:color="000000"/>
              <w:right w:val="single" w:sz="1" w:space="0" w:color="000000"/>
            </w:tcBorders>
          </w:tcPr>
          <w:p w14:paraId="07DF1C2E" w14:textId="77777777" w:rsidR="00232EDA" w:rsidRDefault="00232EDA" w:rsidP="00750EF0">
            <w:pPr>
              <w:pStyle w:val="TableBody"/>
            </w:pPr>
            <w:r>
              <w:t>This feature will enable the mixed cassette capacity check for recycler ATMs.</w:t>
            </w:r>
          </w:p>
          <w:p w14:paraId="1548B2E2" w14:textId="443A5AD8" w:rsidR="00232EDA" w:rsidRDefault="00232EDA" w:rsidP="00750EF0">
            <w:pPr>
              <w:pStyle w:val="TableBody"/>
            </w:pPr>
            <w:r>
              <w:t xml:space="preserve">If selected True, OptiCash and OptiNet will use the mixed cassette capacity settings (under Basic ? Parameters) </w:t>
            </w:r>
            <w:del w:id="792" w:author="Moses, Robbie" w:date="2023-02-17T04:19:00Z">
              <w:r w:rsidDel="00ED3539">
                <w:delText xml:space="preserve">in order </w:delText>
              </w:r>
            </w:del>
            <w:r>
              <w:t>to generate alerts if the balances for mix</w:t>
            </w:r>
            <w:ins w:id="793" w:author="Moses, Robbie" w:date="2023-02-17T04:20:00Z">
              <w:r w:rsidR="00B264BF">
                <w:t>ed</w:t>
              </w:r>
            </w:ins>
            <w:r>
              <w:t xml:space="preserve"> cassette</w:t>
            </w:r>
            <w:ins w:id="794" w:author="Moses, Robbie" w:date="2023-02-17T04:19:00Z">
              <w:r w:rsidR="00ED3539">
                <w:t>s</w:t>
              </w:r>
            </w:ins>
            <w:r>
              <w:t xml:space="preserve"> exceed </w:t>
            </w:r>
            <w:ins w:id="795" w:author="Moses, Robbie" w:date="2023-02-17T04:20:00Z">
              <w:r w:rsidR="00B264BF">
                <w:t xml:space="preserve">the </w:t>
              </w:r>
            </w:ins>
            <w:r>
              <w:t>maximum capacity threshold percentage.</w:t>
            </w:r>
          </w:p>
          <w:p w14:paraId="210334FC" w14:textId="77777777" w:rsidR="00232EDA" w:rsidRDefault="00232EDA" w:rsidP="00750EF0">
            <w:pPr>
              <w:pStyle w:val="TableBody"/>
            </w:pPr>
            <w:r>
              <w:t>With this option, also the Recycler Maximum Capacity report will be available in the Reports section.</w:t>
            </w:r>
          </w:p>
        </w:tc>
      </w:tr>
      <w:tr w:rsidR="00232EDA" w14:paraId="1A4E0C1C" w14:textId="77777777" w:rsidTr="00DC390C">
        <w:tc>
          <w:tcPr>
            <w:tcW w:w="4986" w:type="dxa"/>
            <w:tcBorders>
              <w:left w:val="single" w:sz="1" w:space="0" w:color="000000"/>
              <w:bottom w:val="single" w:sz="1" w:space="0" w:color="000000"/>
            </w:tcBorders>
          </w:tcPr>
          <w:p w14:paraId="139231B4" w14:textId="77777777" w:rsidR="00232EDA" w:rsidRPr="00181D98" w:rsidRDefault="00232EDA" w:rsidP="00750EF0">
            <w:pPr>
              <w:pStyle w:val="TableBody"/>
              <w:rPr>
                <w:b/>
                <w:bCs/>
                <w:rPrChange w:id="796" w:author="Moses, Robbie" w:date="2023-02-20T08:05:00Z">
                  <w:rPr/>
                </w:rPrChange>
              </w:rPr>
            </w:pPr>
            <w:r w:rsidRPr="00181D98">
              <w:rPr>
                <w:b/>
                <w:bCs/>
                <w:rPrChange w:id="797" w:author="Moses, Robbie" w:date="2023-02-20T08:05:00Z">
                  <w:rPr/>
                </w:rPrChange>
              </w:rPr>
              <w:t>Linked Order Screen</w:t>
            </w:r>
          </w:p>
        </w:tc>
        <w:tc>
          <w:tcPr>
            <w:tcW w:w="4997" w:type="dxa"/>
            <w:tcBorders>
              <w:left w:val="single" w:sz="1" w:space="0" w:color="000000"/>
              <w:bottom w:val="single" w:sz="1" w:space="0" w:color="000000"/>
              <w:right w:val="single" w:sz="1" w:space="0" w:color="000000"/>
            </w:tcBorders>
          </w:tcPr>
          <w:p w14:paraId="6A8973A5" w14:textId="673CCA66" w:rsidR="00232EDA" w:rsidRDefault="00232EDA" w:rsidP="00750EF0">
            <w:pPr>
              <w:pStyle w:val="TableBody"/>
            </w:pPr>
            <w:r>
              <w:t>This feature will enable the linked ATM orders to be aggregated to the branch combined order in a ‘branches with on-site ATM’ scenario</w:t>
            </w:r>
            <w:del w:id="798" w:author="Moses, Robbie" w:date="2023-02-17T04:20:00Z">
              <w:r w:rsidDel="00B264BF">
                <w:delText>,</w:delText>
              </w:r>
            </w:del>
            <w:r>
              <w:t xml:space="preserve"> when the vault linkage is set to ‘Linked Orders’.</w:t>
            </w:r>
          </w:p>
          <w:p w14:paraId="3626760E" w14:textId="75EA5098" w:rsidR="00232EDA" w:rsidRDefault="00232EDA" w:rsidP="00750EF0">
            <w:pPr>
              <w:pStyle w:val="TableBody"/>
            </w:pPr>
            <w:r>
              <w:t xml:space="preserve">If selected True, branch users in OptiNet will be able to place linked orders for the on-site ATMs and OptiCash will output combined orders during </w:t>
            </w:r>
            <w:ins w:id="799" w:author="Moses, Robbie" w:date="2023-02-17T04:20:00Z">
              <w:r w:rsidR="00B264BF">
                <w:t xml:space="preserve">the </w:t>
              </w:r>
            </w:ins>
            <w:r>
              <w:t>order output process. In addition, Linked Orders Report in OptiCash will display branch orders and the sum of total linked ATM orders.</w:t>
            </w:r>
          </w:p>
          <w:p w14:paraId="7C8BCD40" w14:textId="6B325161" w:rsidR="00232EDA" w:rsidRDefault="00232EDA">
            <w:pPr>
              <w:pStyle w:val="TableNote"/>
              <w:pPrChange w:id="800" w:author="Moses, Robbie" w:date="2023-02-20T08:05:00Z">
                <w:pPr>
                  <w:pStyle w:val="TableBody"/>
                </w:pPr>
              </w:pPrChange>
            </w:pPr>
            <w:r w:rsidRPr="001A2CA6">
              <w:rPr>
                <w:b/>
                <w:bCs/>
                <w:rPrChange w:id="801" w:author="Moses, Robbie" w:date="2023-02-20T08:06:00Z">
                  <w:rPr/>
                </w:rPrChange>
              </w:rPr>
              <w:t>Important</w:t>
            </w:r>
            <w:ins w:id="802" w:author="Moses, Robbie" w:date="2023-02-20T08:06:00Z">
              <w:r w:rsidR="001A2CA6" w:rsidRPr="001A2CA6">
                <w:rPr>
                  <w:b/>
                  <w:bCs/>
                  <w:rPrChange w:id="803" w:author="Moses, Robbie" w:date="2023-02-20T08:06:00Z">
                    <w:rPr/>
                  </w:rPrChange>
                </w:rPr>
                <w:t xml:space="preserve"> </w:t>
              </w:r>
            </w:ins>
            <w:del w:id="804" w:author="Moses, Robbie" w:date="2023-02-20T08:06:00Z">
              <w:r w:rsidRPr="001A2CA6" w:rsidDel="001A2CA6">
                <w:rPr>
                  <w:b/>
                  <w:bCs/>
                  <w:rPrChange w:id="805" w:author="Moses, Robbie" w:date="2023-02-20T08:06:00Z">
                    <w:rPr/>
                  </w:rPrChange>
                </w:rPr>
                <w:delText xml:space="preserve">: </w:delText>
              </w:r>
            </w:del>
            <w:ins w:id="806" w:author="Moses, Robbie" w:date="2023-02-20T08:06:00Z">
              <w:r w:rsidR="001A2CA6" w:rsidRPr="001A2CA6">
                <w:rPr>
                  <w:b/>
                  <w:bCs/>
                  <w:rPrChange w:id="807" w:author="Moses, Robbie" w:date="2023-02-20T08:06:00Z">
                    <w:rPr/>
                  </w:rPrChange>
                </w:rPr>
                <w:t>n</w:t>
              </w:r>
            </w:ins>
            <w:del w:id="808" w:author="Moses, Robbie" w:date="2023-02-20T08:06:00Z">
              <w:r w:rsidRPr="001A2CA6" w:rsidDel="001A2CA6">
                <w:rPr>
                  <w:b/>
                  <w:bCs/>
                  <w:rPrChange w:id="809" w:author="Moses, Robbie" w:date="2023-02-20T08:06:00Z">
                    <w:rPr/>
                  </w:rPrChange>
                </w:rPr>
                <w:delText>N</w:delText>
              </w:r>
            </w:del>
            <w:r w:rsidRPr="001A2CA6">
              <w:rPr>
                <w:b/>
                <w:bCs/>
                <w:rPrChange w:id="810" w:author="Moses, Robbie" w:date="2023-02-20T08:06:00Z">
                  <w:rPr/>
                </w:rPrChange>
              </w:rPr>
              <w:t>ote</w:t>
            </w:r>
            <w:ins w:id="811" w:author="Moses, Robbie" w:date="2023-02-20T08:06:00Z">
              <w:r w:rsidR="001A2CA6">
                <w:t>:</w:t>
              </w:r>
            </w:ins>
            <w:r>
              <w:t xml:space="preserve"> </w:t>
            </w:r>
            <w:del w:id="812" w:author="Moses, Robbie" w:date="2023-02-20T08:06:00Z">
              <w:r w:rsidDel="001A2CA6">
                <w:delText>that li</w:delText>
              </w:r>
            </w:del>
            <w:ins w:id="813" w:author="Moses, Robbie" w:date="2023-02-20T08:06:00Z">
              <w:r w:rsidR="001A2CA6">
                <w:t>Li</w:t>
              </w:r>
            </w:ins>
            <w:r>
              <w:t xml:space="preserve">nked orders should not be used in conjunction with special orders. If </w:t>
            </w:r>
            <w:ins w:id="814" w:author="Moses, Robbie" w:date="2023-02-17T04:20:00Z">
              <w:r w:rsidR="00B264BF">
                <w:t xml:space="preserve">the </w:t>
              </w:r>
            </w:ins>
            <w:r>
              <w:t>‘Linked Order Screen’ feature is turned on, ‘Special Order’ should be turned off and vice versa.</w:t>
            </w:r>
          </w:p>
        </w:tc>
      </w:tr>
      <w:tr w:rsidR="00232EDA" w14:paraId="05266C00" w14:textId="77777777" w:rsidTr="00DC390C">
        <w:tc>
          <w:tcPr>
            <w:tcW w:w="4986" w:type="dxa"/>
            <w:tcBorders>
              <w:left w:val="single" w:sz="1" w:space="0" w:color="000000"/>
              <w:bottom w:val="single" w:sz="1" w:space="0" w:color="000000"/>
            </w:tcBorders>
          </w:tcPr>
          <w:p w14:paraId="3F334B63" w14:textId="77777777" w:rsidR="00232EDA" w:rsidRPr="00181D98" w:rsidRDefault="00232EDA" w:rsidP="00750EF0">
            <w:pPr>
              <w:pStyle w:val="TableBody"/>
              <w:rPr>
                <w:b/>
                <w:bCs/>
                <w:rPrChange w:id="815" w:author="Moses, Robbie" w:date="2023-02-20T08:05:00Z">
                  <w:rPr/>
                </w:rPrChange>
              </w:rPr>
            </w:pPr>
            <w:r w:rsidRPr="00181D98">
              <w:rPr>
                <w:b/>
                <w:bCs/>
                <w:rPrChange w:id="816" w:author="Moses, Robbie" w:date="2023-02-20T08:05:00Z">
                  <w:rPr/>
                </w:rPrChange>
              </w:rPr>
              <w:t>Model Create/Delete Re-Index</w:t>
            </w:r>
          </w:p>
        </w:tc>
        <w:tc>
          <w:tcPr>
            <w:tcW w:w="4997" w:type="dxa"/>
            <w:tcBorders>
              <w:left w:val="single" w:sz="1" w:space="0" w:color="000000"/>
              <w:bottom w:val="single" w:sz="1" w:space="0" w:color="000000"/>
              <w:right w:val="single" w:sz="1" w:space="0" w:color="000000"/>
            </w:tcBorders>
          </w:tcPr>
          <w:p w14:paraId="2DDFFE2A" w14:textId="3DC57574" w:rsidR="00232EDA" w:rsidRDefault="00232EDA" w:rsidP="00750EF0">
            <w:pPr>
              <w:pStyle w:val="TableBody"/>
            </w:pPr>
            <w:r>
              <w:t xml:space="preserve">This is a system flag to allow the user to permit </w:t>
            </w:r>
            <w:ins w:id="817" w:author="Moses, Robbie" w:date="2023-02-17T04:20:00Z">
              <w:r w:rsidR="006960B1">
                <w:t xml:space="preserve">the </w:t>
              </w:r>
            </w:ins>
            <w:r>
              <w:t xml:space="preserve">dropping and creating of Model Table indexes during a model create and/or delete action.  When ‘True’ is selected, this feature will greatly improve performance.  The option not to drop/recreate indexes </w:t>
            </w:r>
            <w:del w:id="818" w:author="Moses, Robbie" w:date="2023-02-20T08:06:00Z">
              <w:r w:rsidDel="001A2CA6">
                <w:delText>exists</w:delText>
              </w:r>
            </w:del>
            <w:ins w:id="819" w:author="Moses, Robbie" w:date="2023-02-20T08:06:00Z">
              <w:r w:rsidR="001A2CA6">
                <w:t>exist</w:t>
              </w:r>
            </w:ins>
            <w:r>
              <w:t xml:space="preserve"> for those clients who do not wish for OptiCash to drop</w:t>
            </w:r>
            <w:del w:id="820" w:author="Moses, Robbie" w:date="2023-02-17T04:20:00Z">
              <w:r w:rsidDel="006960B1">
                <w:delText xml:space="preserve"> / </w:delText>
              </w:r>
            </w:del>
            <w:ins w:id="821" w:author="Moses, Robbie" w:date="2023-02-17T04:20:00Z">
              <w:r w:rsidR="006960B1">
                <w:t>/</w:t>
              </w:r>
            </w:ins>
            <w:r>
              <w:t>create database objects.</w:t>
            </w:r>
          </w:p>
        </w:tc>
      </w:tr>
      <w:tr w:rsidR="00232EDA" w14:paraId="0CC79D86" w14:textId="77777777" w:rsidTr="00DC390C">
        <w:tc>
          <w:tcPr>
            <w:tcW w:w="4986" w:type="dxa"/>
            <w:tcBorders>
              <w:left w:val="single" w:sz="1" w:space="0" w:color="000000"/>
              <w:bottom w:val="single" w:sz="1" w:space="0" w:color="000000"/>
            </w:tcBorders>
          </w:tcPr>
          <w:p w14:paraId="2E09EE34" w14:textId="77777777" w:rsidR="00232EDA" w:rsidRPr="009D3DAD" w:rsidRDefault="00232EDA" w:rsidP="00750EF0">
            <w:pPr>
              <w:pStyle w:val="TableBody"/>
              <w:rPr>
                <w:b/>
                <w:bCs/>
                <w:rPrChange w:id="822" w:author="Moses, Robbie" w:date="2023-02-20T08:07:00Z">
                  <w:rPr/>
                </w:rPrChange>
              </w:rPr>
            </w:pPr>
            <w:r w:rsidRPr="009D3DAD">
              <w:rPr>
                <w:b/>
                <w:bCs/>
                <w:rPrChange w:id="823" w:author="Moses, Robbie" w:date="2023-02-20T08:07:00Z">
                  <w:rPr/>
                </w:rPrChange>
              </w:rPr>
              <w:t>Audit Orders</w:t>
            </w:r>
          </w:p>
        </w:tc>
        <w:tc>
          <w:tcPr>
            <w:tcW w:w="4997" w:type="dxa"/>
            <w:tcBorders>
              <w:left w:val="single" w:sz="1" w:space="0" w:color="000000"/>
              <w:bottom w:val="single" w:sz="1" w:space="0" w:color="000000"/>
              <w:right w:val="single" w:sz="1" w:space="0" w:color="000000"/>
            </w:tcBorders>
          </w:tcPr>
          <w:p w14:paraId="4E040F31" w14:textId="77777777" w:rsidR="00232EDA" w:rsidRDefault="00232EDA" w:rsidP="00750EF0">
            <w:pPr>
              <w:pStyle w:val="TableBody"/>
            </w:pPr>
            <w:r>
              <w:t>This should be set to False.  The order audit noted here is a legacy audit which has been replaced by the enhanced auditing function noted later in this installation guide.  This setting is deprecated and will be removed in a future build.</w:t>
            </w:r>
          </w:p>
        </w:tc>
      </w:tr>
      <w:tr w:rsidR="00232EDA" w14:paraId="388DCF8B" w14:textId="77777777" w:rsidTr="00DC390C">
        <w:tc>
          <w:tcPr>
            <w:tcW w:w="4986" w:type="dxa"/>
            <w:tcBorders>
              <w:left w:val="single" w:sz="1" w:space="0" w:color="000000"/>
              <w:bottom w:val="single" w:sz="1" w:space="0" w:color="000000"/>
            </w:tcBorders>
          </w:tcPr>
          <w:p w14:paraId="60F2E589" w14:textId="77777777" w:rsidR="00232EDA" w:rsidRPr="009D3DAD" w:rsidRDefault="00232EDA" w:rsidP="00750EF0">
            <w:pPr>
              <w:pStyle w:val="TableBody"/>
              <w:rPr>
                <w:b/>
                <w:bCs/>
                <w:rPrChange w:id="824" w:author="Moses, Robbie" w:date="2023-02-20T08:07:00Z">
                  <w:rPr/>
                </w:rPrChange>
              </w:rPr>
            </w:pPr>
            <w:r w:rsidRPr="009D3DAD">
              <w:rPr>
                <w:b/>
                <w:bCs/>
                <w:rPrChange w:id="825" w:author="Moses, Robbie" w:date="2023-02-20T08:07:00Z">
                  <w:rPr/>
                </w:rPrChange>
              </w:rPr>
              <w:lastRenderedPageBreak/>
              <w:t>Include Denomination Description in Orders Output File</w:t>
            </w:r>
          </w:p>
        </w:tc>
        <w:tc>
          <w:tcPr>
            <w:tcW w:w="4997" w:type="dxa"/>
            <w:tcBorders>
              <w:left w:val="single" w:sz="1" w:space="0" w:color="000000"/>
              <w:bottom w:val="single" w:sz="1" w:space="0" w:color="000000"/>
              <w:right w:val="single" w:sz="1" w:space="0" w:color="000000"/>
            </w:tcBorders>
          </w:tcPr>
          <w:p w14:paraId="615C9A06" w14:textId="77777777" w:rsidR="00232EDA" w:rsidRDefault="00232EDA" w:rsidP="00750EF0">
            <w:pPr>
              <w:pStyle w:val="TableBody"/>
            </w:pPr>
            <w:r>
              <w:t>This flag, if set to True, causes an extra column for the Denomination Description field to be included in the orders output file.</w:t>
            </w:r>
          </w:p>
        </w:tc>
      </w:tr>
      <w:tr w:rsidR="00232EDA" w14:paraId="2D980D97" w14:textId="77777777" w:rsidTr="00DC390C">
        <w:tc>
          <w:tcPr>
            <w:tcW w:w="4986" w:type="dxa"/>
            <w:tcBorders>
              <w:left w:val="single" w:sz="1" w:space="0" w:color="000000"/>
              <w:bottom w:val="single" w:sz="1" w:space="0" w:color="000000"/>
            </w:tcBorders>
          </w:tcPr>
          <w:p w14:paraId="335FC889" w14:textId="77777777" w:rsidR="00232EDA" w:rsidRPr="009D3DAD" w:rsidRDefault="00232EDA" w:rsidP="00750EF0">
            <w:pPr>
              <w:pStyle w:val="TableBody"/>
              <w:rPr>
                <w:b/>
                <w:bCs/>
                <w:rPrChange w:id="826" w:author="Moses, Robbie" w:date="2023-02-20T08:07:00Z">
                  <w:rPr/>
                </w:rPrChange>
              </w:rPr>
            </w:pPr>
            <w:r w:rsidRPr="009D3DAD">
              <w:rPr>
                <w:b/>
                <w:bCs/>
                <w:rPrChange w:id="827" w:author="Moses, Robbie" w:date="2023-02-20T08:07:00Z">
                  <w:rPr/>
                </w:rPrChange>
              </w:rPr>
              <w:t>Enable Order Tracking ID and Bag Count Generation</w:t>
            </w:r>
          </w:p>
        </w:tc>
        <w:tc>
          <w:tcPr>
            <w:tcW w:w="4997" w:type="dxa"/>
            <w:tcBorders>
              <w:left w:val="single" w:sz="1" w:space="0" w:color="000000"/>
              <w:bottom w:val="single" w:sz="1" w:space="0" w:color="000000"/>
              <w:right w:val="single" w:sz="1" w:space="0" w:color="000000"/>
            </w:tcBorders>
          </w:tcPr>
          <w:p w14:paraId="7C9CFCB8" w14:textId="77777777" w:rsidR="00232EDA" w:rsidRDefault="00232EDA" w:rsidP="00750EF0">
            <w:pPr>
              <w:pStyle w:val="TableBody"/>
            </w:pPr>
            <w:r>
              <w:t>Setting for enabling the cross-order Tracking ID and Bag Count functionality.</w:t>
            </w:r>
          </w:p>
        </w:tc>
      </w:tr>
      <w:tr w:rsidR="00232EDA" w14:paraId="15630B60" w14:textId="77777777" w:rsidTr="00DC390C">
        <w:tc>
          <w:tcPr>
            <w:tcW w:w="4986" w:type="dxa"/>
            <w:tcBorders>
              <w:left w:val="single" w:sz="1" w:space="0" w:color="000000"/>
              <w:bottom w:val="single" w:sz="1" w:space="0" w:color="000000"/>
            </w:tcBorders>
          </w:tcPr>
          <w:p w14:paraId="3D4E1F51" w14:textId="77777777" w:rsidR="00232EDA" w:rsidRPr="009D3DAD" w:rsidRDefault="00232EDA" w:rsidP="00750EF0">
            <w:pPr>
              <w:pStyle w:val="TableBody"/>
              <w:rPr>
                <w:b/>
                <w:bCs/>
                <w:rPrChange w:id="828" w:author="Moses, Robbie" w:date="2023-02-20T08:07:00Z">
                  <w:rPr/>
                </w:rPrChange>
              </w:rPr>
            </w:pPr>
            <w:r w:rsidRPr="009D3DAD">
              <w:rPr>
                <w:b/>
                <w:bCs/>
                <w:rPrChange w:id="829" w:author="Moses, Robbie" w:date="2023-02-20T08:07:00Z">
                  <w:rPr/>
                </w:rPrChange>
              </w:rPr>
              <w:t>Length of history to use in monthly seasonality calculation</w:t>
            </w:r>
          </w:p>
        </w:tc>
        <w:tc>
          <w:tcPr>
            <w:tcW w:w="4997" w:type="dxa"/>
            <w:tcBorders>
              <w:left w:val="single" w:sz="1" w:space="0" w:color="000000"/>
              <w:bottom w:val="single" w:sz="1" w:space="0" w:color="000000"/>
              <w:right w:val="single" w:sz="1" w:space="0" w:color="000000"/>
            </w:tcBorders>
          </w:tcPr>
          <w:p w14:paraId="79142882" w14:textId="5BBBDF9C" w:rsidR="00232EDA" w:rsidRDefault="00232EDA" w:rsidP="00750EF0">
            <w:pPr>
              <w:pStyle w:val="TableBody"/>
            </w:pPr>
            <w:r>
              <w:t xml:space="preserve">Setting used in forecast calculations. Should be changed at </w:t>
            </w:r>
            <w:ins w:id="830" w:author="Moses, Robbie" w:date="2023-02-17T04:20:00Z">
              <w:r w:rsidR="006960B1">
                <w:t xml:space="preserve">the </w:t>
              </w:r>
            </w:ins>
            <w:r>
              <w:t>direction of NCR Cash Management support personnel, depending on trends in historical data.</w:t>
            </w:r>
          </w:p>
        </w:tc>
      </w:tr>
      <w:tr w:rsidR="00232EDA" w14:paraId="6353DC21" w14:textId="77777777" w:rsidTr="00DC390C">
        <w:tc>
          <w:tcPr>
            <w:tcW w:w="4986" w:type="dxa"/>
            <w:tcBorders>
              <w:left w:val="single" w:sz="1" w:space="0" w:color="000000"/>
              <w:bottom w:val="single" w:sz="1" w:space="0" w:color="000000"/>
            </w:tcBorders>
          </w:tcPr>
          <w:p w14:paraId="13B81701" w14:textId="77777777" w:rsidR="00232EDA" w:rsidRPr="009D3DAD" w:rsidRDefault="00232EDA" w:rsidP="00750EF0">
            <w:pPr>
              <w:pStyle w:val="TableBody"/>
              <w:rPr>
                <w:b/>
                <w:bCs/>
                <w:rPrChange w:id="831" w:author="Moses, Robbie" w:date="2023-02-20T08:07:00Z">
                  <w:rPr/>
                </w:rPrChange>
              </w:rPr>
            </w:pPr>
            <w:r w:rsidRPr="009D3DAD">
              <w:rPr>
                <w:b/>
                <w:bCs/>
                <w:rPrChange w:id="832" w:author="Moses, Robbie" w:date="2023-02-20T08:07:00Z">
                  <w:rPr/>
                </w:rPrChange>
              </w:rPr>
              <w:t>Length of history to use in event adjustment calculation</w:t>
            </w:r>
          </w:p>
        </w:tc>
        <w:tc>
          <w:tcPr>
            <w:tcW w:w="4997" w:type="dxa"/>
            <w:tcBorders>
              <w:left w:val="single" w:sz="1" w:space="0" w:color="000000"/>
              <w:bottom w:val="single" w:sz="1" w:space="0" w:color="000000"/>
              <w:right w:val="single" w:sz="1" w:space="0" w:color="000000"/>
            </w:tcBorders>
          </w:tcPr>
          <w:p w14:paraId="18572C86" w14:textId="3684C6F9" w:rsidR="00232EDA" w:rsidRDefault="00232EDA" w:rsidP="00750EF0">
            <w:pPr>
              <w:pStyle w:val="TableBody"/>
            </w:pPr>
            <w:r>
              <w:t xml:space="preserve">Setting used in forecast calculations. Should be changed at </w:t>
            </w:r>
            <w:ins w:id="833" w:author="Moses, Robbie" w:date="2023-02-17T04:21:00Z">
              <w:r w:rsidR="006960B1">
                <w:t xml:space="preserve">the </w:t>
              </w:r>
            </w:ins>
            <w:r>
              <w:t>direction of NCR Cash Management support personnel, depending on trends in historical data.</w:t>
            </w:r>
          </w:p>
        </w:tc>
      </w:tr>
      <w:tr w:rsidR="00232EDA" w14:paraId="646B9144" w14:textId="77777777" w:rsidTr="00DC390C">
        <w:tc>
          <w:tcPr>
            <w:tcW w:w="4986" w:type="dxa"/>
            <w:tcBorders>
              <w:left w:val="single" w:sz="1" w:space="0" w:color="000000"/>
              <w:bottom w:val="single" w:sz="1" w:space="0" w:color="000000"/>
            </w:tcBorders>
          </w:tcPr>
          <w:p w14:paraId="2330DAD2" w14:textId="77777777" w:rsidR="00232EDA" w:rsidRPr="009D3DAD" w:rsidRDefault="00232EDA" w:rsidP="00750EF0">
            <w:pPr>
              <w:pStyle w:val="TableBody"/>
              <w:rPr>
                <w:b/>
                <w:bCs/>
                <w:rPrChange w:id="834" w:author="Moses, Robbie" w:date="2023-02-20T08:07:00Z">
                  <w:rPr/>
                </w:rPrChange>
              </w:rPr>
            </w:pPr>
            <w:r w:rsidRPr="009D3DAD">
              <w:rPr>
                <w:b/>
                <w:bCs/>
                <w:rPrChange w:id="835" w:author="Moses, Robbie" w:date="2023-02-20T08:07:00Z">
                  <w:rPr/>
                </w:rPrChange>
              </w:rPr>
              <w:t>Length of history to use in weekly seasonality calculation</w:t>
            </w:r>
          </w:p>
        </w:tc>
        <w:tc>
          <w:tcPr>
            <w:tcW w:w="4997" w:type="dxa"/>
            <w:tcBorders>
              <w:left w:val="single" w:sz="1" w:space="0" w:color="000000"/>
              <w:bottom w:val="single" w:sz="1" w:space="0" w:color="000000"/>
              <w:right w:val="single" w:sz="1" w:space="0" w:color="000000"/>
            </w:tcBorders>
          </w:tcPr>
          <w:p w14:paraId="2447754B" w14:textId="616B3C0C" w:rsidR="00232EDA" w:rsidRDefault="00232EDA" w:rsidP="00750EF0">
            <w:pPr>
              <w:pStyle w:val="TableBody"/>
            </w:pPr>
            <w:r>
              <w:t xml:space="preserve">Setting used in forecast calculations. Should be changed at </w:t>
            </w:r>
            <w:ins w:id="836" w:author="Moses, Robbie" w:date="2023-02-17T04:21:00Z">
              <w:r w:rsidR="006960B1">
                <w:t xml:space="preserve">the </w:t>
              </w:r>
            </w:ins>
            <w:r>
              <w:t>direction of NCR Cash Management support personnel, depending on trends in historical data.</w:t>
            </w:r>
          </w:p>
        </w:tc>
      </w:tr>
      <w:tr w:rsidR="00232EDA" w14:paraId="1119E195" w14:textId="77777777" w:rsidTr="00DC390C">
        <w:tc>
          <w:tcPr>
            <w:tcW w:w="4986" w:type="dxa"/>
            <w:tcBorders>
              <w:left w:val="single" w:sz="1" w:space="0" w:color="000000"/>
              <w:bottom w:val="single" w:sz="1" w:space="0" w:color="000000"/>
            </w:tcBorders>
          </w:tcPr>
          <w:p w14:paraId="0DB0C170" w14:textId="77777777" w:rsidR="00232EDA" w:rsidRPr="009D3DAD" w:rsidRDefault="00232EDA" w:rsidP="00750EF0">
            <w:pPr>
              <w:pStyle w:val="TableBody"/>
              <w:rPr>
                <w:b/>
                <w:bCs/>
                <w:rPrChange w:id="837" w:author="Moses, Robbie" w:date="2023-02-20T08:07:00Z">
                  <w:rPr/>
                </w:rPrChange>
              </w:rPr>
            </w:pPr>
            <w:r w:rsidRPr="009D3DAD">
              <w:rPr>
                <w:b/>
                <w:bCs/>
                <w:rPrChange w:id="838" w:author="Moses, Robbie" w:date="2023-02-20T08:07:00Z">
                  <w:rPr/>
                </w:rPrChange>
              </w:rPr>
              <w:t>Denomination ID Load File Value to reflect Mixed-Denomination</w:t>
            </w:r>
          </w:p>
        </w:tc>
        <w:tc>
          <w:tcPr>
            <w:tcW w:w="4997" w:type="dxa"/>
            <w:tcBorders>
              <w:left w:val="single" w:sz="1" w:space="0" w:color="000000"/>
              <w:bottom w:val="single" w:sz="1" w:space="0" w:color="000000"/>
              <w:right w:val="single" w:sz="1" w:space="0" w:color="000000"/>
            </w:tcBorders>
          </w:tcPr>
          <w:p w14:paraId="50F99019" w14:textId="00CD6D5A" w:rsidR="00232EDA" w:rsidRDefault="00232EDA" w:rsidP="00750EF0">
            <w:pPr>
              <w:pStyle w:val="TableBody"/>
            </w:pPr>
            <w:r>
              <w:t xml:space="preserve">Define here the text that will appear in </w:t>
            </w:r>
            <w:ins w:id="839" w:author="Moses, Robbie" w:date="2023-02-17T04:21:00Z">
              <w:r w:rsidR="00946DB0">
                <w:t xml:space="preserve">the </w:t>
              </w:r>
            </w:ins>
            <w:r>
              <w:t xml:space="preserve">denomination ID field of </w:t>
            </w:r>
            <w:ins w:id="840" w:author="Moses, Robbie" w:date="2023-02-17T04:21:00Z">
              <w:r w:rsidR="00946DB0">
                <w:t xml:space="preserve">the </w:t>
              </w:r>
            </w:ins>
            <w:r>
              <w:t>load file to indicate that a record represents mixed denominations.</w:t>
            </w:r>
          </w:p>
        </w:tc>
      </w:tr>
      <w:tr w:rsidR="00232EDA" w14:paraId="30F47457" w14:textId="77777777" w:rsidTr="00DC390C">
        <w:tc>
          <w:tcPr>
            <w:tcW w:w="4986" w:type="dxa"/>
            <w:tcBorders>
              <w:left w:val="single" w:sz="1" w:space="0" w:color="000000"/>
              <w:bottom w:val="single" w:sz="1" w:space="0" w:color="000000"/>
            </w:tcBorders>
          </w:tcPr>
          <w:p w14:paraId="28EFC415" w14:textId="77777777" w:rsidR="00232EDA" w:rsidRPr="009D3DAD" w:rsidRDefault="00232EDA" w:rsidP="00750EF0">
            <w:pPr>
              <w:pStyle w:val="TableBody"/>
              <w:rPr>
                <w:b/>
                <w:bCs/>
                <w:rPrChange w:id="841" w:author="Moses, Robbie" w:date="2023-02-20T08:07:00Z">
                  <w:rPr/>
                </w:rPrChange>
              </w:rPr>
            </w:pPr>
            <w:r w:rsidRPr="009D3DAD">
              <w:rPr>
                <w:b/>
                <w:bCs/>
                <w:rPrChange w:id="842" w:author="Moses, Robbie" w:date="2023-02-20T08:07:00Z">
                  <w:rPr/>
                </w:rPrChange>
              </w:rPr>
              <w:t>Include Quality ID in Enhanced Order I/O formats</w:t>
            </w:r>
          </w:p>
        </w:tc>
        <w:tc>
          <w:tcPr>
            <w:tcW w:w="4997" w:type="dxa"/>
            <w:tcBorders>
              <w:left w:val="single" w:sz="1" w:space="0" w:color="000000"/>
              <w:bottom w:val="single" w:sz="1" w:space="0" w:color="000000"/>
              <w:right w:val="single" w:sz="1" w:space="0" w:color="000000"/>
            </w:tcBorders>
          </w:tcPr>
          <w:p w14:paraId="114220E4" w14:textId="77777777" w:rsidR="00232EDA" w:rsidRDefault="00232EDA" w:rsidP="00750EF0">
            <w:pPr>
              <w:pStyle w:val="TableBody"/>
            </w:pPr>
            <w:r>
              <w:t>True/False. Indicates whether or not the “Enhanced” format order input &amp; outputs will include the Quality ID field.</w:t>
            </w:r>
          </w:p>
        </w:tc>
      </w:tr>
      <w:tr w:rsidR="00232EDA" w14:paraId="5944F828" w14:textId="77777777" w:rsidTr="00DC390C">
        <w:tc>
          <w:tcPr>
            <w:tcW w:w="4986" w:type="dxa"/>
            <w:tcBorders>
              <w:left w:val="single" w:sz="1" w:space="0" w:color="000000"/>
              <w:bottom w:val="single" w:sz="1" w:space="0" w:color="000000"/>
            </w:tcBorders>
          </w:tcPr>
          <w:p w14:paraId="2D1FF936" w14:textId="77777777" w:rsidR="00232EDA" w:rsidRPr="009D3DAD" w:rsidRDefault="00232EDA" w:rsidP="00750EF0">
            <w:pPr>
              <w:pStyle w:val="TableBody"/>
              <w:rPr>
                <w:b/>
                <w:bCs/>
                <w:rPrChange w:id="843" w:author="Moses, Robbie" w:date="2023-02-20T08:07:00Z">
                  <w:rPr/>
                </w:rPrChange>
              </w:rPr>
            </w:pPr>
            <w:r w:rsidRPr="009D3DAD">
              <w:rPr>
                <w:b/>
                <w:bCs/>
                <w:rPrChange w:id="844" w:author="Moses, Robbie" w:date="2023-02-20T08:07:00Z">
                  <w:rPr/>
                </w:rPrChange>
              </w:rPr>
              <w:t>Display Order Notes/Bills Details on Order Screens</w:t>
            </w:r>
          </w:p>
        </w:tc>
        <w:tc>
          <w:tcPr>
            <w:tcW w:w="4997" w:type="dxa"/>
            <w:tcBorders>
              <w:left w:val="single" w:sz="1" w:space="0" w:color="000000"/>
              <w:bottom w:val="single" w:sz="1" w:space="0" w:color="000000"/>
              <w:right w:val="single" w:sz="1" w:space="0" w:color="000000"/>
            </w:tcBorders>
          </w:tcPr>
          <w:p w14:paraId="3EA84AA9" w14:textId="77777777" w:rsidR="00232EDA" w:rsidRDefault="00232EDA" w:rsidP="00750EF0">
            <w:pPr>
              <w:pStyle w:val="TableBody"/>
            </w:pPr>
            <w:r>
              <w:t>True/False. When the setting is set to ‘True’ the user will create Orders by entering the quantity of Notes/Coins to be used for each Denomination instead of the total value.</w:t>
            </w:r>
          </w:p>
        </w:tc>
      </w:tr>
      <w:tr w:rsidR="00232EDA" w14:paraId="6F10E951" w14:textId="77777777" w:rsidTr="00DC390C">
        <w:tc>
          <w:tcPr>
            <w:tcW w:w="4986" w:type="dxa"/>
            <w:tcBorders>
              <w:left w:val="single" w:sz="1" w:space="0" w:color="000000"/>
              <w:bottom w:val="single" w:sz="1" w:space="0" w:color="000000"/>
            </w:tcBorders>
          </w:tcPr>
          <w:p w14:paraId="45F0EA4D" w14:textId="77777777" w:rsidR="00232EDA" w:rsidRPr="009D3DAD" w:rsidRDefault="00232EDA" w:rsidP="00750EF0">
            <w:pPr>
              <w:pStyle w:val="TableBody"/>
              <w:rPr>
                <w:b/>
                <w:bCs/>
                <w:rPrChange w:id="845" w:author="Moses, Robbie" w:date="2023-02-20T08:07:00Z">
                  <w:rPr/>
                </w:rPrChange>
              </w:rPr>
            </w:pPr>
            <w:r w:rsidRPr="009D3DAD">
              <w:rPr>
                <w:b/>
                <w:bCs/>
                <w:rPrChange w:id="846" w:author="Moses, Robbie" w:date="2023-02-20T08:07:00Z">
                  <w:rPr/>
                </w:rPrChange>
              </w:rPr>
              <w:t>Cashpoint Overview History Display Length</w:t>
            </w:r>
          </w:p>
        </w:tc>
        <w:tc>
          <w:tcPr>
            <w:tcW w:w="4997" w:type="dxa"/>
            <w:tcBorders>
              <w:left w:val="single" w:sz="1" w:space="0" w:color="000000"/>
              <w:bottom w:val="single" w:sz="1" w:space="0" w:color="000000"/>
              <w:right w:val="single" w:sz="1" w:space="0" w:color="000000"/>
            </w:tcBorders>
          </w:tcPr>
          <w:p w14:paraId="465968A9" w14:textId="547F1F6A" w:rsidR="00232EDA" w:rsidRDefault="00232EDA" w:rsidP="00750EF0">
            <w:pPr>
              <w:pStyle w:val="TableBody"/>
            </w:pPr>
            <w:r>
              <w:t xml:space="preserve">Number of history days that will be displayed </w:t>
            </w:r>
            <w:del w:id="847" w:author="Moses, Robbie" w:date="2023-02-17T04:21:00Z">
              <w:r w:rsidDel="00946DB0">
                <w:delText xml:space="preserve">in </w:delText>
              </w:r>
            </w:del>
            <w:ins w:id="848" w:author="Moses, Robbie" w:date="2023-02-17T04:21:00Z">
              <w:r w:rsidR="00946DB0">
                <w:t xml:space="preserve">on </w:t>
              </w:r>
            </w:ins>
            <w:r>
              <w:t>the Cashpoint Overview page.</w:t>
            </w:r>
          </w:p>
        </w:tc>
      </w:tr>
      <w:tr w:rsidR="00232EDA" w14:paraId="2529F57B" w14:textId="77777777" w:rsidTr="00DC390C">
        <w:tc>
          <w:tcPr>
            <w:tcW w:w="4986" w:type="dxa"/>
            <w:tcBorders>
              <w:left w:val="single" w:sz="1" w:space="0" w:color="000000"/>
              <w:bottom w:val="single" w:sz="1" w:space="0" w:color="000000"/>
            </w:tcBorders>
          </w:tcPr>
          <w:p w14:paraId="76D3C507" w14:textId="77777777" w:rsidR="00232EDA" w:rsidRPr="009D3DAD" w:rsidRDefault="00232EDA" w:rsidP="00750EF0">
            <w:pPr>
              <w:pStyle w:val="TableBody"/>
              <w:rPr>
                <w:b/>
                <w:bCs/>
                <w:rPrChange w:id="849" w:author="Moses, Robbie" w:date="2023-02-20T08:07:00Z">
                  <w:rPr/>
                </w:rPrChange>
              </w:rPr>
            </w:pPr>
            <w:r w:rsidRPr="009D3DAD">
              <w:rPr>
                <w:b/>
                <w:bCs/>
                <w:rPrChange w:id="850" w:author="Moses, Robbie" w:date="2023-02-20T08:07:00Z">
                  <w:rPr/>
                </w:rPrChange>
              </w:rPr>
              <w:t>Cashpoint Overview Horizon Display Length</w:t>
            </w:r>
          </w:p>
        </w:tc>
        <w:tc>
          <w:tcPr>
            <w:tcW w:w="4997" w:type="dxa"/>
            <w:tcBorders>
              <w:left w:val="single" w:sz="1" w:space="0" w:color="000000"/>
              <w:bottom w:val="single" w:sz="1" w:space="0" w:color="000000"/>
              <w:right w:val="single" w:sz="1" w:space="0" w:color="000000"/>
            </w:tcBorders>
          </w:tcPr>
          <w:p w14:paraId="353AA072" w14:textId="76073A0B" w:rsidR="00232EDA" w:rsidRDefault="00232EDA" w:rsidP="00750EF0">
            <w:pPr>
              <w:pStyle w:val="TableBody"/>
            </w:pPr>
            <w:r>
              <w:t xml:space="preserve">Number of horizon days that will be displayed </w:t>
            </w:r>
            <w:del w:id="851" w:author="Moses, Robbie" w:date="2023-02-17T04:21:00Z">
              <w:r w:rsidDel="00946DB0">
                <w:delText xml:space="preserve">in </w:delText>
              </w:r>
            </w:del>
            <w:ins w:id="852" w:author="Moses, Robbie" w:date="2023-02-17T04:21:00Z">
              <w:r w:rsidR="00946DB0">
                <w:t xml:space="preserve">on </w:t>
              </w:r>
            </w:ins>
            <w:r>
              <w:t>the Cashpoint Overview page.</w:t>
            </w:r>
          </w:p>
        </w:tc>
      </w:tr>
      <w:tr w:rsidR="00232EDA" w14:paraId="1BF18A1F" w14:textId="77777777" w:rsidTr="00DC390C">
        <w:tc>
          <w:tcPr>
            <w:tcW w:w="4986" w:type="dxa"/>
            <w:tcBorders>
              <w:left w:val="single" w:sz="1" w:space="0" w:color="000000"/>
              <w:bottom w:val="single" w:sz="1" w:space="0" w:color="000000"/>
            </w:tcBorders>
          </w:tcPr>
          <w:p w14:paraId="55BB2EC6" w14:textId="77777777" w:rsidR="00232EDA" w:rsidRPr="009D3DAD" w:rsidRDefault="00232EDA" w:rsidP="00750EF0">
            <w:pPr>
              <w:pStyle w:val="TableBody"/>
              <w:rPr>
                <w:b/>
                <w:bCs/>
                <w:rPrChange w:id="853" w:author="Moses, Robbie" w:date="2023-02-20T08:07:00Z">
                  <w:rPr/>
                </w:rPrChange>
              </w:rPr>
            </w:pPr>
            <w:r w:rsidRPr="009D3DAD">
              <w:rPr>
                <w:b/>
                <w:bCs/>
                <w:rPrChange w:id="854" w:author="Moses, Robbie" w:date="2023-02-20T08:07:00Z">
                  <w:rPr/>
                </w:rPrChange>
              </w:rPr>
              <w:t>Report Export Default Format</w:t>
            </w:r>
          </w:p>
        </w:tc>
        <w:tc>
          <w:tcPr>
            <w:tcW w:w="4997" w:type="dxa"/>
            <w:tcBorders>
              <w:left w:val="single" w:sz="1" w:space="0" w:color="000000"/>
              <w:bottom w:val="single" w:sz="1" w:space="0" w:color="000000"/>
              <w:right w:val="single" w:sz="1" w:space="0" w:color="000000"/>
            </w:tcBorders>
          </w:tcPr>
          <w:p w14:paraId="7C455F7A" w14:textId="77777777" w:rsidR="009D3DAD" w:rsidRDefault="00232EDA" w:rsidP="00750EF0">
            <w:pPr>
              <w:pStyle w:val="TableBody"/>
              <w:rPr>
                <w:ins w:id="855" w:author="Moses, Robbie" w:date="2023-02-20T08:07:00Z"/>
              </w:rPr>
            </w:pPr>
            <w:r>
              <w:t xml:space="preserve">Choose the format which will be enabled by default when </w:t>
            </w:r>
            <w:ins w:id="856" w:author="Moses, Robbie" w:date="2023-02-17T04:21:00Z">
              <w:r w:rsidR="00946DB0">
                <w:t xml:space="preserve">the </w:t>
              </w:r>
            </w:ins>
            <w:r>
              <w:t xml:space="preserve">application user goes to a Report. HTML, PDF, CSV or None. The ‘None’ option results in </w:t>
            </w:r>
            <w:ins w:id="857" w:author="Moses, Robbie" w:date="2023-02-17T04:22:00Z">
              <w:r w:rsidR="00946DB0">
                <w:t xml:space="preserve">the </w:t>
              </w:r>
            </w:ins>
            <w:r>
              <w:t xml:space="preserve">application user needing to act specifically to choose the format. </w:t>
            </w:r>
          </w:p>
          <w:p w14:paraId="08FE3986" w14:textId="4F902418" w:rsidR="00232EDA" w:rsidRDefault="00232EDA">
            <w:pPr>
              <w:pStyle w:val="TableNote"/>
              <w:pPrChange w:id="858" w:author="Moses, Robbie" w:date="2023-02-20T08:07:00Z">
                <w:pPr>
                  <w:pStyle w:val="TableBody"/>
                </w:pPr>
              </w:pPrChange>
            </w:pPr>
            <w:del w:id="859" w:author="Moses, Robbie" w:date="2023-02-20T08:07:00Z">
              <w:r w:rsidRPr="009D3DAD" w:rsidDel="009D3DAD">
                <w:rPr>
                  <w:b/>
                  <w:bCs/>
                  <w:rPrChange w:id="860" w:author="Moses, Robbie" w:date="2023-02-20T08:07:00Z">
                    <w:rPr/>
                  </w:rPrChange>
                </w:rPr>
                <w:delText>Please n</w:delText>
              </w:r>
            </w:del>
            <w:ins w:id="861" w:author="Moses, Robbie" w:date="2023-02-20T08:07:00Z">
              <w:r w:rsidR="009D3DAD" w:rsidRPr="009D3DAD">
                <w:rPr>
                  <w:b/>
                  <w:bCs/>
                  <w:rPrChange w:id="862" w:author="Moses, Robbie" w:date="2023-02-20T08:07:00Z">
                    <w:rPr/>
                  </w:rPrChange>
                </w:rPr>
                <w:t>N</w:t>
              </w:r>
            </w:ins>
            <w:r w:rsidRPr="009D3DAD">
              <w:rPr>
                <w:b/>
                <w:bCs/>
                <w:rPrChange w:id="863" w:author="Moses, Robbie" w:date="2023-02-20T08:07:00Z">
                  <w:rPr/>
                </w:rPrChange>
              </w:rPr>
              <w:t>ote</w:t>
            </w:r>
            <w:ins w:id="864" w:author="Moses, Robbie" w:date="2023-02-20T08:07:00Z">
              <w:r w:rsidR="009D3DAD">
                <w:t>:</w:t>
              </w:r>
            </w:ins>
            <w:r>
              <w:t xml:space="preserve"> </w:t>
            </w:r>
            <w:del w:id="865" w:author="Moses, Robbie" w:date="2023-02-20T08:07:00Z">
              <w:r w:rsidDel="009D3DAD">
                <w:delText>that whil</w:delText>
              </w:r>
            </w:del>
            <w:ins w:id="866" w:author="Moses, Robbie" w:date="2023-02-20T08:07:00Z">
              <w:r w:rsidR="009D3DAD">
                <w:t>W</w:t>
              </w:r>
            </w:ins>
            <w:ins w:id="867" w:author="Moses, Robbie" w:date="2023-02-20T08:08:00Z">
              <w:r w:rsidR="009D3DAD">
                <w:t>hi</w:t>
              </w:r>
              <w:r w:rsidR="00DD610C">
                <w:t>l</w:t>
              </w:r>
            </w:ins>
            <w:r>
              <w:t>e most reports offer HTML, PDF, and CSV options, some do not offer a particular format and if your choice here is unavailable then another format will become the default for that specific Report.</w:t>
            </w:r>
          </w:p>
        </w:tc>
      </w:tr>
      <w:tr w:rsidR="00232EDA" w14:paraId="4E362076" w14:textId="77777777" w:rsidTr="00DC390C">
        <w:tc>
          <w:tcPr>
            <w:tcW w:w="4986" w:type="dxa"/>
            <w:tcBorders>
              <w:left w:val="single" w:sz="1" w:space="0" w:color="000000"/>
              <w:bottom w:val="single" w:sz="1" w:space="0" w:color="000000"/>
            </w:tcBorders>
          </w:tcPr>
          <w:p w14:paraId="1C4C82D5" w14:textId="77777777" w:rsidR="00232EDA" w:rsidRPr="00DD610C" w:rsidRDefault="00232EDA" w:rsidP="00750EF0">
            <w:pPr>
              <w:pStyle w:val="TableBody"/>
              <w:rPr>
                <w:b/>
                <w:bCs/>
                <w:rPrChange w:id="868" w:author="Moses, Robbie" w:date="2023-02-20T08:08:00Z">
                  <w:rPr/>
                </w:rPrChange>
              </w:rPr>
            </w:pPr>
            <w:r w:rsidRPr="00DD610C">
              <w:rPr>
                <w:b/>
                <w:bCs/>
                <w:rPrChange w:id="869" w:author="Moses, Robbie" w:date="2023-02-20T08:08:00Z">
                  <w:rPr/>
                </w:rPrChange>
              </w:rPr>
              <w:lastRenderedPageBreak/>
              <w:t>Advanced Device View Default Dispense Only</w:t>
            </w:r>
          </w:p>
        </w:tc>
        <w:tc>
          <w:tcPr>
            <w:tcW w:w="4997" w:type="dxa"/>
            <w:tcBorders>
              <w:left w:val="single" w:sz="1" w:space="0" w:color="000000"/>
              <w:bottom w:val="single" w:sz="1" w:space="0" w:color="000000"/>
              <w:right w:val="single" w:sz="1" w:space="0" w:color="000000"/>
            </w:tcBorders>
          </w:tcPr>
          <w:p w14:paraId="3E43E85D" w14:textId="77777777" w:rsidR="00232EDA" w:rsidRDefault="00232EDA" w:rsidP="00750EF0">
            <w:pPr>
              <w:pStyle w:val="TableBody"/>
            </w:pPr>
            <w:r>
              <w:t xml:space="preserve">Default view option for Advanced Device ATMs having Dispense components only. Choose Pieces or Values. </w:t>
            </w:r>
            <w:r w:rsidRPr="00DD610C">
              <w:rPr>
                <w:b/>
                <w:bCs/>
                <w:u w:val="single"/>
                <w:rPrChange w:id="870" w:author="Moses, Robbie" w:date="2023-02-20T08:08:00Z">
                  <w:rPr/>
                </w:rPrChange>
              </w:rPr>
              <w:t xml:space="preserve">Example: </w:t>
            </w:r>
            <w:r>
              <w:t>Horizon and History views</w:t>
            </w:r>
          </w:p>
        </w:tc>
      </w:tr>
      <w:tr w:rsidR="00232EDA" w14:paraId="2EE69BE0" w14:textId="77777777" w:rsidTr="00DC390C">
        <w:tc>
          <w:tcPr>
            <w:tcW w:w="4986" w:type="dxa"/>
            <w:tcBorders>
              <w:left w:val="single" w:sz="1" w:space="0" w:color="000000"/>
              <w:bottom w:val="single" w:sz="1" w:space="0" w:color="000000"/>
            </w:tcBorders>
          </w:tcPr>
          <w:p w14:paraId="0D881F32" w14:textId="77777777" w:rsidR="00232EDA" w:rsidRPr="00DD610C" w:rsidRDefault="00232EDA" w:rsidP="00750EF0">
            <w:pPr>
              <w:pStyle w:val="TableBody"/>
              <w:rPr>
                <w:b/>
                <w:bCs/>
                <w:rPrChange w:id="871" w:author="Moses, Robbie" w:date="2023-02-20T08:08:00Z">
                  <w:rPr/>
                </w:rPrChange>
              </w:rPr>
            </w:pPr>
            <w:r w:rsidRPr="00DD610C">
              <w:rPr>
                <w:b/>
                <w:bCs/>
                <w:rPrChange w:id="872" w:author="Moses, Robbie" w:date="2023-02-20T08:08:00Z">
                  <w:rPr/>
                </w:rPrChange>
              </w:rPr>
              <w:t>Advanced Device View Default Deposit Only</w:t>
            </w:r>
          </w:p>
        </w:tc>
        <w:tc>
          <w:tcPr>
            <w:tcW w:w="4997" w:type="dxa"/>
            <w:tcBorders>
              <w:left w:val="single" w:sz="1" w:space="0" w:color="000000"/>
              <w:bottom w:val="single" w:sz="1" w:space="0" w:color="000000"/>
              <w:right w:val="single" w:sz="1" w:space="0" w:color="000000"/>
            </w:tcBorders>
          </w:tcPr>
          <w:p w14:paraId="3A2169DA" w14:textId="77777777" w:rsidR="00232EDA" w:rsidRDefault="00232EDA" w:rsidP="00750EF0">
            <w:pPr>
              <w:pStyle w:val="TableBody"/>
            </w:pPr>
            <w:r>
              <w:t xml:space="preserve">Default view option for Advanced Device ATMs having Deposit components only. Choose Pieces or Values. </w:t>
            </w:r>
          </w:p>
        </w:tc>
      </w:tr>
      <w:tr w:rsidR="00232EDA" w14:paraId="17995F75" w14:textId="77777777" w:rsidTr="00DC390C">
        <w:tc>
          <w:tcPr>
            <w:tcW w:w="4986" w:type="dxa"/>
            <w:tcBorders>
              <w:left w:val="single" w:sz="1" w:space="0" w:color="000000"/>
              <w:bottom w:val="single" w:sz="1" w:space="0" w:color="000000"/>
            </w:tcBorders>
          </w:tcPr>
          <w:p w14:paraId="5FF6A562" w14:textId="77777777" w:rsidR="00232EDA" w:rsidRPr="00DD610C" w:rsidRDefault="00232EDA" w:rsidP="00750EF0">
            <w:pPr>
              <w:pStyle w:val="TableBody"/>
              <w:rPr>
                <w:b/>
                <w:bCs/>
                <w:rPrChange w:id="873" w:author="Moses, Robbie" w:date="2023-02-20T08:08:00Z">
                  <w:rPr/>
                </w:rPrChange>
              </w:rPr>
            </w:pPr>
            <w:r w:rsidRPr="00DD610C">
              <w:rPr>
                <w:b/>
                <w:bCs/>
                <w:rPrChange w:id="874" w:author="Moses, Robbie" w:date="2023-02-20T08:08:00Z">
                  <w:rPr/>
                </w:rPrChange>
              </w:rPr>
              <w:t>Advanced Device View Default Recycler Only</w:t>
            </w:r>
          </w:p>
        </w:tc>
        <w:tc>
          <w:tcPr>
            <w:tcW w:w="4997" w:type="dxa"/>
            <w:tcBorders>
              <w:left w:val="single" w:sz="1" w:space="0" w:color="000000"/>
              <w:bottom w:val="single" w:sz="1" w:space="0" w:color="000000"/>
              <w:right w:val="single" w:sz="1" w:space="0" w:color="000000"/>
            </w:tcBorders>
          </w:tcPr>
          <w:p w14:paraId="1433859C" w14:textId="77777777" w:rsidR="00232EDA" w:rsidRDefault="00232EDA" w:rsidP="00750EF0">
            <w:pPr>
              <w:pStyle w:val="TableBody"/>
            </w:pPr>
            <w:r>
              <w:t xml:space="preserve">Default view option for Advanced Device ATMs having Recycler components only. Choose Pieces or Values. </w:t>
            </w:r>
          </w:p>
        </w:tc>
      </w:tr>
      <w:tr w:rsidR="00232EDA" w14:paraId="4EDC1602" w14:textId="77777777" w:rsidTr="00DC390C">
        <w:tc>
          <w:tcPr>
            <w:tcW w:w="4986" w:type="dxa"/>
            <w:tcBorders>
              <w:left w:val="single" w:sz="1" w:space="0" w:color="000000"/>
              <w:bottom w:val="single" w:sz="1" w:space="0" w:color="000000"/>
            </w:tcBorders>
          </w:tcPr>
          <w:p w14:paraId="71EFBE4D" w14:textId="77777777" w:rsidR="00232EDA" w:rsidRPr="00DD610C" w:rsidRDefault="00232EDA" w:rsidP="00750EF0">
            <w:pPr>
              <w:pStyle w:val="TableBody"/>
              <w:rPr>
                <w:b/>
                <w:bCs/>
                <w:rPrChange w:id="875" w:author="Moses, Robbie" w:date="2023-02-20T08:08:00Z">
                  <w:rPr/>
                </w:rPrChange>
              </w:rPr>
            </w:pPr>
            <w:r w:rsidRPr="00DD610C">
              <w:rPr>
                <w:b/>
                <w:bCs/>
                <w:rPrChange w:id="876" w:author="Moses, Robbie" w:date="2023-02-20T08:08:00Z">
                  <w:rPr/>
                </w:rPrChange>
              </w:rPr>
              <w:t>Advanced Device View Default Dispense and Deposit</w:t>
            </w:r>
          </w:p>
        </w:tc>
        <w:tc>
          <w:tcPr>
            <w:tcW w:w="4997" w:type="dxa"/>
            <w:tcBorders>
              <w:left w:val="single" w:sz="1" w:space="0" w:color="000000"/>
              <w:bottom w:val="single" w:sz="1" w:space="0" w:color="000000"/>
              <w:right w:val="single" w:sz="1" w:space="0" w:color="000000"/>
            </w:tcBorders>
          </w:tcPr>
          <w:p w14:paraId="15649606" w14:textId="77777777" w:rsidR="00232EDA" w:rsidRDefault="00232EDA" w:rsidP="00750EF0">
            <w:pPr>
              <w:pStyle w:val="TableBody"/>
            </w:pPr>
            <w:r>
              <w:t xml:space="preserve">Default view option for Advanced Device ATMs having Dispense and Deposit components. Choose Pieces or Values. </w:t>
            </w:r>
          </w:p>
        </w:tc>
      </w:tr>
      <w:tr w:rsidR="00232EDA" w14:paraId="69DE0D7E" w14:textId="77777777" w:rsidTr="00DC390C">
        <w:tc>
          <w:tcPr>
            <w:tcW w:w="4986" w:type="dxa"/>
            <w:tcBorders>
              <w:left w:val="single" w:sz="1" w:space="0" w:color="000000"/>
              <w:bottom w:val="single" w:sz="1" w:space="0" w:color="000000"/>
            </w:tcBorders>
          </w:tcPr>
          <w:p w14:paraId="6C451C8C" w14:textId="77777777" w:rsidR="00232EDA" w:rsidRPr="00DD610C" w:rsidRDefault="00232EDA" w:rsidP="00750EF0">
            <w:pPr>
              <w:pStyle w:val="TableBody"/>
              <w:rPr>
                <w:b/>
                <w:bCs/>
                <w:rPrChange w:id="877" w:author="Moses, Robbie" w:date="2023-02-20T08:08:00Z">
                  <w:rPr/>
                </w:rPrChange>
              </w:rPr>
            </w:pPr>
            <w:r w:rsidRPr="00DD610C">
              <w:rPr>
                <w:b/>
                <w:bCs/>
                <w:rPrChange w:id="878" w:author="Moses, Robbie" w:date="2023-02-20T08:08:00Z">
                  <w:rPr/>
                </w:rPrChange>
              </w:rPr>
              <w:t>Advanced Device View Default Dispense and Recycler</w:t>
            </w:r>
          </w:p>
        </w:tc>
        <w:tc>
          <w:tcPr>
            <w:tcW w:w="4997" w:type="dxa"/>
            <w:tcBorders>
              <w:left w:val="single" w:sz="1" w:space="0" w:color="000000"/>
              <w:bottom w:val="single" w:sz="1" w:space="0" w:color="000000"/>
              <w:right w:val="single" w:sz="1" w:space="0" w:color="000000"/>
            </w:tcBorders>
          </w:tcPr>
          <w:p w14:paraId="32650E30" w14:textId="77777777" w:rsidR="00232EDA" w:rsidRDefault="00232EDA" w:rsidP="00750EF0">
            <w:pPr>
              <w:pStyle w:val="TableBody"/>
            </w:pPr>
            <w:r>
              <w:t xml:space="preserve">Default view option for Advanced Device ATMs having Dispense and Recycler components. Choose Pieces or Values. </w:t>
            </w:r>
          </w:p>
        </w:tc>
      </w:tr>
      <w:tr w:rsidR="00232EDA" w14:paraId="4C55A475" w14:textId="77777777" w:rsidTr="00DC390C">
        <w:tc>
          <w:tcPr>
            <w:tcW w:w="4986" w:type="dxa"/>
            <w:tcBorders>
              <w:left w:val="single" w:sz="1" w:space="0" w:color="000000"/>
              <w:bottom w:val="single" w:sz="1" w:space="0" w:color="000000"/>
            </w:tcBorders>
          </w:tcPr>
          <w:p w14:paraId="06B8949C" w14:textId="77777777" w:rsidR="00232EDA" w:rsidRPr="00DD610C" w:rsidRDefault="00232EDA" w:rsidP="00750EF0">
            <w:pPr>
              <w:pStyle w:val="TableBody"/>
              <w:rPr>
                <w:b/>
                <w:bCs/>
                <w:rPrChange w:id="879" w:author="Moses, Robbie" w:date="2023-02-20T08:08:00Z">
                  <w:rPr/>
                </w:rPrChange>
              </w:rPr>
            </w:pPr>
            <w:r w:rsidRPr="00DD610C">
              <w:rPr>
                <w:b/>
                <w:bCs/>
                <w:rPrChange w:id="880" w:author="Moses, Robbie" w:date="2023-02-20T08:08:00Z">
                  <w:rPr/>
                </w:rPrChange>
              </w:rPr>
              <w:t>Advanced Device View Default Deposit and Recycler</w:t>
            </w:r>
          </w:p>
        </w:tc>
        <w:tc>
          <w:tcPr>
            <w:tcW w:w="4997" w:type="dxa"/>
            <w:tcBorders>
              <w:left w:val="single" w:sz="1" w:space="0" w:color="000000"/>
              <w:bottom w:val="single" w:sz="1" w:space="0" w:color="000000"/>
              <w:right w:val="single" w:sz="1" w:space="0" w:color="000000"/>
            </w:tcBorders>
          </w:tcPr>
          <w:p w14:paraId="7229E57B" w14:textId="77777777" w:rsidR="00232EDA" w:rsidRDefault="00232EDA" w:rsidP="00750EF0">
            <w:pPr>
              <w:pStyle w:val="TableBody"/>
            </w:pPr>
            <w:r>
              <w:t xml:space="preserve">Default view option for Advanced Device ATMs having Deposit and Recycler components. Choose Pieces or Values. </w:t>
            </w:r>
          </w:p>
        </w:tc>
      </w:tr>
      <w:tr w:rsidR="00232EDA" w14:paraId="6E0ACF66" w14:textId="77777777" w:rsidTr="00DC390C">
        <w:tc>
          <w:tcPr>
            <w:tcW w:w="4986" w:type="dxa"/>
            <w:tcBorders>
              <w:left w:val="single" w:sz="1" w:space="0" w:color="000000"/>
              <w:bottom w:val="single" w:sz="4" w:space="0" w:color="auto"/>
            </w:tcBorders>
          </w:tcPr>
          <w:p w14:paraId="0C92F140" w14:textId="77777777" w:rsidR="00232EDA" w:rsidRPr="00DD610C" w:rsidRDefault="00232EDA" w:rsidP="00750EF0">
            <w:pPr>
              <w:pStyle w:val="TableBody"/>
              <w:rPr>
                <w:b/>
                <w:bCs/>
                <w:rPrChange w:id="881" w:author="Moses, Robbie" w:date="2023-02-20T08:08:00Z">
                  <w:rPr/>
                </w:rPrChange>
              </w:rPr>
            </w:pPr>
            <w:r w:rsidRPr="00DD610C">
              <w:rPr>
                <w:b/>
                <w:bCs/>
                <w:rPrChange w:id="882" w:author="Moses, Robbie" w:date="2023-02-20T08:08:00Z">
                  <w:rPr/>
                </w:rPrChange>
              </w:rPr>
              <w:t>Advanced Device View Default Dispense, Deposit, and Recycler</w:t>
            </w:r>
          </w:p>
        </w:tc>
        <w:tc>
          <w:tcPr>
            <w:tcW w:w="4997" w:type="dxa"/>
            <w:tcBorders>
              <w:left w:val="single" w:sz="1" w:space="0" w:color="000000"/>
              <w:bottom w:val="single" w:sz="4" w:space="0" w:color="auto"/>
              <w:right w:val="single" w:sz="1" w:space="0" w:color="000000"/>
            </w:tcBorders>
          </w:tcPr>
          <w:p w14:paraId="7C3DE86E" w14:textId="77777777" w:rsidR="00232EDA" w:rsidRDefault="00232EDA" w:rsidP="00750EF0">
            <w:pPr>
              <w:pStyle w:val="TableBody"/>
            </w:pPr>
            <w:r>
              <w:t xml:space="preserve">Default view option for Advanced Device ATMs having Dispense, Deposit and Recycler components. Choose Pieces or Values. </w:t>
            </w:r>
          </w:p>
        </w:tc>
      </w:tr>
      <w:tr w:rsidR="00232EDA" w14:paraId="69422898" w14:textId="77777777" w:rsidTr="00DC390C">
        <w:tc>
          <w:tcPr>
            <w:tcW w:w="4986" w:type="dxa"/>
            <w:tcBorders>
              <w:top w:val="single" w:sz="4" w:space="0" w:color="auto"/>
              <w:left w:val="single" w:sz="2" w:space="0" w:color="000000"/>
              <w:bottom w:val="single" w:sz="2" w:space="0" w:color="000000"/>
              <w:right w:val="single" w:sz="2" w:space="0" w:color="000000"/>
            </w:tcBorders>
          </w:tcPr>
          <w:p w14:paraId="2FC37D9B" w14:textId="77777777" w:rsidR="00232EDA" w:rsidRPr="00DD610C" w:rsidRDefault="00232EDA" w:rsidP="00750EF0">
            <w:pPr>
              <w:pStyle w:val="TableBody"/>
              <w:rPr>
                <w:b/>
                <w:bCs/>
                <w:rPrChange w:id="883" w:author="Moses, Robbie" w:date="2023-02-20T08:08:00Z">
                  <w:rPr/>
                </w:rPrChange>
              </w:rPr>
            </w:pPr>
            <w:r w:rsidRPr="00DD610C">
              <w:rPr>
                <w:b/>
                <w:bCs/>
                <w:rPrChange w:id="884" w:author="Moses, Robbie" w:date="2023-02-20T08:08:00Z">
                  <w:rPr/>
                </w:rPrChange>
              </w:rPr>
              <w:t>Display Barcode With Order Reference Numbers</w:t>
            </w:r>
          </w:p>
        </w:tc>
        <w:tc>
          <w:tcPr>
            <w:tcW w:w="4997" w:type="dxa"/>
            <w:tcBorders>
              <w:top w:val="single" w:sz="4" w:space="0" w:color="auto"/>
              <w:left w:val="single" w:sz="2" w:space="0" w:color="000000"/>
              <w:bottom w:val="single" w:sz="2" w:space="0" w:color="000000"/>
              <w:right w:val="single" w:sz="2" w:space="0" w:color="000000"/>
            </w:tcBorders>
          </w:tcPr>
          <w:p w14:paraId="79B67F64" w14:textId="77777777" w:rsidR="00232EDA" w:rsidRDefault="00232EDA" w:rsidP="00750EF0">
            <w:pPr>
              <w:pStyle w:val="TableBody"/>
            </w:pPr>
            <w:r>
              <w:t>True/False. If enabled, OptiCash Orders reports and individual order detail screens will include a barcode display of the order reference number.</w:t>
            </w:r>
          </w:p>
        </w:tc>
      </w:tr>
    </w:tbl>
    <w:p w14:paraId="19C6C36E" w14:textId="589B1F42" w:rsidR="00232EDA" w:rsidRDefault="00232EDA" w:rsidP="00750EF0">
      <w:pPr>
        <w:pStyle w:val="ListNumber"/>
      </w:pPr>
      <w:r>
        <w:t xml:space="preserve">Click </w:t>
      </w:r>
      <w:ins w:id="885" w:author="Moses, Robbie" w:date="2023-02-20T08:08:00Z">
        <w:r w:rsidR="00DD610C">
          <w:t xml:space="preserve">on </w:t>
        </w:r>
      </w:ins>
      <w:r>
        <w:t xml:space="preserve">the </w:t>
      </w:r>
      <w:r w:rsidRPr="00DD610C">
        <w:rPr>
          <w:b/>
          <w:bCs/>
          <w:rPrChange w:id="886" w:author="Moses, Robbie" w:date="2023-02-20T08:08:00Z">
            <w:rPr/>
          </w:rPrChange>
        </w:rPr>
        <w:t>Save</w:t>
      </w:r>
      <w:r>
        <w:t xml:space="preserve"> button to save your changes.</w:t>
      </w:r>
    </w:p>
    <w:p w14:paraId="429F4E75" w14:textId="77777777" w:rsidR="00E12F06" w:rsidRDefault="00232EDA" w:rsidP="00750EF0">
      <w:pPr>
        <w:pStyle w:val="ListNumber"/>
        <w:rPr>
          <w:ins w:id="887" w:author="Moses, Robbie" w:date="2023-02-20T08:09:00Z"/>
        </w:rPr>
      </w:pPr>
      <w:r>
        <w:t>For Brazilian users, you may wish to turn on the CDI interest calculations (for holding cost). This is an alternative method to calculate compound interest rather than simple interest and no interest on Saturday</w:t>
      </w:r>
      <w:ins w:id="888" w:author="Moses, Robbie" w:date="2023-02-17T04:22:00Z">
        <w:r w:rsidR="003F51E1">
          <w:t>s</w:t>
        </w:r>
      </w:ins>
      <w:r>
        <w:t>, Sunday</w:t>
      </w:r>
      <w:ins w:id="889" w:author="Moses, Robbie" w:date="2023-02-17T04:22:00Z">
        <w:r w:rsidR="003F51E1">
          <w:t>s</w:t>
        </w:r>
      </w:ins>
      <w:r>
        <w:t xml:space="preserve">, or Holidays. </w:t>
      </w:r>
    </w:p>
    <w:p w14:paraId="794401CA" w14:textId="40EF5639" w:rsidR="00232EDA" w:rsidRDefault="00232EDA">
      <w:pPr>
        <w:pStyle w:val="Note2"/>
        <w:pPrChange w:id="890" w:author="Moses, Robbie" w:date="2023-02-20T08:09:00Z">
          <w:pPr>
            <w:pStyle w:val="ListNumber"/>
          </w:pPr>
        </w:pPrChange>
      </w:pPr>
      <w:del w:id="891" w:author="Moses, Robbie" w:date="2023-02-20T08:10:00Z">
        <w:r w:rsidRPr="003D54C6" w:rsidDel="00E12F06">
          <w:rPr>
            <w:b/>
            <w:bCs/>
            <w:rPrChange w:id="892" w:author="Moses, Robbie" w:date="2023-02-20T08:10:00Z">
              <w:rPr/>
            </w:rPrChange>
          </w:rPr>
          <w:delText>Please n</w:delText>
        </w:r>
      </w:del>
      <w:ins w:id="893" w:author="Moses, Robbie" w:date="2023-02-20T08:10:00Z">
        <w:r w:rsidR="00E12F06" w:rsidRPr="003D54C6">
          <w:rPr>
            <w:b/>
            <w:bCs/>
            <w:rPrChange w:id="894" w:author="Moses, Robbie" w:date="2023-02-20T08:10:00Z">
              <w:rPr/>
            </w:rPrChange>
          </w:rPr>
          <w:t>N</w:t>
        </w:r>
      </w:ins>
      <w:r w:rsidRPr="003D54C6">
        <w:rPr>
          <w:b/>
          <w:bCs/>
          <w:rPrChange w:id="895" w:author="Moses, Robbie" w:date="2023-02-20T08:10:00Z">
            <w:rPr/>
          </w:rPrChange>
        </w:rPr>
        <w:t>ote</w:t>
      </w:r>
      <w:ins w:id="896" w:author="Moses, Robbie" w:date="2023-02-20T08:10:00Z">
        <w:r w:rsidR="003D54C6" w:rsidRPr="003D54C6">
          <w:rPr>
            <w:b/>
            <w:bCs/>
            <w:rPrChange w:id="897" w:author="Moses, Robbie" w:date="2023-02-20T08:10:00Z">
              <w:rPr/>
            </w:rPrChange>
          </w:rPr>
          <w:t>:</w:t>
        </w:r>
      </w:ins>
      <w:r>
        <w:t xml:space="preserve"> </w:t>
      </w:r>
      <w:del w:id="898" w:author="Moses, Robbie" w:date="2023-02-20T08:10:00Z">
        <w:r w:rsidDel="003D54C6">
          <w:delText>that t</w:delText>
        </w:r>
      </w:del>
      <w:ins w:id="899" w:author="Moses, Robbie" w:date="2023-02-20T08:10:00Z">
        <w:r w:rsidR="003D54C6">
          <w:t>T</w:t>
        </w:r>
      </w:ins>
      <w:r>
        <w:t>his applies only during Recommendations generation and will be inconsistent with other features (like Cost reports). To turn this on, find file &lt;application-path&gt;/WEB-INF/opticash.properties and modify the values of the following parameters:</w:t>
      </w:r>
    </w:p>
    <w:p w14:paraId="532639B7" w14:textId="77777777" w:rsidR="00E12F06" w:rsidRDefault="00232EDA">
      <w:pPr>
        <w:pStyle w:val="Note2"/>
        <w:spacing w:before="0" w:after="0"/>
        <w:ind w:left="1930" w:hanging="850"/>
        <w:rPr>
          <w:ins w:id="900" w:author="Moses, Robbie" w:date="2023-02-20T08:10:00Z"/>
        </w:rPr>
        <w:pPrChange w:id="901" w:author="Moses, Robbie" w:date="2023-02-20T08:10:00Z">
          <w:pPr>
            <w:pStyle w:val="Note2"/>
          </w:pPr>
        </w:pPrChange>
      </w:pPr>
      <w:r>
        <w:t>cdi_interest_calculation=on</w:t>
      </w:r>
      <w:del w:id="902" w:author="Moses, Robbie" w:date="2023-02-20T08:10:00Z">
        <w:r w:rsidDel="00E12F06">
          <w:br/>
        </w:r>
      </w:del>
    </w:p>
    <w:p w14:paraId="41059061" w14:textId="3F73A8F9" w:rsidR="00232EDA" w:rsidRDefault="00232EDA">
      <w:pPr>
        <w:pStyle w:val="Note2"/>
        <w:spacing w:before="0" w:after="0"/>
        <w:ind w:left="1930" w:hanging="850"/>
        <w:pPrChange w:id="903" w:author="Moses, Robbie" w:date="2023-02-20T08:10:00Z">
          <w:pPr>
            <w:pStyle w:val="ListContinue2"/>
          </w:pPr>
        </w:pPrChange>
      </w:pPr>
      <w:r>
        <w:t>cdi_interest_calculation_calendar_id=CDI_CALENDAR</w:t>
      </w:r>
    </w:p>
    <w:p w14:paraId="0D80A598" w14:textId="77777777" w:rsidR="00232EDA" w:rsidRDefault="00232EDA">
      <w:pPr>
        <w:pStyle w:val="Note2"/>
        <w:pPrChange w:id="904" w:author="Moses, Robbie" w:date="2023-02-20T08:09:00Z">
          <w:pPr>
            <w:pStyle w:val="ListContinue2"/>
          </w:pPr>
        </w:pPrChange>
      </w:pPr>
      <w:r>
        <w:t>CDI_CALENDAR here may be replaced with a different calendar ID if desired. A Calendar with the same ID must be created within OptiCash and Events associated with that calendar that represent the holidays during which interest will not accrue.</w:t>
      </w:r>
    </w:p>
    <w:p w14:paraId="1B5D6F38" w14:textId="77777777" w:rsidR="00232EDA" w:rsidRDefault="00232EDA" w:rsidP="00232EDA">
      <w:pPr>
        <w:pStyle w:val="Heading1"/>
        <w:tabs>
          <w:tab w:val="left" w:pos="0"/>
        </w:tabs>
        <w:ind w:left="181" w:hanging="181"/>
      </w:pPr>
      <w:bookmarkStart w:id="905" w:name="__RefHeading__246_2075784457"/>
      <w:bookmarkStart w:id="906" w:name="__RefHeading__523_73080779"/>
      <w:bookmarkStart w:id="907" w:name="__RefHeading__7384_1590952297"/>
      <w:bookmarkStart w:id="908" w:name="__RefHeading__5599_2125000322"/>
      <w:bookmarkStart w:id="909" w:name="_Toc105186206"/>
      <w:bookmarkStart w:id="910" w:name="_Toc127860456"/>
      <w:bookmarkEnd w:id="905"/>
      <w:bookmarkEnd w:id="906"/>
      <w:bookmarkEnd w:id="907"/>
      <w:bookmarkEnd w:id="908"/>
      <w:r>
        <w:lastRenderedPageBreak/>
        <w:t>OptiCash Licensing</w:t>
      </w:r>
      <w:bookmarkEnd w:id="909"/>
      <w:bookmarkEnd w:id="910"/>
    </w:p>
    <w:p w14:paraId="6A807741" w14:textId="70E05C87" w:rsidR="00232EDA" w:rsidRDefault="00232EDA" w:rsidP="00750EF0">
      <w:pPr>
        <w:pStyle w:val="ListNumber"/>
        <w:numPr>
          <w:ilvl w:val="0"/>
          <w:numId w:val="106"/>
        </w:numPr>
      </w:pPr>
      <w:r>
        <w:t xml:space="preserve">To receive an OptiCash license, </w:t>
      </w:r>
      <w:del w:id="911" w:author="Moses, Robbie" w:date="2023-02-20T08:11:00Z">
        <w:r w:rsidDel="003D54C6">
          <w:delText xml:space="preserve">you </w:delText>
        </w:r>
      </w:del>
      <w:ins w:id="912" w:author="Moses, Robbie" w:date="2023-02-20T08:11:00Z">
        <w:r w:rsidR="003D54C6">
          <w:t xml:space="preserve">user </w:t>
        </w:r>
      </w:ins>
      <w:r>
        <w:t xml:space="preserve">will need to provide the </w:t>
      </w:r>
      <w:r w:rsidRPr="003D54C6">
        <w:rPr>
          <w:b/>
          <w:bCs/>
          <w:rPrChange w:id="913" w:author="Moses, Robbie" w:date="2023-02-20T08:11:00Z">
            <w:rPr/>
          </w:rPrChange>
        </w:rPr>
        <w:t>OptiCash.log</w:t>
      </w:r>
      <w:r>
        <w:t xml:space="preserve"> file to NCR Cash Management after an attempted login, which captures the needed information to generate a license.  We have defined the location of </w:t>
      </w:r>
      <w:ins w:id="914" w:author="Moses, Robbie" w:date="2023-02-17T04:22:00Z">
        <w:r w:rsidR="003F51E1">
          <w:t xml:space="preserve">the </w:t>
        </w:r>
      </w:ins>
      <w:r w:rsidRPr="003E35FB">
        <w:rPr>
          <w:b/>
          <w:bCs/>
          <w:rPrChange w:id="915" w:author="Moses, Robbie" w:date="2023-02-20T08:11:00Z">
            <w:rPr/>
          </w:rPrChange>
        </w:rPr>
        <w:t>OptiCash.log</w:t>
      </w:r>
      <w:r>
        <w:t xml:space="preserve"> file earlier in your &lt;application-path&gt;/WEB-INF/Log4j.properties file.</w:t>
      </w:r>
    </w:p>
    <w:p w14:paraId="5D6BF67E" w14:textId="19344109" w:rsidR="00232EDA" w:rsidRDefault="00232EDA" w:rsidP="00750EF0">
      <w:pPr>
        <w:pStyle w:val="ListNumber"/>
      </w:pPr>
      <w:r>
        <w:t xml:space="preserve">NCR Cash Management will create </w:t>
      </w:r>
      <w:ins w:id="916" w:author="Moses, Robbie" w:date="2023-02-17T04:22:00Z">
        <w:r w:rsidR="003F51E1">
          <w:t xml:space="preserve">a </w:t>
        </w:r>
      </w:ins>
      <w:r>
        <w:t xml:space="preserve">license SQL script and relay that back to </w:t>
      </w:r>
      <w:del w:id="917" w:author="Moses, Robbie" w:date="2023-02-20T08:11:00Z">
        <w:r w:rsidDel="003E35FB">
          <w:delText>you</w:delText>
        </w:r>
      </w:del>
      <w:ins w:id="918" w:author="Moses, Robbie" w:date="2023-02-20T08:11:00Z">
        <w:r w:rsidR="003E35FB">
          <w:t>the user</w:t>
        </w:r>
      </w:ins>
      <w:r>
        <w:t>.</w:t>
      </w:r>
    </w:p>
    <w:p w14:paraId="11DC1F9C" w14:textId="77777777" w:rsidR="00232EDA" w:rsidRDefault="00232EDA" w:rsidP="00750EF0">
      <w:pPr>
        <w:pStyle w:val="ListNumber"/>
      </w:pPr>
      <w:r>
        <w:t>To apply the SQL script, use an SQL editor tool of your choice, or go to http://&lt;hostname&gt;/opticash/maint/testsql.jsp</w:t>
      </w:r>
    </w:p>
    <w:p w14:paraId="44B5635C" w14:textId="5A3A4BB3" w:rsidR="00232EDA" w:rsidRDefault="00232EDA" w:rsidP="00750EF0">
      <w:pPr>
        <w:pStyle w:val="ListNumber"/>
      </w:pPr>
      <w:r>
        <w:t xml:space="preserve">Copy and paste the new license script to </w:t>
      </w:r>
      <w:ins w:id="919" w:author="Moses, Robbie" w:date="2023-02-17T04:22:00Z">
        <w:r w:rsidR="003F51E1">
          <w:t xml:space="preserve">the </w:t>
        </w:r>
      </w:ins>
      <w:r>
        <w:t>SQL editor and apply/commit.</w:t>
      </w:r>
    </w:p>
    <w:p w14:paraId="7DB1A965" w14:textId="77777777" w:rsidR="00232EDA" w:rsidRDefault="00232EDA" w:rsidP="00750EF0">
      <w:pPr>
        <w:pStyle w:val="ListNumber"/>
      </w:pPr>
      <w:r>
        <w:t>You should now be able to login to OptiCash successfully.</w:t>
      </w:r>
    </w:p>
    <w:p w14:paraId="0FB6B066" w14:textId="120763FB" w:rsidR="00232EDA" w:rsidRDefault="00232EDA" w:rsidP="00750EF0">
      <w:pPr>
        <w:pStyle w:val="Warning"/>
      </w:pPr>
      <w:r>
        <w:rPr>
          <w:noProof/>
        </w:rPr>
        <w:drawing>
          <wp:anchor distT="0" distB="0" distL="114300" distR="114300" simplePos="0" relativeHeight="251660288" behindDoc="0" locked="0" layoutInCell="1" allowOverlap="1" wp14:anchorId="1E794BBA" wp14:editId="2E5AF078">
            <wp:simplePos x="0" y="0"/>
            <wp:positionH relativeFrom="column">
              <wp:align>left</wp:align>
            </wp:positionH>
            <wp:positionV relativeFrom="paragraph">
              <wp:posOffset>0</wp:posOffset>
            </wp:positionV>
            <wp:extent cx="292735" cy="301625"/>
            <wp:effectExtent l="0" t="0" r="0" b="3175"/>
            <wp:wrapSquare wrapText="bothSides"/>
            <wp:docPr id="1595646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735" cy="301625"/>
                    </a:xfrm>
                    <a:prstGeom prst="rect">
                      <a:avLst/>
                    </a:prstGeom>
                  </pic:spPr>
                </pic:pic>
              </a:graphicData>
            </a:graphic>
            <wp14:sizeRelH relativeFrom="page">
              <wp14:pctWidth>0</wp14:pctWidth>
            </wp14:sizeRelH>
            <wp14:sizeRelV relativeFrom="page">
              <wp14:pctHeight>0</wp14:pctHeight>
            </wp14:sizeRelV>
          </wp:anchor>
        </w:drawing>
      </w:r>
      <w:r>
        <w:t>Warning: License application should only be carried out by a system administrator or database administrator as incorrect use of the SQL editor could cause corruption of the data.</w:t>
      </w:r>
    </w:p>
    <w:p w14:paraId="6E99DFDD" w14:textId="77777777" w:rsidR="00232EDA" w:rsidRDefault="00232EDA" w:rsidP="00232EDA">
      <w:pPr>
        <w:pStyle w:val="BodyText"/>
      </w:pPr>
    </w:p>
    <w:p w14:paraId="202E24F0" w14:textId="77777777" w:rsidR="00232EDA" w:rsidRDefault="00232EDA" w:rsidP="00232EDA">
      <w:pPr>
        <w:pStyle w:val="Heading1"/>
        <w:tabs>
          <w:tab w:val="left" w:pos="0"/>
        </w:tabs>
        <w:ind w:left="181" w:hanging="181"/>
      </w:pPr>
      <w:bookmarkStart w:id="920" w:name="__RefHeading__248_2075784457"/>
      <w:bookmarkStart w:id="921" w:name="__RefHeading__525_73080779"/>
      <w:bookmarkStart w:id="922" w:name="__RefHeading__7386_1590952297"/>
      <w:bookmarkStart w:id="923" w:name="__RefHeading__5601_2125000322"/>
      <w:bookmarkStart w:id="924" w:name="_Toc105186207"/>
      <w:bookmarkStart w:id="925" w:name="_Toc127860457"/>
      <w:bookmarkEnd w:id="920"/>
      <w:bookmarkEnd w:id="921"/>
      <w:bookmarkEnd w:id="922"/>
      <w:bookmarkEnd w:id="923"/>
      <w:r>
        <w:lastRenderedPageBreak/>
        <w:t>OptiCash Customization</w:t>
      </w:r>
      <w:bookmarkEnd w:id="924"/>
      <w:bookmarkEnd w:id="925"/>
    </w:p>
    <w:p w14:paraId="254BC436" w14:textId="77777777" w:rsidR="00232EDA" w:rsidRDefault="00232EDA" w:rsidP="00232EDA">
      <w:pPr>
        <w:pStyle w:val="Heading2"/>
        <w:tabs>
          <w:tab w:val="left" w:pos="0"/>
        </w:tabs>
      </w:pPr>
      <w:bookmarkStart w:id="926" w:name="__RefHeading__250_2075784457"/>
      <w:bookmarkStart w:id="927" w:name="__RefHeading__527_73080779"/>
      <w:bookmarkStart w:id="928" w:name="__RefHeading__7388_1590952297"/>
      <w:bookmarkStart w:id="929" w:name="__RefHeading__5603_2125000322"/>
      <w:bookmarkStart w:id="930" w:name="_Toc105186208"/>
      <w:bookmarkStart w:id="931" w:name="_Toc127860458"/>
      <w:bookmarkEnd w:id="926"/>
      <w:bookmarkEnd w:id="927"/>
      <w:bookmarkEnd w:id="928"/>
      <w:bookmarkEnd w:id="929"/>
      <w:r>
        <w:t>Making Changes to the Language File</w:t>
      </w:r>
      <w:bookmarkEnd w:id="930"/>
      <w:bookmarkEnd w:id="931"/>
    </w:p>
    <w:p w14:paraId="66B307DC" w14:textId="77777777" w:rsidR="00232EDA" w:rsidRDefault="00232EDA" w:rsidP="00232EDA">
      <w:pPr>
        <w:pStyle w:val="BodyText"/>
      </w:pPr>
      <w:r>
        <w:t>Language files allow translation between different world languages, as well as modification of text elements to suit a client’s specific preference.</w:t>
      </w:r>
    </w:p>
    <w:p w14:paraId="7D415E42" w14:textId="3A93A6D9" w:rsidR="00232EDA" w:rsidRDefault="00232EDA" w:rsidP="00232EDA">
      <w:pPr>
        <w:pStyle w:val="BodyText"/>
      </w:pPr>
      <w:r>
        <w:t xml:space="preserve">OptiCash language files come in two categories: The base language file provided with </w:t>
      </w:r>
      <w:ins w:id="932" w:author="Moses, Robbie" w:date="2023-02-17T04:22:00Z">
        <w:r w:rsidR="00A34ACA">
          <w:t xml:space="preserve">an </w:t>
        </w:r>
      </w:ins>
      <w:r>
        <w:t xml:space="preserve">installable WAR file, </w:t>
      </w:r>
      <w:r w:rsidRPr="00A109C4">
        <w:t>and “custom”</w:t>
      </w:r>
      <w:r>
        <w:t xml:space="preserve"> language files meant to include </w:t>
      </w:r>
      <w:del w:id="933" w:author="Moses, Robbie" w:date="2023-02-17T04:22:00Z">
        <w:r w:rsidDel="00A34ACA">
          <w:delText xml:space="preserve">client </w:delText>
        </w:r>
      </w:del>
      <w:ins w:id="934" w:author="Moses, Robbie" w:date="2023-02-17T04:22:00Z">
        <w:r w:rsidR="00A34ACA">
          <w:t>client-</w:t>
        </w:r>
      </w:ins>
      <w:r>
        <w:t xml:space="preserve">defined text elements. The first is located in </w:t>
      </w:r>
      <w:r w:rsidRPr="00D74F91">
        <w:rPr>
          <w:b/>
          <w:bCs/>
          <w:rPrChange w:id="935" w:author="Moses, Robbie" w:date="2023-02-20T08:13:00Z">
            <w:rPr/>
          </w:rPrChange>
        </w:rPr>
        <w:t>&lt;application-path&gt;/WEB-INF/lib/opticash-xxxxxxx.jar</w:t>
      </w:r>
      <w:r>
        <w:t xml:space="preserve"> archive, and the second </w:t>
      </w:r>
      <w:ins w:id="936" w:author="Moses, Robbie" w:date="2023-02-17T04:23:00Z">
        <w:r w:rsidR="00A34ACA">
          <w:t xml:space="preserve">is </w:t>
        </w:r>
      </w:ins>
      <w:r>
        <w:t xml:space="preserve">in </w:t>
      </w:r>
      <w:r w:rsidRPr="00D74F91">
        <w:rPr>
          <w:b/>
          <w:bCs/>
          <w:rPrChange w:id="937" w:author="Moses, Robbie" w:date="2023-02-20T08:13:00Z">
            <w:rPr/>
          </w:rPrChange>
        </w:rPr>
        <w:t xml:space="preserve">&lt;application-path&gt;/WEB-INF/classes </w:t>
      </w:r>
      <w:r>
        <w:t xml:space="preserve">directory. Any given text element will be displayed from the </w:t>
      </w:r>
      <w:r w:rsidRPr="00A109C4">
        <w:t xml:space="preserve">“custom” </w:t>
      </w:r>
      <w:r>
        <w:t xml:space="preserve">language file if possible, and </w:t>
      </w:r>
      <w:del w:id="938" w:author="Moses, Robbie" w:date="2023-02-17T04:23:00Z">
        <w:r w:rsidDel="00A34ACA">
          <w:delText xml:space="preserve">then </w:delText>
        </w:r>
      </w:del>
      <w:r>
        <w:t xml:space="preserve">if not in </w:t>
      </w:r>
      <w:r w:rsidRPr="00A109C4">
        <w:t>“custom”</w:t>
      </w:r>
      <w:r>
        <w:t xml:space="preserve"> then the base language file is used.</w:t>
      </w:r>
    </w:p>
    <w:p w14:paraId="4FC9F3ED" w14:textId="77777777" w:rsidR="00232EDA" w:rsidRDefault="00232EDA" w:rsidP="00232EDA">
      <w:pPr>
        <w:pStyle w:val="BodyText"/>
      </w:pPr>
      <w:r>
        <w:t>For instance, if you want to change the word "recommendation" to the word "suggestion" in English, open the following file with a text editor: “transoft_opticash_LanguageSet_English.properties”. Search for the specific desired occurrence, or all occurrences, and replace with “suggestion”. Then copy the changed element(s) to file &lt;application-path&gt;/WEB-INF/classes/</w:t>
      </w:r>
      <w:r w:rsidRPr="00D82D61">
        <w:t xml:space="preserve"> </w:t>
      </w:r>
      <w:r>
        <w:t xml:space="preserve">transoft_opticash_LanguageSet_English_custom.properties . Save that file, then restart the OptiCash application. </w:t>
      </w:r>
    </w:p>
    <w:p w14:paraId="119F9EF2" w14:textId="3EF10DF7" w:rsidR="00232EDA" w:rsidDel="00E97AA2" w:rsidRDefault="00232EDA" w:rsidP="00232EDA">
      <w:pPr>
        <w:pStyle w:val="BodyText"/>
        <w:rPr>
          <w:del w:id="939" w:author="Moses, Robbie" w:date="2023-02-20T08:14:00Z"/>
        </w:rPr>
      </w:pPr>
    </w:p>
    <w:p w14:paraId="33A16735" w14:textId="77777777" w:rsidR="00232EDA" w:rsidRDefault="00232EDA" w:rsidP="003763AD">
      <w:pPr>
        <w:pStyle w:val="Note"/>
      </w:pPr>
      <w:r>
        <w:rPr>
          <w:noProof/>
        </w:rPr>
        <w:drawing>
          <wp:anchor distT="0" distB="0" distL="114935" distR="114935" simplePos="0" relativeHeight="251659264" behindDoc="0" locked="0" layoutInCell="1" allowOverlap="1" wp14:anchorId="71C801E9" wp14:editId="20FE2B14">
            <wp:simplePos x="0" y="0"/>
            <wp:positionH relativeFrom="column">
              <wp:posOffset>238125</wp:posOffset>
            </wp:positionH>
            <wp:positionV relativeFrom="paragraph">
              <wp:posOffset>-22860</wp:posOffset>
            </wp:positionV>
            <wp:extent cx="292735" cy="301625"/>
            <wp:effectExtent l="0" t="0" r="0" b="3175"/>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OptiCash upgrade, the customized version will need to be saved PRIOR to installing a new WAR file. Once the new WAR file has been deployed, then restore the edited version.</w:t>
      </w:r>
    </w:p>
    <w:p w14:paraId="5201260F" w14:textId="77777777" w:rsidR="00232EDA" w:rsidRDefault="00232EDA" w:rsidP="00232EDA">
      <w:pPr>
        <w:pStyle w:val="BodyText"/>
        <w:rPr>
          <w:szCs w:val="16"/>
        </w:rPr>
      </w:pPr>
      <w:r>
        <w:rPr>
          <w:szCs w:val="16"/>
        </w:rPr>
        <w:t>It is the client's responsibility to maintain non-English language files.</w:t>
      </w:r>
    </w:p>
    <w:p w14:paraId="42C3391E" w14:textId="77777777" w:rsidR="00232EDA" w:rsidRDefault="00232EDA" w:rsidP="00232EDA">
      <w:pPr>
        <w:pStyle w:val="BodyText"/>
        <w:rPr>
          <w:szCs w:val="16"/>
        </w:rPr>
      </w:pPr>
      <w:r>
        <w:rPr>
          <w:szCs w:val="16"/>
        </w:rPr>
        <w:t xml:space="preserve">OptiCash original WAR distribution includes a number of supported languages as shown in </w:t>
      </w:r>
      <w:r w:rsidRPr="00D33B19">
        <w:rPr>
          <w:b/>
          <w:bCs/>
          <w:rPrChange w:id="940" w:author="Moses, Robbie" w:date="2023-02-20T08:15:00Z">
            <w:rPr/>
          </w:rPrChange>
        </w:rPr>
        <w:t>&lt;application-path&gt;/WEB-INF/lib/opticash-xxxxxxx.jar</w:t>
      </w:r>
      <w:r>
        <w:rPr>
          <w:szCs w:val="16"/>
        </w:rPr>
        <w:t>. Additional languages can be added as follows:</w:t>
      </w:r>
    </w:p>
    <w:p w14:paraId="5672FEAD" w14:textId="6A557AE9" w:rsidR="00232EDA" w:rsidRPr="003763AD" w:rsidRDefault="00232EDA" w:rsidP="003763AD">
      <w:pPr>
        <w:pStyle w:val="ListNumber"/>
        <w:numPr>
          <w:ilvl w:val="0"/>
          <w:numId w:val="107"/>
        </w:numPr>
        <w:rPr>
          <w:szCs w:val="16"/>
        </w:rPr>
      </w:pPr>
      <w:r w:rsidRPr="003763AD">
        <w:rPr>
          <w:szCs w:val="16"/>
        </w:rPr>
        <w:t xml:space="preserve"> Create a new language file. Name that </w:t>
      </w:r>
      <w:del w:id="941" w:author="Moses, Robbie" w:date="2023-02-20T08:15:00Z">
        <w:r w:rsidRPr="003763AD" w:rsidDel="00D33B19">
          <w:rPr>
            <w:szCs w:val="16"/>
          </w:rPr>
          <w:delText>file</w:delText>
        </w:r>
      </w:del>
      <w:ins w:id="942" w:author="Moses, Robbie" w:date="2023-02-20T08:15:00Z">
        <w:r w:rsidR="00D33B19" w:rsidRPr="003763AD">
          <w:rPr>
            <w:szCs w:val="16"/>
          </w:rPr>
          <w:t>files</w:t>
        </w:r>
      </w:ins>
      <w:r w:rsidRPr="003763AD">
        <w:rPr>
          <w:szCs w:val="16"/>
        </w:rPr>
        <w:t xml:space="preserve"> </w:t>
      </w:r>
      <w:r w:rsidRPr="00A109C4">
        <w:rPr>
          <w:b/>
          <w:bCs/>
          <w:szCs w:val="16"/>
          <w:rPrChange w:id="943" w:author="Moses, Robbie" w:date="2023-02-20T08:15:00Z">
            <w:rPr>
              <w:szCs w:val="16"/>
            </w:rPr>
          </w:rPrChange>
        </w:rPr>
        <w:t>“</w:t>
      </w:r>
      <w:r w:rsidRPr="00A109C4">
        <w:rPr>
          <w:b/>
          <w:bCs/>
          <w:rPrChange w:id="944" w:author="Moses, Robbie" w:date="2023-02-20T08:15:00Z">
            <w:rPr/>
          </w:rPrChange>
        </w:rPr>
        <w:t>transoft_opticash_LanguageSet_&lt;your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A109C4">
        <w:rPr>
          <w:b/>
          <w:bCs/>
          <w:rPrChange w:id="945" w:author="Moses, Robbie" w:date="2023-02-20T08:16:00Z">
            <w:rPr/>
          </w:rPrChange>
        </w:rPr>
        <w:t>&lt;a</w:t>
      </w:r>
      <w:r w:rsidRPr="00A109C4">
        <w:rPr>
          <w:b/>
          <w:bCs/>
          <w:rPrChange w:id="946" w:author="Moses, Robbie" w:date="2023-02-20T08:15:00Z">
            <w:rPr/>
          </w:rPrChange>
        </w:rPr>
        <w:t>pplication-path&gt;/WEB-INF/classes directory</w:t>
      </w:r>
      <w:r>
        <w:t>.</w:t>
      </w:r>
    </w:p>
    <w:p w14:paraId="14A11754" w14:textId="2C407D2C" w:rsidR="00232EDA" w:rsidRDefault="00232EDA" w:rsidP="003763AD">
      <w:pPr>
        <w:pStyle w:val="ListNumber"/>
        <w:rPr>
          <w:szCs w:val="16"/>
        </w:rPr>
      </w:pPr>
      <w:r>
        <w:t xml:space="preserve"> If your system is going to support more than 1 language, then go to the custom</w:t>
      </w:r>
      <w:ins w:id="947" w:author="Moses, Robbie" w:date="2023-02-17T04:23:00Z">
        <w:r w:rsidR="004F4F15">
          <w:t>s</w:t>
        </w:r>
      </w:ins>
      <w:r>
        <w:t xml:space="preserve"> language file of the other language(s) and using a text editor add 1 line as follows. For example, if I was adding Swahili, and I wanted English users to see “Swahili” text, then I would add this to </w:t>
      </w:r>
      <w:r w:rsidRPr="00604C7E">
        <w:rPr>
          <w:b/>
          <w:bCs/>
          <w:rPrChange w:id="948" w:author="Moses, Robbie" w:date="2023-02-20T08:16:00Z">
            <w:rPr/>
          </w:rPrChange>
        </w:rPr>
        <w:t>“transoft_opticash_LanguageSet_English_custom.properties”</w:t>
      </w:r>
      <w:r>
        <w:t xml:space="preserve"> file:</w:t>
      </w:r>
    </w:p>
    <w:p w14:paraId="0308BB40" w14:textId="77777777" w:rsidR="00232EDA" w:rsidRDefault="00232EDA" w:rsidP="003763AD">
      <w:pPr>
        <w:pStyle w:val="ListContinue2"/>
      </w:pPr>
      <w:r w:rsidRPr="00DA0A64">
        <w:t>language.Swahili=Swahili</w:t>
      </w:r>
    </w:p>
    <w:p w14:paraId="01042F8A" w14:textId="77777777" w:rsidR="00232EDA" w:rsidRDefault="00232EDA" w:rsidP="003763AD">
      <w:pPr>
        <w:pStyle w:val="ListNumber"/>
      </w:pPr>
      <w:r>
        <w:lastRenderedPageBreak/>
        <w:t xml:space="preserve"> Restart the OptiCash application.</w:t>
      </w:r>
    </w:p>
    <w:p w14:paraId="18A077D6" w14:textId="5AB3DA00" w:rsidR="00232EDA" w:rsidDel="00604C7E" w:rsidRDefault="00232EDA" w:rsidP="00232EDA">
      <w:pPr>
        <w:pStyle w:val="BodyText"/>
        <w:rPr>
          <w:del w:id="949" w:author="Moses, Robbie" w:date="2023-02-20T08:16:00Z"/>
          <w:szCs w:val="16"/>
        </w:rPr>
      </w:pPr>
    </w:p>
    <w:p w14:paraId="5F2207C7" w14:textId="42C0CD17" w:rsidR="00232EDA" w:rsidRDefault="00232EDA" w:rsidP="003763AD">
      <w:pPr>
        <w:pStyle w:val="Note"/>
      </w:pPr>
      <w:r>
        <w:rPr>
          <w:noProof/>
        </w:rPr>
        <w:drawing>
          <wp:anchor distT="0" distB="0" distL="114935" distR="114935" simplePos="0" relativeHeight="251662336" behindDoc="0" locked="0" layoutInCell="1" allowOverlap="1" wp14:anchorId="51C7533D" wp14:editId="66D1351B">
            <wp:simplePos x="0" y="0"/>
            <wp:positionH relativeFrom="column">
              <wp:posOffset>238125</wp:posOffset>
            </wp:positionH>
            <wp:positionV relativeFrom="paragraph">
              <wp:posOffset>-22860</wp:posOffset>
            </wp:positionV>
            <wp:extent cx="292735" cy="301625"/>
            <wp:effectExtent l="0" t="0" r="0" b="3175"/>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ins w:id="950" w:author="Moses, Robbie" w:date="2023-02-17T04:24:00Z">
        <w:r w:rsidR="004F4F15">
          <w:t>to</w:t>
        </w:r>
      </w:ins>
      <w:r>
        <w:t xml:space="preserve"> a new language as easy and robust as possible. When a new local language file is added to OptiCash, this introduces a new element into the application; </w:t>
      </w:r>
      <w:del w:id="951" w:author="Moses, Robbie" w:date="2023-02-20T08:17:00Z">
        <w:r w:rsidDel="003619E1">
          <w:delText>Typically</w:delText>
        </w:r>
      </w:del>
      <w:ins w:id="952" w:author="Moses, Robbie" w:date="2023-02-20T08:17:00Z">
        <w:r w:rsidR="003619E1">
          <w:t>Typically,</w:t>
        </w:r>
      </w:ins>
      <w:r>
        <w:t xml:space="preserve"> this will work without issue, however</w:t>
      </w:r>
      <w:ins w:id="953" w:author="Moses, Robbie" w:date="2023-02-17T04:24:00Z">
        <w:r w:rsidR="004F4F15">
          <w:t>,</w:t>
        </w:r>
      </w:ins>
      <w:r>
        <w:t xml:space="preserve"> it is not unheard of to encounter application errors triggered by the new language file.</w:t>
      </w:r>
      <w:r>
        <w:rPr>
          <w:rFonts w:eastAsiaTheme="minorHAnsi"/>
        </w:rPr>
        <w:t xml:space="preserve"> </w:t>
      </w:r>
      <w:r>
        <w:t>These are typically caused by characters, date or calendar formats, and monetary number formats which are unlike those used by OptiCash’s originally supported languages. Typically, these can be escaped or corrected within the language file to resolve the issue, however</w:t>
      </w:r>
      <w:ins w:id="954" w:author="Moses, Robbie" w:date="2023-02-17T04:24:00Z">
        <w:r w:rsidR="004F4F15">
          <w:t>,</w:t>
        </w:r>
      </w:ins>
      <w:r>
        <w:t xml:space="preserve"> it is possible that certain characters will not work and may need to be substituted with a similar character.</w:t>
      </w:r>
    </w:p>
    <w:p w14:paraId="37914F77" w14:textId="77777777" w:rsidR="00232EDA" w:rsidRPr="00DA0A64" w:rsidRDefault="00232EDA" w:rsidP="00232EDA">
      <w:pPr>
        <w:pStyle w:val="BodyText"/>
        <w:rPr>
          <w:szCs w:val="16"/>
        </w:rPr>
      </w:pPr>
    </w:p>
    <w:p w14:paraId="5CA2630B" w14:textId="77777777" w:rsidR="00232EDA" w:rsidRDefault="00232EDA" w:rsidP="00232EDA">
      <w:pPr>
        <w:pStyle w:val="Heading2"/>
        <w:tabs>
          <w:tab w:val="left" w:pos="0"/>
        </w:tabs>
      </w:pPr>
      <w:bookmarkStart w:id="955" w:name="__RefHeading__252_2075784457"/>
      <w:bookmarkStart w:id="956" w:name="__RefHeading__529_73080779"/>
      <w:bookmarkStart w:id="957" w:name="__RefHeading__7390_1590952297"/>
      <w:bookmarkStart w:id="958" w:name="__RefHeading__5605_2125000322"/>
      <w:bookmarkStart w:id="959" w:name="_Toc105186209"/>
      <w:bookmarkStart w:id="960" w:name="_Toc127860459"/>
      <w:bookmarkEnd w:id="955"/>
      <w:bookmarkEnd w:id="956"/>
      <w:bookmarkEnd w:id="957"/>
      <w:bookmarkEnd w:id="958"/>
      <w:r>
        <w:t>Audit Settings</w:t>
      </w:r>
      <w:bookmarkEnd w:id="959"/>
      <w:bookmarkEnd w:id="960"/>
    </w:p>
    <w:p w14:paraId="5CBE7C87" w14:textId="77122095" w:rsidR="00232EDA" w:rsidRDefault="00232EDA" w:rsidP="00232EDA">
      <w:pPr>
        <w:pStyle w:val="BodyText"/>
      </w:pPr>
      <w:r>
        <w:t>The Auditing feature creates and stores record</w:t>
      </w:r>
      <w:ins w:id="961" w:author="Moses, Robbie" w:date="2023-02-17T04:24:00Z">
        <w:r w:rsidR="004F4F15">
          <w:t>s</w:t>
        </w:r>
      </w:ins>
      <w:r>
        <w:t xml:space="preserve"> of users’ actions.  Auditing is off by default. To turn it on and control</w:t>
      </w:r>
      <w:ins w:id="962" w:author="Moses, Robbie" w:date="2023-02-17T04:24:00Z">
        <w:r w:rsidR="004F4F15">
          <w:t xml:space="preserve"> it</w:t>
        </w:r>
      </w:ins>
      <w:r>
        <w:t>, use the following configuration:</w:t>
      </w:r>
    </w:p>
    <w:p w14:paraId="12BC3797" w14:textId="77777777" w:rsidR="00232EDA" w:rsidRDefault="00232EDA" w:rsidP="003763AD">
      <w:pPr>
        <w:pStyle w:val="ListNumber"/>
        <w:numPr>
          <w:ilvl w:val="0"/>
          <w:numId w:val="108"/>
        </w:numPr>
      </w:pPr>
      <w:r>
        <w:t xml:space="preserve">Open the audit properties file </w:t>
      </w:r>
      <w:r w:rsidRPr="00CD0458">
        <w:rPr>
          <w:b/>
          <w:bCs/>
          <w:rPrChange w:id="963" w:author="Moses, Robbie" w:date="2023-02-20T08:18:00Z">
            <w:rPr/>
          </w:rPrChange>
        </w:rPr>
        <w:t>&lt;application-path&gt;WEB-INF\classes\ transoft_opticash_audit.properties</w:t>
      </w:r>
      <w:r>
        <w:t xml:space="preserve">. Before editing, save a copy of the original English file to </w:t>
      </w:r>
      <w:r w:rsidRPr="00CD0458">
        <w:rPr>
          <w:b/>
          <w:bCs/>
          <w:rPrChange w:id="964" w:author="Moses, Robbie" w:date="2023-02-20T08:18:00Z">
            <w:rPr/>
          </w:rPrChange>
        </w:rPr>
        <w:t>transoft_opticash_audit_orig.properties</w:t>
      </w:r>
      <w:r>
        <w:t>.</w:t>
      </w:r>
    </w:p>
    <w:p w14:paraId="59AD4896" w14:textId="77777777" w:rsidR="00232EDA" w:rsidRDefault="00232EDA" w:rsidP="003763AD">
      <w:pPr>
        <w:pStyle w:val="ListNumber"/>
      </w:pPr>
      <w:r>
        <w:t xml:space="preserve">Set Function IDs to </w:t>
      </w:r>
      <w:r w:rsidRPr="00CD0458">
        <w:rPr>
          <w:b/>
          <w:bCs/>
          <w:rPrChange w:id="965" w:author="Moses, Robbie" w:date="2023-02-20T08:18:00Z">
            <w:rPr/>
          </w:rPrChange>
        </w:rPr>
        <w:t xml:space="preserve">‘none’, ‘partial’, </w:t>
      </w:r>
      <w:r w:rsidRPr="008B5D28">
        <w:t>or</w:t>
      </w:r>
      <w:r w:rsidRPr="00CD0458">
        <w:rPr>
          <w:b/>
          <w:bCs/>
          <w:rPrChange w:id="966" w:author="Moses, Robbie" w:date="2023-02-20T08:18:00Z">
            <w:rPr/>
          </w:rPrChange>
        </w:rPr>
        <w:t xml:space="preserve"> ‘full’</w:t>
      </w:r>
      <w:r>
        <w:t xml:space="preserve"> audit logging.</w:t>
      </w:r>
    </w:p>
    <w:p w14:paraId="67C68D30" w14:textId="77777777" w:rsidR="00232EDA" w:rsidRDefault="00232EDA" w:rsidP="003763AD">
      <w:pPr>
        <w:pStyle w:val="ListNumber2"/>
      </w:pPr>
      <w:r w:rsidRPr="00CD0458">
        <w:rPr>
          <w:b/>
          <w:bCs/>
          <w:rPrChange w:id="967" w:author="Moses, Robbie" w:date="2023-02-20T08:19:00Z">
            <w:rPr/>
          </w:rPrChange>
        </w:rPr>
        <w:t>None:</w:t>
      </w:r>
      <w:r>
        <w:t xml:space="preserve"> No logging occurs when the function is used.</w:t>
      </w:r>
    </w:p>
    <w:p w14:paraId="47235D74" w14:textId="77777777" w:rsidR="00232EDA" w:rsidRDefault="00232EDA" w:rsidP="003763AD">
      <w:pPr>
        <w:pStyle w:val="ListNumber2"/>
      </w:pPr>
      <w:r w:rsidRPr="00CD0458">
        <w:rPr>
          <w:b/>
          <w:bCs/>
          <w:rPrChange w:id="968" w:author="Moses, Robbie" w:date="2023-02-20T08:19:00Z">
            <w:rPr/>
          </w:rPrChange>
        </w:rPr>
        <w:t>Partial:</w:t>
      </w:r>
      <w:r>
        <w:t xml:space="preserve"> Basic record is saved (statement parameters omitted).</w:t>
      </w:r>
    </w:p>
    <w:p w14:paraId="32C4FE03" w14:textId="77777777" w:rsidR="00232EDA" w:rsidRDefault="00232EDA" w:rsidP="003763AD">
      <w:pPr>
        <w:pStyle w:val="ListNumber2"/>
      </w:pPr>
      <w:r w:rsidRPr="00CD0458">
        <w:rPr>
          <w:b/>
          <w:bCs/>
          <w:rPrChange w:id="969" w:author="Moses, Robbie" w:date="2023-02-20T08:19:00Z">
            <w:rPr/>
          </w:rPrChange>
        </w:rPr>
        <w:t>Full:</w:t>
      </w:r>
      <w:r>
        <w:t xml:space="preserve"> All available info is recorded.</w:t>
      </w:r>
    </w:p>
    <w:p w14:paraId="4A518EE2" w14:textId="4CED4170" w:rsidR="00232EDA" w:rsidRDefault="00232EDA" w:rsidP="003763AD">
      <w:pPr>
        <w:pStyle w:val="ListNumber"/>
      </w:pPr>
      <w:r>
        <w:t xml:space="preserve">See the table later in this section for </w:t>
      </w:r>
      <w:ins w:id="970" w:author="Moses, Robbie" w:date="2023-02-17T04:24:00Z">
        <w:r w:rsidR="00056C70">
          <w:t xml:space="preserve">a </w:t>
        </w:r>
      </w:ins>
      <w:r>
        <w:t>list of available Function IDs.</w:t>
      </w:r>
    </w:p>
    <w:p w14:paraId="35E34D1E" w14:textId="77777777" w:rsidR="00232EDA" w:rsidRDefault="00232EDA" w:rsidP="003763AD">
      <w:pPr>
        <w:pStyle w:val="ListNumber"/>
      </w:pPr>
      <w:r>
        <w:t>Each time changes are made to the audit properties file, restart the Application Server that the WAR file was deployed under.</w:t>
      </w:r>
    </w:p>
    <w:p w14:paraId="6C1249A5" w14:textId="1098C236" w:rsidR="00232EDA" w:rsidRDefault="00232EDA" w:rsidP="003763AD">
      <w:pPr>
        <w:pStyle w:val="ListNumber"/>
      </w:pPr>
      <w:r>
        <w:t xml:space="preserve">Access to view audit records is available only to users having the </w:t>
      </w:r>
      <w:r w:rsidRPr="008B5D28">
        <w:rPr>
          <w:b/>
          <w:bCs/>
          <w:rPrChange w:id="971" w:author="Moses, Robbie" w:date="2023-02-20T08:19:00Z">
            <w:rPr/>
          </w:rPrChange>
        </w:rPr>
        <w:t>‘Administer System’</w:t>
      </w:r>
      <w:r>
        <w:t xml:space="preserve"> right</w:t>
      </w:r>
      <w:ins w:id="972" w:author="Moses, Robbie" w:date="2023-02-20T08:19:00Z">
        <w:r w:rsidR="008B5D28">
          <w:t>s</w:t>
        </w:r>
      </w:ins>
      <w:r>
        <w:t xml:space="preserve">. Like other access rights, it can be assigned or unassigned by logging into the OptiCash application and selecting </w:t>
      </w:r>
      <w:r w:rsidRPr="00AF1A1B">
        <w:rPr>
          <w:b/>
          <w:bCs/>
          <w:rPrChange w:id="973" w:author="Moses, Robbie" w:date="2023-02-20T08:19:00Z">
            <w:rPr/>
          </w:rPrChange>
        </w:rPr>
        <w:t>System &gt; Privileges &gt; Groups</w:t>
      </w:r>
      <w:r>
        <w:t>.</w:t>
      </w:r>
    </w:p>
    <w:p w14:paraId="14A01F4D" w14:textId="1F369510" w:rsidR="00232EDA" w:rsidRDefault="00232EDA" w:rsidP="003763AD">
      <w:pPr>
        <w:pStyle w:val="ListNumbe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If desired to delete only prior to a specific date/time, then reference the STMT_TIMESTAMP column of </w:t>
      </w:r>
      <w:ins w:id="974" w:author="Moses, Robbie" w:date="2023-02-17T04:25:00Z">
        <w:r w:rsidR="00056C70">
          <w:t xml:space="preserve">the </w:t>
        </w:r>
      </w:ins>
      <w:r>
        <w:t>FUNCAUDT table.</w:t>
      </w:r>
    </w:p>
    <w:p w14:paraId="218ECBF9" w14:textId="77777777" w:rsidR="00AF1A1B" w:rsidRDefault="00232EDA" w:rsidP="003763AD">
      <w:pPr>
        <w:pStyle w:val="ListNumber"/>
        <w:rPr>
          <w:ins w:id="975" w:author="Moses, Robbie" w:date="2023-02-20T08:20:00Z"/>
        </w:rPr>
      </w:pPr>
      <w:r>
        <w:lastRenderedPageBreak/>
        <w:t xml:space="preserve">The following table identifies the available audits.  </w:t>
      </w:r>
    </w:p>
    <w:p w14:paraId="5DDD973A" w14:textId="3A04A4D4" w:rsidR="00232EDA" w:rsidRDefault="00232EDA">
      <w:pPr>
        <w:pStyle w:val="Note2"/>
        <w:pPrChange w:id="976" w:author="Moses, Robbie" w:date="2023-02-20T08:20:00Z">
          <w:pPr>
            <w:pStyle w:val="ListNumber"/>
          </w:pPr>
        </w:pPrChange>
      </w:pPr>
      <w:del w:id="977" w:author="Moses, Robbie" w:date="2023-02-20T08:20:00Z">
        <w:r w:rsidRPr="00AF1A1B" w:rsidDel="00AF1A1B">
          <w:rPr>
            <w:b/>
            <w:bCs/>
            <w:rPrChange w:id="978" w:author="Moses, Robbie" w:date="2023-02-20T08:20:00Z">
              <w:rPr/>
            </w:rPrChange>
          </w:rPr>
          <w:delText>Please n</w:delText>
        </w:r>
      </w:del>
      <w:ins w:id="979" w:author="Moses, Robbie" w:date="2023-02-20T08:20:00Z">
        <w:r w:rsidR="00AF1A1B" w:rsidRPr="00AF1A1B">
          <w:rPr>
            <w:b/>
            <w:bCs/>
            <w:rPrChange w:id="980" w:author="Moses, Robbie" w:date="2023-02-20T08:20:00Z">
              <w:rPr/>
            </w:rPrChange>
          </w:rPr>
          <w:t>N</w:t>
        </w:r>
      </w:ins>
      <w:r w:rsidRPr="00AF1A1B">
        <w:rPr>
          <w:b/>
          <w:bCs/>
          <w:rPrChange w:id="981" w:author="Moses, Robbie" w:date="2023-02-20T08:20:00Z">
            <w:rPr/>
          </w:rPrChange>
        </w:rPr>
        <w:t>ote</w:t>
      </w:r>
      <w:ins w:id="982" w:author="Moses, Robbie" w:date="2023-02-20T08:20:00Z">
        <w:r w:rsidR="00AF1A1B">
          <w:t>:</w:t>
        </w:r>
      </w:ins>
      <w:r>
        <w:t xml:space="preserve"> </w:t>
      </w:r>
      <w:del w:id="983" w:author="Moses, Robbie" w:date="2023-02-20T08:20:00Z">
        <w:r w:rsidDel="00AF1A1B">
          <w:delText xml:space="preserve">that </w:delText>
        </w:r>
        <w:r w:rsidDel="004F61CB">
          <w:delText>t</w:delText>
        </w:r>
      </w:del>
      <w:ins w:id="984" w:author="Moses, Robbie" w:date="2023-02-20T08:20:00Z">
        <w:r w:rsidR="004F61CB">
          <w:t>T</w:t>
        </w:r>
      </w:ins>
      <w:r>
        <w:t>his list may not represent all available audit functions because each new build typically contains additional audit items.  For the most up</w:t>
      </w:r>
      <w:del w:id="985" w:author="Moses, Robbie" w:date="2023-02-17T04:25:00Z">
        <w:r w:rsidDel="00F52143">
          <w:delText xml:space="preserve"> to </w:delText>
        </w:r>
      </w:del>
      <w:ins w:id="986" w:author="Moses, Robbie" w:date="2023-02-17T04:25:00Z">
        <w:r w:rsidR="00F52143">
          <w:t>-to-</w:t>
        </w:r>
      </w:ins>
      <w:r>
        <w:t>date list, you may review your property files.</w:t>
      </w:r>
    </w:p>
    <w:tbl>
      <w:tblPr>
        <w:tblW w:w="0" w:type="auto"/>
        <w:tblInd w:w="289" w:type="dxa"/>
        <w:tblLayout w:type="fixed"/>
        <w:tblCellMar>
          <w:left w:w="10" w:type="dxa"/>
          <w:right w:w="10" w:type="dxa"/>
        </w:tblCellMar>
        <w:tblLook w:val="0000" w:firstRow="0" w:lastRow="0" w:firstColumn="0" w:lastColumn="0" w:noHBand="0" w:noVBand="0"/>
      </w:tblPr>
      <w:tblGrid>
        <w:gridCol w:w="1940"/>
        <w:gridCol w:w="6195"/>
      </w:tblGrid>
      <w:tr w:rsidR="00232EDA" w14:paraId="6542D37C" w14:textId="77777777" w:rsidTr="00D15984">
        <w:trPr>
          <w:tblHeader/>
        </w:trPr>
        <w:tc>
          <w:tcPr>
            <w:tcW w:w="1940" w:type="dxa"/>
            <w:tcBorders>
              <w:top w:val="single" w:sz="4" w:space="0" w:color="000000"/>
              <w:left w:val="single" w:sz="4" w:space="0" w:color="000000"/>
              <w:bottom w:val="double" w:sz="1" w:space="0" w:color="000000"/>
            </w:tcBorders>
            <w:shd w:val="clear" w:color="auto" w:fill="54B94A"/>
          </w:tcPr>
          <w:p w14:paraId="18FF6623" w14:textId="77777777" w:rsidR="00232EDA" w:rsidRDefault="00232EDA" w:rsidP="00D15984">
            <w:pPr>
              <w:pStyle w:val="TableHeading"/>
            </w:pPr>
            <w:r>
              <w:t>Function ID</w:t>
            </w:r>
          </w:p>
        </w:tc>
        <w:tc>
          <w:tcPr>
            <w:tcW w:w="6195" w:type="dxa"/>
            <w:tcBorders>
              <w:top w:val="single" w:sz="4" w:space="0" w:color="000000"/>
              <w:left w:val="single" w:sz="4" w:space="0" w:color="000000"/>
              <w:bottom w:val="double" w:sz="1" w:space="0" w:color="000000"/>
              <w:right w:val="single" w:sz="4" w:space="0" w:color="000000"/>
            </w:tcBorders>
            <w:shd w:val="clear" w:color="auto" w:fill="54B94A"/>
          </w:tcPr>
          <w:p w14:paraId="18FE0CEE" w14:textId="77777777" w:rsidR="00232EDA" w:rsidRDefault="00232EDA" w:rsidP="00D15984">
            <w:pPr>
              <w:pStyle w:val="TableHeading"/>
            </w:pPr>
            <w:r>
              <w:t>Description</w:t>
            </w:r>
          </w:p>
        </w:tc>
      </w:tr>
      <w:tr w:rsidR="00232EDA" w14:paraId="2EDC8C77" w14:textId="77777777" w:rsidTr="00DC390C">
        <w:tc>
          <w:tcPr>
            <w:tcW w:w="1940" w:type="dxa"/>
            <w:tcBorders>
              <w:top w:val="single" w:sz="4" w:space="0" w:color="000000"/>
              <w:left w:val="single" w:sz="4" w:space="0" w:color="000000"/>
              <w:bottom w:val="single" w:sz="4" w:space="0" w:color="000000"/>
            </w:tcBorders>
          </w:tcPr>
          <w:p w14:paraId="4FB831C2" w14:textId="77777777" w:rsidR="00232EDA" w:rsidRPr="00D15984" w:rsidRDefault="00232EDA" w:rsidP="00D15984">
            <w:pPr>
              <w:pStyle w:val="TableBody"/>
              <w:rPr>
                <w:b/>
                <w:bCs/>
              </w:rPr>
            </w:pPr>
            <w:r w:rsidRPr="00D15984">
              <w:rPr>
                <w:b/>
                <w:bCs/>
              </w:rPr>
              <w:t>0</w:t>
            </w:r>
          </w:p>
        </w:tc>
        <w:tc>
          <w:tcPr>
            <w:tcW w:w="6195" w:type="dxa"/>
            <w:tcBorders>
              <w:top w:val="single" w:sz="4" w:space="0" w:color="000000"/>
              <w:left w:val="single" w:sz="4" w:space="0" w:color="000000"/>
              <w:bottom w:val="single" w:sz="4" w:space="0" w:color="000000"/>
              <w:right w:val="single" w:sz="4" w:space="0" w:color="000000"/>
            </w:tcBorders>
          </w:tcPr>
          <w:p w14:paraId="6859C706" w14:textId="77777777" w:rsidR="00232EDA" w:rsidRDefault="00232EDA" w:rsidP="00D15984">
            <w:pPr>
              <w:pStyle w:val="TableBody"/>
            </w:pPr>
            <w:r>
              <w:t>Unknown</w:t>
            </w:r>
          </w:p>
          <w:p w14:paraId="5735326E" w14:textId="40944870" w:rsidR="00232EDA" w:rsidRDefault="00232EDA">
            <w:pPr>
              <w:pStyle w:val="TableNote"/>
              <w:pPrChange w:id="987" w:author="Moses, Robbie" w:date="2023-02-20T08:21:00Z">
                <w:pPr>
                  <w:pStyle w:val="TableBody"/>
                </w:pPr>
              </w:pPrChange>
            </w:pPr>
            <w:r w:rsidRPr="004F61CB">
              <w:rPr>
                <w:b/>
                <w:bCs/>
                <w:rPrChange w:id="988" w:author="Moses, Robbie" w:date="2023-02-20T08:21:00Z">
                  <w:rPr/>
                </w:rPrChange>
              </w:rPr>
              <w:t>Note:</w:t>
            </w:r>
            <w:r>
              <w:t xml:space="preserve"> The Unknown category catches many secondary records (things that take place invisibly when the action noted in </w:t>
            </w:r>
            <w:ins w:id="989" w:author="Moses, Robbie" w:date="2023-02-17T04:25:00Z">
              <w:r w:rsidR="00F52143">
                <w:t xml:space="preserve">the </w:t>
              </w:r>
            </w:ins>
            <w:r>
              <w:t>main record occurs). It is the most common record type. It may be advantageous to set Unknown to ‘partial’ logging to keep the total amount of data logged by auditing within a reasonable size.</w:t>
            </w:r>
          </w:p>
        </w:tc>
      </w:tr>
      <w:tr w:rsidR="00232EDA" w14:paraId="23ABD4E0" w14:textId="77777777" w:rsidTr="00DC390C">
        <w:tc>
          <w:tcPr>
            <w:tcW w:w="1940" w:type="dxa"/>
            <w:tcBorders>
              <w:top w:val="single" w:sz="4" w:space="0" w:color="000000"/>
              <w:left w:val="single" w:sz="4" w:space="0" w:color="000000"/>
              <w:bottom w:val="single" w:sz="4" w:space="0" w:color="000000"/>
            </w:tcBorders>
          </w:tcPr>
          <w:p w14:paraId="5E057749" w14:textId="77777777" w:rsidR="00232EDA" w:rsidRPr="00D15984" w:rsidRDefault="00232EDA" w:rsidP="00D15984">
            <w:pPr>
              <w:pStyle w:val="TableBody"/>
              <w:rPr>
                <w:b/>
                <w:bCs/>
              </w:rPr>
            </w:pPr>
            <w:r w:rsidRPr="00D15984">
              <w:rPr>
                <w:b/>
                <w:bCs/>
              </w:rPr>
              <w:t>1001</w:t>
            </w:r>
          </w:p>
        </w:tc>
        <w:tc>
          <w:tcPr>
            <w:tcW w:w="6195" w:type="dxa"/>
            <w:tcBorders>
              <w:top w:val="single" w:sz="4" w:space="0" w:color="000000"/>
              <w:left w:val="single" w:sz="4" w:space="0" w:color="000000"/>
              <w:bottom w:val="single" w:sz="4" w:space="0" w:color="000000"/>
              <w:right w:val="single" w:sz="4" w:space="0" w:color="000000"/>
            </w:tcBorders>
          </w:tcPr>
          <w:p w14:paraId="12BE255B" w14:textId="77777777" w:rsidR="00232EDA" w:rsidRDefault="00232EDA" w:rsidP="00D15984">
            <w:pPr>
              <w:pStyle w:val="TableBody"/>
            </w:pPr>
            <w:r>
              <w:t>Successful Login</w:t>
            </w:r>
          </w:p>
        </w:tc>
      </w:tr>
      <w:tr w:rsidR="00232EDA" w14:paraId="6965ED5E" w14:textId="77777777" w:rsidTr="00DC390C">
        <w:tc>
          <w:tcPr>
            <w:tcW w:w="1940" w:type="dxa"/>
            <w:tcBorders>
              <w:top w:val="single" w:sz="4" w:space="0" w:color="000000"/>
              <w:left w:val="single" w:sz="4" w:space="0" w:color="000000"/>
              <w:bottom w:val="single" w:sz="4" w:space="0" w:color="000000"/>
            </w:tcBorders>
          </w:tcPr>
          <w:p w14:paraId="12124D6D" w14:textId="77777777" w:rsidR="00232EDA" w:rsidRPr="00D15984" w:rsidRDefault="00232EDA" w:rsidP="00D15984">
            <w:pPr>
              <w:pStyle w:val="TableBody"/>
              <w:rPr>
                <w:b/>
                <w:bCs/>
              </w:rPr>
            </w:pPr>
            <w:r w:rsidRPr="00D15984">
              <w:rPr>
                <w:b/>
                <w:bCs/>
              </w:rPr>
              <w:t>1002</w:t>
            </w:r>
          </w:p>
        </w:tc>
        <w:tc>
          <w:tcPr>
            <w:tcW w:w="6195" w:type="dxa"/>
            <w:tcBorders>
              <w:top w:val="single" w:sz="4" w:space="0" w:color="000000"/>
              <w:left w:val="single" w:sz="4" w:space="0" w:color="000000"/>
              <w:bottom w:val="single" w:sz="4" w:space="0" w:color="000000"/>
              <w:right w:val="single" w:sz="4" w:space="0" w:color="000000"/>
            </w:tcBorders>
          </w:tcPr>
          <w:p w14:paraId="6330FCFA" w14:textId="77777777" w:rsidR="00232EDA" w:rsidRDefault="00232EDA" w:rsidP="00D15984">
            <w:pPr>
              <w:pStyle w:val="TableBody"/>
            </w:pPr>
            <w:r>
              <w:t>Modified Center</w:t>
            </w:r>
          </w:p>
        </w:tc>
      </w:tr>
      <w:tr w:rsidR="00232EDA" w14:paraId="2453701F" w14:textId="77777777" w:rsidTr="00DC390C">
        <w:tc>
          <w:tcPr>
            <w:tcW w:w="1940" w:type="dxa"/>
            <w:tcBorders>
              <w:top w:val="single" w:sz="4" w:space="0" w:color="000000"/>
              <w:left w:val="single" w:sz="4" w:space="0" w:color="000000"/>
              <w:bottom w:val="single" w:sz="4" w:space="0" w:color="000000"/>
            </w:tcBorders>
          </w:tcPr>
          <w:p w14:paraId="0650143B" w14:textId="77777777" w:rsidR="00232EDA" w:rsidRPr="00D15984" w:rsidRDefault="00232EDA" w:rsidP="00D15984">
            <w:pPr>
              <w:pStyle w:val="TableBody"/>
              <w:rPr>
                <w:b/>
                <w:bCs/>
              </w:rPr>
            </w:pPr>
            <w:r w:rsidRPr="00D15984">
              <w:rPr>
                <w:b/>
                <w:bCs/>
              </w:rPr>
              <w:t>1003</w:t>
            </w:r>
          </w:p>
        </w:tc>
        <w:tc>
          <w:tcPr>
            <w:tcW w:w="6195" w:type="dxa"/>
            <w:tcBorders>
              <w:top w:val="single" w:sz="4" w:space="0" w:color="000000"/>
              <w:left w:val="single" w:sz="4" w:space="0" w:color="000000"/>
              <w:bottom w:val="single" w:sz="4" w:space="0" w:color="000000"/>
              <w:right w:val="single" w:sz="4" w:space="0" w:color="000000"/>
            </w:tcBorders>
          </w:tcPr>
          <w:p w14:paraId="4924D02F" w14:textId="77777777" w:rsidR="00232EDA" w:rsidRDefault="00232EDA" w:rsidP="00D15984">
            <w:pPr>
              <w:pStyle w:val="TableBody"/>
            </w:pPr>
            <w:r>
              <w:t>Deleted User Account</w:t>
            </w:r>
          </w:p>
        </w:tc>
      </w:tr>
      <w:tr w:rsidR="00232EDA" w14:paraId="40EF4732" w14:textId="77777777" w:rsidTr="00DC390C">
        <w:tc>
          <w:tcPr>
            <w:tcW w:w="1940" w:type="dxa"/>
            <w:tcBorders>
              <w:top w:val="single" w:sz="4" w:space="0" w:color="000000"/>
              <w:left w:val="single" w:sz="4" w:space="0" w:color="000000"/>
              <w:bottom w:val="single" w:sz="4" w:space="0" w:color="000000"/>
            </w:tcBorders>
          </w:tcPr>
          <w:p w14:paraId="30010EF5" w14:textId="77777777" w:rsidR="00232EDA" w:rsidRPr="00D15984" w:rsidRDefault="00232EDA" w:rsidP="00D15984">
            <w:pPr>
              <w:pStyle w:val="TableBody"/>
              <w:rPr>
                <w:b/>
                <w:bCs/>
              </w:rPr>
            </w:pPr>
            <w:r w:rsidRPr="00D15984">
              <w:rPr>
                <w:b/>
                <w:bCs/>
              </w:rPr>
              <w:t>1004</w:t>
            </w:r>
          </w:p>
        </w:tc>
        <w:tc>
          <w:tcPr>
            <w:tcW w:w="6195" w:type="dxa"/>
            <w:tcBorders>
              <w:top w:val="single" w:sz="4" w:space="0" w:color="000000"/>
              <w:left w:val="single" w:sz="4" w:space="0" w:color="000000"/>
              <w:bottom w:val="single" w:sz="4" w:space="0" w:color="000000"/>
              <w:right w:val="single" w:sz="4" w:space="0" w:color="000000"/>
            </w:tcBorders>
          </w:tcPr>
          <w:p w14:paraId="33A7A199" w14:textId="77777777" w:rsidR="00232EDA" w:rsidRDefault="00232EDA" w:rsidP="00D15984">
            <w:pPr>
              <w:pStyle w:val="TableBody"/>
            </w:pPr>
            <w:r>
              <w:t>Failed Login</w:t>
            </w:r>
          </w:p>
        </w:tc>
      </w:tr>
      <w:tr w:rsidR="00232EDA" w14:paraId="77598935" w14:textId="77777777" w:rsidTr="00DC390C">
        <w:tc>
          <w:tcPr>
            <w:tcW w:w="1940" w:type="dxa"/>
            <w:tcBorders>
              <w:top w:val="single" w:sz="4" w:space="0" w:color="000000"/>
              <w:left w:val="single" w:sz="4" w:space="0" w:color="000000"/>
              <w:bottom w:val="single" w:sz="4" w:space="0" w:color="000000"/>
            </w:tcBorders>
          </w:tcPr>
          <w:p w14:paraId="368B101F" w14:textId="77777777" w:rsidR="00232EDA" w:rsidRPr="00D15984" w:rsidRDefault="00232EDA" w:rsidP="00D15984">
            <w:pPr>
              <w:pStyle w:val="TableBody"/>
              <w:rPr>
                <w:b/>
                <w:bCs/>
              </w:rPr>
            </w:pPr>
            <w:r w:rsidRPr="00D15984">
              <w:rPr>
                <w:b/>
                <w:bCs/>
              </w:rPr>
              <w:t>1005</w:t>
            </w:r>
          </w:p>
        </w:tc>
        <w:tc>
          <w:tcPr>
            <w:tcW w:w="6195" w:type="dxa"/>
            <w:tcBorders>
              <w:top w:val="single" w:sz="4" w:space="0" w:color="000000"/>
              <w:left w:val="single" w:sz="4" w:space="0" w:color="000000"/>
              <w:bottom w:val="single" w:sz="4" w:space="0" w:color="000000"/>
              <w:right w:val="single" w:sz="4" w:space="0" w:color="000000"/>
            </w:tcBorders>
          </w:tcPr>
          <w:p w14:paraId="0FF64FA1" w14:textId="77777777" w:rsidR="00232EDA" w:rsidRDefault="00232EDA" w:rsidP="00D15984">
            <w:pPr>
              <w:pStyle w:val="TableBody"/>
            </w:pPr>
            <w:r>
              <w:t>Updated Institution Parameters</w:t>
            </w:r>
          </w:p>
        </w:tc>
      </w:tr>
      <w:tr w:rsidR="00232EDA" w14:paraId="50E43C82" w14:textId="77777777" w:rsidTr="00DC390C">
        <w:tc>
          <w:tcPr>
            <w:tcW w:w="1940" w:type="dxa"/>
            <w:tcBorders>
              <w:top w:val="single" w:sz="4" w:space="0" w:color="000000"/>
              <w:left w:val="single" w:sz="4" w:space="0" w:color="000000"/>
              <w:bottom w:val="single" w:sz="4" w:space="0" w:color="000000"/>
            </w:tcBorders>
          </w:tcPr>
          <w:p w14:paraId="40F1BF86" w14:textId="77777777" w:rsidR="00232EDA" w:rsidRPr="00D15984" w:rsidRDefault="00232EDA" w:rsidP="00D15984">
            <w:pPr>
              <w:pStyle w:val="TableBody"/>
              <w:rPr>
                <w:b/>
                <w:bCs/>
              </w:rPr>
            </w:pPr>
            <w:r w:rsidRPr="00D15984">
              <w:rPr>
                <w:b/>
                <w:bCs/>
              </w:rPr>
              <w:t>1006</w:t>
            </w:r>
          </w:p>
        </w:tc>
        <w:tc>
          <w:tcPr>
            <w:tcW w:w="6195" w:type="dxa"/>
            <w:tcBorders>
              <w:top w:val="single" w:sz="4" w:space="0" w:color="000000"/>
              <w:left w:val="single" w:sz="4" w:space="0" w:color="000000"/>
              <w:bottom w:val="single" w:sz="4" w:space="0" w:color="000000"/>
              <w:right w:val="single" w:sz="4" w:space="0" w:color="000000"/>
            </w:tcBorders>
          </w:tcPr>
          <w:p w14:paraId="154D4888" w14:textId="77777777" w:rsidR="00232EDA" w:rsidRDefault="00232EDA" w:rsidP="00D15984">
            <w:pPr>
              <w:pStyle w:val="TableBody"/>
            </w:pPr>
            <w:r>
              <w:t>Edit User Account</w:t>
            </w:r>
          </w:p>
        </w:tc>
      </w:tr>
      <w:tr w:rsidR="00232EDA" w14:paraId="6FFB6AFF" w14:textId="77777777" w:rsidTr="00DC390C">
        <w:tc>
          <w:tcPr>
            <w:tcW w:w="1940" w:type="dxa"/>
            <w:tcBorders>
              <w:top w:val="single" w:sz="4" w:space="0" w:color="000000"/>
              <w:left w:val="single" w:sz="4" w:space="0" w:color="000000"/>
              <w:bottom w:val="single" w:sz="4" w:space="0" w:color="000000"/>
            </w:tcBorders>
          </w:tcPr>
          <w:p w14:paraId="5EF21C6B" w14:textId="77777777" w:rsidR="00232EDA" w:rsidRPr="00D15984" w:rsidRDefault="00232EDA" w:rsidP="00D15984">
            <w:pPr>
              <w:pStyle w:val="TableBody"/>
              <w:rPr>
                <w:b/>
                <w:bCs/>
              </w:rPr>
            </w:pPr>
            <w:r w:rsidRPr="00D15984">
              <w:rPr>
                <w:b/>
                <w:bCs/>
              </w:rPr>
              <w:t>1007</w:t>
            </w:r>
          </w:p>
        </w:tc>
        <w:tc>
          <w:tcPr>
            <w:tcW w:w="6195" w:type="dxa"/>
            <w:tcBorders>
              <w:top w:val="single" w:sz="4" w:space="0" w:color="000000"/>
              <w:left w:val="single" w:sz="4" w:space="0" w:color="000000"/>
              <w:bottom w:val="single" w:sz="4" w:space="0" w:color="000000"/>
              <w:right w:val="single" w:sz="4" w:space="0" w:color="000000"/>
            </w:tcBorders>
          </w:tcPr>
          <w:p w14:paraId="093922DF" w14:textId="77777777" w:rsidR="00232EDA" w:rsidRDefault="00232EDA" w:rsidP="00D15984">
            <w:pPr>
              <w:pStyle w:val="TableBody"/>
            </w:pPr>
            <w:r>
              <w:t>Created User Account</w:t>
            </w:r>
          </w:p>
        </w:tc>
      </w:tr>
      <w:tr w:rsidR="00232EDA" w14:paraId="559C9949" w14:textId="77777777" w:rsidTr="00DC390C">
        <w:tc>
          <w:tcPr>
            <w:tcW w:w="1940" w:type="dxa"/>
            <w:tcBorders>
              <w:top w:val="single" w:sz="4" w:space="0" w:color="000000"/>
              <w:left w:val="single" w:sz="4" w:space="0" w:color="000000"/>
              <w:bottom w:val="single" w:sz="4" w:space="0" w:color="000000"/>
            </w:tcBorders>
          </w:tcPr>
          <w:p w14:paraId="1B44BC5D" w14:textId="77777777" w:rsidR="00232EDA" w:rsidRPr="00D15984" w:rsidRDefault="00232EDA" w:rsidP="00D15984">
            <w:pPr>
              <w:pStyle w:val="TableBody"/>
              <w:rPr>
                <w:b/>
                <w:bCs/>
              </w:rPr>
            </w:pPr>
            <w:r w:rsidRPr="00D15984">
              <w:rPr>
                <w:b/>
                <w:bCs/>
              </w:rPr>
              <w:t>1008</w:t>
            </w:r>
          </w:p>
        </w:tc>
        <w:tc>
          <w:tcPr>
            <w:tcW w:w="6195" w:type="dxa"/>
            <w:tcBorders>
              <w:top w:val="single" w:sz="4" w:space="0" w:color="000000"/>
              <w:left w:val="single" w:sz="4" w:space="0" w:color="000000"/>
              <w:bottom w:val="single" w:sz="4" w:space="0" w:color="000000"/>
              <w:right w:val="single" w:sz="4" w:space="0" w:color="000000"/>
            </w:tcBorders>
          </w:tcPr>
          <w:p w14:paraId="36FAFBDA" w14:textId="77777777" w:rsidR="00232EDA" w:rsidRDefault="00232EDA" w:rsidP="00D15984">
            <w:pPr>
              <w:pStyle w:val="TableBody"/>
            </w:pPr>
            <w:r>
              <w:t>Added User/privilege to Access Control Group</w:t>
            </w:r>
          </w:p>
        </w:tc>
      </w:tr>
      <w:tr w:rsidR="00232EDA" w14:paraId="24E2EF64" w14:textId="77777777" w:rsidTr="00DC390C">
        <w:tc>
          <w:tcPr>
            <w:tcW w:w="1940" w:type="dxa"/>
            <w:tcBorders>
              <w:top w:val="single" w:sz="4" w:space="0" w:color="000000"/>
              <w:left w:val="single" w:sz="4" w:space="0" w:color="000000"/>
              <w:bottom w:val="single" w:sz="4" w:space="0" w:color="000000"/>
            </w:tcBorders>
          </w:tcPr>
          <w:p w14:paraId="73B15D1C" w14:textId="77777777" w:rsidR="00232EDA" w:rsidRPr="00D15984" w:rsidRDefault="00232EDA" w:rsidP="00D15984">
            <w:pPr>
              <w:pStyle w:val="TableBody"/>
              <w:rPr>
                <w:b/>
                <w:bCs/>
              </w:rPr>
            </w:pPr>
            <w:r w:rsidRPr="00D15984">
              <w:rPr>
                <w:b/>
                <w:bCs/>
              </w:rPr>
              <w:t>1009</w:t>
            </w:r>
          </w:p>
        </w:tc>
        <w:tc>
          <w:tcPr>
            <w:tcW w:w="6195" w:type="dxa"/>
            <w:tcBorders>
              <w:top w:val="single" w:sz="4" w:space="0" w:color="000000"/>
              <w:left w:val="single" w:sz="4" w:space="0" w:color="000000"/>
              <w:bottom w:val="single" w:sz="4" w:space="0" w:color="000000"/>
              <w:right w:val="single" w:sz="4" w:space="0" w:color="000000"/>
            </w:tcBorders>
          </w:tcPr>
          <w:p w14:paraId="764DE1F8" w14:textId="77777777" w:rsidR="00232EDA" w:rsidRDefault="00232EDA" w:rsidP="00D15984">
            <w:pPr>
              <w:pStyle w:val="TableBody"/>
            </w:pPr>
            <w:r>
              <w:t>Removed User/privilege to Access Control Group</w:t>
            </w:r>
          </w:p>
        </w:tc>
      </w:tr>
      <w:tr w:rsidR="00232EDA" w14:paraId="596B5FDF" w14:textId="77777777" w:rsidTr="00DC390C">
        <w:tc>
          <w:tcPr>
            <w:tcW w:w="1940" w:type="dxa"/>
            <w:tcBorders>
              <w:top w:val="single" w:sz="4" w:space="0" w:color="000000"/>
              <w:left w:val="single" w:sz="4" w:space="0" w:color="000000"/>
              <w:bottom w:val="single" w:sz="4" w:space="0" w:color="000000"/>
            </w:tcBorders>
          </w:tcPr>
          <w:p w14:paraId="31069264" w14:textId="77777777" w:rsidR="00232EDA" w:rsidRPr="00D15984" w:rsidRDefault="00232EDA" w:rsidP="00D15984">
            <w:pPr>
              <w:pStyle w:val="TableBody"/>
              <w:rPr>
                <w:b/>
                <w:bCs/>
              </w:rPr>
            </w:pPr>
            <w:r w:rsidRPr="00D15984">
              <w:rPr>
                <w:b/>
                <w:bCs/>
              </w:rPr>
              <w:t>1010</w:t>
            </w:r>
          </w:p>
        </w:tc>
        <w:tc>
          <w:tcPr>
            <w:tcW w:w="6195" w:type="dxa"/>
            <w:tcBorders>
              <w:top w:val="single" w:sz="4" w:space="0" w:color="000000"/>
              <w:left w:val="single" w:sz="4" w:space="0" w:color="000000"/>
              <w:bottom w:val="single" w:sz="4" w:space="0" w:color="000000"/>
              <w:right w:val="single" w:sz="4" w:space="0" w:color="000000"/>
            </w:tcBorders>
          </w:tcPr>
          <w:p w14:paraId="642ACF9B" w14:textId="77777777" w:rsidR="00232EDA" w:rsidRDefault="00232EDA" w:rsidP="00D15984">
            <w:pPr>
              <w:pStyle w:val="TableBody"/>
            </w:pPr>
            <w:r>
              <w:t>Updated Currency ID</w:t>
            </w:r>
          </w:p>
        </w:tc>
      </w:tr>
      <w:tr w:rsidR="00232EDA" w14:paraId="118CB242" w14:textId="77777777" w:rsidTr="00DC390C">
        <w:tc>
          <w:tcPr>
            <w:tcW w:w="1940" w:type="dxa"/>
            <w:tcBorders>
              <w:top w:val="single" w:sz="4" w:space="0" w:color="000000"/>
              <w:left w:val="single" w:sz="4" w:space="0" w:color="000000"/>
              <w:bottom w:val="single" w:sz="4" w:space="0" w:color="000000"/>
            </w:tcBorders>
          </w:tcPr>
          <w:p w14:paraId="0749E3CE" w14:textId="77777777" w:rsidR="00232EDA" w:rsidRPr="00D15984" w:rsidRDefault="00232EDA" w:rsidP="00D15984">
            <w:pPr>
              <w:pStyle w:val="TableBody"/>
              <w:rPr>
                <w:b/>
                <w:bCs/>
              </w:rPr>
            </w:pPr>
            <w:r w:rsidRPr="00D15984">
              <w:rPr>
                <w:b/>
                <w:bCs/>
              </w:rPr>
              <w:t>1011</w:t>
            </w:r>
          </w:p>
        </w:tc>
        <w:tc>
          <w:tcPr>
            <w:tcW w:w="6195" w:type="dxa"/>
            <w:tcBorders>
              <w:top w:val="single" w:sz="4" w:space="0" w:color="000000"/>
              <w:left w:val="single" w:sz="4" w:space="0" w:color="000000"/>
              <w:bottom w:val="single" w:sz="4" w:space="0" w:color="000000"/>
              <w:right w:val="single" w:sz="4" w:space="0" w:color="000000"/>
            </w:tcBorders>
          </w:tcPr>
          <w:p w14:paraId="38B4F7A1" w14:textId="77777777" w:rsidR="00232EDA" w:rsidRDefault="00232EDA" w:rsidP="00D15984">
            <w:pPr>
              <w:pStyle w:val="TableBody"/>
            </w:pPr>
            <w:r>
              <w:t>Updated Interest Rate</w:t>
            </w:r>
          </w:p>
        </w:tc>
      </w:tr>
      <w:tr w:rsidR="00232EDA" w14:paraId="78998DED" w14:textId="77777777" w:rsidTr="00DC390C">
        <w:tc>
          <w:tcPr>
            <w:tcW w:w="1940" w:type="dxa"/>
            <w:tcBorders>
              <w:top w:val="single" w:sz="4" w:space="0" w:color="000000"/>
              <w:left w:val="single" w:sz="4" w:space="0" w:color="000000"/>
              <w:bottom w:val="single" w:sz="4" w:space="0" w:color="000000"/>
            </w:tcBorders>
          </w:tcPr>
          <w:p w14:paraId="5D9F4E7D" w14:textId="77777777" w:rsidR="00232EDA" w:rsidRPr="00D15984" w:rsidRDefault="00232EDA" w:rsidP="00D15984">
            <w:pPr>
              <w:pStyle w:val="TableBody"/>
              <w:rPr>
                <w:b/>
                <w:bCs/>
              </w:rPr>
            </w:pPr>
            <w:r w:rsidRPr="00D15984">
              <w:rPr>
                <w:b/>
                <w:bCs/>
              </w:rPr>
              <w:t>1012</w:t>
            </w:r>
          </w:p>
        </w:tc>
        <w:tc>
          <w:tcPr>
            <w:tcW w:w="6195" w:type="dxa"/>
            <w:tcBorders>
              <w:top w:val="single" w:sz="4" w:space="0" w:color="000000"/>
              <w:left w:val="single" w:sz="4" w:space="0" w:color="000000"/>
              <w:bottom w:val="single" w:sz="4" w:space="0" w:color="000000"/>
              <w:right w:val="single" w:sz="4" w:space="0" w:color="000000"/>
            </w:tcBorders>
          </w:tcPr>
          <w:p w14:paraId="4392FA4F" w14:textId="77777777" w:rsidR="00232EDA" w:rsidRDefault="00232EDA" w:rsidP="00D15984">
            <w:pPr>
              <w:pStyle w:val="TableBody"/>
            </w:pPr>
            <w:r>
              <w:t>Created Currency ID</w:t>
            </w:r>
          </w:p>
        </w:tc>
      </w:tr>
      <w:tr w:rsidR="00232EDA" w14:paraId="243BF6DC" w14:textId="77777777" w:rsidTr="00DC390C">
        <w:tc>
          <w:tcPr>
            <w:tcW w:w="1940" w:type="dxa"/>
            <w:tcBorders>
              <w:top w:val="single" w:sz="4" w:space="0" w:color="000000"/>
              <w:left w:val="single" w:sz="4" w:space="0" w:color="000000"/>
              <w:bottom w:val="single" w:sz="4" w:space="0" w:color="000000"/>
            </w:tcBorders>
          </w:tcPr>
          <w:p w14:paraId="35E6A626" w14:textId="77777777" w:rsidR="00232EDA" w:rsidRPr="00D15984" w:rsidRDefault="00232EDA" w:rsidP="00D15984">
            <w:pPr>
              <w:pStyle w:val="TableBody"/>
              <w:rPr>
                <w:b/>
                <w:bCs/>
              </w:rPr>
            </w:pPr>
            <w:r w:rsidRPr="00D15984">
              <w:rPr>
                <w:b/>
                <w:bCs/>
              </w:rPr>
              <w:t>1013</w:t>
            </w:r>
          </w:p>
        </w:tc>
        <w:tc>
          <w:tcPr>
            <w:tcW w:w="6195" w:type="dxa"/>
            <w:tcBorders>
              <w:top w:val="single" w:sz="4" w:space="0" w:color="000000"/>
              <w:left w:val="single" w:sz="4" w:space="0" w:color="000000"/>
              <w:bottom w:val="single" w:sz="4" w:space="0" w:color="000000"/>
              <w:right w:val="single" w:sz="4" w:space="0" w:color="000000"/>
            </w:tcBorders>
          </w:tcPr>
          <w:p w14:paraId="6C80CCC1" w14:textId="77777777" w:rsidR="00232EDA" w:rsidRDefault="00232EDA" w:rsidP="00D15984">
            <w:pPr>
              <w:pStyle w:val="TableBody"/>
            </w:pPr>
            <w:r>
              <w:t>Deleted Currency ID Prototype</w:t>
            </w:r>
          </w:p>
        </w:tc>
      </w:tr>
      <w:tr w:rsidR="00232EDA" w14:paraId="74B381B7" w14:textId="77777777" w:rsidTr="00DC390C">
        <w:tc>
          <w:tcPr>
            <w:tcW w:w="1940" w:type="dxa"/>
            <w:tcBorders>
              <w:top w:val="single" w:sz="4" w:space="0" w:color="000000"/>
              <w:left w:val="single" w:sz="4" w:space="0" w:color="000000"/>
              <w:bottom w:val="single" w:sz="4" w:space="0" w:color="000000"/>
            </w:tcBorders>
          </w:tcPr>
          <w:p w14:paraId="2B7A1B62" w14:textId="77777777" w:rsidR="00232EDA" w:rsidRPr="00D15984" w:rsidRDefault="00232EDA" w:rsidP="00D15984">
            <w:pPr>
              <w:pStyle w:val="TableBody"/>
              <w:rPr>
                <w:b/>
                <w:bCs/>
              </w:rPr>
            </w:pPr>
            <w:r w:rsidRPr="00D15984">
              <w:rPr>
                <w:b/>
                <w:bCs/>
              </w:rPr>
              <w:t>1014</w:t>
            </w:r>
          </w:p>
        </w:tc>
        <w:tc>
          <w:tcPr>
            <w:tcW w:w="6195" w:type="dxa"/>
            <w:tcBorders>
              <w:top w:val="single" w:sz="4" w:space="0" w:color="000000"/>
              <w:left w:val="single" w:sz="4" w:space="0" w:color="000000"/>
              <w:bottom w:val="single" w:sz="4" w:space="0" w:color="000000"/>
              <w:right w:val="single" w:sz="4" w:space="0" w:color="000000"/>
            </w:tcBorders>
          </w:tcPr>
          <w:p w14:paraId="067940B1" w14:textId="77777777" w:rsidR="00232EDA" w:rsidRDefault="00232EDA" w:rsidP="00D15984">
            <w:pPr>
              <w:pStyle w:val="TableBody"/>
            </w:pPr>
            <w:r>
              <w:t>Deleted Currency ID</w:t>
            </w:r>
          </w:p>
        </w:tc>
      </w:tr>
      <w:tr w:rsidR="00232EDA" w14:paraId="657049FA" w14:textId="77777777" w:rsidTr="00DC390C">
        <w:tc>
          <w:tcPr>
            <w:tcW w:w="1940" w:type="dxa"/>
            <w:tcBorders>
              <w:top w:val="single" w:sz="4" w:space="0" w:color="000000"/>
              <w:left w:val="single" w:sz="4" w:space="0" w:color="000000"/>
              <w:bottom w:val="single" w:sz="4" w:space="0" w:color="000000"/>
            </w:tcBorders>
          </w:tcPr>
          <w:p w14:paraId="25844B42" w14:textId="77777777" w:rsidR="00232EDA" w:rsidRPr="00D15984" w:rsidRDefault="00232EDA" w:rsidP="00D15984">
            <w:pPr>
              <w:pStyle w:val="TableBody"/>
              <w:rPr>
                <w:b/>
                <w:bCs/>
              </w:rPr>
            </w:pPr>
            <w:r w:rsidRPr="00D15984">
              <w:rPr>
                <w:b/>
                <w:bCs/>
              </w:rPr>
              <w:t>1015</w:t>
            </w:r>
          </w:p>
        </w:tc>
        <w:tc>
          <w:tcPr>
            <w:tcW w:w="6195" w:type="dxa"/>
            <w:tcBorders>
              <w:top w:val="single" w:sz="4" w:space="0" w:color="000000"/>
              <w:left w:val="single" w:sz="4" w:space="0" w:color="000000"/>
              <w:bottom w:val="single" w:sz="4" w:space="0" w:color="000000"/>
              <w:right w:val="single" w:sz="4" w:space="0" w:color="000000"/>
            </w:tcBorders>
          </w:tcPr>
          <w:p w14:paraId="5F47ED87" w14:textId="77777777" w:rsidR="00232EDA" w:rsidRDefault="00232EDA" w:rsidP="00D15984">
            <w:pPr>
              <w:pStyle w:val="TableBody"/>
            </w:pPr>
            <w:r>
              <w:t>Inserted Denomination</w:t>
            </w:r>
          </w:p>
        </w:tc>
      </w:tr>
      <w:tr w:rsidR="00232EDA" w14:paraId="33462D0D" w14:textId="77777777" w:rsidTr="00DC390C">
        <w:tc>
          <w:tcPr>
            <w:tcW w:w="1940" w:type="dxa"/>
            <w:tcBorders>
              <w:top w:val="single" w:sz="4" w:space="0" w:color="000000"/>
              <w:left w:val="single" w:sz="4" w:space="0" w:color="000000"/>
              <w:bottom w:val="single" w:sz="4" w:space="0" w:color="000000"/>
            </w:tcBorders>
          </w:tcPr>
          <w:p w14:paraId="1FD2F847" w14:textId="77777777" w:rsidR="00232EDA" w:rsidRPr="00D15984" w:rsidRDefault="00232EDA" w:rsidP="00D15984">
            <w:pPr>
              <w:pStyle w:val="TableBody"/>
              <w:rPr>
                <w:b/>
                <w:bCs/>
              </w:rPr>
            </w:pPr>
            <w:r w:rsidRPr="00D15984">
              <w:rPr>
                <w:b/>
                <w:bCs/>
              </w:rPr>
              <w:t>1016</w:t>
            </w:r>
          </w:p>
        </w:tc>
        <w:tc>
          <w:tcPr>
            <w:tcW w:w="6195" w:type="dxa"/>
            <w:tcBorders>
              <w:top w:val="single" w:sz="4" w:space="0" w:color="000000"/>
              <w:left w:val="single" w:sz="4" w:space="0" w:color="000000"/>
              <w:bottom w:val="single" w:sz="4" w:space="0" w:color="000000"/>
              <w:right w:val="single" w:sz="4" w:space="0" w:color="000000"/>
            </w:tcBorders>
          </w:tcPr>
          <w:p w14:paraId="7B8B8A51" w14:textId="77777777" w:rsidR="00232EDA" w:rsidRDefault="00232EDA" w:rsidP="00D15984">
            <w:pPr>
              <w:pStyle w:val="TableBody"/>
            </w:pPr>
            <w:r>
              <w:t>Updated Denomination</w:t>
            </w:r>
          </w:p>
        </w:tc>
      </w:tr>
      <w:tr w:rsidR="00232EDA" w14:paraId="61250720" w14:textId="77777777" w:rsidTr="00DC390C">
        <w:tc>
          <w:tcPr>
            <w:tcW w:w="1940" w:type="dxa"/>
            <w:tcBorders>
              <w:top w:val="single" w:sz="4" w:space="0" w:color="000000"/>
              <w:left w:val="single" w:sz="4" w:space="0" w:color="000000"/>
              <w:bottom w:val="single" w:sz="4" w:space="0" w:color="000000"/>
            </w:tcBorders>
          </w:tcPr>
          <w:p w14:paraId="263B2DA8" w14:textId="77777777" w:rsidR="00232EDA" w:rsidRPr="00D15984" w:rsidRDefault="00232EDA" w:rsidP="00D15984">
            <w:pPr>
              <w:pStyle w:val="TableBody"/>
              <w:rPr>
                <w:b/>
                <w:bCs/>
              </w:rPr>
            </w:pPr>
            <w:r w:rsidRPr="00D15984">
              <w:rPr>
                <w:b/>
                <w:bCs/>
              </w:rPr>
              <w:t>1017</w:t>
            </w:r>
          </w:p>
        </w:tc>
        <w:tc>
          <w:tcPr>
            <w:tcW w:w="6195" w:type="dxa"/>
            <w:tcBorders>
              <w:top w:val="single" w:sz="4" w:space="0" w:color="000000"/>
              <w:left w:val="single" w:sz="4" w:space="0" w:color="000000"/>
              <w:bottom w:val="single" w:sz="4" w:space="0" w:color="000000"/>
              <w:right w:val="single" w:sz="4" w:space="0" w:color="000000"/>
            </w:tcBorders>
          </w:tcPr>
          <w:p w14:paraId="47534904" w14:textId="77777777" w:rsidR="00232EDA" w:rsidRDefault="00232EDA" w:rsidP="00D15984">
            <w:pPr>
              <w:pStyle w:val="TableBody"/>
            </w:pPr>
            <w:r>
              <w:t>Deleted Denomination</w:t>
            </w:r>
          </w:p>
        </w:tc>
      </w:tr>
      <w:tr w:rsidR="00232EDA" w14:paraId="54B7B536" w14:textId="77777777" w:rsidTr="00DC390C">
        <w:tc>
          <w:tcPr>
            <w:tcW w:w="1940" w:type="dxa"/>
            <w:tcBorders>
              <w:top w:val="single" w:sz="4" w:space="0" w:color="000000"/>
              <w:left w:val="single" w:sz="4" w:space="0" w:color="000000"/>
              <w:bottom w:val="single" w:sz="4" w:space="0" w:color="000000"/>
            </w:tcBorders>
          </w:tcPr>
          <w:p w14:paraId="648F4D4F" w14:textId="77777777" w:rsidR="00232EDA" w:rsidRPr="00D15984" w:rsidRDefault="00232EDA" w:rsidP="00D15984">
            <w:pPr>
              <w:pStyle w:val="TableBody"/>
              <w:rPr>
                <w:b/>
                <w:bCs/>
              </w:rPr>
            </w:pPr>
            <w:r w:rsidRPr="00D15984">
              <w:rPr>
                <w:b/>
                <w:bCs/>
              </w:rPr>
              <w:t>1018</w:t>
            </w:r>
          </w:p>
        </w:tc>
        <w:tc>
          <w:tcPr>
            <w:tcW w:w="6195" w:type="dxa"/>
            <w:tcBorders>
              <w:top w:val="single" w:sz="4" w:space="0" w:color="000000"/>
              <w:left w:val="single" w:sz="4" w:space="0" w:color="000000"/>
              <w:bottom w:val="single" w:sz="4" w:space="0" w:color="000000"/>
              <w:right w:val="single" w:sz="4" w:space="0" w:color="000000"/>
            </w:tcBorders>
          </w:tcPr>
          <w:p w14:paraId="6895C51C" w14:textId="77777777" w:rsidR="00232EDA" w:rsidRDefault="00232EDA" w:rsidP="00D15984">
            <w:pPr>
              <w:pStyle w:val="TableBody"/>
            </w:pPr>
            <w:r>
              <w:t>Inserted Foreign Denomination</w:t>
            </w:r>
          </w:p>
        </w:tc>
      </w:tr>
      <w:tr w:rsidR="00232EDA" w14:paraId="272FD627" w14:textId="77777777" w:rsidTr="00DC390C">
        <w:tc>
          <w:tcPr>
            <w:tcW w:w="1940" w:type="dxa"/>
            <w:tcBorders>
              <w:top w:val="single" w:sz="4" w:space="0" w:color="000000"/>
              <w:left w:val="single" w:sz="4" w:space="0" w:color="000000"/>
              <w:bottom w:val="single" w:sz="4" w:space="0" w:color="000000"/>
            </w:tcBorders>
          </w:tcPr>
          <w:p w14:paraId="26AFC3FE" w14:textId="77777777" w:rsidR="00232EDA" w:rsidRPr="00D15984" w:rsidRDefault="00232EDA" w:rsidP="00D15984">
            <w:pPr>
              <w:pStyle w:val="TableBody"/>
              <w:rPr>
                <w:b/>
                <w:bCs/>
              </w:rPr>
            </w:pPr>
            <w:r w:rsidRPr="00D15984">
              <w:rPr>
                <w:b/>
                <w:bCs/>
              </w:rPr>
              <w:t>1019</w:t>
            </w:r>
          </w:p>
        </w:tc>
        <w:tc>
          <w:tcPr>
            <w:tcW w:w="6195" w:type="dxa"/>
            <w:tcBorders>
              <w:top w:val="single" w:sz="4" w:space="0" w:color="000000"/>
              <w:left w:val="single" w:sz="4" w:space="0" w:color="000000"/>
              <w:bottom w:val="single" w:sz="4" w:space="0" w:color="000000"/>
              <w:right w:val="single" w:sz="4" w:space="0" w:color="000000"/>
            </w:tcBorders>
          </w:tcPr>
          <w:p w14:paraId="3FFEA5EA" w14:textId="77777777" w:rsidR="00232EDA" w:rsidRDefault="00232EDA" w:rsidP="00D15984">
            <w:pPr>
              <w:pStyle w:val="TableBody"/>
            </w:pPr>
            <w:r>
              <w:t>Updated Foreign Denomination</w:t>
            </w:r>
          </w:p>
        </w:tc>
      </w:tr>
      <w:tr w:rsidR="00232EDA" w14:paraId="63113F80" w14:textId="77777777" w:rsidTr="00DC390C">
        <w:tc>
          <w:tcPr>
            <w:tcW w:w="1940" w:type="dxa"/>
            <w:tcBorders>
              <w:top w:val="single" w:sz="4" w:space="0" w:color="000000"/>
              <w:left w:val="single" w:sz="4" w:space="0" w:color="000000"/>
              <w:bottom w:val="single" w:sz="4" w:space="0" w:color="000000"/>
            </w:tcBorders>
          </w:tcPr>
          <w:p w14:paraId="71376F54" w14:textId="77777777" w:rsidR="00232EDA" w:rsidRPr="00D15984" w:rsidRDefault="00232EDA" w:rsidP="00D15984">
            <w:pPr>
              <w:pStyle w:val="TableBody"/>
              <w:rPr>
                <w:b/>
                <w:bCs/>
              </w:rPr>
            </w:pPr>
            <w:r w:rsidRPr="00D15984">
              <w:rPr>
                <w:b/>
                <w:bCs/>
              </w:rPr>
              <w:t>1020</w:t>
            </w:r>
          </w:p>
        </w:tc>
        <w:tc>
          <w:tcPr>
            <w:tcW w:w="6195" w:type="dxa"/>
            <w:tcBorders>
              <w:top w:val="single" w:sz="4" w:space="0" w:color="000000"/>
              <w:left w:val="single" w:sz="4" w:space="0" w:color="000000"/>
              <w:bottom w:val="single" w:sz="4" w:space="0" w:color="000000"/>
              <w:right w:val="single" w:sz="4" w:space="0" w:color="000000"/>
            </w:tcBorders>
          </w:tcPr>
          <w:p w14:paraId="76B6EF8F" w14:textId="77777777" w:rsidR="00232EDA" w:rsidRDefault="00232EDA" w:rsidP="00D15984">
            <w:pPr>
              <w:pStyle w:val="TableBody"/>
            </w:pPr>
            <w:r>
              <w:t>Deleted Foreign Denomination</w:t>
            </w:r>
          </w:p>
        </w:tc>
      </w:tr>
      <w:tr w:rsidR="00232EDA" w14:paraId="6D467ECA" w14:textId="77777777" w:rsidTr="00DC390C">
        <w:tc>
          <w:tcPr>
            <w:tcW w:w="1940" w:type="dxa"/>
            <w:tcBorders>
              <w:top w:val="single" w:sz="4" w:space="0" w:color="000000"/>
              <w:left w:val="single" w:sz="4" w:space="0" w:color="000000"/>
              <w:bottom w:val="single" w:sz="4" w:space="0" w:color="000000"/>
            </w:tcBorders>
          </w:tcPr>
          <w:p w14:paraId="27BE09C3" w14:textId="77777777" w:rsidR="00232EDA" w:rsidRPr="00D15984" w:rsidRDefault="00232EDA" w:rsidP="00D15984">
            <w:pPr>
              <w:pStyle w:val="TableBody"/>
              <w:rPr>
                <w:b/>
                <w:bCs/>
              </w:rPr>
            </w:pPr>
            <w:r w:rsidRPr="00D15984">
              <w:rPr>
                <w:b/>
                <w:bCs/>
              </w:rPr>
              <w:t>1021</w:t>
            </w:r>
          </w:p>
        </w:tc>
        <w:tc>
          <w:tcPr>
            <w:tcW w:w="6195" w:type="dxa"/>
            <w:tcBorders>
              <w:top w:val="single" w:sz="4" w:space="0" w:color="000000"/>
              <w:left w:val="single" w:sz="4" w:space="0" w:color="000000"/>
              <w:bottom w:val="single" w:sz="4" w:space="0" w:color="000000"/>
              <w:right w:val="single" w:sz="4" w:space="0" w:color="000000"/>
            </w:tcBorders>
          </w:tcPr>
          <w:p w14:paraId="408945C5" w14:textId="77777777" w:rsidR="00232EDA" w:rsidRDefault="00232EDA" w:rsidP="00D15984">
            <w:pPr>
              <w:pStyle w:val="TableBody"/>
            </w:pPr>
            <w:r>
              <w:t>Inserted Non-Cash Media</w:t>
            </w:r>
          </w:p>
        </w:tc>
      </w:tr>
      <w:tr w:rsidR="00232EDA" w14:paraId="7F58944D" w14:textId="77777777" w:rsidTr="00DC390C">
        <w:tc>
          <w:tcPr>
            <w:tcW w:w="1940" w:type="dxa"/>
            <w:tcBorders>
              <w:top w:val="single" w:sz="4" w:space="0" w:color="000000"/>
              <w:left w:val="single" w:sz="4" w:space="0" w:color="000000"/>
              <w:bottom w:val="single" w:sz="4" w:space="0" w:color="000000"/>
            </w:tcBorders>
          </w:tcPr>
          <w:p w14:paraId="447AFE9F" w14:textId="77777777" w:rsidR="00232EDA" w:rsidRPr="00D15984" w:rsidRDefault="00232EDA" w:rsidP="00D15984">
            <w:pPr>
              <w:pStyle w:val="TableBody"/>
              <w:rPr>
                <w:b/>
                <w:bCs/>
              </w:rPr>
            </w:pPr>
            <w:r w:rsidRPr="00D15984">
              <w:rPr>
                <w:b/>
                <w:bCs/>
              </w:rPr>
              <w:t>1022</w:t>
            </w:r>
          </w:p>
        </w:tc>
        <w:tc>
          <w:tcPr>
            <w:tcW w:w="6195" w:type="dxa"/>
            <w:tcBorders>
              <w:top w:val="single" w:sz="4" w:space="0" w:color="000000"/>
              <w:left w:val="single" w:sz="4" w:space="0" w:color="000000"/>
              <w:bottom w:val="single" w:sz="4" w:space="0" w:color="000000"/>
              <w:right w:val="single" w:sz="4" w:space="0" w:color="000000"/>
            </w:tcBorders>
          </w:tcPr>
          <w:p w14:paraId="3D8701B0" w14:textId="77777777" w:rsidR="00232EDA" w:rsidRDefault="00232EDA" w:rsidP="00D15984">
            <w:pPr>
              <w:pStyle w:val="TableBody"/>
            </w:pPr>
            <w:r>
              <w:t>Assigned Non-Cash Media to Cashpoints</w:t>
            </w:r>
          </w:p>
        </w:tc>
      </w:tr>
      <w:tr w:rsidR="00232EDA" w14:paraId="35E52EAB" w14:textId="77777777" w:rsidTr="00DC390C">
        <w:tc>
          <w:tcPr>
            <w:tcW w:w="1940" w:type="dxa"/>
            <w:tcBorders>
              <w:top w:val="single" w:sz="4" w:space="0" w:color="000000"/>
              <w:left w:val="single" w:sz="4" w:space="0" w:color="000000"/>
              <w:bottom w:val="single" w:sz="4" w:space="0" w:color="000000"/>
            </w:tcBorders>
          </w:tcPr>
          <w:p w14:paraId="043E463D" w14:textId="77777777" w:rsidR="00232EDA" w:rsidRPr="00D15984" w:rsidRDefault="00232EDA" w:rsidP="00D15984">
            <w:pPr>
              <w:pStyle w:val="TableBody"/>
              <w:rPr>
                <w:b/>
                <w:bCs/>
              </w:rPr>
            </w:pPr>
            <w:r w:rsidRPr="00D15984">
              <w:rPr>
                <w:b/>
                <w:bCs/>
              </w:rPr>
              <w:lastRenderedPageBreak/>
              <w:t>1023</w:t>
            </w:r>
          </w:p>
        </w:tc>
        <w:tc>
          <w:tcPr>
            <w:tcW w:w="6195" w:type="dxa"/>
            <w:tcBorders>
              <w:top w:val="single" w:sz="4" w:space="0" w:color="000000"/>
              <w:left w:val="single" w:sz="4" w:space="0" w:color="000000"/>
              <w:bottom w:val="single" w:sz="4" w:space="0" w:color="000000"/>
              <w:right w:val="single" w:sz="4" w:space="0" w:color="000000"/>
            </w:tcBorders>
          </w:tcPr>
          <w:p w14:paraId="641933CD" w14:textId="77777777" w:rsidR="00232EDA" w:rsidRDefault="00232EDA" w:rsidP="00D15984">
            <w:pPr>
              <w:pStyle w:val="TableBody"/>
            </w:pPr>
            <w:r>
              <w:t>Unassigned Non-Cash Media to Cashpoints</w:t>
            </w:r>
          </w:p>
        </w:tc>
      </w:tr>
      <w:tr w:rsidR="00232EDA" w14:paraId="285283F4" w14:textId="77777777" w:rsidTr="00DC390C">
        <w:tc>
          <w:tcPr>
            <w:tcW w:w="1940" w:type="dxa"/>
            <w:tcBorders>
              <w:top w:val="single" w:sz="4" w:space="0" w:color="000000"/>
              <w:left w:val="single" w:sz="4" w:space="0" w:color="000000"/>
              <w:bottom w:val="single" w:sz="4" w:space="0" w:color="000000"/>
            </w:tcBorders>
          </w:tcPr>
          <w:p w14:paraId="343C1EE1" w14:textId="77777777" w:rsidR="00232EDA" w:rsidRPr="00D15984" w:rsidRDefault="00232EDA" w:rsidP="00D15984">
            <w:pPr>
              <w:pStyle w:val="TableBody"/>
              <w:rPr>
                <w:b/>
                <w:bCs/>
              </w:rPr>
            </w:pPr>
            <w:r w:rsidRPr="00D15984">
              <w:rPr>
                <w:b/>
                <w:bCs/>
              </w:rPr>
              <w:t>1024</w:t>
            </w:r>
          </w:p>
        </w:tc>
        <w:tc>
          <w:tcPr>
            <w:tcW w:w="6195" w:type="dxa"/>
            <w:tcBorders>
              <w:top w:val="single" w:sz="4" w:space="0" w:color="000000"/>
              <w:left w:val="single" w:sz="4" w:space="0" w:color="000000"/>
              <w:bottom w:val="single" w:sz="4" w:space="0" w:color="000000"/>
              <w:right w:val="single" w:sz="4" w:space="0" w:color="000000"/>
            </w:tcBorders>
          </w:tcPr>
          <w:p w14:paraId="01795F88" w14:textId="77777777" w:rsidR="00232EDA" w:rsidRDefault="00232EDA" w:rsidP="00D15984">
            <w:pPr>
              <w:pStyle w:val="TableBody"/>
            </w:pPr>
            <w:r>
              <w:t>Deleted Non-Cash Media</w:t>
            </w:r>
          </w:p>
        </w:tc>
      </w:tr>
      <w:tr w:rsidR="00232EDA" w14:paraId="0226A93B" w14:textId="77777777" w:rsidTr="00DC390C">
        <w:tc>
          <w:tcPr>
            <w:tcW w:w="1940" w:type="dxa"/>
            <w:tcBorders>
              <w:top w:val="single" w:sz="4" w:space="0" w:color="000000"/>
              <w:left w:val="single" w:sz="4" w:space="0" w:color="000000"/>
              <w:bottom w:val="single" w:sz="4" w:space="0" w:color="000000"/>
            </w:tcBorders>
          </w:tcPr>
          <w:p w14:paraId="009CED2E" w14:textId="77777777" w:rsidR="00232EDA" w:rsidRPr="00D15984" w:rsidRDefault="00232EDA" w:rsidP="00D15984">
            <w:pPr>
              <w:pStyle w:val="TableBody"/>
              <w:rPr>
                <w:b/>
                <w:bCs/>
              </w:rPr>
            </w:pPr>
            <w:r w:rsidRPr="00D15984">
              <w:rPr>
                <w:b/>
                <w:bCs/>
              </w:rPr>
              <w:t>1025</w:t>
            </w:r>
          </w:p>
        </w:tc>
        <w:tc>
          <w:tcPr>
            <w:tcW w:w="6195" w:type="dxa"/>
            <w:tcBorders>
              <w:top w:val="single" w:sz="4" w:space="0" w:color="000000"/>
              <w:left w:val="single" w:sz="4" w:space="0" w:color="000000"/>
              <w:bottom w:val="single" w:sz="4" w:space="0" w:color="000000"/>
              <w:right w:val="single" w:sz="4" w:space="0" w:color="000000"/>
            </w:tcBorders>
          </w:tcPr>
          <w:p w14:paraId="1F43ABE8" w14:textId="77777777" w:rsidR="00232EDA" w:rsidRDefault="00232EDA" w:rsidP="00D15984">
            <w:pPr>
              <w:pStyle w:val="TableBody"/>
            </w:pPr>
            <w:r>
              <w:t>Updated Exchange Rate</w:t>
            </w:r>
          </w:p>
        </w:tc>
      </w:tr>
      <w:tr w:rsidR="00232EDA" w14:paraId="6CCF8C97" w14:textId="77777777" w:rsidTr="00DC390C">
        <w:tc>
          <w:tcPr>
            <w:tcW w:w="1940" w:type="dxa"/>
            <w:tcBorders>
              <w:top w:val="single" w:sz="4" w:space="0" w:color="000000"/>
              <w:left w:val="single" w:sz="4" w:space="0" w:color="000000"/>
              <w:bottom w:val="single" w:sz="4" w:space="0" w:color="000000"/>
            </w:tcBorders>
          </w:tcPr>
          <w:p w14:paraId="2036FDC6" w14:textId="77777777" w:rsidR="00232EDA" w:rsidRPr="00D15984" w:rsidRDefault="00232EDA" w:rsidP="00D15984">
            <w:pPr>
              <w:pStyle w:val="TableBody"/>
              <w:rPr>
                <w:b/>
                <w:bCs/>
              </w:rPr>
            </w:pPr>
            <w:r w:rsidRPr="00D15984">
              <w:rPr>
                <w:b/>
                <w:bCs/>
              </w:rPr>
              <w:t>1026</w:t>
            </w:r>
          </w:p>
        </w:tc>
        <w:tc>
          <w:tcPr>
            <w:tcW w:w="6195" w:type="dxa"/>
            <w:tcBorders>
              <w:top w:val="single" w:sz="4" w:space="0" w:color="000000"/>
              <w:left w:val="single" w:sz="4" w:space="0" w:color="000000"/>
              <w:bottom w:val="single" w:sz="4" w:space="0" w:color="000000"/>
              <w:right w:val="single" w:sz="4" w:space="0" w:color="000000"/>
            </w:tcBorders>
          </w:tcPr>
          <w:p w14:paraId="78B25764" w14:textId="77777777" w:rsidR="00232EDA" w:rsidRDefault="00232EDA" w:rsidP="00D15984">
            <w:pPr>
              <w:pStyle w:val="TableBody"/>
            </w:pPr>
            <w:r>
              <w:t>Inserted Exchange Rate</w:t>
            </w:r>
          </w:p>
        </w:tc>
      </w:tr>
      <w:tr w:rsidR="00232EDA" w14:paraId="7678FD7C" w14:textId="77777777" w:rsidTr="00DC390C">
        <w:tc>
          <w:tcPr>
            <w:tcW w:w="1940" w:type="dxa"/>
            <w:tcBorders>
              <w:top w:val="single" w:sz="4" w:space="0" w:color="000000"/>
              <w:left w:val="single" w:sz="4" w:space="0" w:color="000000"/>
              <w:bottom w:val="single" w:sz="4" w:space="0" w:color="000000"/>
            </w:tcBorders>
          </w:tcPr>
          <w:p w14:paraId="71516108" w14:textId="77777777" w:rsidR="00232EDA" w:rsidRPr="00D15984" w:rsidRDefault="00232EDA" w:rsidP="00D15984">
            <w:pPr>
              <w:pStyle w:val="TableBody"/>
              <w:rPr>
                <w:b/>
                <w:bCs/>
              </w:rPr>
            </w:pPr>
            <w:r w:rsidRPr="00D15984">
              <w:rPr>
                <w:b/>
                <w:bCs/>
              </w:rPr>
              <w:t>1027</w:t>
            </w:r>
          </w:p>
        </w:tc>
        <w:tc>
          <w:tcPr>
            <w:tcW w:w="6195" w:type="dxa"/>
            <w:tcBorders>
              <w:top w:val="single" w:sz="4" w:space="0" w:color="000000"/>
              <w:left w:val="single" w:sz="4" w:space="0" w:color="000000"/>
              <w:bottom w:val="single" w:sz="4" w:space="0" w:color="000000"/>
              <w:right w:val="single" w:sz="4" w:space="0" w:color="000000"/>
            </w:tcBorders>
          </w:tcPr>
          <w:p w14:paraId="5A046A90" w14:textId="77777777" w:rsidR="00232EDA" w:rsidRDefault="00232EDA" w:rsidP="00D15984">
            <w:pPr>
              <w:pStyle w:val="TableBody"/>
            </w:pPr>
            <w:r>
              <w:t>Deleted Exchange Rate</w:t>
            </w:r>
          </w:p>
        </w:tc>
      </w:tr>
      <w:tr w:rsidR="00232EDA" w14:paraId="315D2875" w14:textId="77777777" w:rsidTr="00DC390C">
        <w:tc>
          <w:tcPr>
            <w:tcW w:w="1940" w:type="dxa"/>
            <w:tcBorders>
              <w:top w:val="single" w:sz="4" w:space="0" w:color="000000"/>
              <w:left w:val="single" w:sz="4" w:space="0" w:color="000000"/>
              <w:bottom w:val="single" w:sz="4" w:space="0" w:color="000000"/>
            </w:tcBorders>
          </w:tcPr>
          <w:p w14:paraId="1AA182D3" w14:textId="77777777" w:rsidR="00232EDA" w:rsidRPr="00D15984" w:rsidRDefault="00232EDA" w:rsidP="00D15984">
            <w:pPr>
              <w:pStyle w:val="TableBody"/>
              <w:rPr>
                <w:b/>
                <w:bCs/>
              </w:rPr>
            </w:pPr>
            <w:r w:rsidRPr="00D15984">
              <w:rPr>
                <w:b/>
                <w:bCs/>
              </w:rPr>
              <w:t>1028</w:t>
            </w:r>
          </w:p>
        </w:tc>
        <w:tc>
          <w:tcPr>
            <w:tcW w:w="6195" w:type="dxa"/>
            <w:tcBorders>
              <w:top w:val="single" w:sz="4" w:space="0" w:color="000000"/>
              <w:left w:val="single" w:sz="4" w:space="0" w:color="000000"/>
              <w:bottom w:val="single" w:sz="4" w:space="0" w:color="000000"/>
              <w:right w:val="single" w:sz="4" w:space="0" w:color="000000"/>
            </w:tcBorders>
          </w:tcPr>
          <w:p w14:paraId="41248709" w14:textId="77777777" w:rsidR="00232EDA" w:rsidRDefault="00232EDA" w:rsidP="00D15984">
            <w:pPr>
              <w:pStyle w:val="TableBody"/>
            </w:pPr>
            <w:r>
              <w:t>Inserted Wallet Type</w:t>
            </w:r>
          </w:p>
        </w:tc>
      </w:tr>
      <w:tr w:rsidR="00232EDA" w14:paraId="6D72C78C" w14:textId="77777777" w:rsidTr="00DC390C">
        <w:tc>
          <w:tcPr>
            <w:tcW w:w="1940" w:type="dxa"/>
            <w:tcBorders>
              <w:top w:val="single" w:sz="4" w:space="0" w:color="000000"/>
              <w:left w:val="single" w:sz="4" w:space="0" w:color="000000"/>
              <w:bottom w:val="single" w:sz="4" w:space="0" w:color="000000"/>
            </w:tcBorders>
          </w:tcPr>
          <w:p w14:paraId="5DE5CF38" w14:textId="77777777" w:rsidR="00232EDA" w:rsidRPr="00D15984" w:rsidRDefault="00232EDA" w:rsidP="00D15984">
            <w:pPr>
              <w:pStyle w:val="TableBody"/>
              <w:rPr>
                <w:b/>
                <w:bCs/>
              </w:rPr>
            </w:pPr>
            <w:r w:rsidRPr="00D15984">
              <w:rPr>
                <w:b/>
                <w:bCs/>
              </w:rPr>
              <w:t>1029</w:t>
            </w:r>
          </w:p>
        </w:tc>
        <w:tc>
          <w:tcPr>
            <w:tcW w:w="6195" w:type="dxa"/>
            <w:tcBorders>
              <w:top w:val="single" w:sz="4" w:space="0" w:color="000000"/>
              <w:left w:val="single" w:sz="4" w:space="0" w:color="000000"/>
              <w:bottom w:val="single" w:sz="4" w:space="0" w:color="000000"/>
              <w:right w:val="single" w:sz="4" w:space="0" w:color="000000"/>
            </w:tcBorders>
          </w:tcPr>
          <w:p w14:paraId="544B7275" w14:textId="77777777" w:rsidR="00232EDA" w:rsidRDefault="00232EDA" w:rsidP="00D15984">
            <w:pPr>
              <w:pStyle w:val="TableBody"/>
            </w:pPr>
            <w:r>
              <w:t>Updated Wallet Type</w:t>
            </w:r>
          </w:p>
        </w:tc>
      </w:tr>
      <w:tr w:rsidR="00232EDA" w14:paraId="6289AC15" w14:textId="77777777" w:rsidTr="00DC390C">
        <w:tc>
          <w:tcPr>
            <w:tcW w:w="1940" w:type="dxa"/>
            <w:tcBorders>
              <w:top w:val="single" w:sz="4" w:space="0" w:color="000000"/>
              <w:left w:val="single" w:sz="4" w:space="0" w:color="000000"/>
              <w:bottom w:val="single" w:sz="4" w:space="0" w:color="000000"/>
            </w:tcBorders>
          </w:tcPr>
          <w:p w14:paraId="675E25EA" w14:textId="77777777" w:rsidR="00232EDA" w:rsidRPr="00D15984" w:rsidRDefault="00232EDA" w:rsidP="00D15984">
            <w:pPr>
              <w:pStyle w:val="TableBody"/>
              <w:rPr>
                <w:b/>
                <w:bCs/>
              </w:rPr>
            </w:pPr>
            <w:r w:rsidRPr="00D15984">
              <w:rPr>
                <w:b/>
                <w:bCs/>
              </w:rPr>
              <w:t>1030</w:t>
            </w:r>
          </w:p>
        </w:tc>
        <w:tc>
          <w:tcPr>
            <w:tcW w:w="6195" w:type="dxa"/>
            <w:tcBorders>
              <w:top w:val="single" w:sz="4" w:space="0" w:color="000000"/>
              <w:left w:val="single" w:sz="4" w:space="0" w:color="000000"/>
              <w:bottom w:val="single" w:sz="4" w:space="0" w:color="000000"/>
              <w:right w:val="single" w:sz="4" w:space="0" w:color="000000"/>
            </w:tcBorders>
          </w:tcPr>
          <w:p w14:paraId="21E17D1E" w14:textId="77777777" w:rsidR="00232EDA" w:rsidRDefault="00232EDA" w:rsidP="00D15984">
            <w:pPr>
              <w:pStyle w:val="TableBody"/>
            </w:pPr>
            <w:r>
              <w:t>Deleted Wallet Type</w:t>
            </w:r>
          </w:p>
        </w:tc>
      </w:tr>
      <w:tr w:rsidR="00232EDA" w14:paraId="33DA21B1" w14:textId="77777777" w:rsidTr="00DC390C">
        <w:tc>
          <w:tcPr>
            <w:tcW w:w="1940" w:type="dxa"/>
            <w:tcBorders>
              <w:top w:val="single" w:sz="4" w:space="0" w:color="000000"/>
              <w:left w:val="single" w:sz="4" w:space="0" w:color="000000"/>
              <w:bottom w:val="single" w:sz="4" w:space="0" w:color="000000"/>
            </w:tcBorders>
          </w:tcPr>
          <w:p w14:paraId="569B86B5" w14:textId="77777777" w:rsidR="00232EDA" w:rsidRPr="00D15984" w:rsidRDefault="00232EDA" w:rsidP="00D15984">
            <w:pPr>
              <w:pStyle w:val="TableBody"/>
              <w:rPr>
                <w:b/>
                <w:bCs/>
              </w:rPr>
            </w:pPr>
            <w:r w:rsidRPr="00D15984">
              <w:rPr>
                <w:b/>
                <w:bCs/>
              </w:rPr>
              <w:t>1031</w:t>
            </w:r>
          </w:p>
        </w:tc>
        <w:tc>
          <w:tcPr>
            <w:tcW w:w="6195" w:type="dxa"/>
            <w:tcBorders>
              <w:top w:val="single" w:sz="4" w:space="0" w:color="000000"/>
              <w:left w:val="single" w:sz="4" w:space="0" w:color="000000"/>
              <w:bottom w:val="single" w:sz="4" w:space="0" w:color="000000"/>
              <w:right w:val="single" w:sz="4" w:space="0" w:color="000000"/>
            </w:tcBorders>
          </w:tcPr>
          <w:p w14:paraId="278BA8DE" w14:textId="77777777" w:rsidR="00232EDA" w:rsidRDefault="00232EDA" w:rsidP="00D15984">
            <w:pPr>
              <w:pStyle w:val="TableBody"/>
            </w:pPr>
            <w:r>
              <w:t>Deleted Cashpoint Data</w:t>
            </w:r>
          </w:p>
        </w:tc>
      </w:tr>
      <w:tr w:rsidR="00232EDA" w14:paraId="09749711" w14:textId="77777777" w:rsidTr="00DC390C">
        <w:tc>
          <w:tcPr>
            <w:tcW w:w="1940" w:type="dxa"/>
            <w:tcBorders>
              <w:top w:val="single" w:sz="4" w:space="0" w:color="000000"/>
              <w:left w:val="single" w:sz="4" w:space="0" w:color="000000"/>
              <w:bottom w:val="single" w:sz="4" w:space="0" w:color="000000"/>
            </w:tcBorders>
          </w:tcPr>
          <w:p w14:paraId="524B635C" w14:textId="77777777" w:rsidR="00232EDA" w:rsidRPr="00D15984" w:rsidRDefault="00232EDA" w:rsidP="00D15984">
            <w:pPr>
              <w:pStyle w:val="TableBody"/>
              <w:rPr>
                <w:b/>
                <w:bCs/>
              </w:rPr>
            </w:pPr>
            <w:r w:rsidRPr="00D15984">
              <w:rPr>
                <w:b/>
                <w:bCs/>
              </w:rPr>
              <w:t>1032</w:t>
            </w:r>
          </w:p>
        </w:tc>
        <w:tc>
          <w:tcPr>
            <w:tcW w:w="6195" w:type="dxa"/>
            <w:tcBorders>
              <w:top w:val="single" w:sz="4" w:space="0" w:color="000000"/>
              <w:left w:val="single" w:sz="4" w:space="0" w:color="000000"/>
              <w:bottom w:val="single" w:sz="4" w:space="0" w:color="000000"/>
              <w:right w:val="single" w:sz="4" w:space="0" w:color="000000"/>
            </w:tcBorders>
          </w:tcPr>
          <w:p w14:paraId="312F9504" w14:textId="77777777" w:rsidR="00232EDA" w:rsidRDefault="00232EDA" w:rsidP="00D15984">
            <w:pPr>
              <w:pStyle w:val="TableBody"/>
            </w:pPr>
            <w:r>
              <w:t>Updated Cashpoint Status</w:t>
            </w:r>
          </w:p>
        </w:tc>
      </w:tr>
      <w:tr w:rsidR="00232EDA" w14:paraId="51275091" w14:textId="77777777" w:rsidTr="00DC390C">
        <w:tc>
          <w:tcPr>
            <w:tcW w:w="1940" w:type="dxa"/>
            <w:tcBorders>
              <w:top w:val="single" w:sz="4" w:space="0" w:color="000000"/>
              <w:left w:val="single" w:sz="4" w:space="0" w:color="000000"/>
              <w:bottom w:val="single" w:sz="4" w:space="0" w:color="000000"/>
            </w:tcBorders>
          </w:tcPr>
          <w:p w14:paraId="58D42E22" w14:textId="77777777" w:rsidR="00232EDA" w:rsidRPr="00D15984" w:rsidRDefault="00232EDA" w:rsidP="00D15984">
            <w:pPr>
              <w:pStyle w:val="TableBody"/>
              <w:rPr>
                <w:b/>
                <w:bCs/>
              </w:rPr>
            </w:pPr>
            <w:r w:rsidRPr="00D15984">
              <w:rPr>
                <w:b/>
                <w:bCs/>
              </w:rPr>
              <w:t>1033</w:t>
            </w:r>
          </w:p>
        </w:tc>
        <w:tc>
          <w:tcPr>
            <w:tcW w:w="6195" w:type="dxa"/>
            <w:tcBorders>
              <w:top w:val="single" w:sz="4" w:space="0" w:color="000000"/>
              <w:left w:val="single" w:sz="4" w:space="0" w:color="000000"/>
              <w:bottom w:val="single" w:sz="4" w:space="0" w:color="000000"/>
              <w:right w:val="single" w:sz="4" w:space="0" w:color="000000"/>
            </w:tcBorders>
          </w:tcPr>
          <w:p w14:paraId="5EFAA8B7" w14:textId="77777777" w:rsidR="00232EDA" w:rsidRDefault="00232EDA" w:rsidP="00D15984">
            <w:pPr>
              <w:pStyle w:val="TableBody"/>
            </w:pPr>
            <w:r>
              <w:t>Purge Cashpoint Data alert</w:t>
            </w:r>
          </w:p>
        </w:tc>
      </w:tr>
      <w:tr w:rsidR="00232EDA" w14:paraId="69A9395B" w14:textId="77777777" w:rsidTr="00DC390C">
        <w:tc>
          <w:tcPr>
            <w:tcW w:w="1940" w:type="dxa"/>
            <w:tcBorders>
              <w:top w:val="single" w:sz="4" w:space="0" w:color="000000"/>
              <w:left w:val="single" w:sz="4" w:space="0" w:color="000000"/>
              <w:bottom w:val="single" w:sz="4" w:space="0" w:color="000000"/>
            </w:tcBorders>
          </w:tcPr>
          <w:p w14:paraId="6C4AAD94" w14:textId="77777777" w:rsidR="00232EDA" w:rsidRPr="00D15984" w:rsidRDefault="00232EDA" w:rsidP="00D15984">
            <w:pPr>
              <w:pStyle w:val="TableBody"/>
              <w:rPr>
                <w:b/>
                <w:bCs/>
              </w:rPr>
            </w:pPr>
            <w:r w:rsidRPr="00D15984">
              <w:rPr>
                <w:b/>
                <w:bCs/>
              </w:rPr>
              <w:t>1034</w:t>
            </w:r>
          </w:p>
        </w:tc>
        <w:tc>
          <w:tcPr>
            <w:tcW w:w="6195" w:type="dxa"/>
            <w:tcBorders>
              <w:top w:val="single" w:sz="4" w:space="0" w:color="000000"/>
              <w:left w:val="single" w:sz="4" w:space="0" w:color="000000"/>
              <w:bottom w:val="single" w:sz="4" w:space="0" w:color="000000"/>
              <w:right w:val="single" w:sz="4" w:space="0" w:color="000000"/>
            </w:tcBorders>
          </w:tcPr>
          <w:p w14:paraId="07F1FDFB" w14:textId="77777777" w:rsidR="00232EDA" w:rsidRDefault="00232EDA" w:rsidP="00D15984">
            <w:pPr>
              <w:pStyle w:val="TableBody"/>
            </w:pPr>
            <w:r>
              <w:t>Purge Cashpoint History</w:t>
            </w:r>
          </w:p>
        </w:tc>
      </w:tr>
      <w:tr w:rsidR="00232EDA" w14:paraId="00A12318" w14:textId="77777777" w:rsidTr="00DC390C">
        <w:tc>
          <w:tcPr>
            <w:tcW w:w="1940" w:type="dxa"/>
            <w:tcBorders>
              <w:top w:val="single" w:sz="4" w:space="0" w:color="000000"/>
              <w:left w:val="single" w:sz="4" w:space="0" w:color="000000"/>
              <w:bottom w:val="single" w:sz="4" w:space="0" w:color="000000"/>
            </w:tcBorders>
          </w:tcPr>
          <w:p w14:paraId="1C0A5A96" w14:textId="77777777" w:rsidR="00232EDA" w:rsidRPr="00D15984" w:rsidRDefault="00232EDA" w:rsidP="00D15984">
            <w:pPr>
              <w:pStyle w:val="TableBody"/>
              <w:rPr>
                <w:b/>
                <w:bCs/>
              </w:rPr>
            </w:pPr>
            <w:r w:rsidRPr="00D15984">
              <w:rPr>
                <w:b/>
                <w:bCs/>
              </w:rPr>
              <w:t>1035</w:t>
            </w:r>
          </w:p>
        </w:tc>
        <w:tc>
          <w:tcPr>
            <w:tcW w:w="6195" w:type="dxa"/>
            <w:tcBorders>
              <w:top w:val="single" w:sz="4" w:space="0" w:color="000000"/>
              <w:left w:val="single" w:sz="4" w:space="0" w:color="000000"/>
              <w:bottom w:val="single" w:sz="4" w:space="0" w:color="000000"/>
              <w:right w:val="single" w:sz="4" w:space="0" w:color="000000"/>
            </w:tcBorders>
          </w:tcPr>
          <w:p w14:paraId="5441F000" w14:textId="77777777" w:rsidR="00232EDA" w:rsidRDefault="00232EDA" w:rsidP="00D15984">
            <w:pPr>
              <w:pStyle w:val="TableBody"/>
            </w:pPr>
            <w:r>
              <w:t>Purge Cashpoint Forecast</w:t>
            </w:r>
          </w:p>
        </w:tc>
      </w:tr>
      <w:tr w:rsidR="00232EDA" w14:paraId="30AD0499" w14:textId="77777777" w:rsidTr="00DC390C">
        <w:tc>
          <w:tcPr>
            <w:tcW w:w="1940" w:type="dxa"/>
            <w:tcBorders>
              <w:top w:val="single" w:sz="4" w:space="0" w:color="000000"/>
              <w:left w:val="single" w:sz="4" w:space="0" w:color="000000"/>
              <w:bottom w:val="single" w:sz="4" w:space="0" w:color="000000"/>
            </w:tcBorders>
          </w:tcPr>
          <w:p w14:paraId="40CC0332" w14:textId="77777777" w:rsidR="00232EDA" w:rsidRPr="00D15984" w:rsidRDefault="00232EDA" w:rsidP="00D15984">
            <w:pPr>
              <w:pStyle w:val="TableBody"/>
              <w:rPr>
                <w:b/>
                <w:bCs/>
              </w:rPr>
            </w:pPr>
            <w:r w:rsidRPr="00D15984">
              <w:rPr>
                <w:b/>
                <w:bCs/>
              </w:rPr>
              <w:t>1036</w:t>
            </w:r>
          </w:p>
        </w:tc>
        <w:tc>
          <w:tcPr>
            <w:tcW w:w="6195" w:type="dxa"/>
            <w:tcBorders>
              <w:top w:val="single" w:sz="4" w:space="0" w:color="000000"/>
              <w:left w:val="single" w:sz="4" w:space="0" w:color="000000"/>
              <w:bottom w:val="single" w:sz="4" w:space="0" w:color="000000"/>
              <w:right w:val="single" w:sz="4" w:space="0" w:color="000000"/>
            </w:tcBorders>
          </w:tcPr>
          <w:p w14:paraId="6DA366D6" w14:textId="77777777" w:rsidR="00232EDA" w:rsidRDefault="00232EDA" w:rsidP="00D15984">
            <w:pPr>
              <w:pStyle w:val="TableBody"/>
            </w:pPr>
            <w:r>
              <w:t>Purge Forecast Queue</w:t>
            </w:r>
          </w:p>
        </w:tc>
      </w:tr>
      <w:tr w:rsidR="00232EDA" w14:paraId="5FB8653F" w14:textId="77777777" w:rsidTr="00DC390C">
        <w:tc>
          <w:tcPr>
            <w:tcW w:w="1940" w:type="dxa"/>
            <w:tcBorders>
              <w:top w:val="single" w:sz="4" w:space="0" w:color="000000"/>
              <w:left w:val="single" w:sz="4" w:space="0" w:color="000000"/>
              <w:bottom w:val="single" w:sz="4" w:space="0" w:color="000000"/>
            </w:tcBorders>
          </w:tcPr>
          <w:p w14:paraId="789627F0" w14:textId="77777777" w:rsidR="00232EDA" w:rsidRPr="00D15984" w:rsidRDefault="00232EDA" w:rsidP="00D15984">
            <w:pPr>
              <w:pStyle w:val="TableBody"/>
              <w:rPr>
                <w:b/>
                <w:bCs/>
              </w:rPr>
            </w:pPr>
            <w:r w:rsidRPr="00D15984">
              <w:rPr>
                <w:b/>
                <w:bCs/>
              </w:rPr>
              <w:t>1037</w:t>
            </w:r>
          </w:p>
        </w:tc>
        <w:tc>
          <w:tcPr>
            <w:tcW w:w="6195" w:type="dxa"/>
            <w:tcBorders>
              <w:top w:val="single" w:sz="4" w:space="0" w:color="000000"/>
              <w:left w:val="single" w:sz="4" w:space="0" w:color="000000"/>
              <w:bottom w:val="single" w:sz="4" w:space="0" w:color="000000"/>
              <w:right w:val="single" w:sz="4" w:space="0" w:color="000000"/>
            </w:tcBorders>
          </w:tcPr>
          <w:p w14:paraId="33871188" w14:textId="77777777" w:rsidR="00232EDA" w:rsidRDefault="00232EDA" w:rsidP="00D15984">
            <w:pPr>
              <w:pStyle w:val="TableBody"/>
            </w:pPr>
            <w:r>
              <w:t>Deleted Recommendations for ATM</w:t>
            </w:r>
          </w:p>
        </w:tc>
      </w:tr>
      <w:tr w:rsidR="00232EDA" w14:paraId="2238F4B9" w14:textId="77777777" w:rsidTr="00DC390C">
        <w:tc>
          <w:tcPr>
            <w:tcW w:w="1940" w:type="dxa"/>
            <w:tcBorders>
              <w:top w:val="single" w:sz="4" w:space="0" w:color="000000"/>
              <w:left w:val="single" w:sz="4" w:space="0" w:color="000000"/>
              <w:bottom w:val="single" w:sz="4" w:space="0" w:color="000000"/>
            </w:tcBorders>
          </w:tcPr>
          <w:p w14:paraId="40110FBB" w14:textId="77777777" w:rsidR="00232EDA" w:rsidRPr="00D15984" w:rsidRDefault="00232EDA" w:rsidP="00D15984">
            <w:pPr>
              <w:pStyle w:val="TableBody"/>
              <w:rPr>
                <w:b/>
                <w:bCs/>
              </w:rPr>
            </w:pPr>
            <w:r w:rsidRPr="00D15984">
              <w:rPr>
                <w:b/>
                <w:bCs/>
              </w:rPr>
              <w:t>1038</w:t>
            </w:r>
          </w:p>
        </w:tc>
        <w:tc>
          <w:tcPr>
            <w:tcW w:w="6195" w:type="dxa"/>
            <w:tcBorders>
              <w:top w:val="single" w:sz="4" w:space="0" w:color="000000"/>
              <w:left w:val="single" w:sz="4" w:space="0" w:color="000000"/>
              <w:bottom w:val="single" w:sz="4" w:space="0" w:color="000000"/>
              <w:right w:val="single" w:sz="4" w:space="0" w:color="000000"/>
            </w:tcBorders>
          </w:tcPr>
          <w:p w14:paraId="69955DB6" w14:textId="77777777" w:rsidR="00232EDA" w:rsidRDefault="00232EDA" w:rsidP="00D15984">
            <w:pPr>
              <w:pStyle w:val="TableBody"/>
            </w:pPr>
            <w:r>
              <w:t>Data Health Indicator Calculation Started</w:t>
            </w:r>
          </w:p>
        </w:tc>
      </w:tr>
      <w:tr w:rsidR="00232EDA" w14:paraId="7B05605E" w14:textId="77777777" w:rsidTr="00DC390C">
        <w:tc>
          <w:tcPr>
            <w:tcW w:w="1940" w:type="dxa"/>
            <w:tcBorders>
              <w:top w:val="single" w:sz="4" w:space="0" w:color="000000"/>
              <w:left w:val="single" w:sz="4" w:space="0" w:color="000000"/>
              <w:bottom w:val="single" w:sz="4" w:space="0" w:color="000000"/>
            </w:tcBorders>
          </w:tcPr>
          <w:p w14:paraId="7E111C5E" w14:textId="77777777" w:rsidR="00232EDA" w:rsidRPr="00D15984" w:rsidRDefault="00232EDA" w:rsidP="00D15984">
            <w:pPr>
              <w:pStyle w:val="TableBody"/>
              <w:rPr>
                <w:b/>
                <w:bCs/>
              </w:rPr>
            </w:pPr>
            <w:r w:rsidRPr="00D15984">
              <w:rPr>
                <w:b/>
                <w:bCs/>
              </w:rPr>
              <w:t>1039</w:t>
            </w:r>
          </w:p>
        </w:tc>
        <w:tc>
          <w:tcPr>
            <w:tcW w:w="6195" w:type="dxa"/>
            <w:tcBorders>
              <w:top w:val="single" w:sz="4" w:space="0" w:color="000000"/>
              <w:left w:val="single" w:sz="4" w:space="0" w:color="000000"/>
              <w:bottom w:val="single" w:sz="4" w:space="0" w:color="000000"/>
              <w:right w:val="single" w:sz="4" w:space="0" w:color="000000"/>
            </w:tcBorders>
          </w:tcPr>
          <w:p w14:paraId="717A4712" w14:textId="77777777" w:rsidR="00232EDA" w:rsidRDefault="00232EDA" w:rsidP="00D15984">
            <w:pPr>
              <w:pStyle w:val="TableBody"/>
            </w:pPr>
            <w:r>
              <w:t>Deleted Recommendations for BRN</w:t>
            </w:r>
          </w:p>
        </w:tc>
      </w:tr>
      <w:tr w:rsidR="00232EDA" w14:paraId="748D9A96" w14:textId="77777777" w:rsidTr="00DC390C">
        <w:tc>
          <w:tcPr>
            <w:tcW w:w="1940" w:type="dxa"/>
            <w:tcBorders>
              <w:top w:val="single" w:sz="4" w:space="0" w:color="000000"/>
              <w:left w:val="single" w:sz="4" w:space="0" w:color="000000"/>
              <w:bottom w:val="single" w:sz="4" w:space="0" w:color="000000"/>
            </w:tcBorders>
          </w:tcPr>
          <w:p w14:paraId="184EE678" w14:textId="77777777" w:rsidR="00232EDA" w:rsidRPr="00D15984" w:rsidRDefault="00232EDA" w:rsidP="00D15984">
            <w:pPr>
              <w:pStyle w:val="TableBody"/>
              <w:rPr>
                <w:b/>
                <w:bCs/>
              </w:rPr>
            </w:pPr>
            <w:r w:rsidRPr="00D15984">
              <w:rPr>
                <w:b/>
                <w:bCs/>
              </w:rPr>
              <w:t>1040</w:t>
            </w:r>
          </w:p>
        </w:tc>
        <w:tc>
          <w:tcPr>
            <w:tcW w:w="6195" w:type="dxa"/>
            <w:tcBorders>
              <w:top w:val="single" w:sz="4" w:space="0" w:color="000000"/>
              <w:left w:val="single" w:sz="4" w:space="0" w:color="000000"/>
              <w:bottom w:val="single" w:sz="4" w:space="0" w:color="000000"/>
              <w:right w:val="single" w:sz="4" w:space="0" w:color="000000"/>
            </w:tcBorders>
          </w:tcPr>
          <w:p w14:paraId="25EC47DC" w14:textId="77777777" w:rsidR="00232EDA" w:rsidRDefault="00232EDA" w:rsidP="00D15984">
            <w:pPr>
              <w:pStyle w:val="TableBody"/>
            </w:pPr>
            <w:r>
              <w:t>Deleted Recommendations for ATM - part1</w:t>
            </w:r>
          </w:p>
        </w:tc>
      </w:tr>
      <w:tr w:rsidR="00232EDA" w14:paraId="38806D7A" w14:textId="77777777" w:rsidTr="00DC390C">
        <w:tc>
          <w:tcPr>
            <w:tcW w:w="1940" w:type="dxa"/>
            <w:tcBorders>
              <w:top w:val="single" w:sz="4" w:space="0" w:color="000000"/>
              <w:left w:val="single" w:sz="4" w:space="0" w:color="000000"/>
              <w:bottom w:val="single" w:sz="4" w:space="0" w:color="000000"/>
            </w:tcBorders>
          </w:tcPr>
          <w:p w14:paraId="77705A42" w14:textId="77777777" w:rsidR="00232EDA" w:rsidRPr="00D15984" w:rsidRDefault="00232EDA" w:rsidP="00D15984">
            <w:pPr>
              <w:pStyle w:val="TableBody"/>
              <w:rPr>
                <w:b/>
                <w:bCs/>
              </w:rPr>
            </w:pPr>
            <w:r w:rsidRPr="00D15984">
              <w:rPr>
                <w:b/>
                <w:bCs/>
              </w:rPr>
              <w:t>1041</w:t>
            </w:r>
          </w:p>
        </w:tc>
        <w:tc>
          <w:tcPr>
            <w:tcW w:w="6195" w:type="dxa"/>
            <w:tcBorders>
              <w:top w:val="single" w:sz="4" w:space="0" w:color="000000"/>
              <w:left w:val="single" w:sz="4" w:space="0" w:color="000000"/>
              <w:bottom w:val="single" w:sz="4" w:space="0" w:color="000000"/>
              <w:right w:val="single" w:sz="4" w:space="0" w:color="000000"/>
            </w:tcBorders>
          </w:tcPr>
          <w:p w14:paraId="2C439A3A" w14:textId="77777777" w:rsidR="00232EDA" w:rsidRDefault="00232EDA" w:rsidP="00D15984">
            <w:pPr>
              <w:pStyle w:val="TableBody"/>
            </w:pPr>
            <w:r>
              <w:t>Purge ATM Recommendations</w:t>
            </w:r>
          </w:p>
        </w:tc>
      </w:tr>
      <w:tr w:rsidR="00232EDA" w14:paraId="0AE82A62" w14:textId="77777777" w:rsidTr="00DC390C">
        <w:tc>
          <w:tcPr>
            <w:tcW w:w="1940" w:type="dxa"/>
            <w:tcBorders>
              <w:top w:val="single" w:sz="4" w:space="0" w:color="000000"/>
              <w:left w:val="single" w:sz="4" w:space="0" w:color="000000"/>
              <w:bottom w:val="single" w:sz="4" w:space="0" w:color="000000"/>
            </w:tcBorders>
          </w:tcPr>
          <w:p w14:paraId="31F4A2F5" w14:textId="77777777" w:rsidR="00232EDA" w:rsidRPr="00D15984" w:rsidRDefault="00232EDA" w:rsidP="00D15984">
            <w:pPr>
              <w:pStyle w:val="TableBody"/>
              <w:rPr>
                <w:b/>
                <w:bCs/>
              </w:rPr>
            </w:pPr>
            <w:r w:rsidRPr="00D15984">
              <w:rPr>
                <w:b/>
                <w:bCs/>
              </w:rPr>
              <w:t>1042</w:t>
            </w:r>
          </w:p>
        </w:tc>
        <w:tc>
          <w:tcPr>
            <w:tcW w:w="6195" w:type="dxa"/>
            <w:tcBorders>
              <w:top w:val="single" w:sz="4" w:space="0" w:color="000000"/>
              <w:left w:val="single" w:sz="4" w:space="0" w:color="000000"/>
              <w:bottom w:val="single" w:sz="4" w:space="0" w:color="000000"/>
              <w:right w:val="single" w:sz="4" w:space="0" w:color="000000"/>
            </w:tcBorders>
          </w:tcPr>
          <w:p w14:paraId="111C6F58" w14:textId="77777777" w:rsidR="00232EDA" w:rsidRDefault="00232EDA" w:rsidP="00D15984">
            <w:pPr>
              <w:pStyle w:val="TableBody"/>
            </w:pPr>
            <w:r>
              <w:t>Deleted Recommendations for BRN - part1</w:t>
            </w:r>
          </w:p>
        </w:tc>
      </w:tr>
      <w:tr w:rsidR="00232EDA" w14:paraId="1C36EB2F" w14:textId="77777777" w:rsidTr="00DC390C">
        <w:tc>
          <w:tcPr>
            <w:tcW w:w="1940" w:type="dxa"/>
            <w:tcBorders>
              <w:top w:val="single" w:sz="4" w:space="0" w:color="000000"/>
              <w:left w:val="single" w:sz="4" w:space="0" w:color="000000"/>
              <w:bottom w:val="single" w:sz="4" w:space="0" w:color="000000"/>
            </w:tcBorders>
          </w:tcPr>
          <w:p w14:paraId="07AEB9E9" w14:textId="77777777" w:rsidR="00232EDA" w:rsidRPr="00D15984" w:rsidRDefault="00232EDA" w:rsidP="00D15984">
            <w:pPr>
              <w:pStyle w:val="TableBody"/>
              <w:rPr>
                <w:b/>
                <w:bCs/>
              </w:rPr>
            </w:pPr>
            <w:r w:rsidRPr="00D15984">
              <w:rPr>
                <w:b/>
                <w:bCs/>
              </w:rPr>
              <w:t>1043</w:t>
            </w:r>
          </w:p>
        </w:tc>
        <w:tc>
          <w:tcPr>
            <w:tcW w:w="6195" w:type="dxa"/>
            <w:tcBorders>
              <w:top w:val="single" w:sz="4" w:space="0" w:color="000000"/>
              <w:left w:val="single" w:sz="4" w:space="0" w:color="000000"/>
              <w:bottom w:val="single" w:sz="4" w:space="0" w:color="000000"/>
              <w:right w:val="single" w:sz="4" w:space="0" w:color="000000"/>
            </w:tcBorders>
          </w:tcPr>
          <w:p w14:paraId="551EDDFC" w14:textId="77777777" w:rsidR="00232EDA" w:rsidRDefault="00232EDA" w:rsidP="00D15984">
            <w:pPr>
              <w:pStyle w:val="TableBody"/>
            </w:pPr>
            <w:r>
              <w:t>Purge BRN Recommendations</w:t>
            </w:r>
          </w:p>
        </w:tc>
      </w:tr>
      <w:tr w:rsidR="00232EDA" w14:paraId="21EA2084" w14:textId="77777777" w:rsidTr="00DC390C">
        <w:tc>
          <w:tcPr>
            <w:tcW w:w="1940" w:type="dxa"/>
            <w:tcBorders>
              <w:top w:val="single" w:sz="4" w:space="0" w:color="000000"/>
              <w:left w:val="single" w:sz="4" w:space="0" w:color="000000"/>
              <w:bottom w:val="single" w:sz="4" w:space="0" w:color="000000"/>
            </w:tcBorders>
          </w:tcPr>
          <w:p w14:paraId="01E92D5D" w14:textId="77777777" w:rsidR="00232EDA" w:rsidRPr="00D15984" w:rsidRDefault="00232EDA" w:rsidP="00D15984">
            <w:pPr>
              <w:pStyle w:val="TableBody"/>
              <w:rPr>
                <w:b/>
                <w:bCs/>
              </w:rPr>
            </w:pPr>
            <w:r w:rsidRPr="00D15984">
              <w:rPr>
                <w:b/>
                <w:bCs/>
              </w:rPr>
              <w:t>1044</w:t>
            </w:r>
          </w:p>
        </w:tc>
        <w:tc>
          <w:tcPr>
            <w:tcW w:w="6195" w:type="dxa"/>
            <w:tcBorders>
              <w:top w:val="single" w:sz="4" w:space="0" w:color="000000"/>
              <w:left w:val="single" w:sz="4" w:space="0" w:color="000000"/>
              <w:bottom w:val="single" w:sz="4" w:space="0" w:color="000000"/>
              <w:right w:val="single" w:sz="4" w:space="0" w:color="000000"/>
            </w:tcBorders>
          </w:tcPr>
          <w:p w14:paraId="697E009B" w14:textId="77777777" w:rsidR="00232EDA" w:rsidRDefault="00232EDA" w:rsidP="00D15984">
            <w:pPr>
              <w:pStyle w:val="TableBody"/>
            </w:pPr>
            <w:r>
              <w:t>Purged Orders</w:t>
            </w:r>
          </w:p>
        </w:tc>
      </w:tr>
      <w:tr w:rsidR="00232EDA" w14:paraId="216FFE3C" w14:textId="77777777" w:rsidTr="00DC390C">
        <w:tc>
          <w:tcPr>
            <w:tcW w:w="1940" w:type="dxa"/>
            <w:tcBorders>
              <w:top w:val="single" w:sz="4" w:space="0" w:color="000000"/>
              <w:left w:val="single" w:sz="4" w:space="0" w:color="000000"/>
              <w:bottom w:val="single" w:sz="4" w:space="0" w:color="000000"/>
            </w:tcBorders>
          </w:tcPr>
          <w:p w14:paraId="2DEE2924" w14:textId="77777777" w:rsidR="00232EDA" w:rsidRPr="00D15984" w:rsidRDefault="00232EDA" w:rsidP="00D15984">
            <w:pPr>
              <w:pStyle w:val="TableBody"/>
              <w:rPr>
                <w:b/>
                <w:bCs/>
              </w:rPr>
            </w:pPr>
            <w:r w:rsidRPr="00D15984">
              <w:rPr>
                <w:b/>
                <w:bCs/>
              </w:rPr>
              <w:t>1045</w:t>
            </w:r>
          </w:p>
        </w:tc>
        <w:tc>
          <w:tcPr>
            <w:tcW w:w="6195" w:type="dxa"/>
            <w:tcBorders>
              <w:top w:val="single" w:sz="4" w:space="0" w:color="000000"/>
              <w:left w:val="single" w:sz="4" w:space="0" w:color="000000"/>
              <w:bottom w:val="single" w:sz="4" w:space="0" w:color="000000"/>
              <w:right w:val="single" w:sz="4" w:space="0" w:color="000000"/>
            </w:tcBorders>
          </w:tcPr>
          <w:p w14:paraId="24AD24F8" w14:textId="77777777" w:rsidR="00232EDA" w:rsidRDefault="00232EDA" w:rsidP="00D15984">
            <w:pPr>
              <w:pStyle w:val="TableBody"/>
            </w:pPr>
            <w:r>
              <w:t>Purged Messages</w:t>
            </w:r>
          </w:p>
        </w:tc>
      </w:tr>
      <w:tr w:rsidR="00232EDA" w14:paraId="12CDF5B9" w14:textId="77777777" w:rsidTr="00DC390C">
        <w:tc>
          <w:tcPr>
            <w:tcW w:w="1940" w:type="dxa"/>
            <w:tcBorders>
              <w:top w:val="single" w:sz="4" w:space="0" w:color="000000"/>
              <w:left w:val="single" w:sz="4" w:space="0" w:color="000000"/>
              <w:bottom w:val="single" w:sz="4" w:space="0" w:color="000000"/>
            </w:tcBorders>
          </w:tcPr>
          <w:p w14:paraId="607909DA" w14:textId="77777777" w:rsidR="00232EDA" w:rsidRPr="00D15984" w:rsidRDefault="00232EDA" w:rsidP="00D15984">
            <w:pPr>
              <w:pStyle w:val="TableBody"/>
              <w:rPr>
                <w:b/>
                <w:bCs/>
              </w:rPr>
            </w:pPr>
            <w:r w:rsidRPr="00D15984">
              <w:rPr>
                <w:b/>
                <w:bCs/>
              </w:rPr>
              <w:t>1046</w:t>
            </w:r>
          </w:p>
        </w:tc>
        <w:tc>
          <w:tcPr>
            <w:tcW w:w="6195" w:type="dxa"/>
            <w:tcBorders>
              <w:top w:val="single" w:sz="4" w:space="0" w:color="000000"/>
              <w:left w:val="single" w:sz="4" w:space="0" w:color="000000"/>
              <w:bottom w:val="single" w:sz="4" w:space="0" w:color="000000"/>
              <w:right w:val="single" w:sz="4" w:space="0" w:color="000000"/>
            </w:tcBorders>
          </w:tcPr>
          <w:p w14:paraId="1E7BEA08" w14:textId="77777777" w:rsidR="00232EDA" w:rsidRDefault="00232EDA" w:rsidP="00D15984">
            <w:pPr>
              <w:pStyle w:val="TableBody"/>
            </w:pPr>
            <w:r>
              <w:t>Mass Include/Exclude History</w:t>
            </w:r>
          </w:p>
        </w:tc>
      </w:tr>
      <w:tr w:rsidR="00232EDA" w14:paraId="7D95199B" w14:textId="77777777" w:rsidTr="00DC390C">
        <w:tc>
          <w:tcPr>
            <w:tcW w:w="1940" w:type="dxa"/>
            <w:tcBorders>
              <w:top w:val="single" w:sz="4" w:space="0" w:color="000000"/>
              <w:left w:val="single" w:sz="4" w:space="0" w:color="000000"/>
              <w:bottom w:val="single" w:sz="4" w:space="0" w:color="000000"/>
            </w:tcBorders>
          </w:tcPr>
          <w:p w14:paraId="02587242" w14:textId="77777777" w:rsidR="00232EDA" w:rsidRPr="00D15984" w:rsidRDefault="00232EDA" w:rsidP="00D15984">
            <w:pPr>
              <w:pStyle w:val="TableBody"/>
              <w:rPr>
                <w:b/>
                <w:bCs/>
              </w:rPr>
            </w:pPr>
            <w:r w:rsidRPr="00D15984">
              <w:rPr>
                <w:b/>
                <w:bCs/>
              </w:rPr>
              <w:t>1047</w:t>
            </w:r>
          </w:p>
        </w:tc>
        <w:tc>
          <w:tcPr>
            <w:tcW w:w="6195" w:type="dxa"/>
            <w:tcBorders>
              <w:top w:val="single" w:sz="4" w:space="0" w:color="000000"/>
              <w:left w:val="single" w:sz="4" w:space="0" w:color="000000"/>
              <w:bottom w:val="single" w:sz="4" w:space="0" w:color="000000"/>
              <w:right w:val="single" w:sz="4" w:space="0" w:color="000000"/>
            </w:tcBorders>
          </w:tcPr>
          <w:p w14:paraId="1623FC5C" w14:textId="77777777" w:rsidR="00232EDA" w:rsidRDefault="00232EDA" w:rsidP="00D15984">
            <w:pPr>
              <w:pStyle w:val="TableBody"/>
            </w:pPr>
            <w:r>
              <w:t>Cleaned Tables</w:t>
            </w:r>
          </w:p>
        </w:tc>
      </w:tr>
      <w:tr w:rsidR="00232EDA" w14:paraId="7486F1BD" w14:textId="77777777" w:rsidTr="00DC390C">
        <w:tc>
          <w:tcPr>
            <w:tcW w:w="1940" w:type="dxa"/>
            <w:tcBorders>
              <w:top w:val="single" w:sz="4" w:space="0" w:color="000000"/>
              <w:left w:val="single" w:sz="4" w:space="0" w:color="000000"/>
              <w:bottom w:val="single" w:sz="4" w:space="0" w:color="000000"/>
            </w:tcBorders>
          </w:tcPr>
          <w:p w14:paraId="5C044B63" w14:textId="77777777" w:rsidR="00232EDA" w:rsidRPr="00D15984" w:rsidRDefault="00232EDA" w:rsidP="00D15984">
            <w:pPr>
              <w:pStyle w:val="TableBody"/>
              <w:rPr>
                <w:b/>
                <w:bCs/>
              </w:rPr>
            </w:pPr>
            <w:r w:rsidRPr="00D15984">
              <w:rPr>
                <w:b/>
                <w:bCs/>
              </w:rPr>
              <w:t>1048</w:t>
            </w:r>
          </w:p>
        </w:tc>
        <w:tc>
          <w:tcPr>
            <w:tcW w:w="6195" w:type="dxa"/>
            <w:tcBorders>
              <w:top w:val="single" w:sz="4" w:space="0" w:color="000000"/>
              <w:left w:val="single" w:sz="4" w:space="0" w:color="000000"/>
              <w:bottom w:val="single" w:sz="4" w:space="0" w:color="000000"/>
              <w:right w:val="single" w:sz="4" w:space="0" w:color="000000"/>
            </w:tcBorders>
          </w:tcPr>
          <w:p w14:paraId="2BCD0D60" w14:textId="77777777" w:rsidR="00232EDA" w:rsidRDefault="00232EDA" w:rsidP="00D15984">
            <w:pPr>
              <w:pStyle w:val="TableBody"/>
            </w:pPr>
            <w:r>
              <w:t>Cluster Aggregation</w:t>
            </w:r>
          </w:p>
        </w:tc>
      </w:tr>
      <w:tr w:rsidR="00232EDA" w14:paraId="77D2455F" w14:textId="77777777" w:rsidTr="00DC390C">
        <w:tc>
          <w:tcPr>
            <w:tcW w:w="1940" w:type="dxa"/>
            <w:tcBorders>
              <w:top w:val="single" w:sz="4" w:space="0" w:color="000000"/>
              <w:left w:val="single" w:sz="4" w:space="0" w:color="000000"/>
              <w:bottom w:val="single" w:sz="4" w:space="0" w:color="000000"/>
            </w:tcBorders>
          </w:tcPr>
          <w:p w14:paraId="77F4E601" w14:textId="77777777" w:rsidR="00232EDA" w:rsidRPr="00D15984" w:rsidRDefault="00232EDA" w:rsidP="00D15984">
            <w:pPr>
              <w:pStyle w:val="TableBody"/>
              <w:rPr>
                <w:b/>
                <w:bCs/>
              </w:rPr>
            </w:pPr>
            <w:r w:rsidRPr="00D15984">
              <w:rPr>
                <w:b/>
                <w:bCs/>
              </w:rPr>
              <w:t>1049</w:t>
            </w:r>
          </w:p>
        </w:tc>
        <w:tc>
          <w:tcPr>
            <w:tcW w:w="6195" w:type="dxa"/>
            <w:tcBorders>
              <w:top w:val="single" w:sz="4" w:space="0" w:color="000000"/>
              <w:left w:val="single" w:sz="4" w:space="0" w:color="000000"/>
              <w:bottom w:val="single" w:sz="4" w:space="0" w:color="000000"/>
              <w:right w:val="single" w:sz="4" w:space="0" w:color="000000"/>
            </w:tcBorders>
          </w:tcPr>
          <w:p w14:paraId="0928A86E" w14:textId="77777777" w:rsidR="00232EDA" w:rsidRDefault="00232EDA" w:rsidP="00D15984">
            <w:pPr>
              <w:pStyle w:val="TableBody"/>
            </w:pPr>
            <w:r>
              <w:t>Updated Pre-Withdrawal in History</w:t>
            </w:r>
          </w:p>
        </w:tc>
      </w:tr>
      <w:tr w:rsidR="00232EDA" w14:paraId="3F5A1681" w14:textId="77777777" w:rsidTr="00DC390C">
        <w:tc>
          <w:tcPr>
            <w:tcW w:w="1940" w:type="dxa"/>
            <w:tcBorders>
              <w:top w:val="single" w:sz="4" w:space="0" w:color="000000"/>
              <w:left w:val="single" w:sz="4" w:space="0" w:color="000000"/>
              <w:bottom w:val="single" w:sz="4" w:space="0" w:color="000000"/>
            </w:tcBorders>
          </w:tcPr>
          <w:p w14:paraId="58BC3D4E" w14:textId="77777777" w:rsidR="00232EDA" w:rsidRPr="00D15984" w:rsidRDefault="00232EDA" w:rsidP="00D15984">
            <w:pPr>
              <w:pStyle w:val="TableBody"/>
              <w:rPr>
                <w:b/>
                <w:bCs/>
              </w:rPr>
            </w:pPr>
            <w:r w:rsidRPr="00D15984">
              <w:rPr>
                <w:b/>
                <w:bCs/>
              </w:rPr>
              <w:t>1050</w:t>
            </w:r>
          </w:p>
        </w:tc>
        <w:tc>
          <w:tcPr>
            <w:tcW w:w="6195" w:type="dxa"/>
            <w:tcBorders>
              <w:top w:val="single" w:sz="4" w:space="0" w:color="000000"/>
              <w:left w:val="single" w:sz="4" w:space="0" w:color="000000"/>
              <w:bottom w:val="single" w:sz="4" w:space="0" w:color="000000"/>
              <w:right w:val="single" w:sz="4" w:space="0" w:color="000000"/>
            </w:tcBorders>
          </w:tcPr>
          <w:p w14:paraId="4888B379" w14:textId="77777777" w:rsidR="00232EDA" w:rsidRDefault="00232EDA" w:rsidP="00D15984">
            <w:pPr>
              <w:pStyle w:val="TableBody"/>
            </w:pPr>
            <w:r>
              <w:t>Exported Cashpoint data</w:t>
            </w:r>
          </w:p>
        </w:tc>
      </w:tr>
      <w:tr w:rsidR="00232EDA" w14:paraId="26A90EEA" w14:textId="77777777" w:rsidTr="00DC390C">
        <w:tc>
          <w:tcPr>
            <w:tcW w:w="1940" w:type="dxa"/>
            <w:tcBorders>
              <w:top w:val="single" w:sz="4" w:space="0" w:color="000000"/>
              <w:left w:val="single" w:sz="4" w:space="0" w:color="000000"/>
              <w:bottom w:val="single" w:sz="4" w:space="0" w:color="000000"/>
            </w:tcBorders>
          </w:tcPr>
          <w:p w14:paraId="7E1E1BC4" w14:textId="77777777" w:rsidR="00232EDA" w:rsidRPr="00D15984" w:rsidRDefault="00232EDA" w:rsidP="00D15984">
            <w:pPr>
              <w:pStyle w:val="TableBody"/>
              <w:rPr>
                <w:b/>
                <w:bCs/>
              </w:rPr>
            </w:pPr>
            <w:r w:rsidRPr="00D15984">
              <w:rPr>
                <w:b/>
                <w:bCs/>
              </w:rPr>
              <w:t>1051</w:t>
            </w:r>
          </w:p>
        </w:tc>
        <w:tc>
          <w:tcPr>
            <w:tcW w:w="6195" w:type="dxa"/>
            <w:tcBorders>
              <w:top w:val="single" w:sz="4" w:space="0" w:color="000000"/>
              <w:left w:val="single" w:sz="4" w:space="0" w:color="000000"/>
              <w:bottom w:val="single" w:sz="4" w:space="0" w:color="000000"/>
              <w:right w:val="single" w:sz="4" w:space="0" w:color="000000"/>
            </w:tcBorders>
          </w:tcPr>
          <w:p w14:paraId="641C244A" w14:textId="77777777" w:rsidR="00232EDA" w:rsidRDefault="00232EDA" w:rsidP="00D15984">
            <w:pPr>
              <w:pStyle w:val="TableBody"/>
            </w:pPr>
            <w:r>
              <w:t>Deleted Access Control Group</w:t>
            </w:r>
          </w:p>
        </w:tc>
      </w:tr>
      <w:tr w:rsidR="00232EDA" w14:paraId="743076C9" w14:textId="77777777" w:rsidTr="00DC390C">
        <w:tc>
          <w:tcPr>
            <w:tcW w:w="1940" w:type="dxa"/>
            <w:tcBorders>
              <w:top w:val="single" w:sz="4" w:space="0" w:color="000000"/>
              <w:left w:val="single" w:sz="4" w:space="0" w:color="000000"/>
              <w:bottom w:val="single" w:sz="4" w:space="0" w:color="000000"/>
            </w:tcBorders>
          </w:tcPr>
          <w:p w14:paraId="3EADED4A" w14:textId="77777777" w:rsidR="00232EDA" w:rsidRPr="00D15984" w:rsidRDefault="00232EDA" w:rsidP="00D15984">
            <w:pPr>
              <w:pStyle w:val="TableBody"/>
              <w:rPr>
                <w:b/>
                <w:bCs/>
              </w:rPr>
            </w:pPr>
            <w:r w:rsidRPr="00D15984">
              <w:rPr>
                <w:b/>
                <w:bCs/>
              </w:rPr>
              <w:t>1052</w:t>
            </w:r>
          </w:p>
        </w:tc>
        <w:tc>
          <w:tcPr>
            <w:tcW w:w="6195" w:type="dxa"/>
            <w:tcBorders>
              <w:top w:val="single" w:sz="4" w:space="0" w:color="000000"/>
              <w:left w:val="single" w:sz="4" w:space="0" w:color="000000"/>
              <w:bottom w:val="single" w:sz="4" w:space="0" w:color="000000"/>
              <w:right w:val="single" w:sz="4" w:space="0" w:color="000000"/>
            </w:tcBorders>
          </w:tcPr>
          <w:p w14:paraId="31751842" w14:textId="77777777" w:rsidR="00232EDA" w:rsidRDefault="00232EDA" w:rsidP="00D15984">
            <w:pPr>
              <w:pStyle w:val="TableBody"/>
            </w:pPr>
            <w:r>
              <w:t>Deleted Currency</w:t>
            </w:r>
          </w:p>
        </w:tc>
      </w:tr>
      <w:tr w:rsidR="00232EDA" w14:paraId="0950C332" w14:textId="77777777" w:rsidTr="00DC390C">
        <w:tc>
          <w:tcPr>
            <w:tcW w:w="1940" w:type="dxa"/>
            <w:tcBorders>
              <w:top w:val="single" w:sz="4" w:space="0" w:color="000000"/>
              <w:left w:val="single" w:sz="4" w:space="0" w:color="000000"/>
              <w:bottom w:val="single" w:sz="4" w:space="0" w:color="000000"/>
            </w:tcBorders>
          </w:tcPr>
          <w:p w14:paraId="024A02EC" w14:textId="77777777" w:rsidR="00232EDA" w:rsidRPr="00D15984" w:rsidRDefault="00232EDA" w:rsidP="00D15984">
            <w:pPr>
              <w:pStyle w:val="TableBody"/>
              <w:rPr>
                <w:b/>
                <w:bCs/>
              </w:rPr>
            </w:pPr>
            <w:r w:rsidRPr="00D15984">
              <w:rPr>
                <w:b/>
                <w:bCs/>
              </w:rPr>
              <w:lastRenderedPageBreak/>
              <w:t>1053</w:t>
            </w:r>
          </w:p>
        </w:tc>
        <w:tc>
          <w:tcPr>
            <w:tcW w:w="6195" w:type="dxa"/>
            <w:tcBorders>
              <w:top w:val="single" w:sz="4" w:space="0" w:color="000000"/>
              <w:left w:val="single" w:sz="4" w:space="0" w:color="000000"/>
              <w:bottom w:val="single" w:sz="4" w:space="0" w:color="000000"/>
              <w:right w:val="single" w:sz="4" w:space="0" w:color="000000"/>
            </w:tcBorders>
          </w:tcPr>
          <w:p w14:paraId="6C5EBB9F" w14:textId="77777777" w:rsidR="00232EDA" w:rsidRDefault="00232EDA" w:rsidP="00D15984">
            <w:pPr>
              <w:pStyle w:val="TableBody"/>
            </w:pPr>
            <w:r>
              <w:t>Updated Non-Cash Media</w:t>
            </w:r>
          </w:p>
        </w:tc>
      </w:tr>
      <w:tr w:rsidR="00232EDA" w14:paraId="1943595C" w14:textId="77777777" w:rsidTr="00DC390C">
        <w:tc>
          <w:tcPr>
            <w:tcW w:w="1940" w:type="dxa"/>
            <w:tcBorders>
              <w:top w:val="single" w:sz="4" w:space="0" w:color="000000"/>
              <w:left w:val="single" w:sz="4" w:space="0" w:color="000000"/>
              <w:bottom w:val="single" w:sz="4" w:space="0" w:color="000000"/>
            </w:tcBorders>
          </w:tcPr>
          <w:p w14:paraId="7A5D0617" w14:textId="77777777" w:rsidR="00232EDA" w:rsidRPr="00D15984" w:rsidRDefault="00232EDA" w:rsidP="00D15984">
            <w:pPr>
              <w:pStyle w:val="TableBody"/>
              <w:rPr>
                <w:b/>
                <w:bCs/>
              </w:rPr>
            </w:pPr>
            <w:r w:rsidRPr="00D15984">
              <w:rPr>
                <w:b/>
                <w:bCs/>
              </w:rPr>
              <w:t>1054</w:t>
            </w:r>
          </w:p>
        </w:tc>
        <w:tc>
          <w:tcPr>
            <w:tcW w:w="6195" w:type="dxa"/>
            <w:tcBorders>
              <w:top w:val="single" w:sz="4" w:space="0" w:color="000000"/>
              <w:left w:val="single" w:sz="4" w:space="0" w:color="000000"/>
              <w:bottom w:val="single" w:sz="4" w:space="0" w:color="000000"/>
              <w:right w:val="single" w:sz="4" w:space="0" w:color="000000"/>
            </w:tcBorders>
          </w:tcPr>
          <w:p w14:paraId="5DBF91A5" w14:textId="77777777" w:rsidR="00232EDA" w:rsidRDefault="00232EDA" w:rsidP="00D15984">
            <w:pPr>
              <w:pStyle w:val="TableBody"/>
            </w:pPr>
            <w:r>
              <w:t>Purged Orders Audit</w:t>
            </w:r>
          </w:p>
        </w:tc>
      </w:tr>
      <w:tr w:rsidR="00232EDA" w14:paraId="5DB88203" w14:textId="77777777" w:rsidTr="00DC390C">
        <w:tc>
          <w:tcPr>
            <w:tcW w:w="1940" w:type="dxa"/>
            <w:tcBorders>
              <w:top w:val="single" w:sz="4" w:space="0" w:color="000000"/>
              <w:left w:val="single" w:sz="4" w:space="0" w:color="000000"/>
              <w:bottom w:val="single" w:sz="4" w:space="0" w:color="000000"/>
            </w:tcBorders>
          </w:tcPr>
          <w:p w14:paraId="47C7DFE9" w14:textId="77777777" w:rsidR="00232EDA" w:rsidRPr="00D15984" w:rsidRDefault="00232EDA" w:rsidP="00D15984">
            <w:pPr>
              <w:pStyle w:val="TableBody"/>
              <w:rPr>
                <w:b/>
                <w:bCs/>
              </w:rPr>
            </w:pPr>
            <w:r w:rsidRPr="00D15984">
              <w:rPr>
                <w:b/>
                <w:bCs/>
              </w:rPr>
              <w:t>1055</w:t>
            </w:r>
          </w:p>
        </w:tc>
        <w:tc>
          <w:tcPr>
            <w:tcW w:w="6195" w:type="dxa"/>
            <w:tcBorders>
              <w:top w:val="single" w:sz="4" w:space="0" w:color="000000"/>
              <w:left w:val="single" w:sz="4" w:space="0" w:color="000000"/>
              <w:bottom w:val="single" w:sz="4" w:space="0" w:color="000000"/>
              <w:right w:val="single" w:sz="4" w:space="0" w:color="000000"/>
            </w:tcBorders>
          </w:tcPr>
          <w:p w14:paraId="59E5BE0B" w14:textId="77777777" w:rsidR="00232EDA" w:rsidRDefault="00232EDA" w:rsidP="00D15984">
            <w:pPr>
              <w:pStyle w:val="TableBody"/>
            </w:pPr>
            <w:r>
              <w:t>Purged Currency Assignment</w:t>
            </w:r>
          </w:p>
        </w:tc>
      </w:tr>
      <w:tr w:rsidR="00232EDA" w14:paraId="02850E71" w14:textId="77777777" w:rsidTr="00DC390C">
        <w:tc>
          <w:tcPr>
            <w:tcW w:w="1940" w:type="dxa"/>
            <w:tcBorders>
              <w:top w:val="single" w:sz="4" w:space="0" w:color="000000"/>
              <w:left w:val="single" w:sz="4" w:space="0" w:color="000000"/>
              <w:bottom w:val="single" w:sz="4" w:space="0" w:color="000000"/>
            </w:tcBorders>
          </w:tcPr>
          <w:p w14:paraId="0A609B03" w14:textId="77777777" w:rsidR="00232EDA" w:rsidRPr="00D15984" w:rsidRDefault="00232EDA" w:rsidP="00D15984">
            <w:pPr>
              <w:pStyle w:val="TableBody"/>
              <w:rPr>
                <w:b/>
                <w:bCs/>
              </w:rPr>
            </w:pPr>
            <w:r w:rsidRPr="00D15984">
              <w:rPr>
                <w:b/>
                <w:bCs/>
              </w:rPr>
              <w:t>1056</w:t>
            </w:r>
          </w:p>
        </w:tc>
        <w:tc>
          <w:tcPr>
            <w:tcW w:w="6195" w:type="dxa"/>
            <w:tcBorders>
              <w:top w:val="single" w:sz="4" w:space="0" w:color="000000"/>
              <w:left w:val="single" w:sz="4" w:space="0" w:color="000000"/>
              <w:bottom w:val="single" w:sz="4" w:space="0" w:color="000000"/>
              <w:right w:val="single" w:sz="4" w:space="0" w:color="000000"/>
            </w:tcBorders>
          </w:tcPr>
          <w:p w14:paraId="37278779" w14:textId="77777777" w:rsidR="00232EDA" w:rsidRDefault="00232EDA" w:rsidP="00D15984">
            <w:pPr>
              <w:pStyle w:val="TableBody"/>
            </w:pPr>
            <w:r>
              <w:t>Purge Service Exceptions</w:t>
            </w:r>
          </w:p>
        </w:tc>
      </w:tr>
      <w:tr w:rsidR="00232EDA" w14:paraId="4AA1C945" w14:textId="77777777" w:rsidTr="00DC390C">
        <w:tc>
          <w:tcPr>
            <w:tcW w:w="1940" w:type="dxa"/>
            <w:tcBorders>
              <w:top w:val="single" w:sz="4" w:space="0" w:color="000000"/>
              <w:left w:val="single" w:sz="4" w:space="0" w:color="000000"/>
              <w:bottom w:val="single" w:sz="4" w:space="0" w:color="000000"/>
            </w:tcBorders>
          </w:tcPr>
          <w:p w14:paraId="4587C497" w14:textId="77777777" w:rsidR="00232EDA" w:rsidRPr="00D15984" w:rsidRDefault="00232EDA" w:rsidP="00D15984">
            <w:pPr>
              <w:pStyle w:val="TableBody"/>
              <w:rPr>
                <w:b/>
                <w:bCs/>
              </w:rPr>
            </w:pPr>
            <w:r w:rsidRPr="00D15984">
              <w:rPr>
                <w:b/>
                <w:bCs/>
              </w:rPr>
              <w:t>1057</w:t>
            </w:r>
          </w:p>
        </w:tc>
        <w:tc>
          <w:tcPr>
            <w:tcW w:w="6195" w:type="dxa"/>
            <w:tcBorders>
              <w:top w:val="single" w:sz="4" w:space="0" w:color="000000"/>
              <w:left w:val="single" w:sz="4" w:space="0" w:color="000000"/>
              <w:bottom w:val="single" w:sz="4" w:space="0" w:color="000000"/>
              <w:right w:val="single" w:sz="4" w:space="0" w:color="000000"/>
            </w:tcBorders>
          </w:tcPr>
          <w:p w14:paraId="048DAFE6" w14:textId="77777777" w:rsidR="00232EDA" w:rsidRDefault="00232EDA" w:rsidP="00D15984">
            <w:pPr>
              <w:pStyle w:val="TableBody"/>
            </w:pPr>
            <w:r>
              <w:t>Purge Forecast Adjustments</w:t>
            </w:r>
          </w:p>
        </w:tc>
      </w:tr>
      <w:tr w:rsidR="00232EDA" w14:paraId="171B302D" w14:textId="77777777" w:rsidTr="00DC390C">
        <w:tc>
          <w:tcPr>
            <w:tcW w:w="1940" w:type="dxa"/>
            <w:tcBorders>
              <w:top w:val="single" w:sz="4" w:space="0" w:color="000000"/>
              <w:left w:val="single" w:sz="4" w:space="0" w:color="000000"/>
              <w:bottom w:val="single" w:sz="4" w:space="0" w:color="000000"/>
            </w:tcBorders>
          </w:tcPr>
          <w:p w14:paraId="3BB3372E" w14:textId="77777777" w:rsidR="00232EDA" w:rsidRPr="00D15984" w:rsidRDefault="00232EDA" w:rsidP="00D15984">
            <w:pPr>
              <w:pStyle w:val="TableBody"/>
              <w:rPr>
                <w:b/>
                <w:bCs/>
              </w:rPr>
            </w:pPr>
            <w:r w:rsidRPr="00D15984">
              <w:rPr>
                <w:b/>
                <w:bCs/>
              </w:rPr>
              <w:t>1058</w:t>
            </w:r>
          </w:p>
        </w:tc>
        <w:tc>
          <w:tcPr>
            <w:tcW w:w="6195" w:type="dxa"/>
            <w:tcBorders>
              <w:top w:val="single" w:sz="4" w:space="0" w:color="000000"/>
              <w:left w:val="single" w:sz="4" w:space="0" w:color="000000"/>
              <w:bottom w:val="single" w:sz="4" w:space="0" w:color="000000"/>
              <w:right w:val="single" w:sz="4" w:space="0" w:color="000000"/>
            </w:tcBorders>
          </w:tcPr>
          <w:p w14:paraId="6558B4C1" w14:textId="77777777" w:rsidR="00232EDA" w:rsidRDefault="00232EDA" w:rsidP="00D15984">
            <w:pPr>
              <w:pStyle w:val="TableBody"/>
            </w:pPr>
            <w:r>
              <w:t>Purged Depository Items</w:t>
            </w:r>
          </w:p>
        </w:tc>
      </w:tr>
      <w:tr w:rsidR="00232EDA" w14:paraId="1855AE33" w14:textId="77777777" w:rsidTr="00DC390C">
        <w:tc>
          <w:tcPr>
            <w:tcW w:w="1940" w:type="dxa"/>
            <w:tcBorders>
              <w:top w:val="single" w:sz="4" w:space="0" w:color="000000"/>
              <w:left w:val="single" w:sz="4" w:space="0" w:color="000000"/>
              <w:bottom w:val="single" w:sz="4" w:space="0" w:color="000000"/>
            </w:tcBorders>
          </w:tcPr>
          <w:p w14:paraId="0913DC95" w14:textId="77777777" w:rsidR="00232EDA" w:rsidRPr="00D15984" w:rsidRDefault="00232EDA" w:rsidP="00D15984">
            <w:pPr>
              <w:pStyle w:val="TableBody"/>
              <w:rPr>
                <w:b/>
                <w:bCs/>
              </w:rPr>
            </w:pPr>
            <w:r w:rsidRPr="00D15984">
              <w:rPr>
                <w:b/>
                <w:bCs/>
              </w:rPr>
              <w:t>1059</w:t>
            </w:r>
          </w:p>
        </w:tc>
        <w:tc>
          <w:tcPr>
            <w:tcW w:w="6195" w:type="dxa"/>
            <w:tcBorders>
              <w:top w:val="single" w:sz="4" w:space="0" w:color="000000"/>
              <w:left w:val="single" w:sz="4" w:space="0" w:color="000000"/>
              <w:bottom w:val="single" w:sz="4" w:space="0" w:color="000000"/>
              <w:right w:val="single" w:sz="4" w:space="0" w:color="000000"/>
            </w:tcBorders>
          </w:tcPr>
          <w:p w14:paraId="5A01F660" w14:textId="77777777" w:rsidR="00232EDA" w:rsidRDefault="00232EDA" w:rsidP="00D15984">
            <w:pPr>
              <w:pStyle w:val="TableBody"/>
            </w:pPr>
            <w:r>
              <w:t>Applied 2-Sigma Data Exclusion</w:t>
            </w:r>
          </w:p>
        </w:tc>
      </w:tr>
      <w:tr w:rsidR="00232EDA" w14:paraId="230EADE5" w14:textId="77777777" w:rsidTr="00DC390C">
        <w:tc>
          <w:tcPr>
            <w:tcW w:w="1940" w:type="dxa"/>
            <w:tcBorders>
              <w:top w:val="single" w:sz="4" w:space="0" w:color="000000"/>
              <w:left w:val="single" w:sz="4" w:space="0" w:color="000000"/>
              <w:bottom w:val="single" w:sz="4" w:space="0" w:color="000000"/>
            </w:tcBorders>
          </w:tcPr>
          <w:p w14:paraId="2A088E87" w14:textId="77777777" w:rsidR="00232EDA" w:rsidRPr="00D15984" w:rsidRDefault="00232EDA" w:rsidP="00D15984">
            <w:pPr>
              <w:pStyle w:val="TableBody"/>
              <w:rPr>
                <w:b/>
                <w:bCs/>
              </w:rPr>
            </w:pPr>
            <w:r w:rsidRPr="00D15984">
              <w:rPr>
                <w:b/>
                <w:bCs/>
              </w:rPr>
              <w:t>1060</w:t>
            </w:r>
          </w:p>
        </w:tc>
        <w:tc>
          <w:tcPr>
            <w:tcW w:w="6195" w:type="dxa"/>
            <w:tcBorders>
              <w:top w:val="single" w:sz="4" w:space="0" w:color="000000"/>
              <w:left w:val="single" w:sz="4" w:space="0" w:color="000000"/>
              <w:bottom w:val="single" w:sz="4" w:space="0" w:color="000000"/>
              <w:right w:val="single" w:sz="4" w:space="0" w:color="000000"/>
            </w:tcBorders>
          </w:tcPr>
          <w:p w14:paraId="2550AD22" w14:textId="77777777" w:rsidR="00232EDA" w:rsidRDefault="00232EDA" w:rsidP="00D15984">
            <w:pPr>
              <w:pStyle w:val="TableBody"/>
            </w:pPr>
            <w:r>
              <w:t>Associated Cashpoints with Calendar</w:t>
            </w:r>
          </w:p>
        </w:tc>
      </w:tr>
      <w:tr w:rsidR="00232EDA" w14:paraId="5009FC46" w14:textId="77777777" w:rsidTr="00DC390C">
        <w:tc>
          <w:tcPr>
            <w:tcW w:w="1940" w:type="dxa"/>
            <w:tcBorders>
              <w:top w:val="single" w:sz="4" w:space="0" w:color="000000"/>
              <w:left w:val="single" w:sz="4" w:space="0" w:color="000000"/>
              <w:bottom w:val="single" w:sz="4" w:space="0" w:color="000000"/>
            </w:tcBorders>
          </w:tcPr>
          <w:p w14:paraId="0531FB0B" w14:textId="77777777" w:rsidR="00232EDA" w:rsidRPr="00D15984" w:rsidRDefault="00232EDA" w:rsidP="00D15984">
            <w:pPr>
              <w:pStyle w:val="TableBody"/>
              <w:rPr>
                <w:b/>
                <w:bCs/>
              </w:rPr>
            </w:pPr>
            <w:r w:rsidRPr="00D15984">
              <w:rPr>
                <w:b/>
                <w:bCs/>
              </w:rPr>
              <w:t>1061</w:t>
            </w:r>
          </w:p>
        </w:tc>
        <w:tc>
          <w:tcPr>
            <w:tcW w:w="6195" w:type="dxa"/>
            <w:tcBorders>
              <w:top w:val="single" w:sz="4" w:space="0" w:color="000000"/>
              <w:left w:val="single" w:sz="4" w:space="0" w:color="000000"/>
              <w:bottom w:val="single" w:sz="4" w:space="0" w:color="000000"/>
              <w:right w:val="single" w:sz="4" w:space="0" w:color="000000"/>
            </w:tcBorders>
          </w:tcPr>
          <w:p w14:paraId="69788818" w14:textId="77777777" w:rsidR="00232EDA" w:rsidRDefault="00232EDA" w:rsidP="00D15984">
            <w:pPr>
              <w:pStyle w:val="TableBody"/>
            </w:pPr>
            <w:r>
              <w:t>Dissociated Cashpoints with Calendar</w:t>
            </w:r>
          </w:p>
        </w:tc>
      </w:tr>
      <w:tr w:rsidR="00232EDA" w14:paraId="3D2033A3" w14:textId="77777777" w:rsidTr="00DC390C">
        <w:tc>
          <w:tcPr>
            <w:tcW w:w="1940" w:type="dxa"/>
            <w:tcBorders>
              <w:top w:val="single" w:sz="4" w:space="0" w:color="000000"/>
              <w:left w:val="single" w:sz="4" w:space="0" w:color="000000"/>
              <w:bottom w:val="single" w:sz="4" w:space="0" w:color="000000"/>
            </w:tcBorders>
          </w:tcPr>
          <w:p w14:paraId="2A1FF76D" w14:textId="77777777" w:rsidR="00232EDA" w:rsidRPr="00D15984" w:rsidRDefault="00232EDA" w:rsidP="00D15984">
            <w:pPr>
              <w:pStyle w:val="TableBody"/>
              <w:rPr>
                <w:b/>
                <w:bCs/>
              </w:rPr>
            </w:pPr>
            <w:r w:rsidRPr="00D15984">
              <w:rPr>
                <w:b/>
                <w:bCs/>
              </w:rPr>
              <w:t>1062</w:t>
            </w:r>
          </w:p>
        </w:tc>
        <w:tc>
          <w:tcPr>
            <w:tcW w:w="6195" w:type="dxa"/>
            <w:tcBorders>
              <w:top w:val="single" w:sz="4" w:space="0" w:color="000000"/>
              <w:left w:val="single" w:sz="4" w:space="0" w:color="000000"/>
              <w:bottom w:val="single" w:sz="4" w:space="0" w:color="000000"/>
              <w:right w:val="single" w:sz="4" w:space="0" w:color="000000"/>
            </w:tcBorders>
          </w:tcPr>
          <w:p w14:paraId="2763DCF4" w14:textId="77777777" w:rsidR="00232EDA" w:rsidRDefault="00232EDA" w:rsidP="00D15984">
            <w:pPr>
              <w:pStyle w:val="TableBody"/>
            </w:pPr>
            <w:r>
              <w:t>Applied Islamic Calendar</w:t>
            </w:r>
          </w:p>
        </w:tc>
      </w:tr>
      <w:tr w:rsidR="00232EDA" w14:paraId="592255B7" w14:textId="77777777" w:rsidTr="00DC390C">
        <w:tc>
          <w:tcPr>
            <w:tcW w:w="1940" w:type="dxa"/>
            <w:tcBorders>
              <w:left w:val="single" w:sz="4" w:space="0" w:color="000000"/>
              <w:bottom w:val="single" w:sz="4" w:space="0" w:color="000000"/>
            </w:tcBorders>
          </w:tcPr>
          <w:p w14:paraId="1769DA7F" w14:textId="77777777" w:rsidR="00232EDA" w:rsidRPr="00D15984" w:rsidRDefault="00232EDA" w:rsidP="00D15984">
            <w:pPr>
              <w:pStyle w:val="TableBody"/>
              <w:rPr>
                <w:b/>
                <w:bCs/>
              </w:rPr>
            </w:pPr>
            <w:r w:rsidRPr="00D15984">
              <w:rPr>
                <w:b/>
                <w:bCs/>
              </w:rPr>
              <w:t>1063</w:t>
            </w:r>
          </w:p>
        </w:tc>
        <w:tc>
          <w:tcPr>
            <w:tcW w:w="6195" w:type="dxa"/>
            <w:tcBorders>
              <w:left w:val="single" w:sz="4" w:space="0" w:color="000000"/>
              <w:bottom w:val="single" w:sz="4" w:space="0" w:color="000000"/>
              <w:right w:val="single" w:sz="4" w:space="0" w:color="000000"/>
            </w:tcBorders>
          </w:tcPr>
          <w:p w14:paraId="52EFEB4A" w14:textId="77777777" w:rsidR="00232EDA" w:rsidRDefault="00232EDA" w:rsidP="00D15984">
            <w:pPr>
              <w:pStyle w:val="TableBody"/>
            </w:pPr>
            <w:r>
              <w:t>Updated Custom Field Definition</w:t>
            </w:r>
          </w:p>
        </w:tc>
      </w:tr>
      <w:tr w:rsidR="00232EDA" w14:paraId="4B75626F" w14:textId="77777777" w:rsidTr="00DC390C">
        <w:tc>
          <w:tcPr>
            <w:tcW w:w="1940" w:type="dxa"/>
            <w:tcBorders>
              <w:left w:val="single" w:sz="4" w:space="0" w:color="000000"/>
              <w:bottom w:val="single" w:sz="4" w:space="0" w:color="000000"/>
            </w:tcBorders>
          </w:tcPr>
          <w:p w14:paraId="153F3389" w14:textId="77777777" w:rsidR="00232EDA" w:rsidRPr="00D15984" w:rsidRDefault="00232EDA" w:rsidP="00D15984">
            <w:pPr>
              <w:pStyle w:val="TableBody"/>
              <w:rPr>
                <w:b/>
                <w:bCs/>
              </w:rPr>
            </w:pPr>
            <w:r w:rsidRPr="00D15984">
              <w:rPr>
                <w:b/>
                <w:bCs/>
              </w:rPr>
              <w:t>1064</w:t>
            </w:r>
          </w:p>
        </w:tc>
        <w:tc>
          <w:tcPr>
            <w:tcW w:w="6195" w:type="dxa"/>
            <w:tcBorders>
              <w:left w:val="single" w:sz="4" w:space="0" w:color="000000"/>
              <w:bottom w:val="single" w:sz="4" w:space="0" w:color="000000"/>
              <w:right w:val="single" w:sz="4" w:space="0" w:color="000000"/>
            </w:tcBorders>
          </w:tcPr>
          <w:p w14:paraId="34A8D162" w14:textId="77777777" w:rsidR="00232EDA" w:rsidRDefault="00232EDA" w:rsidP="00D15984">
            <w:pPr>
              <w:pStyle w:val="TableBody"/>
            </w:pPr>
            <w:r>
              <w:t>Updated Custom Field Order Linkage</w:t>
            </w:r>
          </w:p>
        </w:tc>
      </w:tr>
      <w:tr w:rsidR="00232EDA" w14:paraId="0E8C2DD2" w14:textId="77777777" w:rsidTr="00DC390C">
        <w:tc>
          <w:tcPr>
            <w:tcW w:w="1940" w:type="dxa"/>
            <w:tcBorders>
              <w:left w:val="single" w:sz="4" w:space="0" w:color="000000"/>
              <w:bottom w:val="single" w:sz="4" w:space="0" w:color="000000"/>
            </w:tcBorders>
          </w:tcPr>
          <w:p w14:paraId="714E2140" w14:textId="77777777" w:rsidR="00232EDA" w:rsidRPr="00D15984" w:rsidRDefault="00232EDA" w:rsidP="00D15984">
            <w:pPr>
              <w:pStyle w:val="TableBody"/>
              <w:rPr>
                <w:b/>
                <w:bCs/>
              </w:rPr>
            </w:pPr>
            <w:r w:rsidRPr="00D15984">
              <w:rPr>
                <w:b/>
                <w:bCs/>
              </w:rPr>
              <w:t>1065</w:t>
            </w:r>
          </w:p>
        </w:tc>
        <w:tc>
          <w:tcPr>
            <w:tcW w:w="6195" w:type="dxa"/>
            <w:tcBorders>
              <w:left w:val="single" w:sz="4" w:space="0" w:color="000000"/>
              <w:bottom w:val="single" w:sz="4" w:space="0" w:color="000000"/>
              <w:right w:val="single" w:sz="4" w:space="0" w:color="000000"/>
            </w:tcBorders>
          </w:tcPr>
          <w:p w14:paraId="5D5E87CA" w14:textId="77777777" w:rsidR="00232EDA" w:rsidRDefault="00232EDA" w:rsidP="00D15984">
            <w:pPr>
              <w:pStyle w:val="TableBody"/>
            </w:pPr>
            <w:r>
              <w:t>Added Workflow State</w:t>
            </w:r>
          </w:p>
        </w:tc>
      </w:tr>
      <w:tr w:rsidR="00232EDA" w14:paraId="3730A072" w14:textId="77777777" w:rsidTr="00DC390C">
        <w:tc>
          <w:tcPr>
            <w:tcW w:w="1940" w:type="dxa"/>
            <w:tcBorders>
              <w:left w:val="single" w:sz="4" w:space="0" w:color="000000"/>
              <w:bottom w:val="single" w:sz="4" w:space="0" w:color="000000"/>
            </w:tcBorders>
          </w:tcPr>
          <w:p w14:paraId="32C6982C" w14:textId="77777777" w:rsidR="00232EDA" w:rsidRPr="00D15984" w:rsidRDefault="00232EDA" w:rsidP="00D15984">
            <w:pPr>
              <w:pStyle w:val="TableBody"/>
              <w:rPr>
                <w:b/>
                <w:bCs/>
              </w:rPr>
            </w:pPr>
            <w:r w:rsidRPr="00D15984">
              <w:rPr>
                <w:b/>
                <w:bCs/>
              </w:rPr>
              <w:t>1066</w:t>
            </w:r>
          </w:p>
        </w:tc>
        <w:tc>
          <w:tcPr>
            <w:tcW w:w="6195" w:type="dxa"/>
            <w:tcBorders>
              <w:left w:val="single" w:sz="4" w:space="0" w:color="000000"/>
              <w:bottom w:val="single" w:sz="4" w:space="0" w:color="000000"/>
              <w:right w:val="single" w:sz="4" w:space="0" w:color="000000"/>
            </w:tcBorders>
          </w:tcPr>
          <w:p w14:paraId="07C8A362" w14:textId="77777777" w:rsidR="00232EDA" w:rsidRDefault="00232EDA" w:rsidP="00D15984">
            <w:pPr>
              <w:pStyle w:val="TableBody"/>
            </w:pPr>
            <w:r>
              <w:t>Updated Workflow State</w:t>
            </w:r>
          </w:p>
        </w:tc>
      </w:tr>
      <w:tr w:rsidR="00232EDA" w14:paraId="69527F39" w14:textId="77777777" w:rsidTr="00DC390C">
        <w:tc>
          <w:tcPr>
            <w:tcW w:w="1940" w:type="dxa"/>
            <w:tcBorders>
              <w:left w:val="single" w:sz="4" w:space="0" w:color="000000"/>
              <w:bottom w:val="single" w:sz="4" w:space="0" w:color="000000"/>
            </w:tcBorders>
          </w:tcPr>
          <w:p w14:paraId="5F8817F1" w14:textId="77777777" w:rsidR="00232EDA" w:rsidRPr="00D15984" w:rsidRDefault="00232EDA" w:rsidP="00D15984">
            <w:pPr>
              <w:pStyle w:val="TableBody"/>
              <w:rPr>
                <w:b/>
                <w:bCs/>
              </w:rPr>
            </w:pPr>
            <w:r w:rsidRPr="00D15984">
              <w:rPr>
                <w:b/>
                <w:bCs/>
              </w:rPr>
              <w:t>1067</w:t>
            </w:r>
          </w:p>
        </w:tc>
        <w:tc>
          <w:tcPr>
            <w:tcW w:w="6195" w:type="dxa"/>
            <w:tcBorders>
              <w:left w:val="single" w:sz="4" w:space="0" w:color="000000"/>
              <w:bottom w:val="single" w:sz="4" w:space="0" w:color="000000"/>
              <w:right w:val="single" w:sz="4" w:space="0" w:color="000000"/>
            </w:tcBorders>
          </w:tcPr>
          <w:p w14:paraId="030B734A" w14:textId="77777777" w:rsidR="00232EDA" w:rsidRDefault="00232EDA" w:rsidP="00D15984">
            <w:pPr>
              <w:pStyle w:val="TableBody"/>
            </w:pPr>
            <w:r>
              <w:t>Deleted Workflow State</w:t>
            </w:r>
          </w:p>
        </w:tc>
      </w:tr>
      <w:tr w:rsidR="00232EDA" w14:paraId="6A7C999F" w14:textId="77777777" w:rsidTr="00DC390C">
        <w:tc>
          <w:tcPr>
            <w:tcW w:w="1940" w:type="dxa"/>
            <w:tcBorders>
              <w:left w:val="single" w:sz="4" w:space="0" w:color="000000"/>
              <w:bottom w:val="single" w:sz="4" w:space="0" w:color="000000"/>
            </w:tcBorders>
          </w:tcPr>
          <w:p w14:paraId="1CE7A765" w14:textId="77777777" w:rsidR="00232EDA" w:rsidRPr="00D15984" w:rsidRDefault="00232EDA" w:rsidP="00D15984">
            <w:pPr>
              <w:pStyle w:val="TableBody"/>
              <w:rPr>
                <w:b/>
                <w:bCs/>
              </w:rPr>
            </w:pPr>
            <w:r w:rsidRPr="00D15984">
              <w:rPr>
                <w:b/>
                <w:bCs/>
              </w:rPr>
              <w:t>1068</w:t>
            </w:r>
          </w:p>
        </w:tc>
        <w:tc>
          <w:tcPr>
            <w:tcW w:w="6195" w:type="dxa"/>
            <w:tcBorders>
              <w:left w:val="single" w:sz="4" w:space="0" w:color="000000"/>
              <w:bottom w:val="single" w:sz="4" w:space="0" w:color="000000"/>
              <w:right w:val="single" w:sz="4" w:space="0" w:color="000000"/>
            </w:tcBorders>
          </w:tcPr>
          <w:p w14:paraId="7E0D9791" w14:textId="77777777" w:rsidR="00232EDA" w:rsidRDefault="00232EDA" w:rsidP="00D15984">
            <w:pPr>
              <w:pStyle w:val="TableBody"/>
            </w:pPr>
            <w:r>
              <w:t>Deleted SLA Profile</w:t>
            </w:r>
          </w:p>
        </w:tc>
      </w:tr>
      <w:tr w:rsidR="00232EDA" w14:paraId="67550506" w14:textId="77777777" w:rsidTr="00DC390C">
        <w:tc>
          <w:tcPr>
            <w:tcW w:w="1940" w:type="dxa"/>
            <w:tcBorders>
              <w:left w:val="single" w:sz="4" w:space="0" w:color="000000"/>
              <w:bottom w:val="single" w:sz="4" w:space="0" w:color="000000"/>
            </w:tcBorders>
          </w:tcPr>
          <w:p w14:paraId="491E6405" w14:textId="77777777" w:rsidR="00232EDA" w:rsidRPr="00D15984" w:rsidRDefault="00232EDA" w:rsidP="00D15984">
            <w:pPr>
              <w:pStyle w:val="TableBody"/>
              <w:rPr>
                <w:b/>
                <w:bCs/>
              </w:rPr>
            </w:pPr>
            <w:r w:rsidRPr="00D15984">
              <w:rPr>
                <w:b/>
                <w:bCs/>
              </w:rPr>
              <w:t>1069</w:t>
            </w:r>
          </w:p>
        </w:tc>
        <w:tc>
          <w:tcPr>
            <w:tcW w:w="6195" w:type="dxa"/>
            <w:tcBorders>
              <w:left w:val="single" w:sz="4" w:space="0" w:color="000000"/>
              <w:bottom w:val="single" w:sz="4" w:space="0" w:color="000000"/>
              <w:right w:val="single" w:sz="4" w:space="0" w:color="000000"/>
            </w:tcBorders>
          </w:tcPr>
          <w:p w14:paraId="2DEFE5F0" w14:textId="77777777" w:rsidR="00232EDA" w:rsidRDefault="00232EDA" w:rsidP="00D15984">
            <w:pPr>
              <w:pStyle w:val="TableBody"/>
            </w:pPr>
            <w:r>
              <w:t>Updated SLA Profile</w:t>
            </w:r>
          </w:p>
        </w:tc>
      </w:tr>
      <w:tr w:rsidR="00232EDA" w14:paraId="481D45D9" w14:textId="77777777" w:rsidTr="00DC390C">
        <w:tc>
          <w:tcPr>
            <w:tcW w:w="1940" w:type="dxa"/>
            <w:tcBorders>
              <w:left w:val="single" w:sz="4" w:space="0" w:color="000000"/>
              <w:bottom w:val="single" w:sz="4" w:space="0" w:color="000000"/>
            </w:tcBorders>
          </w:tcPr>
          <w:p w14:paraId="43AE930B" w14:textId="77777777" w:rsidR="00232EDA" w:rsidRPr="00D15984" w:rsidRDefault="00232EDA" w:rsidP="00D15984">
            <w:pPr>
              <w:pStyle w:val="TableBody"/>
              <w:rPr>
                <w:b/>
                <w:bCs/>
              </w:rPr>
            </w:pPr>
            <w:r w:rsidRPr="00D15984">
              <w:rPr>
                <w:b/>
                <w:bCs/>
              </w:rPr>
              <w:t>1070</w:t>
            </w:r>
          </w:p>
        </w:tc>
        <w:tc>
          <w:tcPr>
            <w:tcW w:w="6195" w:type="dxa"/>
            <w:tcBorders>
              <w:left w:val="single" w:sz="4" w:space="0" w:color="000000"/>
              <w:bottom w:val="single" w:sz="4" w:space="0" w:color="000000"/>
              <w:right w:val="single" w:sz="4" w:space="0" w:color="000000"/>
            </w:tcBorders>
          </w:tcPr>
          <w:p w14:paraId="1B4BDB00" w14:textId="77777777" w:rsidR="00232EDA" w:rsidRDefault="00232EDA" w:rsidP="00D15984">
            <w:pPr>
              <w:pStyle w:val="TableBody"/>
            </w:pPr>
            <w:r>
              <w:t>Inserted SLA Profile</w:t>
            </w:r>
          </w:p>
        </w:tc>
      </w:tr>
      <w:tr w:rsidR="00232EDA" w14:paraId="31A6F11C" w14:textId="77777777" w:rsidTr="00DC390C">
        <w:tc>
          <w:tcPr>
            <w:tcW w:w="1940" w:type="dxa"/>
            <w:tcBorders>
              <w:left w:val="single" w:sz="4" w:space="0" w:color="000000"/>
              <w:bottom w:val="single" w:sz="4" w:space="0" w:color="000000"/>
            </w:tcBorders>
          </w:tcPr>
          <w:p w14:paraId="260D6E2D" w14:textId="77777777" w:rsidR="00232EDA" w:rsidRPr="00D15984" w:rsidRDefault="00232EDA" w:rsidP="00D15984">
            <w:pPr>
              <w:pStyle w:val="TableBody"/>
              <w:rPr>
                <w:b/>
                <w:bCs/>
              </w:rPr>
            </w:pPr>
            <w:r w:rsidRPr="00D15984">
              <w:rPr>
                <w:b/>
                <w:bCs/>
              </w:rPr>
              <w:t>1113</w:t>
            </w:r>
          </w:p>
        </w:tc>
        <w:tc>
          <w:tcPr>
            <w:tcW w:w="6195" w:type="dxa"/>
            <w:tcBorders>
              <w:left w:val="single" w:sz="4" w:space="0" w:color="000000"/>
              <w:bottom w:val="single" w:sz="4" w:space="0" w:color="000000"/>
              <w:right w:val="single" w:sz="4" w:space="0" w:color="000000"/>
            </w:tcBorders>
          </w:tcPr>
          <w:p w14:paraId="6C486DBE" w14:textId="77777777" w:rsidR="00232EDA" w:rsidRDefault="00232EDA" w:rsidP="00D15984">
            <w:pPr>
              <w:pStyle w:val="TableBody"/>
            </w:pPr>
            <w:r>
              <w:t>Run Load CP Locations – ATM/Branch</w:t>
            </w:r>
          </w:p>
        </w:tc>
      </w:tr>
      <w:tr w:rsidR="00232EDA" w14:paraId="4EFFD700" w14:textId="77777777" w:rsidTr="00DC390C">
        <w:tc>
          <w:tcPr>
            <w:tcW w:w="1940" w:type="dxa"/>
            <w:tcBorders>
              <w:left w:val="single" w:sz="4" w:space="0" w:color="000000"/>
              <w:bottom w:val="single" w:sz="4" w:space="0" w:color="000000"/>
            </w:tcBorders>
          </w:tcPr>
          <w:p w14:paraId="6C7C85FA" w14:textId="77777777" w:rsidR="00232EDA" w:rsidRPr="00D15984" w:rsidRDefault="00232EDA" w:rsidP="00D15984">
            <w:pPr>
              <w:pStyle w:val="TableBody"/>
              <w:rPr>
                <w:b/>
                <w:bCs/>
              </w:rPr>
            </w:pPr>
            <w:r w:rsidRPr="00D15984">
              <w:rPr>
                <w:b/>
                <w:bCs/>
              </w:rPr>
              <w:t>1114</w:t>
            </w:r>
          </w:p>
        </w:tc>
        <w:tc>
          <w:tcPr>
            <w:tcW w:w="6195" w:type="dxa"/>
            <w:tcBorders>
              <w:left w:val="single" w:sz="4" w:space="0" w:color="000000"/>
              <w:bottom w:val="single" w:sz="4" w:space="0" w:color="000000"/>
              <w:right w:val="single" w:sz="4" w:space="0" w:color="000000"/>
            </w:tcBorders>
          </w:tcPr>
          <w:p w14:paraId="002CBA9D" w14:textId="77777777" w:rsidR="00232EDA" w:rsidRDefault="00232EDA" w:rsidP="00D15984">
            <w:pPr>
              <w:pStyle w:val="TableBody"/>
            </w:pPr>
            <w:r>
              <w:t>Run Load CP Locations – Depot</w:t>
            </w:r>
          </w:p>
        </w:tc>
      </w:tr>
      <w:tr w:rsidR="00232EDA" w14:paraId="3CCF55B7" w14:textId="77777777" w:rsidTr="00DC390C">
        <w:tc>
          <w:tcPr>
            <w:tcW w:w="1940" w:type="dxa"/>
            <w:tcBorders>
              <w:left w:val="single" w:sz="4" w:space="0" w:color="000000"/>
              <w:bottom w:val="single" w:sz="4" w:space="0" w:color="000000"/>
            </w:tcBorders>
          </w:tcPr>
          <w:p w14:paraId="47E7FD28" w14:textId="77777777" w:rsidR="00232EDA" w:rsidRPr="00D15984" w:rsidRDefault="00232EDA" w:rsidP="00D15984">
            <w:pPr>
              <w:pStyle w:val="TableBody"/>
              <w:rPr>
                <w:b/>
                <w:bCs/>
              </w:rPr>
            </w:pPr>
            <w:r w:rsidRPr="00D15984">
              <w:rPr>
                <w:b/>
                <w:bCs/>
              </w:rPr>
              <w:t>1115</w:t>
            </w:r>
          </w:p>
        </w:tc>
        <w:tc>
          <w:tcPr>
            <w:tcW w:w="6195" w:type="dxa"/>
            <w:tcBorders>
              <w:left w:val="single" w:sz="4" w:space="0" w:color="000000"/>
              <w:bottom w:val="single" w:sz="4" w:space="0" w:color="000000"/>
              <w:right w:val="single" w:sz="4" w:space="0" w:color="000000"/>
            </w:tcBorders>
          </w:tcPr>
          <w:p w14:paraId="29E7CDCF" w14:textId="77777777" w:rsidR="00232EDA" w:rsidRDefault="00232EDA" w:rsidP="00D15984">
            <w:pPr>
              <w:pStyle w:val="TableBody"/>
            </w:pPr>
            <w:r>
              <w:t>Run Load CP Locations – Commercial Client</w:t>
            </w:r>
          </w:p>
        </w:tc>
      </w:tr>
      <w:tr w:rsidR="00232EDA" w14:paraId="25020DA9" w14:textId="77777777" w:rsidTr="00DC390C">
        <w:tc>
          <w:tcPr>
            <w:tcW w:w="1940" w:type="dxa"/>
            <w:tcBorders>
              <w:left w:val="single" w:sz="4" w:space="0" w:color="000000"/>
              <w:bottom w:val="single" w:sz="4" w:space="0" w:color="000000"/>
            </w:tcBorders>
          </w:tcPr>
          <w:p w14:paraId="79182D50" w14:textId="77777777" w:rsidR="00232EDA" w:rsidRPr="00D15984" w:rsidRDefault="00232EDA" w:rsidP="00D15984">
            <w:pPr>
              <w:pStyle w:val="TableBody"/>
              <w:rPr>
                <w:b/>
                <w:bCs/>
              </w:rPr>
            </w:pPr>
            <w:r w:rsidRPr="00D15984">
              <w:rPr>
                <w:b/>
                <w:bCs/>
              </w:rPr>
              <w:t>1116</w:t>
            </w:r>
          </w:p>
        </w:tc>
        <w:tc>
          <w:tcPr>
            <w:tcW w:w="6195" w:type="dxa"/>
            <w:tcBorders>
              <w:left w:val="single" w:sz="4" w:space="0" w:color="000000"/>
              <w:bottom w:val="single" w:sz="4" w:space="0" w:color="000000"/>
              <w:right w:val="single" w:sz="4" w:space="0" w:color="000000"/>
            </w:tcBorders>
          </w:tcPr>
          <w:p w14:paraId="2F8F3C1E" w14:textId="77777777" w:rsidR="00232EDA" w:rsidRDefault="00232EDA" w:rsidP="00D15984">
            <w:pPr>
              <w:pStyle w:val="TableBody"/>
            </w:pPr>
            <w:r>
              <w:t>Run Load Route Definitions</w:t>
            </w:r>
          </w:p>
        </w:tc>
      </w:tr>
      <w:tr w:rsidR="00232EDA" w14:paraId="67E21CD6" w14:textId="77777777" w:rsidTr="00DC390C">
        <w:tc>
          <w:tcPr>
            <w:tcW w:w="1940" w:type="dxa"/>
            <w:tcBorders>
              <w:left w:val="single" w:sz="4" w:space="0" w:color="000000"/>
              <w:bottom w:val="single" w:sz="4" w:space="0" w:color="000000"/>
            </w:tcBorders>
          </w:tcPr>
          <w:p w14:paraId="5AD2E02A" w14:textId="77777777" w:rsidR="00232EDA" w:rsidRPr="00D15984" w:rsidRDefault="00232EDA" w:rsidP="00D15984">
            <w:pPr>
              <w:pStyle w:val="TableBody"/>
              <w:rPr>
                <w:b/>
                <w:bCs/>
              </w:rPr>
            </w:pPr>
            <w:r w:rsidRPr="00D15984">
              <w:rPr>
                <w:b/>
                <w:bCs/>
              </w:rPr>
              <w:t>1117</w:t>
            </w:r>
          </w:p>
        </w:tc>
        <w:tc>
          <w:tcPr>
            <w:tcW w:w="6195" w:type="dxa"/>
            <w:tcBorders>
              <w:left w:val="single" w:sz="4" w:space="0" w:color="000000"/>
              <w:bottom w:val="single" w:sz="4" w:space="0" w:color="000000"/>
              <w:right w:val="single" w:sz="4" w:space="0" w:color="000000"/>
            </w:tcBorders>
          </w:tcPr>
          <w:p w14:paraId="66EE87F1" w14:textId="77777777" w:rsidR="00232EDA" w:rsidRDefault="00232EDA" w:rsidP="00D15984">
            <w:pPr>
              <w:pStyle w:val="TableBody"/>
            </w:pPr>
            <w:r>
              <w:t>Run Load Cashpoint Route Assignments</w:t>
            </w:r>
          </w:p>
        </w:tc>
      </w:tr>
      <w:tr w:rsidR="00232EDA" w14:paraId="241BFF22" w14:textId="77777777" w:rsidTr="00DC390C">
        <w:tc>
          <w:tcPr>
            <w:tcW w:w="1940" w:type="dxa"/>
            <w:tcBorders>
              <w:left w:val="single" w:sz="4" w:space="0" w:color="000000"/>
              <w:bottom w:val="single" w:sz="4" w:space="0" w:color="000000"/>
            </w:tcBorders>
          </w:tcPr>
          <w:p w14:paraId="68793A59" w14:textId="77777777" w:rsidR="00232EDA" w:rsidRPr="00D15984" w:rsidRDefault="00232EDA" w:rsidP="00D15984">
            <w:pPr>
              <w:pStyle w:val="TableBody"/>
              <w:rPr>
                <w:b/>
                <w:bCs/>
              </w:rPr>
            </w:pPr>
            <w:r w:rsidRPr="00D15984">
              <w:rPr>
                <w:b/>
                <w:bCs/>
              </w:rPr>
              <w:t>1118</w:t>
            </w:r>
          </w:p>
        </w:tc>
        <w:tc>
          <w:tcPr>
            <w:tcW w:w="6195" w:type="dxa"/>
            <w:tcBorders>
              <w:left w:val="single" w:sz="4" w:space="0" w:color="000000"/>
              <w:bottom w:val="single" w:sz="4" w:space="0" w:color="000000"/>
              <w:right w:val="single" w:sz="4" w:space="0" w:color="000000"/>
            </w:tcBorders>
          </w:tcPr>
          <w:p w14:paraId="0DC044CC" w14:textId="77777777" w:rsidR="00232EDA" w:rsidRDefault="00232EDA" w:rsidP="00D15984">
            <w:pPr>
              <w:pStyle w:val="TableBody"/>
            </w:pPr>
            <w:r>
              <w:t>Create Route Definition</w:t>
            </w:r>
          </w:p>
        </w:tc>
      </w:tr>
      <w:tr w:rsidR="00232EDA" w14:paraId="18677A8A" w14:textId="77777777" w:rsidTr="00DC390C">
        <w:tc>
          <w:tcPr>
            <w:tcW w:w="1940" w:type="dxa"/>
            <w:tcBorders>
              <w:left w:val="single" w:sz="4" w:space="0" w:color="000000"/>
              <w:bottom w:val="single" w:sz="4" w:space="0" w:color="000000"/>
            </w:tcBorders>
          </w:tcPr>
          <w:p w14:paraId="61177798" w14:textId="77777777" w:rsidR="00232EDA" w:rsidRPr="00D15984" w:rsidRDefault="00232EDA" w:rsidP="00D15984">
            <w:pPr>
              <w:pStyle w:val="TableBody"/>
              <w:rPr>
                <w:b/>
                <w:bCs/>
              </w:rPr>
            </w:pPr>
            <w:r w:rsidRPr="00D15984">
              <w:rPr>
                <w:b/>
                <w:bCs/>
              </w:rPr>
              <w:t>1119</w:t>
            </w:r>
          </w:p>
        </w:tc>
        <w:tc>
          <w:tcPr>
            <w:tcW w:w="6195" w:type="dxa"/>
            <w:tcBorders>
              <w:left w:val="single" w:sz="4" w:space="0" w:color="000000"/>
              <w:bottom w:val="single" w:sz="4" w:space="0" w:color="000000"/>
              <w:right w:val="single" w:sz="4" w:space="0" w:color="000000"/>
            </w:tcBorders>
          </w:tcPr>
          <w:p w14:paraId="5C53DD8E" w14:textId="77777777" w:rsidR="00232EDA" w:rsidRDefault="00232EDA" w:rsidP="00D15984">
            <w:pPr>
              <w:pStyle w:val="TableBody"/>
            </w:pPr>
            <w:r>
              <w:t>Edit Route Definition</w:t>
            </w:r>
          </w:p>
        </w:tc>
      </w:tr>
      <w:tr w:rsidR="00232EDA" w14:paraId="3445D353" w14:textId="77777777" w:rsidTr="00DC390C">
        <w:tc>
          <w:tcPr>
            <w:tcW w:w="1940" w:type="dxa"/>
            <w:tcBorders>
              <w:left w:val="single" w:sz="4" w:space="0" w:color="000000"/>
              <w:bottom w:val="single" w:sz="4" w:space="0" w:color="000000"/>
            </w:tcBorders>
          </w:tcPr>
          <w:p w14:paraId="54D4AD77" w14:textId="77777777" w:rsidR="00232EDA" w:rsidRPr="00D15984" w:rsidRDefault="00232EDA" w:rsidP="00D15984">
            <w:pPr>
              <w:pStyle w:val="TableBody"/>
              <w:rPr>
                <w:b/>
                <w:bCs/>
              </w:rPr>
            </w:pPr>
            <w:r w:rsidRPr="00D15984">
              <w:rPr>
                <w:b/>
                <w:bCs/>
              </w:rPr>
              <w:t>1120</w:t>
            </w:r>
          </w:p>
        </w:tc>
        <w:tc>
          <w:tcPr>
            <w:tcW w:w="6195" w:type="dxa"/>
            <w:tcBorders>
              <w:left w:val="single" w:sz="4" w:space="0" w:color="000000"/>
              <w:bottom w:val="single" w:sz="4" w:space="0" w:color="000000"/>
              <w:right w:val="single" w:sz="4" w:space="0" w:color="000000"/>
            </w:tcBorders>
          </w:tcPr>
          <w:p w14:paraId="7E0F83F2" w14:textId="77777777" w:rsidR="00232EDA" w:rsidRDefault="00232EDA" w:rsidP="00D15984">
            <w:pPr>
              <w:pStyle w:val="TableBody"/>
            </w:pPr>
            <w:r>
              <w:t>Add Route to OptiTransport Run Group</w:t>
            </w:r>
          </w:p>
        </w:tc>
      </w:tr>
      <w:tr w:rsidR="00232EDA" w14:paraId="07B9C825" w14:textId="77777777" w:rsidTr="00DC390C">
        <w:tc>
          <w:tcPr>
            <w:tcW w:w="1940" w:type="dxa"/>
            <w:tcBorders>
              <w:left w:val="single" w:sz="4" w:space="0" w:color="000000"/>
              <w:bottom w:val="single" w:sz="4" w:space="0" w:color="000000"/>
            </w:tcBorders>
          </w:tcPr>
          <w:p w14:paraId="75C8ED18" w14:textId="77777777" w:rsidR="00232EDA" w:rsidRPr="00D15984" w:rsidRDefault="00232EDA" w:rsidP="00D15984">
            <w:pPr>
              <w:pStyle w:val="TableBody"/>
              <w:rPr>
                <w:b/>
                <w:bCs/>
              </w:rPr>
            </w:pPr>
            <w:r w:rsidRPr="00D15984">
              <w:rPr>
                <w:b/>
                <w:bCs/>
              </w:rPr>
              <w:t>1121</w:t>
            </w:r>
          </w:p>
        </w:tc>
        <w:tc>
          <w:tcPr>
            <w:tcW w:w="6195" w:type="dxa"/>
            <w:tcBorders>
              <w:left w:val="single" w:sz="4" w:space="0" w:color="000000"/>
              <w:bottom w:val="single" w:sz="4" w:space="0" w:color="000000"/>
              <w:right w:val="single" w:sz="4" w:space="0" w:color="000000"/>
            </w:tcBorders>
          </w:tcPr>
          <w:p w14:paraId="383C98AC" w14:textId="77777777" w:rsidR="00232EDA" w:rsidRDefault="00232EDA" w:rsidP="00D15984">
            <w:pPr>
              <w:pStyle w:val="TableBody"/>
            </w:pPr>
            <w:r>
              <w:t>Remove Route from OptiTransport Run Group</w:t>
            </w:r>
          </w:p>
        </w:tc>
      </w:tr>
      <w:tr w:rsidR="00232EDA" w14:paraId="15D4A180" w14:textId="77777777" w:rsidTr="00DC390C">
        <w:tc>
          <w:tcPr>
            <w:tcW w:w="1940" w:type="dxa"/>
            <w:tcBorders>
              <w:left w:val="single" w:sz="4" w:space="0" w:color="000000"/>
              <w:bottom w:val="single" w:sz="4" w:space="0" w:color="000000"/>
            </w:tcBorders>
          </w:tcPr>
          <w:p w14:paraId="7D3FD5C1" w14:textId="77777777" w:rsidR="00232EDA" w:rsidRPr="00D15984" w:rsidRDefault="00232EDA" w:rsidP="00D15984">
            <w:pPr>
              <w:pStyle w:val="TableBody"/>
              <w:rPr>
                <w:b/>
                <w:bCs/>
              </w:rPr>
            </w:pPr>
            <w:r w:rsidRPr="00D15984">
              <w:rPr>
                <w:b/>
                <w:bCs/>
              </w:rPr>
              <w:t>1122</w:t>
            </w:r>
          </w:p>
        </w:tc>
        <w:tc>
          <w:tcPr>
            <w:tcW w:w="6195" w:type="dxa"/>
            <w:tcBorders>
              <w:left w:val="single" w:sz="4" w:space="0" w:color="000000"/>
              <w:bottom w:val="single" w:sz="4" w:space="0" w:color="000000"/>
              <w:right w:val="single" w:sz="4" w:space="0" w:color="000000"/>
            </w:tcBorders>
          </w:tcPr>
          <w:p w14:paraId="14F854A9" w14:textId="3E025AC5" w:rsidR="00232EDA" w:rsidRDefault="00232EDA" w:rsidP="00D15984">
            <w:pPr>
              <w:pStyle w:val="TableBody"/>
            </w:pPr>
            <w:r>
              <w:t xml:space="preserve">Run </w:t>
            </w:r>
            <w:ins w:id="990" w:author="Moses, Robbie" w:date="2023-02-17T04:25:00Z">
              <w:r w:rsidR="00F52143">
                <w:t xml:space="preserve">the </w:t>
              </w:r>
            </w:ins>
            <w:r>
              <w:t>OptiTransport optimization process</w:t>
            </w:r>
          </w:p>
        </w:tc>
      </w:tr>
      <w:tr w:rsidR="00232EDA" w14:paraId="1DA5C732" w14:textId="77777777" w:rsidTr="00DC390C">
        <w:tc>
          <w:tcPr>
            <w:tcW w:w="1940" w:type="dxa"/>
            <w:tcBorders>
              <w:left w:val="single" w:sz="4" w:space="0" w:color="000000"/>
              <w:bottom w:val="single" w:sz="4" w:space="0" w:color="000000"/>
            </w:tcBorders>
          </w:tcPr>
          <w:p w14:paraId="194477A1" w14:textId="77777777" w:rsidR="00232EDA" w:rsidRPr="00D15984" w:rsidRDefault="00232EDA" w:rsidP="00D15984">
            <w:pPr>
              <w:pStyle w:val="TableBody"/>
              <w:rPr>
                <w:b/>
                <w:bCs/>
              </w:rPr>
            </w:pPr>
            <w:r w:rsidRPr="00D15984">
              <w:rPr>
                <w:b/>
                <w:bCs/>
              </w:rPr>
              <w:t>1123</w:t>
            </w:r>
          </w:p>
        </w:tc>
        <w:tc>
          <w:tcPr>
            <w:tcW w:w="6195" w:type="dxa"/>
            <w:tcBorders>
              <w:left w:val="single" w:sz="4" w:space="0" w:color="000000"/>
              <w:bottom w:val="single" w:sz="4" w:space="0" w:color="000000"/>
              <w:right w:val="single" w:sz="4" w:space="0" w:color="000000"/>
            </w:tcBorders>
          </w:tcPr>
          <w:p w14:paraId="72AE23F1" w14:textId="77777777" w:rsidR="00232EDA" w:rsidRDefault="00232EDA" w:rsidP="00D15984">
            <w:pPr>
              <w:pStyle w:val="TableBody"/>
            </w:pPr>
            <w:r w:rsidRPr="00F95722">
              <w:t>Delete Route Definition</w:t>
            </w:r>
          </w:p>
        </w:tc>
      </w:tr>
      <w:tr w:rsidR="00232EDA" w14:paraId="674C4A99" w14:textId="77777777" w:rsidTr="00DC390C">
        <w:tc>
          <w:tcPr>
            <w:tcW w:w="1940" w:type="dxa"/>
            <w:tcBorders>
              <w:top w:val="single" w:sz="4" w:space="0" w:color="000000"/>
              <w:left w:val="single" w:sz="4" w:space="0" w:color="000000"/>
              <w:bottom w:val="single" w:sz="4" w:space="0" w:color="000000"/>
            </w:tcBorders>
          </w:tcPr>
          <w:p w14:paraId="7BD77957" w14:textId="77777777" w:rsidR="00232EDA" w:rsidRPr="00D15984" w:rsidRDefault="00232EDA" w:rsidP="00D15984">
            <w:pPr>
              <w:pStyle w:val="TableBody"/>
              <w:rPr>
                <w:b/>
                <w:bCs/>
              </w:rPr>
            </w:pPr>
            <w:r w:rsidRPr="00D15984">
              <w:rPr>
                <w:b/>
                <w:bCs/>
              </w:rPr>
              <w:t>2001</w:t>
            </w:r>
          </w:p>
        </w:tc>
        <w:tc>
          <w:tcPr>
            <w:tcW w:w="6195" w:type="dxa"/>
            <w:tcBorders>
              <w:top w:val="single" w:sz="4" w:space="0" w:color="000000"/>
              <w:left w:val="single" w:sz="4" w:space="0" w:color="000000"/>
              <w:bottom w:val="single" w:sz="4" w:space="0" w:color="000000"/>
              <w:right w:val="single" w:sz="4" w:space="0" w:color="000000"/>
            </w:tcBorders>
          </w:tcPr>
          <w:p w14:paraId="1456F6F1" w14:textId="77777777" w:rsidR="00232EDA" w:rsidRDefault="00232EDA" w:rsidP="00D15984">
            <w:pPr>
              <w:pStyle w:val="TableBody"/>
            </w:pPr>
            <w:r>
              <w:t>Created Model</w:t>
            </w:r>
          </w:p>
        </w:tc>
      </w:tr>
      <w:tr w:rsidR="00232EDA" w14:paraId="33DFE96E" w14:textId="77777777" w:rsidTr="00DC390C">
        <w:tc>
          <w:tcPr>
            <w:tcW w:w="1940" w:type="dxa"/>
            <w:tcBorders>
              <w:top w:val="single" w:sz="4" w:space="0" w:color="000000"/>
              <w:left w:val="single" w:sz="4" w:space="0" w:color="000000"/>
              <w:bottom w:val="single" w:sz="4" w:space="0" w:color="000000"/>
            </w:tcBorders>
          </w:tcPr>
          <w:p w14:paraId="74D6C19F" w14:textId="77777777" w:rsidR="00232EDA" w:rsidRPr="00D15984" w:rsidRDefault="00232EDA" w:rsidP="00D15984">
            <w:pPr>
              <w:pStyle w:val="TableBody"/>
              <w:rPr>
                <w:b/>
                <w:bCs/>
              </w:rPr>
            </w:pPr>
            <w:r w:rsidRPr="00D15984">
              <w:rPr>
                <w:b/>
                <w:bCs/>
              </w:rPr>
              <w:lastRenderedPageBreak/>
              <w:t>2002</w:t>
            </w:r>
          </w:p>
        </w:tc>
        <w:tc>
          <w:tcPr>
            <w:tcW w:w="6195" w:type="dxa"/>
            <w:tcBorders>
              <w:top w:val="single" w:sz="4" w:space="0" w:color="000000"/>
              <w:left w:val="single" w:sz="4" w:space="0" w:color="000000"/>
              <w:bottom w:val="single" w:sz="4" w:space="0" w:color="000000"/>
              <w:right w:val="single" w:sz="4" w:space="0" w:color="000000"/>
            </w:tcBorders>
          </w:tcPr>
          <w:p w14:paraId="6DCEDC22" w14:textId="77777777" w:rsidR="00232EDA" w:rsidRDefault="00232EDA" w:rsidP="00D15984">
            <w:pPr>
              <w:pStyle w:val="TableBody"/>
            </w:pPr>
            <w:r>
              <w:t>Updated BRN Parameters</w:t>
            </w:r>
          </w:p>
        </w:tc>
      </w:tr>
      <w:tr w:rsidR="00232EDA" w14:paraId="0A8342DE" w14:textId="77777777" w:rsidTr="00DC390C">
        <w:tc>
          <w:tcPr>
            <w:tcW w:w="1940" w:type="dxa"/>
            <w:tcBorders>
              <w:top w:val="single" w:sz="4" w:space="0" w:color="000000"/>
              <w:left w:val="single" w:sz="4" w:space="0" w:color="000000"/>
              <w:bottom w:val="single" w:sz="4" w:space="0" w:color="000000"/>
            </w:tcBorders>
          </w:tcPr>
          <w:p w14:paraId="300AFC26" w14:textId="77777777" w:rsidR="00232EDA" w:rsidRPr="00D15984" w:rsidRDefault="00232EDA" w:rsidP="00D15984">
            <w:pPr>
              <w:pStyle w:val="TableBody"/>
              <w:rPr>
                <w:b/>
                <w:bCs/>
              </w:rPr>
            </w:pPr>
            <w:r w:rsidRPr="00D15984">
              <w:rPr>
                <w:b/>
                <w:bCs/>
              </w:rPr>
              <w:t>2003</w:t>
            </w:r>
          </w:p>
        </w:tc>
        <w:tc>
          <w:tcPr>
            <w:tcW w:w="6195" w:type="dxa"/>
            <w:tcBorders>
              <w:top w:val="single" w:sz="4" w:space="0" w:color="000000"/>
              <w:left w:val="single" w:sz="4" w:space="0" w:color="000000"/>
              <w:bottom w:val="single" w:sz="4" w:space="0" w:color="000000"/>
              <w:right w:val="single" w:sz="4" w:space="0" w:color="000000"/>
            </w:tcBorders>
          </w:tcPr>
          <w:p w14:paraId="307819D1" w14:textId="77777777" w:rsidR="00232EDA" w:rsidRDefault="00232EDA" w:rsidP="00D15984">
            <w:pPr>
              <w:pStyle w:val="TableBody"/>
            </w:pPr>
            <w:r>
              <w:t>(Not Used)</w:t>
            </w:r>
          </w:p>
        </w:tc>
      </w:tr>
      <w:tr w:rsidR="00232EDA" w14:paraId="033B651C" w14:textId="77777777" w:rsidTr="00DC390C">
        <w:tc>
          <w:tcPr>
            <w:tcW w:w="1940" w:type="dxa"/>
            <w:tcBorders>
              <w:top w:val="single" w:sz="4" w:space="0" w:color="000000"/>
              <w:left w:val="single" w:sz="4" w:space="0" w:color="000000"/>
              <w:bottom w:val="single" w:sz="4" w:space="0" w:color="000000"/>
            </w:tcBorders>
          </w:tcPr>
          <w:p w14:paraId="68A8ED40" w14:textId="77777777" w:rsidR="00232EDA" w:rsidRPr="00D15984" w:rsidRDefault="00232EDA" w:rsidP="00D15984">
            <w:pPr>
              <w:pStyle w:val="TableBody"/>
              <w:rPr>
                <w:b/>
                <w:bCs/>
              </w:rPr>
            </w:pPr>
            <w:r w:rsidRPr="00D15984">
              <w:rPr>
                <w:b/>
                <w:bCs/>
              </w:rPr>
              <w:t>2004</w:t>
            </w:r>
          </w:p>
        </w:tc>
        <w:tc>
          <w:tcPr>
            <w:tcW w:w="6195" w:type="dxa"/>
            <w:tcBorders>
              <w:top w:val="single" w:sz="4" w:space="0" w:color="000000"/>
              <w:left w:val="single" w:sz="4" w:space="0" w:color="000000"/>
              <w:bottom w:val="single" w:sz="4" w:space="0" w:color="000000"/>
              <w:right w:val="single" w:sz="4" w:space="0" w:color="000000"/>
            </w:tcBorders>
          </w:tcPr>
          <w:p w14:paraId="33A2AFB4" w14:textId="77777777" w:rsidR="00232EDA" w:rsidRDefault="00232EDA" w:rsidP="00D15984">
            <w:pPr>
              <w:pStyle w:val="TableBody"/>
            </w:pPr>
            <w:r>
              <w:t>Updated Model Cost</w:t>
            </w:r>
          </w:p>
        </w:tc>
      </w:tr>
      <w:tr w:rsidR="00232EDA" w14:paraId="235CB6B7" w14:textId="77777777" w:rsidTr="00DC390C">
        <w:tc>
          <w:tcPr>
            <w:tcW w:w="1940" w:type="dxa"/>
            <w:tcBorders>
              <w:top w:val="single" w:sz="4" w:space="0" w:color="000000"/>
              <w:left w:val="single" w:sz="4" w:space="0" w:color="000000"/>
              <w:bottom w:val="single" w:sz="4" w:space="0" w:color="000000"/>
            </w:tcBorders>
          </w:tcPr>
          <w:p w14:paraId="18A2990C" w14:textId="77777777" w:rsidR="00232EDA" w:rsidRPr="00D15984" w:rsidRDefault="00232EDA" w:rsidP="00D15984">
            <w:pPr>
              <w:pStyle w:val="TableBody"/>
              <w:rPr>
                <w:b/>
                <w:bCs/>
              </w:rPr>
            </w:pPr>
            <w:r w:rsidRPr="00D15984">
              <w:rPr>
                <w:b/>
                <w:bCs/>
              </w:rPr>
              <w:t>2005</w:t>
            </w:r>
          </w:p>
        </w:tc>
        <w:tc>
          <w:tcPr>
            <w:tcW w:w="6195" w:type="dxa"/>
            <w:tcBorders>
              <w:top w:val="single" w:sz="4" w:space="0" w:color="000000"/>
              <w:left w:val="single" w:sz="4" w:space="0" w:color="000000"/>
              <w:bottom w:val="single" w:sz="4" w:space="0" w:color="000000"/>
              <w:right w:val="single" w:sz="4" w:space="0" w:color="000000"/>
            </w:tcBorders>
          </w:tcPr>
          <w:p w14:paraId="30D62BD7" w14:textId="77777777" w:rsidR="00232EDA" w:rsidRDefault="00232EDA" w:rsidP="00D15984">
            <w:pPr>
              <w:pStyle w:val="TableBody"/>
            </w:pPr>
            <w:r>
              <w:t>Updated ATM Defaults by Currency</w:t>
            </w:r>
          </w:p>
        </w:tc>
      </w:tr>
      <w:tr w:rsidR="00232EDA" w14:paraId="1EA3DFF1" w14:textId="77777777" w:rsidTr="00DC390C">
        <w:tc>
          <w:tcPr>
            <w:tcW w:w="1940" w:type="dxa"/>
            <w:tcBorders>
              <w:top w:val="single" w:sz="4" w:space="0" w:color="000000"/>
              <w:left w:val="single" w:sz="4" w:space="0" w:color="000000"/>
              <w:bottom w:val="single" w:sz="4" w:space="0" w:color="000000"/>
            </w:tcBorders>
          </w:tcPr>
          <w:p w14:paraId="36DA5BA1" w14:textId="77777777" w:rsidR="00232EDA" w:rsidRPr="00D15984" w:rsidRDefault="00232EDA" w:rsidP="00D15984">
            <w:pPr>
              <w:pStyle w:val="TableBody"/>
              <w:rPr>
                <w:b/>
                <w:bCs/>
              </w:rPr>
            </w:pPr>
            <w:r w:rsidRPr="00D15984">
              <w:rPr>
                <w:b/>
                <w:bCs/>
              </w:rPr>
              <w:t>2006</w:t>
            </w:r>
          </w:p>
        </w:tc>
        <w:tc>
          <w:tcPr>
            <w:tcW w:w="6195" w:type="dxa"/>
            <w:tcBorders>
              <w:top w:val="single" w:sz="4" w:space="0" w:color="000000"/>
              <w:left w:val="single" w:sz="4" w:space="0" w:color="000000"/>
              <w:bottom w:val="single" w:sz="4" w:space="0" w:color="000000"/>
              <w:right w:val="single" w:sz="4" w:space="0" w:color="000000"/>
            </w:tcBorders>
          </w:tcPr>
          <w:p w14:paraId="71F9FE76" w14:textId="77777777" w:rsidR="00232EDA" w:rsidRDefault="00232EDA" w:rsidP="00D15984">
            <w:pPr>
              <w:pStyle w:val="TableBody"/>
            </w:pPr>
            <w:r>
              <w:t>Updated Model</w:t>
            </w:r>
          </w:p>
        </w:tc>
      </w:tr>
      <w:tr w:rsidR="00232EDA" w14:paraId="28E325AA" w14:textId="77777777" w:rsidTr="00DC390C">
        <w:tc>
          <w:tcPr>
            <w:tcW w:w="1940" w:type="dxa"/>
            <w:tcBorders>
              <w:top w:val="single" w:sz="4" w:space="0" w:color="000000"/>
              <w:left w:val="single" w:sz="4" w:space="0" w:color="000000"/>
              <w:bottom w:val="single" w:sz="4" w:space="0" w:color="000000"/>
            </w:tcBorders>
          </w:tcPr>
          <w:p w14:paraId="0FD2E9C2" w14:textId="77777777" w:rsidR="00232EDA" w:rsidRPr="00D15984" w:rsidRDefault="00232EDA" w:rsidP="00D15984">
            <w:pPr>
              <w:pStyle w:val="TableBody"/>
              <w:rPr>
                <w:b/>
                <w:bCs/>
              </w:rPr>
            </w:pPr>
            <w:r w:rsidRPr="00D15984">
              <w:rPr>
                <w:b/>
                <w:bCs/>
              </w:rPr>
              <w:t>2007</w:t>
            </w:r>
          </w:p>
        </w:tc>
        <w:tc>
          <w:tcPr>
            <w:tcW w:w="6195" w:type="dxa"/>
            <w:tcBorders>
              <w:top w:val="single" w:sz="4" w:space="0" w:color="000000"/>
              <w:left w:val="single" w:sz="4" w:space="0" w:color="000000"/>
              <w:bottom w:val="single" w:sz="4" w:space="0" w:color="000000"/>
              <w:right w:val="single" w:sz="4" w:space="0" w:color="000000"/>
            </w:tcBorders>
          </w:tcPr>
          <w:p w14:paraId="295E7CB6" w14:textId="77777777" w:rsidR="00232EDA" w:rsidRDefault="00232EDA" w:rsidP="00D15984">
            <w:pPr>
              <w:pStyle w:val="TableBody"/>
            </w:pPr>
            <w:r>
              <w:t>Inserted New Service Shift Day</w:t>
            </w:r>
          </w:p>
        </w:tc>
      </w:tr>
      <w:tr w:rsidR="00232EDA" w14:paraId="3ED92E5A" w14:textId="77777777" w:rsidTr="00DC390C">
        <w:tc>
          <w:tcPr>
            <w:tcW w:w="1940" w:type="dxa"/>
            <w:tcBorders>
              <w:top w:val="single" w:sz="4" w:space="0" w:color="000000"/>
              <w:left w:val="single" w:sz="4" w:space="0" w:color="000000"/>
              <w:bottom w:val="single" w:sz="4" w:space="0" w:color="000000"/>
            </w:tcBorders>
          </w:tcPr>
          <w:p w14:paraId="2D28B28A" w14:textId="77777777" w:rsidR="00232EDA" w:rsidRPr="00D15984" w:rsidRDefault="00232EDA" w:rsidP="00D15984">
            <w:pPr>
              <w:pStyle w:val="TableBody"/>
              <w:rPr>
                <w:b/>
                <w:bCs/>
              </w:rPr>
            </w:pPr>
            <w:r w:rsidRPr="00D15984">
              <w:rPr>
                <w:b/>
                <w:bCs/>
              </w:rPr>
              <w:t>2008</w:t>
            </w:r>
          </w:p>
        </w:tc>
        <w:tc>
          <w:tcPr>
            <w:tcW w:w="6195" w:type="dxa"/>
            <w:tcBorders>
              <w:top w:val="single" w:sz="4" w:space="0" w:color="000000"/>
              <w:left w:val="single" w:sz="4" w:space="0" w:color="000000"/>
              <w:bottom w:val="single" w:sz="4" w:space="0" w:color="000000"/>
              <w:right w:val="single" w:sz="4" w:space="0" w:color="000000"/>
            </w:tcBorders>
          </w:tcPr>
          <w:p w14:paraId="0D56326D" w14:textId="77777777" w:rsidR="00232EDA" w:rsidRDefault="00232EDA" w:rsidP="00D15984">
            <w:pPr>
              <w:pStyle w:val="TableBody"/>
            </w:pPr>
            <w:r>
              <w:t>Inserted Service Costs</w:t>
            </w:r>
          </w:p>
        </w:tc>
      </w:tr>
      <w:tr w:rsidR="00232EDA" w14:paraId="6D335632" w14:textId="77777777" w:rsidTr="00DC390C">
        <w:tc>
          <w:tcPr>
            <w:tcW w:w="1940" w:type="dxa"/>
            <w:tcBorders>
              <w:top w:val="single" w:sz="4" w:space="0" w:color="000000"/>
              <w:left w:val="single" w:sz="4" w:space="0" w:color="000000"/>
              <w:bottom w:val="single" w:sz="4" w:space="0" w:color="000000"/>
            </w:tcBorders>
          </w:tcPr>
          <w:p w14:paraId="2CD419B9" w14:textId="77777777" w:rsidR="00232EDA" w:rsidRPr="00D15984" w:rsidRDefault="00232EDA" w:rsidP="00D15984">
            <w:pPr>
              <w:pStyle w:val="TableBody"/>
              <w:rPr>
                <w:b/>
                <w:bCs/>
              </w:rPr>
            </w:pPr>
            <w:r w:rsidRPr="00D15984">
              <w:rPr>
                <w:b/>
                <w:bCs/>
              </w:rPr>
              <w:t>2009</w:t>
            </w:r>
          </w:p>
        </w:tc>
        <w:tc>
          <w:tcPr>
            <w:tcW w:w="6195" w:type="dxa"/>
            <w:tcBorders>
              <w:top w:val="single" w:sz="4" w:space="0" w:color="000000"/>
              <w:left w:val="single" w:sz="4" w:space="0" w:color="000000"/>
              <w:bottom w:val="single" w:sz="4" w:space="0" w:color="000000"/>
              <w:right w:val="single" w:sz="4" w:space="0" w:color="000000"/>
            </w:tcBorders>
          </w:tcPr>
          <w:p w14:paraId="5FEB9EAE" w14:textId="77777777" w:rsidR="00232EDA" w:rsidRDefault="00232EDA" w:rsidP="00D15984">
            <w:pPr>
              <w:pStyle w:val="TableBody"/>
            </w:pPr>
            <w:r>
              <w:t>Assigned BRN Parameters</w:t>
            </w:r>
          </w:p>
        </w:tc>
      </w:tr>
      <w:tr w:rsidR="00232EDA" w14:paraId="2B4C2B5F" w14:textId="77777777" w:rsidTr="00DC390C">
        <w:tc>
          <w:tcPr>
            <w:tcW w:w="1940" w:type="dxa"/>
            <w:tcBorders>
              <w:top w:val="single" w:sz="4" w:space="0" w:color="000000"/>
              <w:left w:val="single" w:sz="4" w:space="0" w:color="000000"/>
              <w:bottom w:val="single" w:sz="4" w:space="0" w:color="000000"/>
            </w:tcBorders>
          </w:tcPr>
          <w:p w14:paraId="657EA5F6" w14:textId="77777777" w:rsidR="00232EDA" w:rsidRPr="00D15984" w:rsidRDefault="00232EDA" w:rsidP="00D15984">
            <w:pPr>
              <w:pStyle w:val="TableBody"/>
              <w:rPr>
                <w:b/>
                <w:bCs/>
              </w:rPr>
            </w:pPr>
            <w:r w:rsidRPr="00D15984">
              <w:rPr>
                <w:b/>
                <w:bCs/>
              </w:rPr>
              <w:t>2010</w:t>
            </w:r>
          </w:p>
        </w:tc>
        <w:tc>
          <w:tcPr>
            <w:tcW w:w="6195" w:type="dxa"/>
            <w:tcBorders>
              <w:top w:val="single" w:sz="4" w:space="0" w:color="000000"/>
              <w:left w:val="single" w:sz="4" w:space="0" w:color="000000"/>
              <w:bottom w:val="single" w:sz="4" w:space="0" w:color="000000"/>
              <w:right w:val="single" w:sz="4" w:space="0" w:color="000000"/>
            </w:tcBorders>
          </w:tcPr>
          <w:p w14:paraId="46B1BA7D" w14:textId="77777777" w:rsidR="00232EDA" w:rsidRDefault="00232EDA" w:rsidP="00D15984">
            <w:pPr>
              <w:pStyle w:val="TableBody"/>
            </w:pPr>
            <w:r>
              <w:t>Assigned ATM Parameters</w:t>
            </w:r>
          </w:p>
        </w:tc>
      </w:tr>
      <w:tr w:rsidR="00232EDA" w14:paraId="3C793B01" w14:textId="77777777" w:rsidTr="00DC390C">
        <w:tc>
          <w:tcPr>
            <w:tcW w:w="1940" w:type="dxa"/>
            <w:tcBorders>
              <w:top w:val="single" w:sz="4" w:space="0" w:color="000000"/>
              <w:left w:val="single" w:sz="4" w:space="0" w:color="000000"/>
              <w:bottom w:val="single" w:sz="4" w:space="0" w:color="000000"/>
            </w:tcBorders>
          </w:tcPr>
          <w:p w14:paraId="2428ACD0" w14:textId="77777777" w:rsidR="00232EDA" w:rsidRPr="00D15984" w:rsidRDefault="00232EDA" w:rsidP="00D15984">
            <w:pPr>
              <w:pStyle w:val="TableBody"/>
              <w:rPr>
                <w:b/>
                <w:bCs/>
              </w:rPr>
            </w:pPr>
            <w:r w:rsidRPr="00D15984">
              <w:rPr>
                <w:b/>
                <w:bCs/>
              </w:rPr>
              <w:t>2011</w:t>
            </w:r>
          </w:p>
        </w:tc>
        <w:tc>
          <w:tcPr>
            <w:tcW w:w="6195" w:type="dxa"/>
            <w:tcBorders>
              <w:top w:val="single" w:sz="4" w:space="0" w:color="000000"/>
              <w:left w:val="single" w:sz="4" w:space="0" w:color="000000"/>
              <w:bottom w:val="single" w:sz="4" w:space="0" w:color="000000"/>
              <w:right w:val="single" w:sz="4" w:space="0" w:color="000000"/>
            </w:tcBorders>
          </w:tcPr>
          <w:p w14:paraId="477A5E1C" w14:textId="77777777" w:rsidR="00232EDA" w:rsidRDefault="00232EDA" w:rsidP="00D15984">
            <w:pPr>
              <w:pStyle w:val="TableBody"/>
            </w:pPr>
            <w:r>
              <w:t>Updated Model Interest Rate</w:t>
            </w:r>
          </w:p>
        </w:tc>
      </w:tr>
      <w:tr w:rsidR="00232EDA" w14:paraId="1BDC25FE" w14:textId="77777777" w:rsidTr="00DC390C">
        <w:tc>
          <w:tcPr>
            <w:tcW w:w="1940" w:type="dxa"/>
            <w:tcBorders>
              <w:top w:val="single" w:sz="4" w:space="0" w:color="000000"/>
              <w:left w:val="single" w:sz="4" w:space="0" w:color="000000"/>
              <w:bottom w:val="single" w:sz="4" w:space="0" w:color="000000"/>
            </w:tcBorders>
          </w:tcPr>
          <w:p w14:paraId="11D95F3F" w14:textId="77777777" w:rsidR="00232EDA" w:rsidRPr="00D15984" w:rsidRDefault="00232EDA" w:rsidP="00D15984">
            <w:pPr>
              <w:pStyle w:val="TableBody"/>
              <w:rPr>
                <w:b/>
                <w:bCs/>
              </w:rPr>
            </w:pPr>
            <w:r w:rsidRPr="00D15984">
              <w:rPr>
                <w:b/>
                <w:bCs/>
              </w:rPr>
              <w:t>2012</w:t>
            </w:r>
          </w:p>
        </w:tc>
        <w:tc>
          <w:tcPr>
            <w:tcW w:w="6195" w:type="dxa"/>
            <w:tcBorders>
              <w:top w:val="single" w:sz="4" w:space="0" w:color="000000"/>
              <w:left w:val="single" w:sz="4" w:space="0" w:color="000000"/>
              <w:bottom w:val="single" w:sz="4" w:space="0" w:color="000000"/>
              <w:right w:val="single" w:sz="4" w:space="0" w:color="000000"/>
            </w:tcBorders>
          </w:tcPr>
          <w:p w14:paraId="5B27AB1C" w14:textId="77777777" w:rsidR="00232EDA" w:rsidRDefault="00232EDA" w:rsidP="00D15984">
            <w:pPr>
              <w:pStyle w:val="TableBody"/>
            </w:pPr>
            <w:r>
              <w:t>Inserted Model Exchange Rate</w:t>
            </w:r>
          </w:p>
        </w:tc>
      </w:tr>
      <w:tr w:rsidR="00232EDA" w14:paraId="1D946D13" w14:textId="77777777" w:rsidTr="00DC390C">
        <w:tc>
          <w:tcPr>
            <w:tcW w:w="1940" w:type="dxa"/>
            <w:tcBorders>
              <w:top w:val="single" w:sz="4" w:space="0" w:color="000000"/>
              <w:left w:val="single" w:sz="4" w:space="0" w:color="000000"/>
              <w:bottom w:val="single" w:sz="4" w:space="0" w:color="000000"/>
            </w:tcBorders>
          </w:tcPr>
          <w:p w14:paraId="67AA4C6D" w14:textId="77777777" w:rsidR="00232EDA" w:rsidRPr="00D15984" w:rsidRDefault="00232EDA" w:rsidP="00D15984">
            <w:pPr>
              <w:pStyle w:val="TableBody"/>
              <w:rPr>
                <w:b/>
                <w:bCs/>
              </w:rPr>
            </w:pPr>
            <w:r w:rsidRPr="00D15984">
              <w:rPr>
                <w:b/>
                <w:bCs/>
              </w:rPr>
              <w:t>2013</w:t>
            </w:r>
          </w:p>
        </w:tc>
        <w:tc>
          <w:tcPr>
            <w:tcW w:w="6195" w:type="dxa"/>
            <w:tcBorders>
              <w:top w:val="single" w:sz="4" w:space="0" w:color="000000"/>
              <w:left w:val="single" w:sz="4" w:space="0" w:color="000000"/>
              <w:bottom w:val="single" w:sz="4" w:space="0" w:color="000000"/>
              <w:right w:val="single" w:sz="4" w:space="0" w:color="000000"/>
            </w:tcBorders>
          </w:tcPr>
          <w:p w14:paraId="0B42D28F" w14:textId="77777777" w:rsidR="00232EDA" w:rsidRDefault="00232EDA" w:rsidP="00D15984">
            <w:pPr>
              <w:pStyle w:val="TableBody"/>
            </w:pPr>
            <w:r>
              <w:t>Updated Model Exchange Rate</w:t>
            </w:r>
          </w:p>
        </w:tc>
      </w:tr>
      <w:tr w:rsidR="00232EDA" w14:paraId="4D666130" w14:textId="77777777" w:rsidTr="00DC390C">
        <w:tc>
          <w:tcPr>
            <w:tcW w:w="1940" w:type="dxa"/>
            <w:tcBorders>
              <w:top w:val="single" w:sz="4" w:space="0" w:color="000000"/>
              <w:left w:val="single" w:sz="4" w:space="0" w:color="000000"/>
              <w:bottom w:val="single" w:sz="4" w:space="0" w:color="000000"/>
            </w:tcBorders>
          </w:tcPr>
          <w:p w14:paraId="6229436C" w14:textId="77777777" w:rsidR="00232EDA" w:rsidRPr="00D15984" w:rsidRDefault="00232EDA" w:rsidP="00D15984">
            <w:pPr>
              <w:pStyle w:val="TableBody"/>
              <w:rPr>
                <w:b/>
                <w:bCs/>
              </w:rPr>
            </w:pPr>
            <w:r w:rsidRPr="00D15984">
              <w:rPr>
                <w:b/>
                <w:bCs/>
              </w:rPr>
              <w:t>2014</w:t>
            </w:r>
          </w:p>
        </w:tc>
        <w:tc>
          <w:tcPr>
            <w:tcW w:w="6195" w:type="dxa"/>
            <w:tcBorders>
              <w:top w:val="single" w:sz="4" w:space="0" w:color="000000"/>
              <w:left w:val="single" w:sz="4" w:space="0" w:color="000000"/>
              <w:bottom w:val="single" w:sz="4" w:space="0" w:color="000000"/>
              <w:right w:val="single" w:sz="4" w:space="0" w:color="000000"/>
            </w:tcBorders>
          </w:tcPr>
          <w:p w14:paraId="640C780C" w14:textId="77777777" w:rsidR="00232EDA" w:rsidRDefault="00232EDA" w:rsidP="00D15984">
            <w:pPr>
              <w:pStyle w:val="TableBody"/>
            </w:pPr>
            <w:r>
              <w:t>Deleted Model Exchange Rate</w:t>
            </w:r>
          </w:p>
        </w:tc>
      </w:tr>
      <w:tr w:rsidR="00232EDA" w14:paraId="66039949" w14:textId="77777777" w:rsidTr="00DC390C">
        <w:tc>
          <w:tcPr>
            <w:tcW w:w="1940" w:type="dxa"/>
            <w:tcBorders>
              <w:top w:val="single" w:sz="4" w:space="0" w:color="000000"/>
              <w:left w:val="single" w:sz="4" w:space="0" w:color="000000"/>
              <w:bottom w:val="single" w:sz="4" w:space="0" w:color="000000"/>
            </w:tcBorders>
          </w:tcPr>
          <w:p w14:paraId="6BAB5FCD" w14:textId="77777777" w:rsidR="00232EDA" w:rsidRPr="00D15984" w:rsidRDefault="00232EDA" w:rsidP="00D15984">
            <w:pPr>
              <w:pStyle w:val="TableBody"/>
              <w:rPr>
                <w:b/>
                <w:bCs/>
              </w:rPr>
            </w:pPr>
            <w:r w:rsidRPr="00D15984">
              <w:rPr>
                <w:b/>
                <w:bCs/>
              </w:rPr>
              <w:t>2015</w:t>
            </w:r>
          </w:p>
        </w:tc>
        <w:tc>
          <w:tcPr>
            <w:tcW w:w="6195" w:type="dxa"/>
            <w:tcBorders>
              <w:top w:val="single" w:sz="4" w:space="0" w:color="000000"/>
              <w:left w:val="single" w:sz="4" w:space="0" w:color="000000"/>
              <w:bottom w:val="single" w:sz="4" w:space="0" w:color="000000"/>
              <w:right w:val="single" w:sz="4" w:space="0" w:color="000000"/>
            </w:tcBorders>
          </w:tcPr>
          <w:p w14:paraId="288734DC" w14:textId="77777777" w:rsidR="00232EDA" w:rsidRDefault="00232EDA" w:rsidP="00D15984">
            <w:pPr>
              <w:pStyle w:val="TableBody"/>
            </w:pPr>
            <w:r>
              <w:t>Deleted Model</w:t>
            </w:r>
          </w:p>
        </w:tc>
      </w:tr>
      <w:tr w:rsidR="00232EDA" w14:paraId="48B2135B" w14:textId="77777777" w:rsidTr="00DC390C">
        <w:tc>
          <w:tcPr>
            <w:tcW w:w="1940" w:type="dxa"/>
            <w:tcBorders>
              <w:top w:val="single" w:sz="4" w:space="0" w:color="000000"/>
              <w:left w:val="single" w:sz="4" w:space="0" w:color="000000"/>
              <w:bottom w:val="single" w:sz="4" w:space="0" w:color="000000"/>
            </w:tcBorders>
          </w:tcPr>
          <w:p w14:paraId="331C7CA8" w14:textId="77777777" w:rsidR="00232EDA" w:rsidRPr="00D15984" w:rsidRDefault="00232EDA" w:rsidP="00D15984">
            <w:pPr>
              <w:pStyle w:val="TableBody"/>
              <w:rPr>
                <w:b/>
                <w:bCs/>
              </w:rPr>
            </w:pPr>
            <w:r w:rsidRPr="00D15984">
              <w:rPr>
                <w:b/>
                <w:bCs/>
              </w:rPr>
              <w:t>2016</w:t>
            </w:r>
          </w:p>
        </w:tc>
        <w:tc>
          <w:tcPr>
            <w:tcW w:w="6195" w:type="dxa"/>
            <w:tcBorders>
              <w:top w:val="single" w:sz="4" w:space="0" w:color="000000"/>
              <w:left w:val="single" w:sz="4" w:space="0" w:color="000000"/>
              <w:bottom w:val="single" w:sz="4" w:space="0" w:color="000000"/>
              <w:right w:val="single" w:sz="4" w:space="0" w:color="000000"/>
            </w:tcBorders>
          </w:tcPr>
          <w:p w14:paraId="66E70B86" w14:textId="77777777" w:rsidR="00232EDA" w:rsidRDefault="00232EDA" w:rsidP="00D15984">
            <w:pPr>
              <w:pStyle w:val="TableBody"/>
            </w:pPr>
            <w:r>
              <w:t>Started Simulation</w:t>
            </w:r>
          </w:p>
        </w:tc>
      </w:tr>
      <w:tr w:rsidR="00232EDA" w14:paraId="455FFDBF" w14:textId="77777777" w:rsidTr="00DC390C">
        <w:tc>
          <w:tcPr>
            <w:tcW w:w="1940" w:type="dxa"/>
            <w:tcBorders>
              <w:top w:val="single" w:sz="4" w:space="0" w:color="000000"/>
              <w:left w:val="single" w:sz="4" w:space="0" w:color="000000"/>
              <w:bottom w:val="single" w:sz="4" w:space="0" w:color="000000"/>
            </w:tcBorders>
          </w:tcPr>
          <w:p w14:paraId="729D77AD" w14:textId="77777777" w:rsidR="00232EDA" w:rsidRPr="00D15984" w:rsidRDefault="00232EDA" w:rsidP="00D15984">
            <w:pPr>
              <w:pStyle w:val="TableBody"/>
              <w:rPr>
                <w:b/>
                <w:bCs/>
              </w:rPr>
            </w:pPr>
            <w:r w:rsidRPr="00D15984">
              <w:rPr>
                <w:b/>
                <w:bCs/>
              </w:rPr>
              <w:t>3001</w:t>
            </w:r>
          </w:p>
        </w:tc>
        <w:tc>
          <w:tcPr>
            <w:tcW w:w="6195" w:type="dxa"/>
            <w:tcBorders>
              <w:top w:val="single" w:sz="4" w:space="0" w:color="000000"/>
              <w:left w:val="single" w:sz="4" w:space="0" w:color="000000"/>
              <w:bottom w:val="single" w:sz="4" w:space="0" w:color="000000"/>
              <w:right w:val="single" w:sz="4" w:space="0" w:color="000000"/>
            </w:tcBorders>
          </w:tcPr>
          <w:p w14:paraId="1E051E16" w14:textId="77777777" w:rsidR="00232EDA" w:rsidRDefault="00232EDA" w:rsidP="00D15984">
            <w:pPr>
              <w:pStyle w:val="TableBody"/>
            </w:pPr>
            <w:r>
              <w:t>Modified VA Settings</w:t>
            </w:r>
          </w:p>
        </w:tc>
      </w:tr>
      <w:tr w:rsidR="00232EDA" w14:paraId="0ACFF8A5" w14:textId="77777777" w:rsidTr="00DC390C">
        <w:tc>
          <w:tcPr>
            <w:tcW w:w="1940" w:type="dxa"/>
            <w:tcBorders>
              <w:top w:val="single" w:sz="4" w:space="0" w:color="000000"/>
              <w:left w:val="single" w:sz="4" w:space="0" w:color="000000"/>
              <w:bottom w:val="single" w:sz="4" w:space="0" w:color="000000"/>
            </w:tcBorders>
          </w:tcPr>
          <w:p w14:paraId="0E96545E" w14:textId="77777777" w:rsidR="00232EDA" w:rsidRPr="00D15984" w:rsidRDefault="00232EDA" w:rsidP="00D15984">
            <w:pPr>
              <w:pStyle w:val="TableBody"/>
              <w:rPr>
                <w:b/>
                <w:bCs/>
              </w:rPr>
            </w:pPr>
            <w:r w:rsidRPr="00D15984">
              <w:rPr>
                <w:b/>
                <w:bCs/>
              </w:rPr>
              <w:t>3002</w:t>
            </w:r>
          </w:p>
        </w:tc>
        <w:tc>
          <w:tcPr>
            <w:tcW w:w="6195" w:type="dxa"/>
            <w:tcBorders>
              <w:top w:val="single" w:sz="4" w:space="0" w:color="000000"/>
              <w:left w:val="single" w:sz="4" w:space="0" w:color="000000"/>
              <w:bottom w:val="single" w:sz="4" w:space="0" w:color="000000"/>
              <w:right w:val="single" w:sz="4" w:space="0" w:color="000000"/>
            </w:tcBorders>
          </w:tcPr>
          <w:p w14:paraId="382F54AB" w14:textId="77777777" w:rsidR="00232EDA" w:rsidRDefault="00232EDA" w:rsidP="00D15984">
            <w:pPr>
              <w:pStyle w:val="TableBody"/>
            </w:pPr>
            <w:r>
              <w:t>Saved Forecasting Settings</w:t>
            </w:r>
          </w:p>
        </w:tc>
      </w:tr>
      <w:tr w:rsidR="00232EDA" w14:paraId="7A3D2301" w14:textId="77777777" w:rsidTr="00DC390C">
        <w:tc>
          <w:tcPr>
            <w:tcW w:w="1940" w:type="dxa"/>
            <w:tcBorders>
              <w:top w:val="single" w:sz="4" w:space="0" w:color="000000"/>
              <w:left w:val="single" w:sz="4" w:space="0" w:color="000000"/>
              <w:bottom w:val="single" w:sz="4" w:space="0" w:color="000000"/>
            </w:tcBorders>
          </w:tcPr>
          <w:p w14:paraId="67828138" w14:textId="77777777" w:rsidR="00232EDA" w:rsidRPr="00D15984" w:rsidRDefault="00232EDA" w:rsidP="00D15984">
            <w:pPr>
              <w:pStyle w:val="TableBody"/>
              <w:rPr>
                <w:b/>
                <w:bCs/>
              </w:rPr>
            </w:pPr>
            <w:r w:rsidRPr="00D15984">
              <w:rPr>
                <w:b/>
                <w:bCs/>
              </w:rPr>
              <w:t>4001</w:t>
            </w:r>
          </w:p>
        </w:tc>
        <w:tc>
          <w:tcPr>
            <w:tcW w:w="6195" w:type="dxa"/>
            <w:tcBorders>
              <w:top w:val="single" w:sz="4" w:space="0" w:color="000000"/>
              <w:left w:val="single" w:sz="4" w:space="0" w:color="000000"/>
              <w:bottom w:val="single" w:sz="4" w:space="0" w:color="000000"/>
              <w:right w:val="single" w:sz="4" w:space="0" w:color="000000"/>
            </w:tcBorders>
          </w:tcPr>
          <w:p w14:paraId="14A432CA" w14:textId="77777777" w:rsidR="00232EDA" w:rsidRDefault="00232EDA" w:rsidP="00D15984">
            <w:pPr>
              <w:pStyle w:val="TableBody"/>
            </w:pPr>
            <w:r>
              <w:t>Calendar Created</w:t>
            </w:r>
          </w:p>
        </w:tc>
      </w:tr>
      <w:tr w:rsidR="00232EDA" w14:paraId="0E876A4E" w14:textId="77777777" w:rsidTr="00DC390C">
        <w:tc>
          <w:tcPr>
            <w:tcW w:w="1940" w:type="dxa"/>
            <w:tcBorders>
              <w:top w:val="single" w:sz="4" w:space="0" w:color="000000"/>
              <w:left w:val="single" w:sz="4" w:space="0" w:color="000000"/>
              <w:bottom w:val="single" w:sz="4" w:space="0" w:color="000000"/>
            </w:tcBorders>
          </w:tcPr>
          <w:p w14:paraId="1674E357" w14:textId="77777777" w:rsidR="00232EDA" w:rsidRPr="00D15984" w:rsidRDefault="00232EDA" w:rsidP="00D15984">
            <w:pPr>
              <w:pStyle w:val="TableBody"/>
              <w:rPr>
                <w:b/>
                <w:bCs/>
              </w:rPr>
            </w:pPr>
            <w:r w:rsidRPr="00D15984">
              <w:rPr>
                <w:b/>
                <w:bCs/>
              </w:rPr>
              <w:t>4002</w:t>
            </w:r>
          </w:p>
        </w:tc>
        <w:tc>
          <w:tcPr>
            <w:tcW w:w="6195" w:type="dxa"/>
            <w:tcBorders>
              <w:top w:val="single" w:sz="4" w:space="0" w:color="000000"/>
              <w:left w:val="single" w:sz="4" w:space="0" w:color="000000"/>
              <w:bottom w:val="single" w:sz="4" w:space="0" w:color="000000"/>
              <w:right w:val="single" w:sz="4" w:space="0" w:color="000000"/>
            </w:tcBorders>
          </w:tcPr>
          <w:p w14:paraId="1D422B64" w14:textId="77777777" w:rsidR="00232EDA" w:rsidRDefault="00232EDA" w:rsidP="00D15984">
            <w:pPr>
              <w:pStyle w:val="TableBody"/>
            </w:pPr>
            <w:r>
              <w:t>Associated Event with Calendar</w:t>
            </w:r>
          </w:p>
        </w:tc>
      </w:tr>
      <w:tr w:rsidR="00232EDA" w14:paraId="2A93B00A" w14:textId="77777777" w:rsidTr="00DC390C">
        <w:tc>
          <w:tcPr>
            <w:tcW w:w="1940" w:type="dxa"/>
            <w:tcBorders>
              <w:top w:val="single" w:sz="4" w:space="0" w:color="000000"/>
              <w:left w:val="single" w:sz="4" w:space="0" w:color="000000"/>
              <w:bottom w:val="single" w:sz="4" w:space="0" w:color="000000"/>
            </w:tcBorders>
          </w:tcPr>
          <w:p w14:paraId="7C05F70B" w14:textId="77777777" w:rsidR="00232EDA" w:rsidRPr="00D15984" w:rsidRDefault="00232EDA" w:rsidP="00D15984">
            <w:pPr>
              <w:pStyle w:val="TableBody"/>
              <w:rPr>
                <w:b/>
                <w:bCs/>
              </w:rPr>
            </w:pPr>
            <w:r w:rsidRPr="00D15984">
              <w:rPr>
                <w:b/>
                <w:bCs/>
              </w:rPr>
              <w:t>4003</w:t>
            </w:r>
          </w:p>
        </w:tc>
        <w:tc>
          <w:tcPr>
            <w:tcW w:w="6195" w:type="dxa"/>
            <w:tcBorders>
              <w:top w:val="single" w:sz="4" w:space="0" w:color="000000"/>
              <w:left w:val="single" w:sz="4" w:space="0" w:color="000000"/>
              <w:bottom w:val="single" w:sz="4" w:space="0" w:color="000000"/>
              <w:right w:val="single" w:sz="4" w:space="0" w:color="000000"/>
            </w:tcBorders>
          </w:tcPr>
          <w:p w14:paraId="0BE3507E" w14:textId="77777777" w:rsidR="00232EDA" w:rsidRDefault="00232EDA" w:rsidP="00D15984">
            <w:pPr>
              <w:pStyle w:val="TableBody"/>
            </w:pPr>
            <w:r>
              <w:t>Dissociated Event with Calendar</w:t>
            </w:r>
          </w:p>
        </w:tc>
      </w:tr>
      <w:tr w:rsidR="00232EDA" w14:paraId="12D69320" w14:textId="77777777" w:rsidTr="00DC390C">
        <w:tc>
          <w:tcPr>
            <w:tcW w:w="1940" w:type="dxa"/>
            <w:tcBorders>
              <w:top w:val="single" w:sz="4" w:space="0" w:color="000000"/>
              <w:left w:val="single" w:sz="4" w:space="0" w:color="000000"/>
              <w:bottom w:val="single" w:sz="4" w:space="0" w:color="000000"/>
            </w:tcBorders>
          </w:tcPr>
          <w:p w14:paraId="7ED5474C" w14:textId="77777777" w:rsidR="00232EDA" w:rsidRPr="00D15984" w:rsidRDefault="00232EDA" w:rsidP="00D15984">
            <w:pPr>
              <w:pStyle w:val="TableBody"/>
              <w:rPr>
                <w:b/>
                <w:bCs/>
              </w:rPr>
            </w:pPr>
            <w:r w:rsidRPr="00D15984">
              <w:rPr>
                <w:b/>
                <w:bCs/>
              </w:rPr>
              <w:t>4004</w:t>
            </w:r>
          </w:p>
        </w:tc>
        <w:tc>
          <w:tcPr>
            <w:tcW w:w="6195" w:type="dxa"/>
            <w:tcBorders>
              <w:top w:val="single" w:sz="4" w:space="0" w:color="000000"/>
              <w:left w:val="single" w:sz="4" w:space="0" w:color="000000"/>
              <w:bottom w:val="single" w:sz="4" w:space="0" w:color="000000"/>
              <w:right w:val="single" w:sz="4" w:space="0" w:color="000000"/>
            </w:tcBorders>
          </w:tcPr>
          <w:p w14:paraId="571D1C61" w14:textId="77777777" w:rsidR="00232EDA" w:rsidRDefault="00232EDA" w:rsidP="00D15984">
            <w:pPr>
              <w:pStyle w:val="TableBody"/>
            </w:pPr>
            <w:r>
              <w:t>Created Calendar</w:t>
            </w:r>
          </w:p>
        </w:tc>
      </w:tr>
      <w:tr w:rsidR="00232EDA" w14:paraId="63BA91F0" w14:textId="77777777" w:rsidTr="00DC390C">
        <w:tc>
          <w:tcPr>
            <w:tcW w:w="1940" w:type="dxa"/>
            <w:tcBorders>
              <w:top w:val="single" w:sz="4" w:space="0" w:color="000000"/>
              <w:left w:val="single" w:sz="4" w:space="0" w:color="000000"/>
              <w:bottom w:val="single" w:sz="4" w:space="0" w:color="000000"/>
            </w:tcBorders>
          </w:tcPr>
          <w:p w14:paraId="4CD6FCF4" w14:textId="77777777" w:rsidR="00232EDA" w:rsidRPr="00D15984" w:rsidRDefault="00232EDA" w:rsidP="00D15984">
            <w:pPr>
              <w:pStyle w:val="TableBody"/>
              <w:rPr>
                <w:b/>
                <w:bCs/>
              </w:rPr>
            </w:pPr>
            <w:r w:rsidRPr="00D15984">
              <w:rPr>
                <w:b/>
                <w:bCs/>
              </w:rPr>
              <w:t>4005</w:t>
            </w:r>
          </w:p>
        </w:tc>
        <w:tc>
          <w:tcPr>
            <w:tcW w:w="6195" w:type="dxa"/>
            <w:tcBorders>
              <w:top w:val="single" w:sz="4" w:space="0" w:color="000000"/>
              <w:left w:val="single" w:sz="4" w:space="0" w:color="000000"/>
              <w:bottom w:val="single" w:sz="4" w:space="0" w:color="000000"/>
              <w:right w:val="single" w:sz="4" w:space="0" w:color="000000"/>
            </w:tcBorders>
          </w:tcPr>
          <w:p w14:paraId="6EB2FDAC" w14:textId="77777777" w:rsidR="00232EDA" w:rsidRDefault="00232EDA" w:rsidP="00D15984">
            <w:pPr>
              <w:pStyle w:val="TableBody"/>
            </w:pPr>
            <w:r>
              <w:t>Updated Calendar</w:t>
            </w:r>
          </w:p>
        </w:tc>
      </w:tr>
      <w:tr w:rsidR="00232EDA" w14:paraId="6F589D51" w14:textId="77777777" w:rsidTr="00DC390C">
        <w:tc>
          <w:tcPr>
            <w:tcW w:w="1940" w:type="dxa"/>
            <w:tcBorders>
              <w:top w:val="single" w:sz="4" w:space="0" w:color="000000"/>
              <w:left w:val="single" w:sz="4" w:space="0" w:color="000000"/>
              <w:bottom w:val="single" w:sz="4" w:space="0" w:color="000000"/>
            </w:tcBorders>
          </w:tcPr>
          <w:p w14:paraId="077D981B" w14:textId="77777777" w:rsidR="00232EDA" w:rsidRPr="00D15984" w:rsidRDefault="00232EDA" w:rsidP="00D15984">
            <w:pPr>
              <w:pStyle w:val="TableBody"/>
              <w:rPr>
                <w:b/>
                <w:bCs/>
              </w:rPr>
            </w:pPr>
            <w:r w:rsidRPr="00D15984">
              <w:rPr>
                <w:b/>
                <w:bCs/>
              </w:rPr>
              <w:t>4006</w:t>
            </w:r>
          </w:p>
        </w:tc>
        <w:tc>
          <w:tcPr>
            <w:tcW w:w="6195" w:type="dxa"/>
            <w:tcBorders>
              <w:top w:val="single" w:sz="4" w:space="0" w:color="000000"/>
              <w:left w:val="single" w:sz="4" w:space="0" w:color="000000"/>
              <w:bottom w:val="single" w:sz="4" w:space="0" w:color="000000"/>
              <w:right w:val="single" w:sz="4" w:space="0" w:color="000000"/>
            </w:tcBorders>
          </w:tcPr>
          <w:p w14:paraId="7840F735" w14:textId="77777777" w:rsidR="00232EDA" w:rsidRDefault="00232EDA" w:rsidP="00D15984">
            <w:pPr>
              <w:pStyle w:val="TableBody"/>
            </w:pPr>
            <w:r>
              <w:t>Deleted Calendar</w:t>
            </w:r>
          </w:p>
        </w:tc>
      </w:tr>
      <w:tr w:rsidR="00232EDA" w14:paraId="3E2502B0" w14:textId="77777777" w:rsidTr="00DC390C">
        <w:tc>
          <w:tcPr>
            <w:tcW w:w="1940" w:type="dxa"/>
            <w:tcBorders>
              <w:top w:val="single" w:sz="4" w:space="0" w:color="000000"/>
              <w:left w:val="single" w:sz="4" w:space="0" w:color="000000"/>
              <w:bottom w:val="single" w:sz="4" w:space="0" w:color="000000"/>
            </w:tcBorders>
          </w:tcPr>
          <w:p w14:paraId="35983060" w14:textId="77777777" w:rsidR="00232EDA" w:rsidRPr="00D15984" w:rsidRDefault="00232EDA" w:rsidP="00D15984">
            <w:pPr>
              <w:pStyle w:val="TableBody"/>
              <w:rPr>
                <w:b/>
                <w:bCs/>
              </w:rPr>
            </w:pPr>
            <w:r w:rsidRPr="00D15984">
              <w:rPr>
                <w:b/>
                <w:bCs/>
              </w:rPr>
              <w:t>4007</w:t>
            </w:r>
          </w:p>
        </w:tc>
        <w:tc>
          <w:tcPr>
            <w:tcW w:w="6195" w:type="dxa"/>
            <w:tcBorders>
              <w:top w:val="single" w:sz="4" w:space="0" w:color="000000"/>
              <w:left w:val="single" w:sz="4" w:space="0" w:color="000000"/>
              <w:bottom w:val="single" w:sz="4" w:space="0" w:color="000000"/>
              <w:right w:val="single" w:sz="4" w:space="0" w:color="000000"/>
            </w:tcBorders>
          </w:tcPr>
          <w:p w14:paraId="2A84A7C5" w14:textId="77777777" w:rsidR="00232EDA" w:rsidRDefault="00232EDA" w:rsidP="00D15984">
            <w:pPr>
              <w:pStyle w:val="TableBody"/>
            </w:pPr>
            <w:r>
              <w:t>Created Event Definition</w:t>
            </w:r>
          </w:p>
        </w:tc>
      </w:tr>
      <w:tr w:rsidR="00232EDA" w14:paraId="1D0B6AC0" w14:textId="77777777" w:rsidTr="00DC390C">
        <w:tc>
          <w:tcPr>
            <w:tcW w:w="1940" w:type="dxa"/>
            <w:tcBorders>
              <w:top w:val="single" w:sz="4" w:space="0" w:color="000000"/>
              <w:left w:val="single" w:sz="4" w:space="0" w:color="000000"/>
              <w:bottom w:val="single" w:sz="4" w:space="0" w:color="000000"/>
            </w:tcBorders>
          </w:tcPr>
          <w:p w14:paraId="2CE4F6C6" w14:textId="77777777" w:rsidR="00232EDA" w:rsidRPr="00D15984" w:rsidRDefault="00232EDA" w:rsidP="00D15984">
            <w:pPr>
              <w:pStyle w:val="TableBody"/>
              <w:rPr>
                <w:b/>
                <w:bCs/>
              </w:rPr>
            </w:pPr>
            <w:r w:rsidRPr="00D15984">
              <w:rPr>
                <w:b/>
                <w:bCs/>
              </w:rPr>
              <w:t>4008</w:t>
            </w:r>
          </w:p>
        </w:tc>
        <w:tc>
          <w:tcPr>
            <w:tcW w:w="6195" w:type="dxa"/>
            <w:tcBorders>
              <w:top w:val="single" w:sz="4" w:space="0" w:color="000000"/>
              <w:left w:val="single" w:sz="4" w:space="0" w:color="000000"/>
              <w:bottom w:val="single" w:sz="4" w:space="0" w:color="000000"/>
              <w:right w:val="single" w:sz="4" w:space="0" w:color="000000"/>
            </w:tcBorders>
          </w:tcPr>
          <w:p w14:paraId="66DBE5CA" w14:textId="77777777" w:rsidR="00232EDA" w:rsidRDefault="00232EDA" w:rsidP="00D15984">
            <w:pPr>
              <w:pStyle w:val="TableBody"/>
            </w:pPr>
            <w:r>
              <w:t>Deleted Event date</w:t>
            </w:r>
          </w:p>
        </w:tc>
      </w:tr>
      <w:tr w:rsidR="00232EDA" w14:paraId="18943C7F" w14:textId="77777777" w:rsidTr="00DC390C">
        <w:tc>
          <w:tcPr>
            <w:tcW w:w="1940" w:type="dxa"/>
            <w:tcBorders>
              <w:top w:val="single" w:sz="4" w:space="0" w:color="000000"/>
              <w:left w:val="single" w:sz="4" w:space="0" w:color="000000"/>
              <w:bottom w:val="single" w:sz="4" w:space="0" w:color="000000"/>
            </w:tcBorders>
          </w:tcPr>
          <w:p w14:paraId="5A0AFE99" w14:textId="77777777" w:rsidR="00232EDA" w:rsidRPr="00D15984" w:rsidRDefault="00232EDA" w:rsidP="00D15984">
            <w:pPr>
              <w:pStyle w:val="TableBody"/>
              <w:rPr>
                <w:b/>
                <w:bCs/>
              </w:rPr>
            </w:pPr>
            <w:r w:rsidRPr="00D15984">
              <w:rPr>
                <w:b/>
                <w:bCs/>
              </w:rPr>
              <w:t>4009</w:t>
            </w:r>
          </w:p>
        </w:tc>
        <w:tc>
          <w:tcPr>
            <w:tcW w:w="6195" w:type="dxa"/>
            <w:tcBorders>
              <w:top w:val="single" w:sz="4" w:space="0" w:color="000000"/>
              <w:left w:val="single" w:sz="4" w:space="0" w:color="000000"/>
              <w:bottom w:val="single" w:sz="4" w:space="0" w:color="000000"/>
              <w:right w:val="single" w:sz="4" w:space="0" w:color="000000"/>
            </w:tcBorders>
          </w:tcPr>
          <w:p w14:paraId="72D60BEB" w14:textId="77777777" w:rsidR="00232EDA" w:rsidRDefault="00232EDA" w:rsidP="00D15984">
            <w:pPr>
              <w:pStyle w:val="TableBody"/>
            </w:pPr>
            <w:r>
              <w:t>Updated Event Definition</w:t>
            </w:r>
          </w:p>
        </w:tc>
      </w:tr>
      <w:tr w:rsidR="00232EDA" w14:paraId="5BF7B845" w14:textId="77777777" w:rsidTr="00DC390C">
        <w:tc>
          <w:tcPr>
            <w:tcW w:w="1940" w:type="dxa"/>
            <w:tcBorders>
              <w:top w:val="single" w:sz="4" w:space="0" w:color="000000"/>
              <w:left w:val="single" w:sz="4" w:space="0" w:color="000000"/>
              <w:bottom w:val="single" w:sz="4" w:space="0" w:color="000000"/>
            </w:tcBorders>
          </w:tcPr>
          <w:p w14:paraId="09E18D03" w14:textId="77777777" w:rsidR="00232EDA" w:rsidRPr="00D15984" w:rsidRDefault="00232EDA" w:rsidP="00D15984">
            <w:pPr>
              <w:pStyle w:val="TableBody"/>
              <w:rPr>
                <w:b/>
                <w:bCs/>
              </w:rPr>
            </w:pPr>
            <w:r w:rsidRPr="00D15984">
              <w:rPr>
                <w:b/>
                <w:bCs/>
              </w:rPr>
              <w:t>4010</w:t>
            </w:r>
          </w:p>
        </w:tc>
        <w:tc>
          <w:tcPr>
            <w:tcW w:w="6195" w:type="dxa"/>
            <w:tcBorders>
              <w:top w:val="single" w:sz="4" w:space="0" w:color="000000"/>
              <w:left w:val="single" w:sz="4" w:space="0" w:color="000000"/>
              <w:bottom w:val="single" w:sz="4" w:space="0" w:color="000000"/>
              <w:right w:val="single" w:sz="4" w:space="0" w:color="000000"/>
            </w:tcBorders>
          </w:tcPr>
          <w:p w14:paraId="2CEB5A66" w14:textId="77777777" w:rsidR="00232EDA" w:rsidRDefault="00232EDA" w:rsidP="00D15984">
            <w:pPr>
              <w:pStyle w:val="TableBody"/>
            </w:pPr>
            <w:r>
              <w:t>Inserted Event List</w:t>
            </w:r>
          </w:p>
        </w:tc>
      </w:tr>
      <w:tr w:rsidR="00232EDA" w14:paraId="09369E9F" w14:textId="77777777" w:rsidTr="00DC390C">
        <w:tc>
          <w:tcPr>
            <w:tcW w:w="1940" w:type="dxa"/>
            <w:tcBorders>
              <w:top w:val="single" w:sz="4" w:space="0" w:color="000000"/>
              <w:left w:val="single" w:sz="4" w:space="0" w:color="000000"/>
              <w:bottom w:val="single" w:sz="4" w:space="0" w:color="000000"/>
            </w:tcBorders>
          </w:tcPr>
          <w:p w14:paraId="49651844" w14:textId="77777777" w:rsidR="00232EDA" w:rsidRPr="00D15984" w:rsidRDefault="00232EDA" w:rsidP="00D15984">
            <w:pPr>
              <w:pStyle w:val="TableBody"/>
              <w:rPr>
                <w:b/>
                <w:bCs/>
              </w:rPr>
            </w:pPr>
            <w:r w:rsidRPr="00D15984">
              <w:rPr>
                <w:b/>
                <w:bCs/>
              </w:rPr>
              <w:t>4011</w:t>
            </w:r>
          </w:p>
        </w:tc>
        <w:tc>
          <w:tcPr>
            <w:tcW w:w="6195" w:type="dxa"/>
            <w:tcBorders>
              <w:top w:val="single" w:sz="4" w:space="0" w:color="000000"/>
              <w:left w:val="single" w:sz="4" w:space="0" w:color="000000"/>
              <w:bottom w:val="single" w:sz="4" w:space="0" w:color="000000"/>
              <w:right w:val="single" w:sz="4" w:space="0" w:color="000000"/>
            </w:tcBorders>
          </w:tcPr>
          <w:p w14:paraId="4660C371" w14:textId="77777777" w:rsidR="00232EDA" w:rsidRDefault="00232EDA" w:rsidP="00D15984">
            <w:pPr>
              <w:pStyle w:val="TableBody"/>
            </w:pPr>
            <w:r>
              <w:t>Added Event Items</w:t>
            </w:r>
          </w:p>
        </w:tc>
      </w:tr>
      <w:tr w:rsidR="00232EDA" w14:paraId="7203279A" w14:textId="77777777" w:rsidTr="00DC390C">
        <w:tc>
          <w:tcPr>
            <w:tcW w:w="1940" w:type="dxa"/>
            <w:tcBorders>
              <w:top w:val="single" w:sz="4" w:space="0" w:color="000000"/>
              <w:left w:val="single" w:sz="4" w:space="0" w:color="000000"/>
              <w:bottom w:val="single" w:sz="4" w:space="0" w:color="000000"/>
            </w:tcBorders>
          </w:tcPr>
          <w:p w14:paraId="0F6FE1B4" w14:textId="77777777" w:rsidR="00232EDA" w:rsidRPr="00D15984" w:rsidRDefault="00232EDA" w:rsidP="00D15984">
            <w:pPr>
              <w:pStyle w:val="TableBody"/>
              <w:rPr>
                <w:b/>
                <w:bCs/>
              </w:rPr>
            </w:pPr>
            <w:r w:rsidRPr="00D15984">
              <w:rPr>
                <w:b/>
                <w:bCs/>
              </w:rPr>
              <w:t>4012</w:t>
            </w:r>
          </w:p>
        </w:tc>
        <w:tc>
          <w:tcPr>
            <w:tcW w:w="6195" w:type="dxa"/>
            <w:tcBorders>
              <w:top w:val="single" w:sz="4" w:space="0" w:color="000000"/>
              <w:left w:val="single" w:sz="4" w:space="0" w:color="000000"/>
              <w:bottom w:val="single" w:sz="4" w:space="0" w:color="000000"/>
              <w:right w:val="single" w:sz="4" w:space="0" w:color="000000"/>
            </w:tcBorders>
          </w:tcPr>
          <w:p w14:paraId="523262BF" w14:textId="77777777" w:rsidR="00232EDA" w:rsidRDefault="00232EDA" w:rsidP="00D15984">
            <w:pPr>
              <w:pStyle w:val="TableBody"/>
            </w:pPr>
            <w:r>
              <w:t>Removed Event Items</w:t>
            </w:r>
          </w:p>
        </w:tc>
      </w:tr>
      <w:tr w:rsidR="00232EDA" w14:paraId="092AE2B5" w14:textId="77777777" w:rsidTr="00DC390C">
        <w:tc>
          <w:tcPr>
            <w:tcW w:w="1940" w:type="dxa"/>
            <w:tcBorders>
              <w:top w:val="single" w:sz="4" w:space="0" w:color="000000"/>
              <w:left w:val="single" w:sz="4" w:space="0" w:color="000000"/>
              <w:bottom w:val="single" w:sz="4" w:space="0" w:color="000000"/>
            </w:tcBorders>
          </w:tcPr>
          <w:p w14:paraId="7E134690" w14:textId="77777777" w:rsidR="00232EDA" w:rsidRPr="00D15984" w:rsidRDefault="00232EDA" w:rsidP="00D15984">
            <w:pPr>
              <w:pStyle w:val="TableBody"/>
              <w:rPr>
                <w:b/>
                <w:bCs/>
              </w:rPr>
            </w:pPr>
            <w:r w:rsidRPr="00D15984">
              <w:rPr>
                <w:b/>
                <w:bCs/>
              </w:rPr>
              <w:t>4013</w:t>
            </w:r>
          </w:p>
        </w:tc>
        <w:tc>
          <w:tcPr>
            <w:tcW w:w="6195" w:type="dxa"/>
            <w:tcBorders>
              <w:top w:val="single" w:sz="4" w:space="0" w:color="000000"/>
              <w:left w:val="single" w:sz="4" w:space="0" w:color="000000"/>
              <w:bottom w:val="single" w:sz="4" w:space="0" w:color="000000"/>
              <w:right w:val="single" w:sz="4" w:space="0" w:color="000000"/>
            </w:tcBorders>
          </w:tcPr>
          <w:p w14:paraId="4486F9D3" w14:textId="77777777" w:rsidR="00232EDA" w:rsidRDefault="00232EDA" w:rsidP="00D15984">
            <w:pPr>
              <w:pStyle w:val="TableBody"/>
            </w:pPr>
            <w:r>
              <w:t>Deleted Event List</w:t>
            </w:r>
          </w:p>
        </w:tc>
      </w:tr>
      <w:tr w:rsidR="00232EDA" w14:paraId="597B31DD" w14:textId="77777777" w:rsidTr="00DC390C">
        <w:tc>
          <w:tcPr>
            <w:tcW w:w="1940" w:type="dxa"/>
            <w:tcBorders>
              <w:top w:val="single" w:sz="4" w:space="0" w:color="000000"/>
              <w:left w:val="single" w:sz="4" w:space="0" w:color="000000"/>
              <w:bottom w:val="single" w:sz="4" w:space="0" w:color="000000"/>
            </w:tcBorders>
          </w:tcPr>
          <w:p w14:paraId="4D47DF11" w14:textId="77777777" w:rsidR="00232EDA" w:rsidRPr="00D15984" w:rsidRDefault="00232EDA" w:rsidP="00D15984">
            <w:pPr>
              <w:pStyle w:val="TableBody"/>
              <w:rPr>
                <w:b/>
                <w:bCs/>
              </w:rPr>
            </w:pPr>
            <w:r w:rsidRPr="00D15984">
              <w:rPr>
                <w:b/>
                <w:bCs/>
              </w:rPr>
              <w:lastRenderedPageBreak/>
              <w:t>5001</w:t>
            </w:r>
          </w:p>
        </w:tc>
        <w:tc>
          <w:tcPr>
            <w:tcW w:w="6195" w:type="dxa"/>
            <w:tcBorders>
              <w:top w:val="single" w:sz="4" w:space="0" w:color="000000"/>
              <w:left w:val="single" w:sz="4" w:space="0" w:color="000000"/>
              <w:bottom w:val="single" w:sz="4" w:space="0" w:color="000000"/>
              <w:right w:val="single" w:sz="4" w:space="0" w:color="000000"/>
            </w:tcBorders>
          </w:tcPr>
          <w:p w14:paraId="59457A8C" w14:textId="77777777" w:rsidR="00232EDA" w:rsidRDefault="00232EDA" w:rsidP="00D15984">
            <w:pPr>
              <w:pStyle w:val="TableBody"/>
            </w:pPr>
            <w:r>
              <w:t>Manual Balance Entry</w:t>
            </w:r>
          </w:p>
        </w:tc>
      </w:tr>
      <w:tr w:rsidR="00232EDA" w14:paraId="00C48350" w14:textId="77777777" w:rsidTr="00DC390C">
        <w:tc>
          <w:tcPr>
            <w:tcW w:w="1940" w:type="dxa"/>
            <w:tcBorders>
              <w:top w:val="single" w:sz="4" w:space="0" w:color="000000"/>
              <w:left w:val="single" w:sz="4" w:space="0" w:color="000000"/>
              <w:bottom w:val="single" w:sz="4" w:space="0" w:color="000000"/>
            </w:tcBorders>
          </w:tcPr>
          <w:p w14:paraId="6634BF6D" w14:textId="77777777" w:rsidR="00232EDA" w:rsidRPr="00D15984" w:rsidRDefault="00232EDA" w:rsidP="00D15984">
            <w:pPr>
              <w:pStyle w:val="TableBody"/>
              <w:rPr>
                <w:b/>
                <w:bCs/>
              </w:rPr>
            </w:pPr>
            <w:r w:rsidRPr="00D15984">
              <w:rPr>
                <w:b/>
                <w:bCs/>
              </w:rPr>
              <w:t>5002</w:t>
            </w:r>
          </w:p>
        </w:tc>
        <w:tc>
          <w:tcPr>
            <w:tcW w:w="6195" w:type="dxa"/>
            <w:tcBorders>
              <w:top w:val="single" w:sz="4" w:space="0" w:color="000000"/>
              <w:left w:val="single" w:sz="4" w:space="0" w:color="000000"/>
              <w:bottom w:val="single" w:sz="4" w:space="0" w:color="000000"/>
              <w:right w:val="single" w:sz="4" w:space="0" w:color="000000"/>
            </w:tcBorders>
          </w:tcPr>
          <w:p w14:paraId="10A0B821" w14:textId="77777777" w:rsidR="00232EDA" w:rsidRDefault="00232EDA" w:rsidP="00D15984">
            <w:pPr>
              <w:pStyle w:val="TableBody"/>
            </w:pPr>
            <w:r>
              <w:t>Validating Balance Load</w:t>
            </w:r>
          </w:p>
        </w:tc>
      </w:tr>
      <w:tr w:rsidR="00232EDA" w14:paraId="5A5E223E" w14:textId="77777777" w:rsidTr="00DC390C">
        <w:tc>
          <w:tcPr>
            <w:tcW w:w="1940" w:type="dxa"/>
            <w:tcBorders>
              <w:top w:val="single" w:sz="4" w:space="0" w:color="000000"/>
              <w:left w:val="single" w:sz="4" w:space="0" w:color="000000"/>
              <w:bottom w:val="single" w:sz="4" w:space="0" w:color="000000"/>
            </w:tcBorders>
          </w:tcPr>
          <w:p w14:paraId="0DEE45D1" w14:textId="77777777" w:rsidR="00232EDA" w:rsidRPr="00D15984" w:rsidRDefault="00232EDA" w:rsidP="00D15984">
            <w:pPr>
              <w:pStyle w:val="TableBody"/>
              <w:rPr>
                <w:b/>
                <w:bCs/>
              </w:rPr>
            </w:pPr>
            <w:r w:rsidRPr="00D15984">
              <w:rPr>
                <w:b/>
                <w:bCs/>
              </w:rPr>
              <w:t>5003</w:t>
            </w:r>
          </w:p>
        </w:tc>
        <w:tc>
          <w:tcPr>
            <w:tcW w:w="6195" w:type="dxa"/>
            <w:tcBorders>
              <w:top w:val="single" w:sz="4" w:space="0" w:color="000000"/>
              <w:left w:val="single" w:sz="4" w:space="0" w:color="000000"/>
              <w:bottom w:val="single" w:sz="4" w:space="0" w:color="000000"/>
              <w:right w:val="single" w:sz="4" w:space="0" w:color="000000"/>
            </w:tcBorders>
          </w:tcPr>
          <w:p w14:paraId="08F92DC9" w14:textId="77777777" w:rsidR="00232EDA" w:rsidRDefault="00232EDA" w:rsidP="00D15984">
            <w:pPr>
              <w:pStyle w:val="TableBody"/>
            </w:pPr>
            <w:r>
              <w:t>Manual Balance Entry</w:t>
            </w:r>
          </w:p>
        </w:tc>
      </w:tr>
      <w:tr w:rsidR="00232EDA" w14:paraId="225D0BFA" w14:textId="77777777" w:rsidTr="00DC390C">
        <w:tc>
          <w:tcPr>
            <w:tcW w:w="1940" w:type="dxa"/>
            <w:tcBorders>
              <w:top w:val="single" w:sz="4" w:space="0" w:color="000000"/>
              <w:left w:val="single" w:sz="4" w:space="0" w:color="000000"/>
              <w:bottom w:val="single" w:sz="4" w:space="0" w:color="000000"/>
            </w:tcBorders>
          </w:tcPr>
          <w:p w14:paraId="685478C7" w14:textId="77777777" w:rsidR="00232EDA" w:rsidRPr="00D15984" w:rsidRDefault="00232EDA" w:rsidP="00D15984">
            <w:pPr>
              <w:pStyle w:val="TableBody"/>
              <w:rPr>
                <w:b/>
                <w:bCs/>
              </w:rPr>
            </w:pPr>
            <w:r w:rsidRPr="00D15984">
              <w:rPr>
                <w:b/>
                <w:bCs/>
              </w:rPr>
              <w:t>5004</w:t>
            </w:r>
          </w:p>
        </w:tc>
        <w:tc>
          <w:tcPr>
            <w:tcW w:w="6195" w:type="dxa"/>
            <w:tcBorders>
              <w:top w:val="single" w:sz="4" w:space="0" w:color="000000"/>
              <w:left w:val="single" w:sz="4" w:space="0" w:color="000000"/>
              <w:bottom w:val="single" w:sz="4" w:space="0" w:color="000000"/>
              <w:right w:val="single" w:sz="4" w:space="0" w:color="000000"/>
            </w:tcBorders>
          </w:tcPr>
          <w:p w14:paraId="0BAA6122" w14:textId="77777777" w:rsidR="00232EDA" w:rsidRDefault="00232EDA" w:rsidP="00D15984">
            <w:pPr>
              <w:pStyle w:val="TableBody"/>
            </w:pPr>
            <w:r>
              <w:t>Updated Cashpoint Definition</w:t>
            </w:r>
          </w:p>
        </w:tc>
      </w:tr>
      <w:tr w:rsidR="00232EDA" w14:paraId="72253041" w14:textId="77777777" w:rsidTr="00DC390C">
        <w:tc>
          <w:tcPr>
            <w:tcW w:w="1940" w:type="dxa"/>
            <w:tcBorders>
              <w:top w:val="single" w:sz="4" w:space="0" w:color="000000"/>
              <w:left w:val="single" w:sz="4" w:space="0" w:color="000000"/>
              <w:bottom w:val="single" w:sz="4" w:space="0" w:color="000000"/>
            </w:tcBorders>
          </w:tcPr>
          <w:p w14:paraId="66A13941" w14:textId="77777777" w:rsidR="00232EDA" w:rsidRPr="00D15984" w:rsidRDefault="00232EDA" w:rsidP="00D15984">
            <w:pPr>
              <w:pStyle w:val="TableBody"/>
              <w:rPr>
                <w:b/>
                <w:bCs/>
              </w:rPr>
            </w:pPr>
            <w:r w:rsidRPr="00D15984">
              <w:rPr>
                <w:b/>
                <w:bCs/>
              </w:rPr>
              <w:t>5005</w:t>
            </w:r>
          </w:p>
        </w:tc>
        <w:tc>
          <w:tcPr>
            <w:tcW w:w="6195" w:type="dxa"/>
            <w:tcBorders>
              <w:top w:val="single" w:sz="4" w:space="0" w:color="000000"/>
              <w:left w:val="single" w:sz="4" w:space="0" w:color="000000"/>
              <w:bottom w:val="single" w:sz="4" w:space="0" w:color="000000"/>
              <w:right w:val="single" w:sz="4" w:space="0" w:color="000000"/>
            </w:tcBorders>
          </w:tcPr>
          <w:p w14:paraId="521E5EBC" w14:textId="77777777" w:rsidR="00232EDA" w:rsidRDefault="00232EDA" w:rsidP="00D15984">
            <w:pPr>
              <w:pStyle w:val="TableBody"/>
            </w:pPr>
            <w:r>
              <w:t>Updated Cashpoint Basic Parameters</w:t>
            </w:r>
          </w:p>
        </w:tc>
      </w:tr>
      <w:tr w:rsidR="00232EDA" w14:paraId="55A38B4E" w14:textId="77777777" w:rsidTr="00DC390C">
        <w:tc>
          <w:tcPr>
            <w:tcW w:w="1940" w:type="dxa"/>
            <w:tcBorders>
              <w:top w:val="single" w:sz="4" w:space="0" w:color="000000"/>
              <w:left w:val="single" w:sz="4" w:space="0" w:color="000000"/>
              <w:bottom w:val="single" w:sz="4" w:space="0" w:color="000000"/>
            </w:tcBorders>
          </w:tcPr>
          <w:p w14:paraId="17B92547" w14:textId="77777777" w:rsidR="00232EDA" w:rsidRPr="00D15984" w:rsidRDefault="00232EDA" w:rsidP="00D15984">
            <w:pPr>
              <w:pStyle w:val="TableBody"/>
              <w:rPr>
                <w:b/>
                <w:bCs/>
              </w:rPr>
            </w:pPr>
            <w:r w:rsidRPr="00D15984">
              <w:rPr>
                <w:b/>
                <w:bCs/>
              </w:rPr>
              <w:t>5006</w:t>
            </w:r>
          </w:p>
        </w:tc>
        <w:tc>
          <w:tcPr>
            <w:tcW w:w="6195" w:type="dxa"/>
            <w:tcBorders>
              <w:top w:val="single" w:sz="4" w:space="0" w:color="000000"/>
              <w:left w:val="single" w:sz="4" w:space="0" w:color="000000"/>
              <w:bottom w:val="single" w:sz="4" w:space="0" w:color="000000"/>
              <w:right w:val="single" w:sz="4" w:space="0" w:color="000000"/>
            </w:tcBorders>
          </w:tcPr>
          <w:p w14:paraId="34D7CB6B" w14:textId="77777777" w:rsidR="00232EDA" w:rsidRDefault="00232EDA" w:rsidP="00D15984">
            <w:pPr>
              <w:pStyle w:val="TableBody"/>
            </w:pPr>
            <w:r>
              <w:t>Updated ATM Service Type</w:t>
            </w:r>
          </w:p>
        </w:tc>
      </w:tr>
      <w:tr w:rsidR="00232EDA" w14:paraId="4F95E7AD" w14:textId="77777777" w:rsidTr="00DC390C">
        <w:tc>
          <w:tcPr>
            <w:tcW w:w="1940" w:type="dxa"/>
            <w:tcBorders>
              <w:top w:val="single" w:sz="4" w:space="0" w:color="000000"/>
              <w:left w:val="single" w:sz="4" w:space="0" w:color="000000"/>
              <w:bottom w:val="single" w:sz="4" w:space="0" w:color="000000"/>
            </w:tcBorders>
          </w:tcPr>
          <w:p w14:paraId="7E241B74" w14:textId="77777777" w:rsidR="00232EDA" w:rsidRPr="00D15984" w:rsidRDefault="00232EDA" w:rsidP="00D15984">
            <w:pPr>
              <w:pStyle w:val="TableBody"/>
              <w:rPr>
                <w:b/>
                <w:bCs/>
              </w:rPr>
            </w:pPr>
            <w:r w:rsidRPr="00D15984">
              <w:rPr>
                <w:b/>
                <w:bCs/>
              </w:rPr>
              <w:t>5007</w:t>
            </w:r>
          </w:p>
        </w:tc>
        <w:tc>
          <w:tcPr>
            <w:tcW w:w="6195" w:type="dxa"/>
            <w:tcBorders>
              <w:top w:val="single" w:sz="4" w:space="0" w:color="000000"/>
              <w:left w:val="single" w:sz="4" w:space="0" w:color="000000"/>
              <w:bottom w:val="single" w:sz="4" w:space="0" w:color="000000"/>
              <w:right w:val="single" w:sz="4" w:space="0" w:color="000000"/>
            </w:tcBorders>
          </w:tcPr>
          <w:p w14:paraId="4A3E3577" w14:textId="77777777" w:rsidR="00232EDA" w:rsidRDefault="00232EDA" w:rsidP="00D15984">
            <w:pPr>
              <w:pStyle w:val="TableBody"/>
            </w:pPr>
            <w:r>
              <w:t>Updated ATM Service Days</w:t>
            </w:r>
          </w:p>
        </w:tc>
      </w:tr>
      <w:tr w:rsidR="00232EDA" w14:paraId="4D1BE53E" w14:textId="77777777" w:rsidTr="00DC390C">
        <w:tc>
          <w:tcPr>
            <w:tcW w:w="1940" w:type="dxa"/>
            <w:tcBorders>
              <w:top w:val="single" w:sz="4" w:space="0" w:color="000000"/>
              <w:left w:val="single" w:sz="4" w:space="0" w:color="000000"/>
              <w:bottom w:val="single" w:sz="4" w:space="0" w:color="000000"/>
            </w:tcBorders>
          </w:tcPr>
          <w:p w14:paraId="44E5C2B2" w14:textId="77777777" w:rsidR="00232EDA" w:rsidRPr="00D15984" w:rsidRDefault="00232EDA" w:rsidP="00D15984">
            <w:pPr>
              <w:pStyle w:val="TableBody"/>
              <w:rPr>
                <w:b/>
                <w:bCs/>
              </w:rPr>
            </w:pPr>
            <w:r w:rsidRPr="00D15984">
              <w:rPr>
                <w:b/>
                <w:bCs/>
              </w:rPr>
              <w:t>5008</w:t>
            </w:r>
          </w:p>
        </w:tc>
        <w:tc>
          <w:tcPr>
            <w:tcW w:w="6195" w:type="dxa"/>
            <w:tcBorders>
              <w:top w:val="single" w:sz="4" w:space="0" w:color="000000"/>
              <w:left w:val="single" w:sz="4" w:space="0" w:color="000000"/>
              <w:bottom w:val="single" w:sz="4" w:space="0" w:color="000000"/>
              <w:right w:val="single" w:sz="4" w:space="0" w:color="000000"/>
            </w:tcBorders>
          </w:tcPr>
          <w:p w14:paraId="3D6B0141" w14:textId="77777777" w:rsidR="00232EDA" w:rsidRDefault="00232EDA" w:rsidP="00D15984">
            <w:pPr>
              <w:pStyle w:val="TableBody"/>
            </w:pPr>
            <w:r>
              <w:t>Updated Service Exception</w:t>
            </w:r>
          </w:p>
        </w:tc>
      </w:tr>
      <w:tr w:rsidR="00232EDA" w14:paraId="7CCC08B3" w14:textId="77777777" w:rsidTr="00DC390C">
        <w:tc>
          <w:tcPr>
            <w:tcW w:w="1940" w:type="dxa"/>
            <w:tcBorders>
              <w:top w:val="single" w:sz="4" w:space="0" w:color="000000"/>
              <w:left w:val="single" w:sz="4" w:space="0" w:color="000000"/>
              <w:bottom w:val="single" w:sz="4" w:space="0" w:color="000000"/>
            </w:tcBorders>
          </w:tcPr>
          <w:p w14:paraId="42365211" w14:textId="77777777" w:rsidR="00232EDA" w:rsidRPr="00D15984" w:rsidRDefault="00232EDA" w:rsidP="00D15984">
            <w:pPr>
              <w:pStyle w:val="TableBody"/>
              <w:rPr>
                <w:b/>
                <w:bCs/>
              </w:rPr>
            </w:pPr>
            <w:r w:rsidRPr="00D15984">
              <w:rPr>
                <w:b/>
                <w:bCs/>
              </w:rPr>
              <w:t>5009</w:t>
            </w:r>
          </w:p>
        </w:tc>
        <w:tc>
          <w:tcPr>
            <w:tcW w:w="6195" w:type="dxa"/>
            <w:tcBorders>
              <w:top w:val="single" w:sz="4" w:space="0" w:color="000000"/>
              <w:left w:val="single" w:sz="4" w:space="0" w:color="000000"/>
              <w:bottom w:val="single" w:sz="4" w:space="0" w:color="000000"/>
              <w:right w:val="single" w:sz="4" w:space="0" w:color="000000"/>
            </w:tcBorders>
          </w:tcPr>
          <w:p w14:paraId="38F72826" w14:textId="77777777" w:rsidR="00232EDA" w:rsidRDefault="00232EDA" w:rsidP="00D15984">
            <w:pPr>
              <w:pStyle w:val="TableBody"/>
            </w:pPr>
            <w:r>
              <w:t>Removed Service Exception</w:t>
            </w:r>
          </w:p>
        </w:tc>
      </w:tr>
      <w:tr w:rsidR="00232EDA" w14:paraId="40FBC838" w14:textId="77777777" w:rsidTr="00DC390C">
        <w:tc>
          <w:tcPr>
            <w:tcW w:w="1940" w:type="dxa"/>
            <w:tcBorders>
              <w:top w:val="single" w:sz="4" w:space="0" w:color="000000"/>
              <w:left w:val="single" w:sz="4" w:space="0" w:color="000000"/>
              <w:bottom w:val="single" w:sz="4" w:space="0" w:color="000000"/>
            </w:tcBorders>
          </w:tcPr>
          <w:p w14:paraId="3A76C57F" w14:textId="77777777" w:rsidR="00232EDA" w:rsidRPr="00D15984" w:rsidRDefault="00232EDA" w:rsidP="00D15984">
            <w:pPr>
              <w:pStyle w:val="TableBody"/>
              <w:rPr>
                <w:b/>
                <w:bCs/>
              </w:rPr>
            </w:pPr>
            <w:r w:rsidRPr="00D15984">
              <w:rPr>
                <w:b/>
                <w:bCs/>
              </w:rPr>
              <w:t>5010</w:t>
            </w:r>
          </w:p>
        </w:tc>
        <w:tc>
          <w:tcPr>
            <w:tcW w:w="6195" w:type="dxa"/>
            <w:tcBorders>
              <w:top w:val="single" w:sz="4" w:space="0" w:color="000000"/>
              <w:left w:val="single" w:sz="4" w:space="0" w:color="000000"/>
              <w:bottom w:val="single" w:sz="4" w:space="0" w:color="000000"/>
              <w:right w:val="single" w:sz="4" w:space="0" w:color="000000"/>
            </w:tcBorders>
          </w:tcPr>
          <w:p w14:paraId="79836662" w14:textId="77777777" w:rsidR="00232EDA" w:rsidRDefault="00232EDA" w:rsidP="00D15984">
            <w:pPr>
              <w:pStyle w:val="TableBody"/>
            </w:pPr>
            <w:r>
              <w:t>Updated Denominations for a Cashpoint</w:t>
            </w:r>
          </w:p>
        </w:tc>
      </w:tr>
      <w:tr w:rsidR="00232EDA" w14:paraId="07274098" w14:textId="77777777" w:rsidTr="00DC390C">
        <w:tc>
          <w:tcPr>
            <w:tcW w:w="1940" w:type="dxa"/>
            <w:tcBorders>
              <w:top w:val="single" w:sz="4" w:space="0" w:color="000000"/>
              <w:left w:val="single" w:sz="4" w:space="0" w:color="000000"/>
              <w:bottom w:val="single" w:sz="4" w:space="0" w:color="000000"/>
            </w:tcBorders>
          </w:tcPr>
          <w:p w14:paraId="163CE7AF" w14:textId="77777777" w:rsidR="00232EDA" w:rsidRPr="00D15984" w:rsidRDefault="00232EDA" w:rsidP="00D15984">
            <w:pPr>
              <w:pStyle w:val="TableBody"/>
              <w:rPr>
                <w:b/>
                <w:bCs/>
              </w:rPr>
            </w:pPr>
            <w:r w:rsidRPr="00D15984">
              <w:rPr>
                <w:b/>
                <w:bCs/>
              </w:rPr>
              <w:t>5011</w:t>
            </w:r>
          </w:p>
        </w:tc>
        <w:tc>
          <w:tcPr>
            <w:tcW w:w="6195" w:type="dxa"/>
            <w:tcBorders>
              <w:top w:val="single" w:sz="4" w:space="0" w:color="000000"/>
              <w:left w:val="single" w:sz="4" w:space="0" w:color="000000"/>
              <w:bottom w:val="single" w:sz="4" w:space="0" w:color="000000"/>
              <w:right w:val="single" w:sz="4" w:space="0" w:color="000000"/>
            </w:tcBorders>
          </w:tcPr>
          <w:p w14:paraId="3990E829" w14:textId="77777777" w:rsidR="00232EDA" w:rsidRDefault="00232EDA" w:rsidP="00D15984">
            <w:pPr>
              <w:pStyle w:val="TableBody"/>
            </w:pPr>
            <w:r>
              <w:t>Deleted Cashpoint Denominations</w:t>
            </w:r>
          </w:p>
        </w:tc>
      </w:tr>
      <w:tr w:rsidR="00232EDA" w14:paraId="37B6CCA5" w14:textId="77777777" w:rsidTr="00DC390C">
        <w:tc>
          <w:tcPr>
            <w:tcW w:w="1940" w:type="dxa"/>
            <w:tcBorders>
              <w:top w:val="single" w:sz="4" w:space="0" w:color="000000"/>
              <w:left w:val="single" w:sz="4" w:space="0" w:color="000000"/>
              <w:bottom w:val="single" w:sz="4" w:space="0" w:color="000000"/>
            </w:tcBorders>
          </w:tcPr>
          <w:p w14:paraId="07E5B694" w14:textId="77777777" w:rsidR="00232EDA" w:rsidRPr="00D15984" w:rsidRDefault="00232EDA" w:rsidP="00D15984">
            <w:pPr>
              <w:pStyle w:val="TableBody"/>
              <w:rPr>
                <w:b/>
                <w:bCs/>
              </w:rPr>
            </w:pPr>
            <w:r w:rsidRPr="00D15984">
              <w:rPr>
                <w:b/>
                <w:bCs/>
              </w:rPr>
              <w:t>5012</w:t>
            </w:r>
          </w:p>
        </w:tc>
        <w:tc>
          <w:tcPr>
            <w:tcW w:w="6195" w:type="dxa"/>
            <w:tcBorders>
              <w:top w:val="single" w:sz="4" w:space="0" w:color="000000"/>
              <w:left w:val="single" w:sz="4" w:space="0" w:color="000000"/>
              <w:bottom w:val="single" w:sz="4" w:space="0" w:color="000000"/>
              <w:right w:val="single" w:sz="4" w:space="0" w:color="000000"/>
            </w:tcBorders>
          </w:tcPr>
          <w:p w14:paraId="1299F774" w14:textId="77777777" w:rsidR="00232EDA" w:rsidRDefault="00232EDA" w:rsidP="00D15984">
            <w:pPr>
              <w:pStyle w:val="TableBody"/>
            </w:pPr>
            <w:r>
              <w:t>(Not Used)</w:t>
            </w:r>
          </w:p>
        </w:tc>
      </w:tr>
      <w:tr w:rsidR="00232EDA" w14:paraId="6B2823F0" w14:textId="77777777" w:rsidTr="00DC390C">
        <w:tc>
          <w:tcPr>
            <w:tcW w:w="1940" w:type="dxa"/>
            <w:tcBorders>
              <w:top w:val="single" w:sz="4" w:space="0" w:color="000000"/>
              <w:left w:val="single" w:sz="4" w:space="0" w:color="000000"/>
              <w:bottom w:val="single" w:sz="4" w:space="0" w:color="000000"/>
            </w:tcBorders>
          </w:tcPr>
          <w:p w14:paraId="7AD5B5EC" w14:textId="77777777" w:rsidR="00232EDA" w:rsidRPr="00D15984" w:rsidRDefault="00232EDA" w:rsidP="00D15984">
            <w:pPr>
              <w:pStyle w:val="TableBody"/>
              <w:rPr>
                <w:b/>
                <w:bCs/>
              </w:rPr>
            </w:pPr>
            <w:r w:rsidRPr="00D15984">
              <w:rPr>
                <w:b/>
                <w:bCs/>
              </w:rPr>
              <w:t>5013</w:t>
            </w:r>
          </w:p>
        </w:tc>
        <w:tc>
          <w:tcPr>
            <w:tcW w:w="6195" w:type="dxa"/>
            <w:tcBorders>
              <w:top w:val="single" w:sz="4" w:space="0" w:color="000000"/>
              <w:left w:val="single" w:sz="4" w:space="0" w:color="000000"/>
              <w:bottom w:val="single" w:sz="4" w:space="0" w:color="000000"/>
              <w:right w:val="single" w:sz="4" w:space="0" w:color="000000"/>
            </w:tcBorders>
          </w:tcPr>
          <w:p w14:paraId="73B112B8" w14:textId="77777777" w:rsidR="00232EDA" w:rsidRDefault="00232EDA" w:rsidP="00D15984">
            <w:pPr>
              <w:pStyle w:val="TableBody"/>
            </w:pPr>
            <w:r>
              <w:t>Added Cashpoint Denominations</w:t>
            </w:r>
          </w:p>
        </w:tc>
      </w:tr>
      <w:tr w:rsidR="00232EDA" w14:paraId="63414953" w14:textId="77777777" w:rsidTr="00DC390C">
        <w:tc>
          <w:tcPr>
            <w:tcW w:w="1940" w:type="dxa"/>
            <w:tcBorders>
              <w:top w:val="single" w:sz="4" w:space="0" w:color="000000"/>
              <w:left w:val="single" w:sz="4" w:space="0" w:color="000000"/>
              <w:bottom w:val="single" w:sz="4" w:space="0" w:color="000000"/>
            </w:tcBorders>
          </w:tcPr>
          <w:p w14:paraId="7DF79B34" w14:textId="77777777" w:rsidR="00232EDA" w:rsidRPr="00D15984" w:rsidRDefault="00232EDA" w:rsidP="00D15984">
            <w:pPr>
              <w:pStyle w:val="TableBody"/>
              <w:rPr>
                <w:b/>
                <w:bCs/>
              </w:rPr>
            </w:pPr>
            <w:r w:rsidRPr="00D15984">
              <w:rPr>
                <w:b/>
                <w:bCs/>
              </w:rPr>
              <w:t>5014</w:t>
            </w:r>
          </w:p>
        </w:tc>
        <w:tc>
          <w:tcPr>
            <w:tcW w:w="6195" w:type="dxa"/>
            <w:tcBorders>
              <w:top w:val="single" w:sz="4" w:space="0" w:color="000000"/>
              <w:left w:val="single" w:sz="4" w:space="0" w:color="000000"/>
              <w:bottom w:val="single" w:sz="4" w:space="0" w:color="000000"/>
              <w:right w:val="single" w:sz="4" w:space="0" w:color="000000"/>
            </w:tcBorders>
          </w:tcPr>
          <w:p w14:paraId="1F0A252F" w14:textId="77777777" w:rsidR="00232EDA" w:rsidRDefault="00232EDA" w:rsidP="00D15984">
            <w:pPr>
              <w:pStyle w:val="TableBody"/>
            </w:pPr>
            <w:r>
              <w:t>Update Non-Cash Media</w:t>
            </w:r>
          </w:p>
        </w:tc>
      </w:tr>
      <w:tr w:rsidR="00232EDA" w14:paraId="6F5C171A" w14:textId="77777777" w:rsidTr="00DC390C">
        <w:tc>
          <w:tcPr>
            <w:tcW w:w="1940" w:type="dxa"/>
            <w:tcBorders>
              <w:top w:val="single" w:sz="4" w:space="0" w:color="000000"/>
              <w:left w:val="single" w:sz="4" w:space="0" w:color="000000"/>
              <w:bottom w:val="single" w:sz="4" w:space="0" w:color="000000"/>
            </w:tcBorders>
          </w:tcPr>
          <w:p w14:paraId="5AA6D968" w14:textId="77777777" w:rsidR="00232EDA" w:rsidRPr="00D15984" w:rsidRDefault="00232EDA" w:rsidP="00D15984">
            <w:pPr>
              <w:pStyle w:val="TableBody"/>
              <w:rPr>
                <w:b/>
                <w:bCs/>
              </w:rPr>
            </w:pPr>
            <w:r w:rsidRPr="00D15984">
              <w:rPr>
                <w:b/>
                <w:bCs/>
              </w:rPr>
              <w:t>5015</w:t>
            </w:r>
          </w:p>
        </w:tc>
        <w:tc>
          <w:tcPr>
            <w:tcW w:w="6195" w:type="dxa"/>
            <w:tcBorders>
              <w:top w:val="single" w:sz="4" w:space="0" w:color="000000"/>
              <w:left w:val="single" w:sz="4" w:space="0" w:color="000000"/>
              <w:bottom w:val="single" w:sz="4" w:space="0" w:color="000000"/>
              <w:right w:val="single" w:sz="4" w:space="0" w:color="000000"/>
            </w:tcBorders>
          </w:tcPr>
          <w:p w14:paraId="4DEF45F8" w14:textId="77777777" w:rsidR="00232EDA" w:rsidRDefault="00232EDA" w:rsidP="00D15984">
            <w:pPr>
              <w:pStyle w:val="TableBody"/>
            </w:pPr>
            <w:r>
              <w:t>Created Cashpoint Linkage</w:t>
            </w:r>
          </w:p>
        </w:tc>
      </w:tr>
      <w:tr w:rsidR="00232EDA" w14:paraId="47F95205" w14:textId="77777777" w:rsidTr="00DC390C">
        <w:tc>
          <w:tcPr>
            <w:tcW w:w="1940" w:type="dxa"/>
            <w:tcBorders>
              <w:top w:val="single" w:sz="4" w:space="0" w:color="000000"/>
              <w:left w:val="single" w:sz="4" w:space="0" w:color="000000"/>
              <w:bottom w:val="single" w:sz="4" w:space="0" w:color="000000"/>
            </w:tcBorders>
          </w:tcPr>
          <w:p w14:paraId="3AEF42BF" w14:textId="77777777" w:rsidR="00232EDA" w:rsidRPr="00D15984" w:rsidRDefault="00232EDA" w:rsidP="00D15984">
            <w:pPr>
              <w:pStyle w:val="TableBody"/>
              <w:rPr>
                <w:b/>
                <w:bCs/>
              </w:rPr>
            </w:pPr>
            <w:r w:rsidRPr="00D15984">
              <w:rPr>
                <w:b/>
                <w:bCs/>
              </w:rPr>
              <w:t>5016</w:t>
            </w:r>
          </w:p>
        </w:tc>
        <w:tc>
          <w:tcPr>
            <w:tcW w:w="6195" w:type="dxa"/>
            <w:tcBorders>
              <w:top w:val="single" w:sz="4" w:space="0" w:color="000000"/>
              <w:left w:val="single" w:sz="4" w:space="0" w:color="000000"/>
              <w:bottom w:val="single" w:sz="4" w:space="0" w:color="000000"/>
              <w:right w:val="single" w:sz="4" w:space="0" w:color="000000"/>
            </w:tcBorders>
          </w:tcPr>
          <w:p w14:paraId="07E06E6F" w14:textId="77777777" w:rsidR="00232EDA" w:rsidRDefault="00232EDA" w:rsidP="00D15984">
            <w:pPr>
              <w:pStyle w:val="TableBody"/>
            </w:pPr>
            <w:r>
              <w:t>Updated Cashpoint Linkage</w:t>
            </w:r>
          </w:p>
        </w:tc>
      </w:tr>
      <w:tr w:rsidR="00232EDA" w14:paraId="28F8DF6F" w14:textId="77777777" w:rsidTr="00DC390C">
        <w:tc>
          <w:tcPr>
            <w:tcW w:w="1940" w:type="dxa"/>
            <w:tcBorders>
              <w:top w:val="single" w:sz="4" w:space="0" w:color="000000"/>
              <w:left w:val="single" w:sz="4" w:space="0" w:color="000000"/>
              <w:bottom w:val="single" w:sz="4" w:space="0" w:color="000000"/>
            </w:tcBorders>
          </w:tcPr>
          <w:p w14:paraId="42CC5E69" w14:textId="77777777" w:rsidR="00232EDA" w:rsidRPr="00D15984" w:rsidRDefault="00232EDA" w:rsidP="00D15984">
            <w:pPr>
              <w:pStyle w:val="TableBody"/>
              <w:rPr>
                <w:b/>
                <w:bCs/>
              </w:rPr>
            </w:pPr>
            <w:r w:rsidRPr="00D15984">
              <w:rPr>
                <w:b/>
                <w:bCs/>
              </w:rPr>
              <w:t>5017</w:t>
            </w:r>
          </w:p>
        </w:tc>
        <w:tc>
          <w:tcPr>
            <w:tcW w:w="6195" w:type="dxa"/>
            <w:tcBorders>
              <w:top w:val="single" w:sz="4" w:space="0" w:color="000000"/>
              <w:left w:val="single" w:sz="4" w:space="0" w:color="000000"/>
              <w:bottom w:val="single" w:sz="4" w:space="0" w:color="000000"/>
              <w:right w:val="single" w:sz="4" w:space="0" w:color="000000"/>
            </w:tcBorders>
          </w:tcPr>
          <w:p w14:paraId="354EBEC2" w14:textId="77777777" w:rsidR="00232EDA" w:rsidRDefault="00232EDA" w:rsidP="00D15984">
            <w:pPr>
              <w:pStyle w:val="TableBody"/>
            </w:pPr>
            <w:r>
              <w:t>Removed Cashpoint Linkage</w:t>
            </w:r>
          </w:p>
        </w:tc>
      </w:tr>
      <w:tr w:rsidR="00232EDA" w14:paraId="65FD4C28" w14:textId="77777777" w:rsidTr="00DC390C">
        <w:tc>
          <w:tcPr>
            <w:tcW w:w="1940" w:type="dxa"/>
            <w:tcBorders>
              <w:top w:val="single" w:sz="4" w:space="0" w:color="000000"/>
              <w:left w:val="single" w:sz="4" w:space="0" w:color="000000"/>
              <w:bottom w:val="single" w:sz="4" w:space="0" w:color="000000"/>
            </w:tcBorders>
          </w:tcPr>
          <w:p w14:paraId="6EA07FAF" w14:textId="77777777" w:rsidR="00232EDA" w:rsidRPr="00D15984" w:rsidRDefault="00232EDA" w:rsidP="00D15984">
            <w:pPr>
              <w:pStyle w:val="TableBody"/>
              <w:rPr>
                <w:b/>
                <w:bCs/>
              </w:rPr>
            </w:pPr>
            <w:r w:rsidRPr="00D15984">
              <w:rPr>
                <w:b/>
                <w:bCs/>
              </w:rPr>
              <w:t>5018</w:t>
            </w:r>
          </w:p>
        </w:tc>
        <w:tc>
          <w:tcPr>
            <w:tcW w:w="6195" w:type="dxa"/>
            <w:tcBorders>
              <w:top w:val="single" w:sz="4" w:space="0" w:color="000000"/>
              <w:left w:val="single" w:sz="4" w:space="0" w:color="000000"/>
              <w:bottom w:val="single" w:sz="4" w:space="0" w:color="000000"/>
              <w:right w:val="single" w:sz="4" w:space="0" w:color="000000"/>
            </w:tcBorders>
          </w:tcPr>
          <w:p w14:paraId="1E4F5F07" w14:textId="77777777" w:rsidR="00232EDA" w:rsidRDefault="00232EDA" w:rsidP="00D15984">
            <w:pPr>
              <w:pStyle w:val="TableBody"/>
            </w:pPr>
            <w:r>
              <w:t>Updated Cashpoint Costs</w:t>
            </w:r>
          </w:p>
        </w:tc>
      </w:tr>
      <w:tr w:rsidR="00232EDA" w14:paraId="3BF8AB70" w14:textId="77777777" w:rsidTr="00DC390C">
        <w:tc>
          <w:tcPr>
            <w:tcW w:w="1940" w:type="dxa"/>
            <w:tcBorders>
              <w:top w:val="single" w:sz="4" w:space="0" w:color="000000"/>
              <w:left w:val="single" w:sz="4" w:space="0" w:color="000000"/>
              <w:bottom w:val="single" w:sz="4" w:space="0" w:color="000000"/>
            </w:tcBorders>
          </w:tcPr>
          <w:p w14:paraId="415F98B6" w14:textId="77777777" w:rsidR="00232EDA" w:rsidRPr="00D15984" w:rsidRDefault="00232EDA" w:rsidP="00D15984">
            <w:pPr>
              <w:pStyle w:val="TableBody"/>
              <w:rPr>
                <w:b/>
                <w:bCs/>
              </w:rPr>
            </w:pPr>
            <w:r w:rsidRPr="00D15984">
              <w:rPr>
                <w:b/>
                <w:bCs/>
              </w:rPr>
              <w:t>5019</w:t>
            </w:r>
          </w:p>
        </w:tc>
        <w:tc>
          <w:tcPr>
            <w:tcW w:w="6195" w:type="dxa"/>
            <w:tcBorders>
              <w:top w:val="single" w:sz="4" w:space="0" w:color="000000"/>
              <w:left w:val="single" w:sz="4" w:space="0" w:color="000000"/>
              <w:bottom w:val="single" w:sz="4" w:space="0" w:color="000000"/>
              <w:right w:val="single" w:sz="4" w:space="0" w:color="000000"/>
            </w:tcBorders>
          </w:tcPr>
          <w:p w14:paraId="0B725377" w14:textId="77777777" w:rsidR="00232EDA" w:rsidRDefault="00232EDA" w:rsidP="00D15984">
            <w:pPr>
              <w:pStyle w:val="TableBody"/>
            </w:pPr>
            <w:r>
              <w:t>Added Cashpoint Adv. Parameters</w:t>
            </w:r>
          </w:p>
        </w:tc>
      </w:tr>
      <w:tr w:rsidR="00232EDA" w14:paraId="5D7F3693" w14:textId="77777777" w:rsidTr="00DC390C">
        <w:tc>
          <w:tcPr>
            <w:tcW w:w="1940" w:type="dxa"/>
            <w:tcBorders>
              <w:top w:val="single" w:sz="4" w:space="0" w:color="000000"/>
              <w:left w:val="single" w:sz="4" w:space="0" w:color="000000"/>
              <w:bottom w:val="single" w:sz="4" w:space="0" w:color="000000"/>
            </w:tcBorders>
          </w:tcPr>
          <w:p w14:paraId="4DD5ABCC" w14:textId="77777777" w:rsidR="00232EDA" w:rsidRPr="00D15984" w:rsidRDefault="00232EDA" w:rsidP="00D15984">
            <w:pPr>
              <w:pStyle w:val="TableBody"/>
              <w:rPr>
                <w:b/>
                <w:bCs/>
              </w:rPr>
            </w:pPr>
            <w:r w:rsidRPr="00D15984">
              <w:rPr>
                <w:b/>
                <w:bCs/>
              </w:rPr>
              <w:t>5020</w:t>
            </w:r>
          </w:p>
        </w:tc>
        <w:tc>
          <w:tcPr>
            <w:tcW w:w="6195" w:type="dxa"/>
            <w:tcBorders>
              <w:top w:val="single" w:sz="4" w:space="0" w:color="000000"/>
              <w:left w:val="single" w:sz="4" w:space="0" w:color="000000"/>
              <w:bottom w:val="single" w:sz="4" w:space="0" w:color="000000"/>
              <w:right w:val="single" w:sz="4" w:space="0" w:color="000000"/>
            </w:tcBorders>
          </w:tcPr>
          <w:p w14:paraId="192C8F39" w14:textId="77777777" w:rsidR="00232EDA" w:rsidRDefault="00232EDA" w:rsidP="00D15984">
            <w:pPr>
              <w:pStyle w:val="TableBody"/>
            </w:pPr>
            <w:r>
              <w:t>Updated Cashpoint Adv. Parameters</w:t>
            </w:r>
          </w:p>
        </w:tc>
      </w:tr>
      <w:tr w:rsidR="00232EDA" w14:paraId="33497831" w14:textId="77777777" w:rsidTr="00DC390C">
        <w:tc>
          <w:tcPr>
            <w:tcW w:w="1940" w:type="dxa"/>
            <w:tcBorders>
              <w:top w:val="single" w:sz="4" w:space="0" w:color="000000"/>
              <w:left w:val="single" w:sz="4" w:space="0" w:color="000000"/>
              <w:bottom w:val="single" w:sz="4" w:space="0" w:color="000000"/>
            </w:tcBorders>
          </w:tcPr>
          <w:p w14:paraId="745DA06F" w14:textId="77777777" w:rsidR="00232EDA" w:rsidRPr="00D15984" w:rsidRDefault="00232EDA" w:rsidP="00D15984">
            <w:pPr>
              <w:pStyle w:val="TableBody"/>
              <w:rPr>
                <w:b/>
                <w:bCs/>
              </w:rPr>
            </w:pPr>
            <w:r w:rsidRPr="00D15984">
              <w:rPr>
                <w:b/>
                <w:bCs/>
              </w:rPr>
              <w:t>5021</w:t>
            </w:r>
          </w:p>
        </w:tc>
        <w:tc>
          <w:tcPr>
            <w:tcW w:w="6195" w:type="dxa"/>
            <w:tcBorders>
              <w:top w:val="single" w:sz="4" w:space="0" w:color="000000"/>
              <w:left w:val="single" w:sz="4" w:space="0" w:color="000000"/>
              <w:bottom w:val="single" w:sz="4" w:space="0" w:color="000000"/>
              <w:right w:val="single" w:sz="4" w:space="0" w:color="000000"/>
            </w:tcBorders>
          </w:tcPr>
          <w:p w14:paraId="46E0A5E7" w14:textId="77777777" w:rsidR="00232EDA" w:rsidRDefault="00232EDA" w:rsidP="00D15984">
            <w:pPr>
              <w:pStyle w:val="TableBody"/>
            </w:pPr>
            <w:r>
              <w:t>Removed Cashpoint Adv. Parameters</w:t>
            </w:r>
          </w:p>
        </w:tc>
      </w:tr>
      <w:tr w:rsidR="00232EDA" w14:paraId="47C26129" w14:textId="77777777" w:rsidTr="00DC390C">
        <w:tc>
          <w:tcPr>
            <w:tcW w:w="1940" w:type="dxa"/>
            <w:tcBorders>
              <w:top w:val="single" w:sz="4" w:space="0" w:color="000000"/>
              <w:left w:val="single" w:sz="4" w:space="0" w:color="000000"/>
              <w:bottom w:val="single" w:sz="4" w:space="0" w:color="000000"/>
            </w:tcBorders>
          </w:tcPr>
          <w:p w14:paraId="2494D182" w14:textId="77777777" w:rsidR="00232EDA" w:rsidRPr="00D15984" w:rsidRDefault="00232EDA" w:rsidP="00D15984">
            <w:pPr>
              <w:pStyle w:val="TableBody"/>
              <w:rPr>
                <w:b/>
                <w:bCs/>
              </w:rPr>
            </w:pPr>
            <w:r w:rsidRPr="00D15984">
              <w:rPr>
                <w:b/>
                <w:bCs/>
              </w:rPr>
              <w:t>5022</w:t>
            </w:r>
          </w:p>
        </w:tc>
        <w:tc>
          <w:tcPr>
            <w:tcW w:w="6195" w:type="dxa"/>
            <w:tcBorders>
              <w:top w:val="single" w:sz="4" w:space="0" w:color="000000"/>
              <w:left w:val="single" w:sz="4" w:space="0" w:color="000000"/>
              <w:bottom w:val="single" w:sz="4" w:space="0" w:color="000000"/>
              <w:right w:val="single" w:sz="4" w:space="0" w:color="000000"/>
            </w:tcBorders>
          </w:tcPr>
          <w:p w14:paraId="7C363CAB" w14:textId="77777777" w:rsidR="00232EDA" w:rsidRDefault="00232EDA" w:rsidP="00D15984">
            <w:pPr>
              <w:pStyle w:val="TableBody"/>
            </w:pPr>
            <w:r>
              <w:t>Recommendation Declined</w:t>
            </w:r>
          </w:p>
        </w:tc>
      </w:tr>
      <w:tr w:rsidR="00232EDA" w14:paraId="3F2556CA" w14:textId="77777777" w:rsidTr="00DC390C">
        <w:tc>
          <w:tcPr>
            <w:tcW w:w="1940" w:type="dxa"/>
            <w:tcBorders>
              <w:top w:val="single" w:sz="4" w:space="0" w:color="000000"/>
              <w:left w:val="single" w:sz="4" w:space="0" w:color="000000"/>
              <w:bottom w:val="single" w:sz="4" w:space="0" w:color="000000"/>
            </w:tcBorders>
          </w:tcPr>
          <w:p w14:paraId="0716313F" w14:textId="77777777" w:rsidR="00232EDA" w:rsidRPr="00D15984" w:rsidRDefault="00232EDA" w:rsidP="00D15984">
            <w:pPr>
              <w:pStyle w:val="TableBody"/>
              <w:rPr>
                <w:b/>
                <w:bCs/>
              </w:rPr>
            </w:pPr>
            <w:r w:rsidRPr="00D15984">
              <w:rPr>
                <w:b/>
                <w:bCs/>
              </w:rPr>
              <w:t>5023</w:t>
            </w:r>
          </w:p>
        </w:tc>
        <w:tc>
          <w:tcPr>
            <w:tcW w:w="6195" w:type="dxa"/>
            <w:tcBorders>
              <w:top w:val="single" w:sz="4" w:space="0" w:color="000000"/>
              <w:left w:val="single" w:sz="4" w:space="0" w:color="000000"/>
              <w:bottom w:val="single" w:sz="4" w:space="0" w:color="000000"/>
              <w:right w:val="single" w:sz="4" w:space="0" w:color="000000"/>
            </w:tcBorders>
          </w:tcPr>
          <w:p w14:paraId="796BFF12" w14:textId="77777777" w:rsidR="00232EDA" w:rsidRDefault="00232EDA" w:rsidP="00D15984">
            <w:pPr>
              <w:pStyle w:val="TableBody"/>
            </w:pPr>
            <w:r>
              <w:t>Order Deleted</w:t>
            </w:r>
          </w:p>
        </w:tc>
      </w:tr>
      <w:tr w:rsidR="00232EDA" w14:paraId="6CF1250A" w14:textId="77777777" w:rsidTr="00DC390C">
        <w:tc>
          <w:tcPr>
            <w:tcW w:w="1940" w:type="dxa"/>
            <w:tcBorders>
              <w:top w:val="single" w:sz="4" w:space="0" w:color="000000"/>
              <w:left w:val="single" w:sz="4" w:space="0" w:color="000000"/>
              <w:bottom w:val="single" w:sz="4" w:space="0" w:color="000000"/>
            </w:tcBorders>
          </w:tcPr>
          <w:p w14:paraId="167F69F6" w14:textId="77777777" w:rsidR="00232EDA" w:rsidRPr="00D15984" w:rsidRDefault="00232EDA" w:rsidP="00D15984">
            <w:pPr>
              <w:pStyle w:val="TableBody"/>
              <w:rPr>
                <w:b/>
                <w:bCs/>
              </w:rPr>
            </w:pPr>
            <w:r w:rsidRPr="00D15984">
              <w:rPr>
                <w:b/>
                <w:bCs/>
              </w:rPr>
              <w:t>5024</w:t>
            </w:r>
          </w:p>
        </w:tc>
        <w:tc>
          <w:tcPr>
            <w:tcW w:w="6195" w:type="dxa"/>
            <w:tcBorders>
              <w:top w:val="single" w:sz="4" w:space="0" w:color="000000"/>
              <w:left w:val="single" w:sz="4" w:space="0" w:color="000000"/>
              <w:bottom w:val="single" w:sz="4" w:space="0" w:color="000000"/>
              <w:right w:val="single" w:sz="4" w:space="0" w:color="000000"/>
            </w:tcBorders>
          </w:tcPr>
          <w:p w14:paraId="3110CF65" w14:textId="77777777" w:rsidR="00232EDA" w:rsidRDefault="00232EDA" w:rsidP="00D15984">
            <w:pPr>
              <w:pStyle w:val="TableBody"/>
            </w:pPr>
            <w:r>
              <w:t>Excluded History</w:t>
            </w:r>
          </w:p>
        </w:tc>
      </w:tr>
      <w:tr w:rsidR="00232EDA" w14:paraId="23674CB0" w14:textId="77777777" w:rsidTr="00DC390C">
        <w:tc>
          <w:tcPr>
            <w:tcW w:w="1940" w:type="dxa"/>
            <w:tcBorders>
              <w:top w:val="single" w:sz="4" w:space="0" w:color="000000"/>
              <w:left w:val="single" w:sz="4" w:space="0" w:color="000000"/>
              <w:bottom w:val="single" w:sz="4" w:space="0" w:color="000000"/>
            </w:tcBorders>
          </w:tcPr>
          <w:p w14:paraId="7A26D82E" w14:textId="77777777" w:rsidR="00232EDA" w:rsidRPr="00D15984" w:rsidRDefault="00232EDA" w:rsidP="00D15984">
            <w:pPr>
              <w:pStyle w:val="TableBody"/>
              <w:rPr>
                <w:b/>
                <w:bCs/>
              </w:rPr>
            </w:pPr>
            <w:r w:rsidRPr="00D15984">
              <w:rPr>
                <w:b/>
                <w:bCs/>
              </w:rPr>
              <w:t>5025</w:t>
            </w:r>
          </w:p>
        </w:tc>
        <w:tc>
          <w:tcPr>
            <w:tcW w:w="6195" w:type="dxa"/>
            <w:tcBorders>
              <w:top w:val="single" w:sz="4" w:space="0" w:color="000000"/>
              <w:left w:val="single" w:sz="4" w:space="0" w:color="000000"/>
              <w:bottom w:val="single" w:sz="4" w:space="0" w:color="000000"/>
              <w:right w:val="single" w:sz="4" w:space="0" w:color="000000"/>
            </w:tcBorders>
          </w:tcPr>
          <w:p w14:paraId="3F405E1D" w14:textId="77777777" w:rsidR="00232EDA" w:rsidRDefault="00232EDA" w:rsidP="00D15984">
            <w:pPr>
              <w:pStyle w:val="TableBody"/>
            </w:pPr>
            <w:r>
              <w:t>(Not Used)</w:t>
            </w:r>
          </w:p>
        </w:tc>
      </w:tr>
      <w:tr w:rsidR="00232EDA" w14:paraId="18DC15D9" w14:textId="77777777" w:rsidTr="00DC390C">
        <w:tc>
          <w:tcPr>
            <w:tcW w:w="1940" w:type="dxa"/>
            <w:tcBorders>
              <w:top w:val="single" w:sz="4" w:space="0" w:color="000000"/>
              <w:left w:val="single" w:sz="4" w:space="0" w:color="000000"/>
              <w:bottom w:val="single" w:sz="4" w:space="0" w:color="000000"/>
            </w:tcBorders>
          </w:tcPr>
          <w:p w14:paraId="4CF5C0B9" w14:textId="77777777" w:rsidR="00232EDA" w:rsidRPr="00D15984" w:rsidRDefault="00232EDA" w:rsidP="00D15984">
            <w:pPr>
              <w:pStyle w:val="TableBody"/>
              <w:rPr>
                <w:b/>
                <w:bCs/>
              </w:rPr>
            </w:pPr>
            <w:r w:rsidRPr="00D15984">
              <w:rPr>
                <w:b/>
                <w:bCs/>
              </w:rPr>
              <w:t>5026</w:t>
            </w:r>
          </w:p>
        </w:tc>
        <w:tc>
          <w:tcPr>
            <w:tcW w:w="6195" w:type="dxa"/>
            <w:tcBorders>
              <w:top w:val="single" w:sz="4" w:space="0" w:color="000000"/>
              <w:left w:val="single" w:sz="4" w:space="0" w:color="000000"/>
              <w:bottom w:val="single" w:sz="4" w:space="0" w:color="000000"/>
              <w:right w:val="single" w:sz="4" w:space="0" w:color="000000"/>
            </w:tcBorders>
          </w:tcPr>
          <w:p w14:paraId="0AEF494F" w14:textId="77777777" w:rsidR="00232EDA" w:rsidRDefault="00232EDA" w:rsidP="00D15984">
            <w:pPr>
              <w:pStyle w:val="TableBody"/>
            </w:pPr>
            <w:r>
              <w:t>Deleted Forecast Job Message</w:t>
            </w:r>
          </w:p>
        </w:tc>
      </w:tr>
      <w:tr w:rsidR="00232EDA" w14:paraId="01F39188" w14:textId="77777777" w:rsidTr="00DC390C">
        <w:tc>
          <w:tcPr>
            <w:tcW w:w="1940" w:type="dxa"/>
            <w:tcBorders>
              <w:top w:val="single" w:sz="4" w:space="0" w:color="000000"/>
              <w:left w:val="single" w:sz="4" w:space="0" w:color="000000"/>
              <w:bottom w:val="single" w:sz="4" w:space="0" w:color="000000"/>
            </w:tcBorders>
          </w:tcPr>
          <w:p w14:paraId="4E3ED782" w14:textId="77777777" w:rsidR="00232EDA" w:rsidRPr="00D15984" w:rsidRDefault="00232EDA" w:rsidP="00D15984">
            <w:pPr>
              <w:pStyle w:val="TableBody"/>
              <w:rPr>
                <w:b/>
                <w:bCs/>
              </w:rPr>
            </w:pPr>
            <w:r w:rsidRPr="00D15984">
              <w:rPr>
                <w:b/>
                <w:bCs/>
              </w:rPr>
              <w:t>5027</w:t>
            </w:r>
          </w:p>
        </w:tc>
        <w:tc>
          <w:tcPr>
            <w:tcW w:w="6195" w:type="dxa"/>
            <w:tcBorders>
              <w:top w:val="single" w:sz="4" w:space="0" w:color="000000"/>
              <w:left w:val="single" w:sz="4" w:space="0" w:color="000000"/>
              <w:bottom w:val="single" w:sz="4" w:space="0" w:color="000000"/>
              <w:right w:val="single" w:sz="4" w:space="0" w:color="000000"/>
            </w:tcBorders>
          </w:tcPr>
          <w:p w14:paraId="5BDE8079" w14:textId="77777777" w:rsidR="00232EDA" w:rsidRDefault="00232EDA" w:rsidP="00D15984">
            <w:pPr>
              <w:pStyle w:val="TableBody"/>
            </w:pPr>
            <w:r>
              <w:t>Updated Branch Service Days</w:t>
            </w:r>
          </w:p>
        </w:tc>
      </w:tr>
      <w:tr w:rsidR="00232EDA" w14:paraId="6E3CF863" w14:textId="77777777" w:rsidTr="00DC390C">
        <w:tc>
          <w:tcPr>
            <w:tcW w:w="1940" w:type="dxa"/>
            <w:tcBorders>
              <w:top w:val="single" w:sz="4" w:space="0" w:color="000000"/>
              <w:left w:val="single" w:sz="4" w:space="0" w:color="000000"/>
              <w:bottom w:val="single" w:sz="4" w:space="0" w:color="000000"/>
            </w:tcBorders>
          </w:tcPr>
          <w:p w14:paraId="7822AD46" w14:textId="77777777" w:rsidR="00232EDA" w:rsidRPr="00D15984" w:rsidRDefault="00232EDA" w:rsidP="00D15984">
            <w:pPr>
              <w:pStyle w:val="TableBody"/>
              <w:rPr>
                <w:b/>
                <w:bCs/>
              </w:rPr>
            </w:pPr>
            <w:r w:rsidRPr="00D15984">
              <w:rPr>
                <w:b/>
                <w:bCs/>
              </w:rPr>
              <w:t>5028</w:t>
            </w:r>
          </w:p>
        </w:tc>
        <w:tc>
          <w:tcPr>
            <w:tcW w:w="6195" w:type="dxa"/>
            <w:tcBorders>
              <w:top w:val="single" w:sz="4" w:space="0" w:color="000000"/>
              <w:left w:val="single" w:sz="4" w:space="0" w:color="000000"/>
              <w:bottom w:val="single" w:sz="4" w:space="0" w:color="000000"/>
              <w:right w:val="single" w:sz="4" w:space="0" w:color="000000"/>
            </w:tcBorders>
          </w:tcPr>
          <w:p w14:paraId="655E5057" w14:textId="77777777" w:rsidR="00232EDA" w:rsidRDefault="00232EDA" w:rsidP="00D15984">
            <w:pPr>
              <w:pStyle w:val="TableBody"/>
            </w:pPr>
            <w:r>
              <w:t>Order Created</w:t>
            </w:r>
          </w:p>
        </w:tc>
      </w:tr>
      <w:tr w:rsidR="00232EDA" w14:paraId="7431BA35" w14:textId="77777777" w:rsidTr="00DC390C">
        <w:tc>
          <w:tcPr>
            <w:tcW w:w="1940" w:type="dxa"/>
            <w:tcBorders>
              <w:top w:val="single" w:sz="4" w:space="0" w:color="000000"/>
              <w:left w:val="single" w:sz="4" w:space="0" w:color="000000"/>
              <w:bottom w:val="single" w:sz="4" w:space="0" w:color="000000"/>
            </w:tcBorders>
          </w:tcPr>
          <w:p w14:paraId="3411E58D" w14:textId="77777777" w:rsidR="00232EDA" w:rsidRPr="00D15984" w:rsidRDefault="00232EDA" w:rsidP="00D15984">
            <w:pPr>
              <w:pStyle w:val="TableBody"/>
              <w:rPr>
                <w:b/>
                <w:bCs/>
              </w:rPr>
            </w:pPr>
            <w:r w:rsidRPr="00D15984">
              <w:rPr>
                <w:b/>
                <w:bCs/>
              </w:rPr>
              <w:t>5029</w:t>
            </w:r>
          </w:p>
        </w:tc>
        <w:tc>
          <w:tcPr>
            <w:tcW w:w="6195" w:type="dxa"/>
            <w:tcBorders>
              <w:top w:val="single" w:sz="4" w:space="0" w:color="000000"/>
              <w:left w:val="single" w:sz="4" w:space="0" w:color="000000"/>
              <w:bottom w:val="single" w:sz="4" w:space="0" w:color="000000"/>
              <w:right w:val="single" w:sz="4" w:space="0" w:color="000000"/>
            </w:tcBorders>
          </w:tcPr>
          <w:p w14:paraId="2DA0282B" w14:textId="77777777" w:rsidR="00232EDA" w:rsidRDefault="00232EDA" w:rsidP="00D15984">
            <w:pPr>
              <w:pStyle w:val="TableBody"/>
            </w:pPr>
            <w:r>
              <w:t>Adjusted Forecast Adjustment</w:t>
            </w:r>
          </w:p>
        </w:tc>
      </w:tr>
      <w:tr w:rsidR="00232EDA" w14:paraId="0329D872" w14:textId="77777777" w:rsidTr="00DC390C">
        <w:tc>
          <w:tcPr>
            <w:tcW w:w="1940" w:type="dxa"/>
            <w:tcBorders>
              <w:top w:val="single" w:sz="4" w:space="0" w:color="000000"/>
              <w:left w:val="single" w:sz="4" w:space="0" w:color="000000"/>
              <w:bottom w:val="single" w:sz="4" w:space="0" w:color="000000"/>
            </w:tcBorders>
          </w:tcPr>
          <w:p w14:paraId="32C1731F" w14:textId="77777777" w:rsidR="00232EDA" w:rsidRPr="00D15984" w:rsidRDefault="00232EDA" w:rsidP="00D15984">
            <w:pPr>
              <w:pStyle w:val="TableBody"/>
              <w:rPr>
                <w:b/>
                <w:bCs/>
              </w:rPr>
            </w:pPr>
            <w:r w:rsidRPr="00D15984">
              <w:rPr>
                <w:b/>
                <w:bCs/>
              </w:rPr>
              <w:t>5030</w:t>
            </w:r>
          </w:p>
        </w:tc>
        <w:tc>
          <w:tcPr>
            <w:tcW w:w="6195" w:type="dxa"/>
            <w:tcBorders>
              <w:top w:val="single" w:sz="4" w:space="0" w:color="000000"/>
              <w:left w:val="single" w:sz="4" w:space="0" w:color="000000"/>
              <w:bottom w:val="single" w:sz="4" w:space="0" w:color="000000"/>
              <w:right w:val="single" w:sz="4" w:space="0" w:color="000000"/>
            </w:tcBorders>
          </w:tcPr>
          <w:p w14:paraId="426A4D72" w14:textId="77777777" w:rsidR="00232EDA" w:rsidRDefault="00232EDA" w:rsidP="00D15984">
            <w:pPr>
              <w:pStyle w:val="TableBody"/>
            </w:pPr>
            <w:r>
              <w:t>Deleted Forecast Adjustment</w:t>
            </w:r>
          </w:p>
        </w:tc>
      </w:tr>
      <w:tr w:rsidR="00232EDA" w14:paraId="651E8929" w14:textId="77777777" w:rsidTr="00DC390C">
        <w:tc>
          <w:tcPr>
            <w:tcW w:w="1940" w:type="dxa"/>
            <w:tcBorders>
              <w:top w:val="single" w:sz="4" w:space="0" w:color="000000"/>
              <w:left w:val="single" w:sz="4" w:space="0" w:color="000000"/>
              <w:bottom w:val="single" w:sz="4" w:space="0" w:color="000000"/>
            </w:tcBorders>
          </w:tcPr>
          <w:p w14:paraId="77615292" w14:textId="77777777" w:rsidR="00232EDA" w:rsidRPr="00D15984" w:rsidRDefault="00232EDA" w:rsidP="00D15984">
            <w:pPr>
              <w:pStyle w:val="TableBody"/>
              <w:rPr>
                <w:b/>
                <w:bCs/>
              </w:rPr>
            </w:pPr>
            <w:r w:rsidRPr="00D15984">
              <w:rPr>
                <w:b/>
                <w:bCs/>
              </w:rPr>
              <w:lastRenderedPageBreak/>
              <w:t>5031</w:t>
            </w:r>
          </w:p>
        </w:tc>
        <w:tc>
          <w:tcPr>
            <w:tcW w:w="6195" w:type="dxa"/>
            <w:tcBorders>
              <w:top w:val="single" w:sz="4" w:space="0" w:color="000000"/>
              <w:left w:val="single" w:sz="4" w:space="0" w:color="000000"/>
              <w:bottom w:val="single" w:sz="4" w:space="0" w:color="000000"/>
              <w:right w:val="single" w:sz="4" w:space="0" w:color="000000"/>
            </w:tcBorders>
          </w:tcPr>
          <w:p w14:paraId="6BA99DFB" w14:textId="77777777" w:rsidR="00232EDA" w:rsidRDefault="00232EDA" w:rsidP="00D15984">
            <w:pPr>
              <w:pStyle w:val="TableBody"/>
            </w:pPr>
            <w:r>
              <w:t>Created Forecast Adjustment</w:t>
            </w:r>
          </w:p>
        </w:tc>
      </w:tr>
      <w:tr w:rsidR="00232EDA" w14:paraId="71610E58" w14:textId="77777777" w:rsidTr="00DC390C">
        <w:tc>
          <w:tcPr>
            <w:tcW w:w="1940" w:type="dxa"/>
            <w:tcBorders>
              <w:top w:val="single" w:sz="4" w:space="0" w:color="000000"/>
              <w:left w:val="single" w:sz="4" w:space="0" w:color="000000"/>
              <w:bottom w:val="single" w:sz="4" w:space="0" w:color="000000"/>
            </w:tcBorders>
          </w:tcPr>
          <w:p w14:paraId="5F80E826" w14:textId="77777777" w:rsidR="00232EDA" w:rsidRPr="00D15984" w:rsidRDefault="00232EDA" w:rsidP="00D15984">
            <w:pPr>
              <w:pStyle w:val="TableBody"/>
              <w:rPr>
                <w:b/>
                <w:bCs/>
              </w:rPr>
            </w:pPr>
            <w:r w:rsidRPr="00D15984">
              <w:rPr>
                <w:b/>
                <w:bCs/>
              </w:rPr>
              <w:t>5032</w:t>
            </w:r>
          </w:p>
        </w:tc>
        <w:tc>
          <w:tcPr>
            <w:tcW w:w="6195" w:type="dxa"/>
            <w:tcBorders>
              <w:top w:val="single" w:sz="4" w:space="0" w:color="000000"/>
              <w:left w:val="single" w:sz="4" w:space="0" w:color="000000"/>
              <w:bottom w:val="single" w:sz="4" w:space="0" w:color="000000"/>
              <w:right w:val="single" w:sz="4" w:space="0" w:color="000000"/>
            </w:tcBorders>
          </w:tcPr>
          <w:p w14:paraId="6F56D61D" w14:textId="77777777" w:rsidR="00232EDA" w:rsidRDefault="00232EDA" w:rsidP="00D15984">
            <w:pPr>
              <w:pStyle w:val="TableBody"/>
            </w:pPr>
            <w:r>
              <w:t>Forecast Definition Created</w:t>
            </w:r>
          </w:p>
        </w:tc>
      </w:tr>
      <w:tr w:rsidR="00232EDA" w14:paraId="7D838857" w14:textId="77777777" w:rsidTr="00DC390C">
        <w:tc>
          <w:tcPr>
            <w:tcW w:w="1940" w:type="dxa"/>
            <w:tcBorders>
              <w:top w:val="single" w:sz="4" w:space="0" w:color="000000"/>
              <w:left w:val="single" w:sz="4" w:space="0" w:color="000000"/>
              <w:bottom w:val="single" w:sz="4" w:space="0" w:color="000000"/>
            </w:tcBorders>
          </w:tcPr>
          <w:p w14:paraId="337030E4" w14:textId="77777777" w:rsidR="00232EDA" w:rsidRPr="00D15984" w:rsidRDefault="00232EDA" w:rsidP="00D15984">
            <w:pPr>
              <w:pStyle w:val="TableBody"/>
              <w:rPr>
                <w:b/>
                <w:bCs/>
              </w:rPr>
            </w:pPr>
            <w:r w:rsidRPr="00D15984">
              <w:rPr>
                <w:b/>
                <w:bCs/>
              </w:rPr>
              <w:t>5033</w:t>
            </w:r>
          </w:p>
        </w:tc>
        <w:tc>
          <w:tcPr>
            <w:tcW w:w="6195" w:type="dxa"/>
            <w:tcBorders>
              <w:top w:val="single" w:sz="4" w:space="0" w:color="000000"/>
              <w:left w:val="single" w:sz="4" w:space="0" w:color="000000"/>
              <w:bottom w:val="single" w:sz="4" w:space="0" w:color="000000"/>
              <w:right w:val="single" w:sz="4" w:space="0" w:color="000000"/>
            </w:tcBorders>
          </w:tcPr>
          <w:p w14:paraId="72107C75" w14:textId="77777777" w:rsidR="00232EDA" w:rsidRDefault="00232EDA" w:rsidP="00D15984">
            <w:pPr>
              <w:pStyle w:val="TableBody"/>
            </w:pPr>
            <w:r>
              <w:t>Renamed Cashpoint</w:t>
            </w:r>
          </w:p>
        </w:tc>
      </w:tr>
      <w:tr w:rsidR="00232EDA" w14:paraId="5F7B8D54" w14:textId="77777777" w:rsidTr="00DC390C">
        <w:tc>
          <w:tcPr>
            <w:tcW w:w="1940" w:type="dxa"/>
            <w:tcBorders>
              <w:top w:val="single" w:sz="4" w:space="0" w:color="000000"/>
              <w:left w:val="single" w:sz="4" w:space="0" w:color="000000"/>
              <w:bottom w:val="single" w:sz="4" w:space="0" w:color="000000"/>
            </w:tcBorders>
          </w:tcPr>
          <w:p w14:paraId="3A126AEA" w14:textId="77777777" w:rsidR="00232EDA" w:rsidRPr="00D15984" w:rsidRDefault="00232EDA" w:rsidP="00D15984">
            <w:pPr>
              <w:pStyle w:val="TableBody"/>
              <w:rPr>
                <w:b/>
                <w:bCs/>
              </w:rPr>
            </w:pPr>
            <w:r w:rsidRPr="00D15984">
              <w:rPr>
                <w:b/>
                <w:bCs/>
              </w:rPr>
              <w:t>5034</w:t>
            </w:r>
          </w:p>
        </w:tc>
        <w:tc>
          <w:tcPr>
            <w:tcW w:w="6195" w:type="dxa"/>
            <w:tcBorders>
              <w:top w:val="single" w:sz="4" w:space="0" w:color="000000"/>
              <w:left w:val="single" w:sz="4" w:space="0" w:color="000000"/>
              <w:bottom w:val="single" w:sz="4" w:space="0" w:color="000000"/>
              <w:right w:val="single" w:sz="4" w:space="0" w:color="000000"/>
            </w:tcBorders>
          </w:tcPr>
          <w:p w14:paraId="6F9C6FD7" w14:textId="77777777" w:rsidR="00232EDA" w:rsidRDefault="00232EDA" w:rsidP="00D15984">
            <w:pPr>
              <w:pStyle w:val="TableBody"/>
            </w:pPr>
            <w:r>
              <w:t>Copied Cashpoint</w:t>
            </w:r>
          </w:p>
        </w:tc>
      </w:tr>
      <w:tr w:rsidR="00232EDA" w14:paraId="7422F565" w14:textId="77777777" w:rsidTr="00DC390C">
        <w:tc>
          <w:tcPr>
            <w:tcW w:w="1940" w:type="dxa"/>
            <w:tcBorders>
              <w:top w:val="single" w:sz="4" w:space="0" w:color="000000"/>
              <w:left w:val="single" w:sz="4" w:space="0" w:color="000000"/>
              <w:bottom w:val="single" w:sz="4" w:space="0" w:color="000000"/>
            </w:tcBorders>
          </w:tcPr>
          <w:p w14:paraId="21E9C408" w14:textId="77777777" w:rsidR="00232EDA" w:rsidRPr="00D15984" w:rsidRDefault="00232EDA" w:rsidP="00D15984">
            <w:pPr>
              <w:pStyle w:val="TableBody"/>
              <w:rPr>
                <w:b/>
                <w:bCs/>
              </w:rPr>
            </w:pPr>
            <w:r w:rsidRPr="00D15984">
              <w:rPr>
                <w:b/>
                <w:bCs/>
              </w:rPr>
              <w:t>5035</w:t>
            </w:r>
          </w:p>
        </w:tc>
        <w:tc>
          <w:tcPr>
            <w:tcW w:w="6195" w:type="dxa"/>
            <w:tcBorders>
              <w:top w:val="single" w:sz="4" w:space="0" w:color="000000"/>
              <w:left w:val="single" w:sz="4" w:space="0" w:color="000000"/>
              <w:bottom w:val="single" w:sz="4" w:space="0" w:color="000000"/>
              <w:right w:val="single" w:sz="4" w:space="0" w:color="000000"/>
            </w:tcBorders>
          </w:tcPr>
          <w:p w14:paraId="20122BB1" w14:textId="77777777" w:rsidR="00232EDA" w:rsidRDefault="00232EDA" w:rsidP="00D15984">
            <w:pPr>
              <w:pStyle w:val="TableBody"/>
            </w:pPr>
            <w:r>
              <w:t>Copied History between Cashpoints</w:t>
            </w:r>
          </w:p>
        </w:tc>
      </w:tr>
      <w:tr w:rsidR="00232EDA" w14:paraId="401B9D05" w14:textId="77777777" w:rsidTr="00DC390C">
        <w:tc>
          <w:tcPr>
            <w:tcW w:w="1940" w:type="dxa"/>
            <w:tcBorders>
              <w:left w:val="single" w:sz="4" w:space="0" w:color="000000"/>
              <w:bottom w:val="single" w:sz="4" w:space="0" w:color="000000"/>
            </w:tcBorders>
          </w:tcPr>
          <w:p w14:paraId="7C2D2A8F" w14:textId="77777777" w:rsidR="00232EDA" w:rsidRPr="00D15984" w:rsidRDefault="00232EDA" w:rsidP="00D15984">
            <w:pPr>
              <w:pStyle w:val="TableBody"/>
              <w:rPr>
                <w:b/>
                <w:bCs/>
              </w:rPr>
            </w:pPr>
            <w:r w:rsidRPr="00D15984">
              <w:rPr>
                <w:b/>
                <w:bCs/>
              </w:rPr>
              <w:t>5036</w:t>
            </w:r>
          </w:p>
        </w:tc>
        <w:tc>
          <w:tcPr>
            <w:tcW w:w="6195" w:type="dxa"/>
            <w:tcBorders>
              <w:left w:val="single" w:sz="4" w:space="0" w:color="000000"/>
              <w:bottom w:val="single" w:sz="4" w:space="0" w:color="000000"/>
              <w:right w:val="single" w:sz="4" w:space="0" w:color="000000"/>
            </w:tcBorders>
          </w:tcPr>
          <w:p w14:paraId="6BC6AE5A" w14:textId="77777777" w:rsidR="00232EDA" w:rsidRDefault="00232EDA" w:rsidP="00D15984">
            <w:pPr>
              <w:pStyle w:val="TableBody"/>
            </w:pPr>
            <w:r>
              <w:t>Imported New Cashpoint</w:t>
            </w:r>
          </w:p>
        </w:tc>
      </w:tr>
      <w:tr w:rsidR="00232EDA" w14:paraId="214858ED" w14:textId="77777777" w:rsidTr="00DC390C">
        <w:tc>
          <w:tcPr>
            <w:tcW w:w="1940" w:type="dxa"/>
            <w:tcBorders>
              <w:left w:val="single" w:sz="4" w:space="0" w:color="000000"/>
              <w:bottom w:val="single" w:sz="4" w:space="0" w:color="000000"/>
            </w:tcBorders>
          </w:tcPr>
          <w:p w14:paraId="7E639910" w14:textId="77777777" w:rsidR="00232EDA" w:rsidRPr="00D15984" w:rsidRDefault="00232EDA" w:rsidP="00D15984">
            <w:pPr>
              <w:pStyle w:val="TableBody"/>
              <w:rPr>
                <w:b/>
                <w:bCs/>
              </w:rPr>
            </w:pPr>
            <w:r w:rsidRPr="00D15984">
              <w:rPr>
                <w:b/>
                <w:bCs/>
              </w:rPr>
              <w:t>5037</w:t>
            </w:r>
          </w:p>
        </w:tc>
        <w:tc>
          <w:tcPr>
            <w:tcW w:w="6195" w:type="dxa"/>
            <w:tcBorders>
              <w:left w:val="single" w:sz="4" w:space="0" w:color="000000"/>
              <w:bottom w:val="single" w:sz="4" w:space="0" w:color="000000"/>
              <w:right w:val="single" w:sz="4" w:space="0" w:color="000000"/>
            </w:tcBorders>
          </w:tcPr>
          <w:p w14:paraId="4DF3E942" w14:textId="77777777" w:rsidR="00232EDA" w:rsidRDefault="00232EDA" w:rsidP="00D15984">
            <w:pPr>
              <w:pStyle w:val="TableBody"/>
            </w:pPr>
            <w:r>
              <w:t>Imported Existing Cashpoint</w:t>
            </w:r>
          </w:p>
        </w:tc>
      </w:tr>
      <w:tr w:rsidR="00232EDA" w14:paraId="14B416FF" w14:textId="77777777" w:rsidTr="00DC390C">
        <w:tc>
          <w:tcPr>
            <w:tcW w:w="1940" w:type="dxa"/>
            <w:tcBorders>
              <w:left w:val="single" w:sz="4" w:space="0" w:color="000000"/>
              <w:bottom w:val="single" w:sz="4" w:space="0" w:color="000000"/>
            </w:tcBorders>
          </w:tcPr>
          <w:p w14:paraId="6F884EAB" w14:textId="77777777" w:rsidR="00232EDA" w:rsidRPr="00D15984" w:rsidRDefault="00232EDA" w:rsidP="00D15984">
            <w:pPr>
              <w:pStyle w:val="TableBody"/>
              <w:rPr>
                <w:b/>
                <w:bCs/>
              </w:rPr>
            </w:pPr>
            <w:r w:rsidRPr="00D15984">
              <w:rPr>
                <w:b/>
                <w:bCs/>
              </w:rPr>
              <w:t>5038</w:t>
            </w:r>
          </w:p>
        </w:tc>
        <w:tc>
          <w:tcPr>
            <w:tcW w:w="6195" w:type="dxa"/>
            <w:tcBorders>
              <w:left w:val="single" w:sz="4" w:space="0" w:color="000000"/>
              <w:bottom w:val="single" w:sz="4" w:space="0" w:color="000000"/>
              <w:right w:val="single" w:sz="4" w:space="0" w:color="000000"/>
            </w:tcBorders>
          </w:tcPr>
          <w:p w14:paraId="5B3ED667" w14:textId="77777777" w:rsidR="00232EDA" w:rsidRDefault="00232EDA" w:rsidP="00D15984">
            <w:pPr>
              <w:pStyle w:val="TableBody"/>
            </w:pPr>
            <w:r>
              <w:t>Foreign Order Deleted</w:t>
            </w:r>
          </w:p>
        </w:tc>
      </w:tr>
      <w:tr w:rsidR="00232EDA" w14:paraId="2B5CBA79" w14:textId="77777777" w:rsidTr="00DC390C">
        <w:tc>
          <w:tcPr>
            <w:tcW w:w="1940" w:type="dxa"/>
            <w:tcBorders>
              <w:left w:val="single" w:sz="4" w:space="0" w:color="000000"/>
              <w:bottom w:val="single" w:sz="4" w:space="0" w:color="000000"/>
            </w:tcBorders>
          </w:tcPr>
          <w:p w14:paraId="5BE2E57D" w14:textId="77777777" w:rsidR="00232EDA" w:rsidRPr="00D15984" w:rsidRDefault="00232EDA" w:rsidP="00D15984">
            <w:pPr>
              <w:pStyle w:val="TableBody"/>
              <w:rPr>
                <w:b/>
                <w:bCs/>
              </w:rPr>
            </w:pPr>
            <w:r w:rsidRPr="00D15984">
              <w:rPr>
                <w:b/>
                <w:bCs/>
              </w:rPr>
              <w:t>5039</w:t>
            </w:r>
          </w:p>
        </w:tc>
        <w:tc>
          <w:tcPr>
            <w:tcW w:w="6195" w:type="dxa"/>
            <w:tcBorders>
              <w:left w:val="single" w:sz="4" w:space="0" w:color="000000"/>
              <w:bottom w:val="single" w:sz="4" w:space="0" w:color="000000"/>
              <w:right w:val="single" w:sz="4" w:space="0" w:color="000000"/>
            </w:tcBorders>
          </w:tcPr>
          <w:p w14:paraId="2A8AD6BC" w14:textId="77777777" w:rsidR="00232EDA" w:rsidRDefault="00232EDA" w:rsidP="00D15984">
            <w:pPr>
              <w:pStyle w:val="TableBody"/>
            </w:pPr>
            <w:r>
              <w:t>Foreign Order Inserted</w:t>
            </w:r>
          </w:p>
        </w:tc>
      </w:tr>
      <w:tr w:rsidR="00232EDA" w14:paraId="4B9CFE20" w14:textId="77777777" w:rsidTr="00DC390C">
        <w:tc>
          <w:tcPr>
            <w:tcW w:w="1940" w:type="dxa"/>
            <w:tcBorders>
              <w:left w:val="single" w:sz="4" w:space="0" w:color="000000"/>
              <w:bottom w:val="single" w:sz="4" w:space="0" w:color="000000"/>
            </w:tcBorders>
          </w:tcPr>
          <w:p w14:paraId="1F6A7512" w14:textId="77777777" w:rsidR="00232EDA" w:rsidRPr="00D15984" w:rsidRDefault="00232EDA" w:rsidP="00D15984">
            <w:pPr>
              <w:pStyle w:val="TableBody"/>
              <w:rPr>
                <w:b/>
                <w:bCs/>
              </w:rPr>
            </w:pPr>
            <w:r w:rsidRPr="00D15984">
              <w:rPr>
                <w:b/>
                <w:bCs/>
              </w:rPr>
              <w:t>5040</w:t>
            </w:r>
          </w:p>
        </w:tc>
        <w:tc>
          <w:tcPr>
            <w:tcW w:w="6195" w:type="dxa"/>
            <w:tcBorders>
              <w:left w:val="single" w:sz="4" w:space="0" w:color="000000"/>
              <w:bottom w:val="single" w:sz="4" w:space="0" w:color="000000"/>
              <w:right w:val="single" w:sz="4" w:space="0" w:color="000000"/>
            </w:tcBorders>
          </w:tcPr>
          <w:p w14:paraId="521A0775" w14:textId="77777777" w:rsidR="00232EDA" w:rsidRDefault="00232EDA" w:rsidP="00D15984">
            <w:pPr>
              <w:pStyle w:val="TableBody"/>
            </w:pPr>
            <w:r>
              <w:t>Update Order Blog</w:t>
            </w:r>
          </w:p>
        </w:tc>
      </w:tr>
      <w:tr w:rsidR="00232EDA" w14:paraId="0BF8CBBE" w14:textId="77777777" w:rsidTr="00DC390C">
        <w:tc>
          <w:tcPr>
            <w:tcW w:w="1940" w:type="dxa"/>
            <w:tcBorders>
              <w:left w:val="single" w:sz="4" w:space="0" w:color="000000"/>
              <w:bottom w:val="single" w:sz="4" w:space="0" w:color="000000"/>
            </w:tcBorders>
          </w:tcPr>
          <w:p w14:paraId="60CDFDAB" w14:textId="77777777" w:rsidR="00232EDA" w:rsidRPr="00D15984" w:rsidRDefault="00232EDA" w:rsidP="00D15984">
            <w:pPr>
              <w:pStyle w:val="TableBody"/>
              <w:rPr>
                <w:b/>
                <w:bCs/>
              </w:rPr>
            </w:pPr>
            <w:r w:rsidRPr="00D15984">
              <w:rPr>
                <w:b/>
                <w:bCs/>
              </w:rPr>
              <w:t>5041</w:t>
            </w:r>
          </w:p>
        </w:tc>
        <w:tc>
          <w:tcPr>
            <w:tcW w:w="6195" w:type="dxa"/>
            <w:tcBorders>
              <w:left w:val="single" w:sz="4" w:space="0" w:color="000000"/>
              <w:bottom w:val="single" w:sz="4" w:space="0" w:color="000000"/>
              <w:right w:val="single" w:sz="4" w:space="0" w:color="000000"/>
            </w:tcBorders>
          </w:tcPr>
          <w:p w14:paraId="5989867A" w14:textId="77777777" w:rsidR="00232EDA" w:rsidRDefault="00232EDA" w:rsidP="00D15984">
            <w:pPr>
              <w:pStyle w:val="TableBody"/>
            </w:pPr>
            <w:r>
              <w:t>Update Order State</w:t>
            </w:r>
          </w:p>
        </w:tc>
      </w:tr>
      <w:tr w:rsidR="00232EDA" w14:paraId="2FDDD870" w14:textId="77777777" w:rsidTr="00DC390C">
        <w:tc>
          <w:tcPr>
            <w:tcW w:w="1940" w:type="dxa"/>
            <w:tcBorders>
              <w:left w:val="single" w:sz="4" w:space="0" w:color="000000"/>
              <w:bottom w:val="single" w:sz="4" w:space="0" w:color="000000"/>
            </w:tcBorders>
          </w:tcPr>
          <w:p w14:paraId="62ACEE32" w14:textId="77777777" w:rsidR="00232EDA" w:rsidRPr="00D15984" w:rsidRDefault="00232EDA" w:rsidP="00D15984">
            <w:pPr>
              <w:pStyle w:val="TableBody"/>
              <w:rPr>
                <w:b/>
                <w:bCs/>
              </w:rPr>
            </w:pPr>
            <w:r w:rsidRPr="00D15984">
              <w:rPr>
                <w:b/>
                <w:bCs/>
              </w:rPr>
              <w:t>5042</w:t>
            </w:r>
          </w:p>
        </w:tc>
        <w:tc>
          <w:tcPr>
            <w:tcW w:w="6195" w:type="dxa"/>
            <w:tcBorders>
              <w:left w:val="single" w:sz="4" w:space="0" w:color="000000"/>
              <w:bottom w:val="single" w:sz="4" w:space="0" w:color="000000"/>
              <w:right w:val="single" w:sz="4" w:space="0" w:color="000000"/>
            </w:tcBorders>
          </w:tcPr>
          <w:p w14:paraId="1F3ADA85" w14:textId="77777777" w:rsidR="00232EDA" w:rsidRDefault="00232EDA" w:rsidP="00D15984">
            <w:pPr>
              <w:pStyle w:val="TableBody"/>
            </w:pPr>
            <w:r>
              <w:t>Update Order Master Honor/Ignore Status</w:t>
            </w:r>
          </w:p>
        </w:tc>
      </w:tr>
      <w:tr w:rsidR="00232EDA" w14:paraId="73C56335" w14:textId="77777777" w:rsidTr="00DC390C">
        <w:tc>
          <w:tcPr>
            <w:tcW w:w="1940" w:type="dxa"/>
            <w:tcBorders>
              <w:left w:val="single" w:sz="4" w:space="0" w:color="000000"/>
              <w:bottom w:val="single" w:sz="4" w:space="0" w:color="000000"/>
            </w:tcBorders>
          </w:tcPr>
          <w:p w14:paraId="6CC51C66" w14:textId="77777777" w:rsidR="00232EDA" w:rsidRPr="00D15984" w:rsidRDefault="00232EDA" w:rsidP="00D15984">
            <w:pPr>
              <w:pStyle w:val="TableBody"/>
              <w:rPr>
                <w:b/>
                <w:bCs/>
              </w:rPr>
            </w:pPr>
            <w:r w:rsidRPr="00D15984">
              <w:rPr>
                <w:b/>
                <w:bCs/>
              </w:rPr>
              <w:t>5043</w:t>
            </w:r>
          </w:p>
        </w:tc>
        <w:tc>
          <w:tcPr>
            <w:tcW w:w="6195" w:type="dxa"/>
            <w:tcBorders>
              <w:left w:val="single" w:sz="4" w:space="0" w:color="000000"/>
              <w:bottom w:val="single" w:sz="4" w:space="0" w:color="000000"/>
              <w:right w:val="single" w:sz="4" w:space="0" w:color="000000"/>
            </w:tcBorders>
          </w:tcPr>
          <w:p w14:paraId="60DF5B7B" w14:textId="77777777" w:rsidR="00232EDA" w:rsidRDefault="00232EDA" w:rsidP="00D15984">
            <w:pPr>
              <w:pStyle w:val="TableBody"/>
            </w:pPr>
            <w:r>
              <w:t>Update Recycler Component</w:t>
            </w:r>
          </w:p>
        </w:tc>
      </w:tr>
      <w:tr w:rsidR="00232EDA" w14:paraId="336140AB" w14:textId="77777777" w:rsidTr="00DC390C">
        <w:tc>
          <w:tcPr>
            <w:tcW w:w="1940" w:type="dxa"/>
            <w:tcBorders>
              <w:left w:val="single" w:sz="4" w:space="0" w:color="000000"/>
              <w:bottom w:val="single" w:sz="4" w:space="0" w:color="000000"/>
            </w:tcBorders>
          </w:tcPr>
          <w:p w14:paraId="767BED2C" w14:textId="77777777" w:rsidR="00232EDA" w:rsidRPr="00D15984" w:rsidRDefault="00232EDA" w:rsidP="00D15984">
            <w:pPr>
              <w:pStyle w:val="TableBody"/>
              <w:rPr>
                <w:b/>
                <w:bCs/>
              </w:rPr>
            </w:pPr>
            <w:r w:rsidRPr="00D15984">
              <w:rPr>
                <w:b/>
                <w:bCs/>
              </w:rPr>
              <w:t>5044</w:t>
            </w:r>
          </w:p>
        </w:tc>
        <w:tc>
          <w:tcPr>
            <w:tcW w:w="6195" w:type="dxa"/>
            <w:tcBorders>
              <w:left w:val="single" w:sz="4" w:space="0" w:color="000000"/>
              <w:bottom w:val="single" w:sz="4" w:space="0" w:color="000000"/>
              <w:right w:val="single" w:sz="4" w:space="0" w:color="000000"/>
            </w:tcBorders>
          </w:tcPr>
          <w:p w14:paraId="0B46BA2E" w14:textId="77777777" w:rsidR="00232EDA" w:rsidRDefault="00232EDA" w:rsidP="00D15984">
            <w:pPr>
              <w:pStyle w:val="TableBody"/>
            </w:pPr>
            <w:r>
              <w:t>Add Recycler Component</w:t>
            </w:r>
          </w:p>
        </w:tc>
      </w:tr>
      <w:tr w:rsidR="00232EDA" w14:paraId="23068B5F" w14:textId="77777777" w:rsidTr="00DC390C">
        <w:tc>
          <w:tcPr>
            <w:tcW w:w="1940" w:type="dxa"/>
            <w:tcBorders>
              <w:left w:val="single" w:sz="4" w:space="0" w:color="000000"/>
              <w:bottom w:val="single" w:sz="4" w:space="0" w:color="000000"/>
            </w:tcBorders>
          </w:tcPr>
          <w:p w14:paraId="34FA9E50" w14:textId="77777777" w:rsidR="00232EDA" w:rsidRPr="00D15984" w:rsidRDefault="00232EDA" w:rsidP="00D15984">
            <w:pPr>
              <w:pStyle w:val="TableBody"/>
              <w:rPr>
                <w:b/>
                <w:bCs/>
              </w:rPr>
            </w:pPr>
            <w:r w:rsidRPr="00D15984">
              <w:rPr>
                <w:b/>
                <w:bCs/>
              </w:rPr>
              <w:t>5045</w:t>
            </w:r>
          </w:p>
        </w:tc>
        <w:tc>
          <w:tcPr>
            <w:tcW w:w="6195" w:type="dxa"/>
            <w:tcBorders>
              <w:left w:val="single" w:sz="4" w:space="0" w:color="000000"/>
              <w:bottom w:val="single" w:sz="4" w:space="0" w:color="000000"/>
              <w:right w:val="single" w:sz="4" w:space="0" w:color="000000"/>
            </w:tcBorders>
          </w:tcPr>
          <w:p w14:paraId="0D9833C4" w14:textId="77777777" w:rsidR="00232EDA" w:rsidRDefault="00232EDA" w:rsidP="00D15984">
            <w:pPr>
              <w:pStyle w:val="TableBody"/>
            </w:pPr>
            <w:r>
              <w:t>Delete Recycler Component</w:t>
            </w:r>
          </w:p>
        </w:tc>
      </w:tr>
      <w:tr w:rsidR="00232EDA" w14:paraId="09D85546" w14:textId="77777777" w:rsidTr="00DC390C">
        <w:tc>
          <w:tcPr>
            <w:tcW w:w="1940" w:type="dxa"/>
            <w:tcBorders>
              <w:left w:val="single" w:sz="4" w:space="0" w:color="000000"/>
              <w:bottom w:val="single" w:sz="4" w:space="0" w:color="000000"/>
            </w:tcBorders>
          </w:tcPr>
          <w:p w14:paraId="4D1D7295" w14:textId="77777777" w:rsidR="00232EDA" w:rsidRPr="00D15984" w:rsidRDefault="00232EDA" w:rsidP="00D15984">
            <w:pPr>
              <w:pStyle w:val="TableBody"/>
              <w:rPr>
                <w:b/>
                <w:bCs/>
              </w:rPr>
            </w:pPr>
            <w:r w:rsidRPr="00D15984">
              <w:rPr>
                <w:b/>
                <w:bCs/>
              </w:rPr>
              <w:t>5046</w:t>
            </w:r>
          </w:p>
        </w:tc>
        <w:tc>
          <w:tcPr>
            <w:tcW w:w="6195" w:type="dxa"/>
            <w:tcBorders>
              <w:left w:val="single" w:sz="4" w:space="0" w:color="000000"/>
              <w:bottom w:val="single" w:sz="4" w:space="0" w:color="000000"/>
              <w:right w:val="single" w:sz="4" w:space="0" w:color="000000"/>
            </w:tcBorders>
          </w:tcPr>
          <w:p w14:paraId="7DC1AB5F" w14:textId="77777777" w:rsidR="00232EDA" w:rsidRDefault="00232EDA" w:rsidP="00D15984">
            <w:pPr>
              <w:pStyle w:val="TableBody"/>
            </w:pPr>
            <w:r>
              <w:t>Update Recycler Forecast Adjustment</w:t>
            </w:r>
          </w:p>
        </w:tc>
      </w:tr>
      <w:tr w:rsidR="00232EDA" w14:paraId="0D8676A1" w14:textId="77777777" w:rsidTr="00DC390C">
        <w:tc>
          <w:tcPr>
            <w:tcW w:w="1940" w:type="dxa"/>
            <w:tcBorders>
              <w:left w:val="single" w:sz="4" w:space="0" w:color="000000"/>
              <w:bottom w:val="single" w:sz="4" w:space="0" w:color="000000"/>
            </w:tcBorders>
          </w:tcPr>
          <w:p w14:paraId="4B4C1859" w14:textId="77777777" w:rsidR="00232EDA" w:rsidRPr="00D15984" w:rsidRDefault="00232EDA" w:rsidP="00D15984">
            <w:pPr>
              <w:pStyle w:val="TableBody"/>
              <w:rPr>
                <w:b/>
                <w:bCs/>
              </w:rPr>
            </w:pPr>
            <w:r w:rsidRPr="00D15984">
              <w:rPr>
                <w:b/>
                <w:bCs/>
              </w:rPr>
              <w:t>5047</w:t>
            </w:r>
          </w:p>
        </w:tc>
        <w:tc>
          <w:tcPr>
            <w:tcW w:w="6195" w:type="dxa"/>
            <w:tcBorders>
              <w:left w:val="single" w:sz="4" w:space="0" w:color="000000"/>
              <w:bottom w:val="single" w:sz="4" w:space="0" w:color="000000"/>
              <w:right w:val="single" w:sz="4" w:space="0" w:color="000000"/>
            </w:tcBorders>
          </w:tcPr>
          <w:p w14:paraId="414EF7D5" w14:textId="77777777" w:rsidR="00232EDA" w:rsidRDefault="00232EDA" w:rsidP="00D15984">
            <w:pPr>
              <w:pStyle w:val="TableBody"/>
            </w:pPr>
            <w:r>
              <w:t>Delete Recycler Forecast Adjustment By Denom</w:t>
            </w:r>
          </w:p>
        </w:tc>
      </w:tr>
      <w:tr w:rsidR="00232EDA" w14:paraId="55F962D0" w14:textId="77777777" w:rsidTr="00DC390C">
        <w:tc>
          <w:tcPr>
            <w:tcW w:w="1940" w:type="dxa"/>
            <w:tcBorders>
              <w:left w:val="single" w:sz="4" w:space="0" w:color="000000"/>
              <w:bottom w:val="single" w:sz="4" w:space="0" w:color="000000"/>
            </w:tcBorders>
          </w:tcPr>
          <w:p w14:paraId="7A81C691" w14:textId="77777777" w:rsidR="00232EDA" w:rsidRPr="00D15984" w:rsidRDefault="00232EDA" w:rsidP="00D15984">
            <w:pPr>
              <w:pStyle w:val="TableBody"/>
              <w:rPr>
                <w:b/>
                <w:bCs/>
              </w:rPr>
            </w:pPr>
            <w:r w:rsidRPr="00D15984">
              <w:rPr>
                <w:b/>
                <w:bCs/>
              </w:rPr>
              <w:t>5048</w:t>
            </w:r>
          </w:p>
        </w:tc>
        <w:tc>
          <w:tcPr>
            <w:tcW w:w="6195" w:type="dxa"/>
            <w:tcBorders>
              <w:left w:val="single" w:sz="4" w:space="0" w:color="000000"/>
              <w:bottom w:val="single" w:sz="4" w:space="0" w:color="000000"/>
              <w:right w:val="single" w:sz="4" w:space="0" w:color="000000"/>
            </w:tcBorders>
          </w:tcPr>
          <w:p w14:paraId="5FAB9ED6" w14:textId="77777777" w:rsidR="00232EDA" w:rsidRDefault="00232EDA" w:rsidP="00D15984">
            <w:pPr>
              <w:pStyle w:val="TableBody"/>
            </w:pPr>
            <w:r>
              <w:t>Delete Recycler Forecast Adjustment By Mixed Note</w:t>
            </w:r>
          </w:p>
        </w:tc>
      </w:tr>
      <w:tr w:rsidR="00232EDA" w14:paraId="7C274A25" w14:textId="77777777" w:rsidTr="00DC390C">
        <w:tc>
          <w:tcPr>
            <w:tcW w:w="1940" w:type="dxa"/>
            <w:tcBorders>
              <w:left w:val="single" w:sz="4" w:space="0" w:color="000000"/>
              <w:bottom w:val="single" w:sz="4" w:space="0" w:color="000000"/>
            </w:tcBorders>
          </w:tcPr>
          <w:p w14:paraId="5B50B50E" w14:textId="77777777" w:rsidR="00232EDA" w:rsidRPr="00D15984" w:rsidRDefault="00232EDA" w:rsidP="00D15984">
            <w:pPr>
              <w:pStyle w:val="TableBody"/>
              <w:rPr>
                <w:b/>
                <w:bCs/>
              </w:rPr>
            </w:pPr>
            <w:r w:rsidRPr="00D15984">
              <w:rPr>
                <w:b/>
                <w:bCs/>
              </w:rPr>
              <w:t>5049</w:t>
            </w:r>
          </w:p>
        </w:tc>
        <w:tc>
          <w:tcPr>
            <w:tcW w:w="6195" w:type="dxa"/>
            <w:tcBorders>
              <w:left w:val="single" w:sz="4" w:space="0" w:color="000000"/>
              <w:bottom w:val="single" w:sz="4" w:space="0" w:color="000000"/>
              <w:right w:val="single" w:sz="4" w:space="0" w:color="000000"/>
            </w:tcBorders>
          </w:tcPr>
          <w:p w14:paraId="423EBEB7" w14:textId="77777777" w:rsidR="00232EDA" w:rsidRDefault="00232EDA" w:rsidP="00D15984">
            <w:pPr>
              <w:pStyle w:val="TableBody"/>
            </w:pPr>
            <w:r>
              <w:t>Add Linked Account Component</w:t>
            </w:r>
          </w:p>
        </w:tc>
      </w:tr>
      <w:tr w:rsidR="00232EDA" w14:paraId="56859331" w14:textId="77777777" w:rsidTr="00DC390C">
        <w:tc>
          <w:tcPr>
            <w:tcW w:w="1940" w:type="dxa"/>
            <w:tcBorders>
              <w:left w:val="single" w:sz="4" w:space="0" w:color="000000"/>
              <w:bottom w:val="single" w:sz="4" w:space="0" w:color="000000"/>
            </w:tcBorders>
          </w:tcPr>
          <w:p w14:paraId="0A545B37" w14:textId="77777777" w:rsidR="00232EDA" w:rsidRPr="00D15984" w:rsidRDefault="00232EDA" w:rsidP="00D15984">
            <w:pPr>
              <w:pStyle w:val="TableBody"/>
              <w:rPr>
                <w:b/>
                <w:bCs/>
              </w:rPr>
            </w:pPr>
            <w:r w:rsidRPr="00D15984">
              <w:rPr>
                <w:b/>
                <w:bCs/>
              </w:rPr>
              <w:t>5050</w:t>
            </w:r>
          </w:p>
        </w:tc>
        <w:tc>
          <w:tcPr>
            <w:tcW w:w="6195" w:type="dxa"/>
            <w:tcBorders>
              <w:left w:val="single" w:sz="4" w:space="0" w:color="000000"/>
              <w:bottom w:val="single" w:sz="4" w:space="0" w:color="000000"/>
              <w:right w:val="single" w:sz="4" w:space="0" w:color="000000"/>
            </w:tcBorders>
          </w:tcPr>
          <w:p w14:paraId="613C0480" w14:textId="77777777" w:rsidR="00232EDA" w:rsidRDefault="00232EDA" w:rsidP="00D15984">
            <w:pPr>
              <w:pStyle w:val="TableBody"/>
            </w:pPr>
            <w:r>
              <w:t>Update Linked Account Component</w:t>
            </w:r>
          </w:p>
        </w:tc>
      </w:tr>
      <w:tr w:rsidR="00232EDA" w14:paraId="4D8D2F25" w14:textId="77777777" w:rsidTr="00DC390C">
        <w:tc>
          <w:tcPr>
            <w:tcW w:w="1940" w:type="dxa"/>
            <w:tcBorders>
              <w:left w:val="single" w:sz="4" w:space="0" w:color="000000"/>
              <w:bottom w:val="single" w:sz="4" w:space="0" w:color="000000"/>
            </w:tcBorders>
          </w:tcPr>
          <w:p w14:paraId="5D6C9FD5" w14:textId="77777777" w:rsidR="00232EDA" w:rsidRPr="00D15984" w:rsidRDefault="00232EDA" w:rsidP="00D15984">
            <w:pPr>
              <w:pStyle w:val="TableBody"/>
              <w:rPr>
                <w:b/>
                <w:bCs/>
              </w:rPr>
            </w:pPr>
            <w:r w:rsidRPr="00D15984">
              <w:rPr>
                <w:b/>
                <w:bCs/>
              </w:rPr>
              <w:t>5051</w:t>
            </w:r>
          </w:p>
        </w:tc>
        <w:tc>
          <w:tcPr>
            <w:tcW w:w="6195" w:type="dxa"/>
            <w:tcBorders>
              <w:left w:val="single" w:sz="4" w:space="0" w:color="000000"/>
              <w:bottom w:val="single" w:sz="4" w:space="0" w:color="000000"/>
              <w:right w:val="single" w:sz="4" w:space="0" w:color="000000"/>
            </w:tcBorders>
          </w:tcPr>
          <w:p w14:paraId="2B3C90D6" w14:textId="77777777" w:rsidR="00232EDA" w:rsidRDefault="00232EDA" w:rsidP="00D15984">
            <w:pPr>
              <w:pStyle w:val="TableBody"/>
            </w:pPr>
            <w:r>
              <w:t>Delete Linked Account Component</w:t>
            </w:r>
          </w:p>
        </w:tc>
      </w:tr>
      <w:tr w:rsidR="00232EDA" w14:paraId="24CECBDA" w14:textId="77777777" w:rsidTr="00DC390C">
        <w:tc>
          <w:tcPr>
            <w:tcW w:w="1940" w:type="dxa"/>
            <w:tcBorders>
              <w:left w:val="single" w:sz="4" w:space="0" w:color="000000"/>
              <w:bottom w:val="single" w:sz="4" w:space="0" w:color="000000"/>
            </w:tcBorders>
          </w:tcPr>
          <w:p w14:paraId="3C566A45" w14:textId="77777777" w:rsidR="00232EDA" w:rsidRPr="00D15984" w:rsidRDefault="00232EDA" w:rsidP="00D15984">
            <w:pPr>
              <w:pStyle w:val="TableBody"/>
              <w:rPr>
                <w:b/>
                <w:bCs/>
              </w:rPr>
            </w:pPr>
            <w:r w:rsidRPr="00D15984">
              <w:rPr>
                <w:b/>
                <w:bCs/>
              </w:rPr>
              <w:t>5056</w:t>
            </w:r>
          </w:p>
        </w:tc>
        <w:tc>
          <w:tcPr>
            <w:tcW w:w="6195" w:type="dxa"/>
            <w:tcBorders>
              <w:left w:val="single" w:sz="4" w:space="0" w:color="000000"/>
              <w:bottom w:val="single" w:sz="4" w:space="0" w:color="000000"/>
              <w:right w:val="single" w:sz="4" w:space="0" w:color="000000"/>
            </w:tcBorders>
          </w:tcPr>
          <w:p w14:paraId="5A37AC03" w14:textId="77777777" w:rsidR="00232EDA" w:rsidRDefault="00232EDA" w:rsidP="00D15984">
            <w:pPr>
              <w:pStyle w:val="TableBody"/>
            </w:pPr>
            <w:r>
              <w:t>Update Linked Account Definition</w:t>
            </w:r>
          </w:p>
        </w:tc>
      </w:tr>
      <w:tr w:rsidR="00232EDA" w14:paraId="5FFB5028" w14:textId="77777777" w:rsidTr="00DC390C">
        <w:tc>
          <w:tcPr>
            <w:tcW w:w="1940" w:type="dxa"/>
            <w:tcBorders>
              <w:left w:val="single" w:sz="4" w:space="0" w:color="000000"/>
              <w:bottom w:val="single" w:sz="4" w:space="0" w:color="000000"/>
            </w:tcBorders>
          </w:tcPr>
          <w:p w14:paraId="2C6F3F17" w14:textId="77777777" w:rsidR="00232EDA" w:rsidRPr="00D15984" w:rsidRDefault="00232EDA" w:rsidP="00D15984">
            <w:pPr>
              <w:pStyle w:val="TableBody"/>
              <w:rPr>
                <w:b/>
                <w:bCs/>
              </w:rPr>
            </w:pPr>
            <w:r w:rsidRPr="00D15984">
              <w:rPr>
                <w:b/>
                <w:bCs/>
              </w:rPr>
              <w:t>5057</w:t>
            </w:r>
          </w:p>
        </w:tc>
        <w:tc>
          <w:tcPr>
            <w:tcW w:w="6195" w:type="dxa"/>
            <w:tcBorders>
              <w:left w:val="single" w:sz="4" w:space="0" w:color="000000"/>
              <w:bottom w:val="single" w:sz="4" w:space="0" w:color="000000"/>
              <w:right w:val="single" w:sz="4" w:space="0" w:color="000000"/>
            </w:tcBorders>
          </w:tcPr>
          <w:p w14:paraId="42D4277A" w14:textId="77777777" w:rsidR="00232EDA" w:rsidRDefault="00232EDA" w:rsidP="00D15984">
            <w:pPr>
              <w:pStyle w:val="TableBody"/>
            </w:pPr>
            <w:r>
              <w:t>Insert Linked Account Definition</w:t>
            </w:r>
          </w:p>
        </w:tc>
      </w:tr>
      <w:tr w:rsidR="00232EDA" w14:paraId="13154D84" w14:textId="77777777" w:rsidTr="00DC390C">
        <w:tc>
          <w:tcPr>
            <w:tcW w:w="1940" w:type="dxa"/>
            <w:tcBorders>
              <w:left w:val="single" w:sz="4" w:space="0" w:color="000000"/>
              <w:bottom w:val="single" w:sz="4" w:space="0" w:color="000000"/>
            </w:tcBorders>
          </w:tcPr>
          <w:p w14:paraId="473EEA65" w14:textId="77777777" w:rsidR="00232EDA" w:rsidRPr="00D15984" w:rsidRDefault="00232EDA" w:rsidP="00D15984">
            <w:pPr>
              <w:pStyle w:val="TableBody"/>
              <w:rPr>
                <w:b/>
                <w:bCs/>
              </w:rPr>
            </w:pPr>
            <w:r w:rsidRPr="00D15984">
              <w:rPr>
                <w:b/>
                <w:bCs/>
              </w:rPr>
              <w:t>5058</w:t>
            </w:r>
          </w:p>
        </w:tc>
        <w:tc>
          <w:tcPr>
            <w:tcW w:w="6195" w:type="dxa"/>
            <w:tcBorders>
              <w:left w:val="single" w:sz="4" w:space="0" w:color="000000"/>
              <w:bottom w:val="single" w:sz="4" w:space="0" w:color="000000"/>
              <w:right w:val="single" w:sz="4" w:space="0" w:color="000000"/>
            </w:tcBorders>
          </w:tcPr>
          <w:p w14:paraId="53B2F2B1" w14:textId="77777777" w:rsidR="00232EDA" w:rsidRDefault="00232EDA" w:rsidP="00D15984">
            <w:pPr>
              <w:pStyle w:val="TableBody"/>
            </w:pPr>
            <w:r>
              <w:t>Delete Linked Account Definition</w:t>
            </w:r>
          </w:p>
        </w:tc>
      </w:tr>
      <w:tr w:rsidR="00232EDA" w14:paraId="3799E76E" w14:textId="77777777" w:rsidTr="00DC390C">
        <w:tc>
          <w:tcPr>
            <w:tcW w:w="1940" w:type="dxa"/>
            <w:tcBorders>
              <w:left w:val="single" w:sz="4" w:space="0" w:color="000000"/>
              <w:bottom w:val="single" w:sz="4" w:space="0" w:color="000000"/>
            </w:tcBorders>
          </w:tcPr>
          <w:p w14:paraId="334B72EE" w14:textId="77777777" w:rsidR="00232EDA" w:rsidRPr="00D15984" w:rsidRDefault="00232EDA" w:rsidP="00D15984">
            <w:pPr>
              <w:pStyle w:val="TableBody"/>
              <w:rPr>
                <w:b/>
                <w:bCs/>
              </w:rPr>
            </w:pPr>
            <w:r w:rsidRPr="00D15984">
              <w:rPr>
                <w:b/>
                <w:bCs/>
              </w:rPr>
              <w:t>5059</w:t>
            </w:r>
          </w:p>
        </w:tc>
        <w:tc>
          <w:tcPr>
            <w:tcW w:w="6195" w:type="dxa"/>
            <w:tcBorders>
              <w:left w:val="single" w:sz="4" w:space="0" w:color="000000"/>
              <w:bottom w:val="single" w:sz="4" w:space="0" w:color="000000"/>
              <w:right w:val="single" w:sz="4" w:space="0" w:color="000000"/>
            </w:tcBorders>
          </w:tcPr>
          <w:p w14:paraId="7084F437" w14:textId="77777777" w:rsidR="00232EDA" w:rsidRDefault="00232EDA" w:rsidP="00D15984">
            <w:pPr>
              <w:pStyle w:val="TableBody"/>
            </w:pPr>
            <w:r w:rsidRPr="00923190">
              <w:t>Update Safety Stock in Recycler Component</w:t>
            </w:r>
          </w:p>
        </w:tc>
      </w:tr>
      <w:tr w:rsidR="00232EDA" w14:paraId="1AC4B69B" w14:textId="77777777" w:rsidTr="00DC390C">
        <w:tc>
          <w:tcPr>
            <w:tcW w:w="1940" w:type="dxa"/>
            <w:tcBorders>
              <w:top w:val="single" w:sz="4" w:space="0" w:color="000000"/>
              <w:left w:val="single" w:sz="4" w:space="0" w:color="000000"/>
              <w:bottom w:val="single" w:sz="4" w:space="0" w:color="000000"/>
            </w:tcBorders>
          </w:tcPr>
          <w:p w14:paraId="26502DC5" w14:textId="77777777" w:rsidR="00232EDA" w:rsidRPr="00D15984" w:rsidRDefault="00232EDA" w:rsidP="00D15984">
            <w:pPr>
              <w:pStyle w:val="TableBody"/>
              <w:rPr>
                <w:b/>
                <w:bCs/>
              </w:rPr>
            </w:pPr>
            <w:r w:rsidRPr="00D15984">
              <w:rPr>
                <w:b/>
                <w:bCs/>
              </w:rPr>
              <w:t>6001</w:t>
            </w:r>
          </w:p>
        </w:tc>
        <w:tc>
          <w:tcPr>
            <w:tcW w:w="6195" w:type="dxa"/>
            <w:tcBorders>
              <w:top w:val="single" w:sz="4" w:space="0" w:color="000000"/>
              <w:left w:val="single" w:sz="4" w:space="0" w:color="000000"/>
              <w:bottom w:val="single" w:sz="4" w:space="0" w:color="000000"/>
              <w:right w:val="single" w:sz="4" w:space="0" w:color="000000"/>
            </w:tcBorders>
          </w:tcPr>
          <w:p w14:paraId="6CF8AAFE" w14:textId="77777777" w:rsidR="00232EDA" w:rsidRDefault="00232EDA" w:rsidP="00D15984">
            <w:pPr>
              <w:pStyle w:val="TableBody"/>
            </w:pPr>
            <w:r>
              <w:t>(Not Used)</w:t>
            </w:r>
          </w:p>
        </w:tc>
      </w:tr>
      <w:tr w:rsidR="00232EDA" w14:paraId="76648671" w14:textId="77777777" w:rsidTr="00DC390C">
        <w:tc>
          <w:tcPr>
            <w:tcW w:w="1940" w:type="dxa"/>
            <w:tcBorders>
              <w:top w:val="single" w:sz="4" w:space="0" w:color="000000"/>
              <w:left w:val="single" w:sz="4" w:space="0" w:color="000000"/>
              <w:bottom w:val="single" w:sz="4" w:space="0" w:color="000000"/>
            </w:tcBorders>
          </w:tcPr>
          <w:p w14:paraId="079E142E" w14:textId="77777777" w:rsidR="00232EDA" w:rsidRPr="00D15984" w:rsidRDefault="00232EDA" w:rsidP="00D15984">
            <w:pPr>
              <w:pStyle w:val="TableBody"/>
              <w:rPr>
                <w:b/>
                <w:bCs/>
              </w:rPr>
            </w:pPr>
            <w:r w:rsidRPr="00D15984">
              <w:rPr>
                <w:b/>
                <w:bCs/>
              </w:rPr>
              <w:t>6002</w:t>
            </w:r>
          </w:p>
        </w:tc>
        <w:tc>
          <w:tcPr>
            <w:tcW w:w="6195" w:type="dxa"/>
            <w:tcBorders>
              <w:top w:val="single" w:sz="4" w:space="0" w:color="000000"/>
              <w:left w:val="single" w:sz="4" w:space="0" w:color="000000"/>
              <w:bottom w:val="single" w:sz="4" w:space="0" w:color="000000"/>
              <w:right w:val="single" w:sz="4" w:space="0" w:color="000000"/>
            </w:tcBorders>
          </w:tcPr>
          <w:p w14:paraId="5678E135" w14:textId="77777777" w:rsidR="00232EDA" w:rsidRDefault="00232EDA" w:rsidP="00D15984">
            <w:pPr>
              <w:pStyle w:val="TableBody"/>
            </w:pPr>
            <w:r>
              <w:t>Update ATM Requirements</w:t>
            </w:r>
          </w:p>
        </w:tc>
      </w:tr>
      <w:tr w:rsidR="00232EDA" w14:paraId="33AFBF9C" w14:textId="77777777" w:rsidTr="00DC390C">
        <w:tc>
          <w:tcPr>
            <w:tcW w:w="1940" w:type="dxa"/>
            <w:tcBorders>
              <w:top w:val="single" w:sz="4" w:space="0" w:color="000000"/>
              <w:left w:val="single" w:sz="4" w:space="0" w:color="000000"/>
              <w:bottom w:val="single" w:sz="4" w:space="0" w:color="000000"/>
            </w:tcBorders>
          </w:tcPr>
          <w:p w14:paraId="0986953D" w14:textId="77777777" w:rsidR="00232EDA" w:rsidRPr="00D15984" w:rsidRDefault="00232EDA" w:rsidP="00D15984">
            <w:pPr>
              <w:pStyle w:val="TableBody"/>
              <w:rPr>
                <w:b/>
                <w:bCs/>
              </w:rPr>
            </w:pPr>
            <w:r w:rsidRPr="00D15984">
              <w:rPr>
                <w:b/>
                <w:bCs/>
              </w:rPr>
              <w:t>6003</w:t>
            </w:r>
          </w:p>
        </w:tc>
        <w:tc>
          <w:tcPr>
            <w:tcW w:w="6195" w:type="dxa"/>
            <w:tcBorders>
              <w:top w:val="single" w:sz="4" w:space="0" w:color="000000"/>
              <w:left w:val="single" w:sz="4" w:space="0" w:color="000000"/>
              <w:bottom w:val="single" w:sz="4" w:space="0" w:color="000000"/>
              <w:right w:val="single" w:sz="4" w:space="0" w:color="000000"/>
            </w:tcBorders>
          </w:tcPr>
          <w:p w14:paraId="0B180620" w14:textId="77777777" w:rsidR="00232EDA" w:rsidRDefault="00232EDA" w:rsidP="00D15984">
            <w:pPr>
              <w:pStyle w:val="TableBody"/>
            </w:pPr>
            <w:r>
              <w:t>New/Updated Recommendation Settings</w:t>
            </w:r>
          </w:p>
        </w:tc>
      </w:tr>
      <w:tr w:rsidR="00232EDA" w14:paraId="2AE74F31" w14:textId="77777777" w:rsidTr="00DC390C">
        <w:tc>
          <w:tcPr>
            <w:tcW w:w="1940" w:type="dxa"/>
            <w:tcBorders>
              <w:top w:val="single" w:sz="4" w:space="0" w:color="000000"/>
              <w:left w:val="single" w:sz="4" w:space="0" w:color="000000"/>
              <w:bottom w:val="single" w:sz="4" w:space="0" w:color="000000"/>
            </w:tcBorders>
          </w:tcPr>
          <w:p w14:paraId="7856902C" w14:textId="77777777" w:rsidR="00232EDA" w:rsidRPr="00D15984" w:rsidRDefault="00232EDA" w:rsidP="00D15984">
            <w:pPr>
              <w:pStyle w:val="TableBody"/>
              <w:rPr>
                <w:b/>
                <w:bCs/>
              </w:rPr>
            </w:pPr>
            <w:r w:rsidRPr="00D15984">
              <w:rPr>
                <w:b/>
                <w:bCs/>
              </w:rPr>
              <w:t>6004</w:t>
            </w:r>
          </w:p>
        </w:tc>
        <w:tc>
          <w:tcPr>
            <w:tcW w:w="6195" w:type="dxa"/>
            <w:tcBorders>
              <w:top w:val="single" w:sz="4" w:space="0" w:color="000000"/>
              <w:left w:val="single" w:sz="4" w:space="0" w:color="000000"/>
              <w:bottom w:val="single" w:sz="4" w:space="0" w:color="000000"/>
              <w:right w:val="single" w:sz="4" w:space="0" w:color="000000"/>
            </w:tcBorders>
          </w:tcPr>
          <w:p w14:paraId="2BE5D349" w14:textId="77777777" w:rsidR="00232EDA" w:rsidRDefault="00232EDA" w:rsidP="00D15984">
            <w:pPr>
              <w:pStyle w:val="TableBody"/>
            </w:pPr>
            <w:r>
              <w:t>Deleted/Cleared Recommendation Setting</w:t>
            </w:r>
          </w:p>
        </w:tc>
      </w:tr>
      <w:tr w:rsidR="00232EDA" w14:paraId="5C2775EF" w14:textId="77777777" w:rsidTr="00DC390C">
        <w:tc>
          <w:tcPr>
            <w:tcW w:w="1940" w:type="dxa"/>
            <w:tcBorders>
              <w:top w:val="single" w:sz="4" w:space="0" w:color="000000"/>
              <w:left w:val="single" w:sz="4" w:space="0" w:color="000000"/>
              <w:bottom w:val="single" w:sz="4" w:space="0" w:color="000000"/>
            </w:tcBorders>
          </w:tcPr>
          <w:p w14:paraId="06D5E312" w14:textId="77777777" w:rsidR="00232EDA" w:rsidRPr="00D15984" w:rsidRDefault="00232EDA" w:rsidP="00D15984">
            <w:pPr>
              <w:pStyle w:val="TableBody"/>
              <w:rPr>
                <w:b/>
                <w:bCs/>
              </w:rPr>
            </w:pPr>
            <w:r w:rsidRPr="00D15984">
              <w:rPr>
                <w:b/>
                <w:bCs/>
              </w:rPr>
              <w:t>6005</w:t>
            </w:r>
          </w:p>
        </w:tc>
        <w:tc>
          <w:tcPr>
            <w:tcW w:w="6195" w:type="dxa"/>
            <w:tcBorders>
              <w:top w:val="single" w:sz="4" w:space="0" w:color="000000"/>
              <w:left w:val="single" w:sz="4" w:space="0" w:color="000000"/>
              <w:bottom w:val="single" w:sz="4" w:space="0" w:color="000000"/>
              <w:right w:val="single" w:sz="4" w:space="0" w:color="000000"/>
            </w:tcBorders>
          </w:tcPr>
          <w:p w14:paraId="5674DBF7" w14:textId="77777777" w:rsidR="00232EDA" w:rsidRDefault="00232EDA" w:rsidP="00D15984">
            <w:pPr>
              <w:pStyle w:val="TableBody"/>
            </w:pPr>
            <w:r>
              <w:t>Modified Recommendation Institution Settings</w:t>
            </w:r>
          </w:p>
        </w:tc>
      </w:tr>
      <w:tr w:rsidR="00232EDA" w14:paraId="605D93F2" w14:textId="77777777" w:rsidTr="00DC390C">
        <w:tc>
          <w:tcPr>
            <w:tcW w:w="1940" w:type="dxa"/>
            <w:tcBorders>
              <w:top w:val="single" w:sz="4" w:space="0" w:color="000000"/>
              <w:left w:val="single" w:sz="4" w:space="0" w:color="000000"/>
              <w:bottom w:val="single" w:sz="4" w:space="0" w:color="000000"/>
            </w:tcBorders>
          </w:tcPr>
          <w:p w14:paraId="70E43E8B" w14:textId="77777777" w:rsidR="00232EDA" w:rsidRPr="00D15984" w:rsidRDefault="00232EDA" w:rsidP="00D15984">
            <w:pPr>
              <w:pStyle w:val="TableBody"/>
              <w:rPr>
                <w:b/>
                <w:bCs/>
              </w:rPr>
            </w:pPr>
            <w:r w:rsidRPr="00D15984">
              <w:rPr>
                <w:b/>
                <w:bCs/>
              </w:rPr>
              <w:lastRenderedPageBreak/>
              <w:t>6006</w:t>
            </w:r>
          </w:p>
        </w:tc>
        <w:tc>
          <w:tcPr>
            <w:tcW w:w="6195" w:type="dxa"/>
            <w:tcBorders>
              <w:top w:val="single" w:sz="4" w:space="0" w:color="000000"/>
              <w:left w:val="single" w:sz="4" w:space="0" w:color="000000"/>
              <w:bottom w:val="single" w:sz="4" w:space="0" w:color="000000"/>
              <w:right w:val="single" w:sz="4" w:space="0" w:color="000000"/>
            </w:tcBorders>
          </w:tcPr>
          <w:p w14:paraId="7F4049D6" w14:textId="77777777" w:rsidR="00232EDA" w:rsidRDefault="00232EDA" w:rsidP="00D15984">
            <w:pPr>
              <w:pStyle w:val="TableBody"/>
            </w:pPr>
            <w:r>
              <w:t>Existing Forecast Definition Modified</w:t>
            </w:r>
          </w:p>
        </w:tc>
      </w:tr>
      <w:tr w:rsidR="00232EDA" w14:paraId="01BE201D" w14:textId="77777777" w:rsidTr="00DC390C">
        <w:tc>
          <w:tcPr>
            <w:tcW w:w="1940" w:type="dxa"/>
            <w:tcBorders>
              <w:top w:val="single" w:sz="4" w:space="0" w:color="000000"/>
              <w:left w:val="single" w:sz="4" w:space="0" w:color="000000"/>
              <w:bottom w:val="single" w:sz="4" w:space="0" w:color="000000"/>
            </w:tcBorders>
          </w:tcPr>
          <w:p w14:paraId="010198D7" w14:textId="77777777" w:rsidR="00232EDA" w:rsidRPr="00D15984" w:rsidRDefault="00232EDA" w:rsidP="00D15984">
            <w:pPr>
              <w:pStyle w:val="TableBody"/>
              <w:rPr>
                <w:b/>
                <w:bCs/>
              </w:rPr>
            </w:pPr>
            <w:r w:rsidRPr="00D15984">
              <w:rPr>
                <w:b/>
                <w:bCs/>
              </w:rPr>
              <w:t>6007</w:t>
            </w:r>
          </w:p>
        </w:tc>
        <w:tc>
          <w:tcPr>
            <w:tcW w:w="6195" w:type="dxa"/>
            <w:tcBorders>
              <w:top w:val="single" w:sz="4" w:space="0" w:color="000000"/>
              <w:left w:val="single" w:sz="4" w:space="0" w:color="000000"/>
              <w:bottom w:val="single" w:sz="4" w:space="0" w:color="000000"/>
              <w:right w:val="single" w:sz="4" w:space="0" w:color="000000"/>
            </w:tcBorders>
          </w:tcPr>
          <w:p w14:paraId="35510F20" w14:textId="77777777" w:rsidR="00232EDA" w:rsidRDefault="00232EDA" w:rsidP="00D15984">
            <w:pPr>
              <w:pStyle w:val="TableBody"/>
            </w:pPr>
            <w:r>
              <w:t>Updated Forecast Batch Parameters</w:t>
            </w:r>
          </w:p>
        </w:tc>
      </w:tr>
      <w:tr w:rsidR="00232EDA" w14:paraId="0FB637DE" w14:textId="77777777" w:rsidTr="00DC390C">
        <w:tc>
          <w:tcPr>
            <w:tcW w:w="1940" w:type="dxa"/>
            <w:tcBorders>
              <w:top w:val="single" w:sz="4" w:space="0" w:color="000000"/>
              <w:left w:val="single" w:sz="4" w:space="0" w:color="000000"/>
              <w:bottom w:val="single" w:sz="4" w:space="0" w:color="000000"/>
            </w:tcBorders>
          </w:tcPr>
          <w:p w14:paraId="75E29D36" w14:textId="77777777" w:rsidR="00232EDA" w:rsidRPr="00D15984" w:rsidRDefault="00232EDA" w:rsidP="00D15984">
            <w:pPr>
              <w:pStyle w:val="TableBody"/>
              <w:rPr>
                <w:b/>
                <w:bCs/>
              </w:rPr>
            </w:pPr>
            <w:r w:rsidRPr="00D15984">
              <w:rPr>
                <w:b/>
                <w:bCs/>
              </w:rPr>
              <w:t>6008</w:t>
            </w:r>
          </w:p>
        </w:tc>
        <w:tc>
          <w:tcPr>
            <w:tcW w:w="6195" w:type="dxa"/>
            <w:tcBorders>
              <w:top w:val="single" w:sz="4" w:space="0" w:color="000000"/>
              <w:left w:val="single" w:sz="4" w:space="0" w:color="000000"/>
              <w:bottom w:val="single" w:sz="4" w:space="0" w:color="000000"/>
              <w:right w:val="single" w:sz="4" w:space="0" w:color="000000"/>
            </w:tcBorders>
          </w:tcPr>
          <w:p w14:paraId="11B60A4F" w14:textId="77777777" w:rsidR="00232EDA" w:rsidRDefault="00232EDA" w:rsidP="00D15984">
            <w:pPr>
              <w:pStyle w:val="TableBody"/>
            </w:pPr>
            <w:r>
              <w:t>Forecast Definition Deleted</w:t>
            </w:r>
          </w:p>
        </w:tc>
      </w:tr>
      <w:tr w:rsidR="00232EDA" w14:paraId="7ED7201B" w14:textId="77777777" w:rsidTr="00DC390C">
        <w:tc>
          <w:tcPr>
            <w:tcW w:w="1940" w:type="dxa"/>
            <w:tcBorders>
              <w:top w:val="single" w:sz="4" w:space="0" w:color="000000"/>
              <w:left w:val="single" w:sz="4" w:space="0" w:color="000000"/>
              <w:bottom w:val="single" w:sz="4" w:space="0" w:color="000000"/>
            </w:tcBorders>
          </w:tcPr>
          <w:p w14:paraId="5C89F7D8" w14:textId="77777777" w:rsidR="00232EDA" w:rsidRPr="00D15984" w:rsidRDefault="00232EDA" w:rsidP="00D15984">
            <w:pPr>
              <w:pStyle w:val="TableBody"/>
              <w:rPr>
                <w:b/>
                <w:bCs/>
              </w:rPr>
            </w:pPr>
            <w:r w:rsidRPr="00D15984">
              <w:rPr>
                <w:b/>
                <w:bCs/>
              </w:rPr>
              <w:t>6009</w:t>
            </w:r>
          </w:p>
        </w:tc>
        <w:tc>
          <w:tcPr>
            <w:tcW w:w="6195" w:type="dxa"/>
            <w:tcBorders>
              <w:top w:val="single" w:sz="4" w:space="0" w:color="000000"/>
              <w:left w:val="single" w:sz="4" w:space="0" w:color="000000"/>
              <w:bottom w:val="single" w:sz="4" w:space="0" w:color="000000"/>
              <w:right w:val="single" w:sz="4" w:space="0" w:color="000000"/>
            </w:tcBorders>
          </w:tcPr>
          <w:p w14:paraId="33F5FC26" w14:textId="77777777" w:rsidR="00232EDA" w:rsidRDefault="00232EDA" w:rsidP="00D15984">
            <w:pPr>
              <w:pStyle w:val="TableBody"/>
            </w:pPr>
            <w:r>
              <w:t>Delete Output Orders Settings</w:t>
            </w:r>
          </w:p>
        </w:tc>
      </w:tr>
      <w:tr w:rsidR="00232EDA" w14:paraId="088AE09C" w14:textId="77777777" w:rsidTr="00DC390C">
        <w:tc>
          <w:tcPr>
            <w:tcW w:w="1940" w:type="dxa"/>
            <w:tcBorders>
              <w:top w:val="single" w:sz="4" w:space="0" w:color="000000"/>
              <w:left w:val="single" w:sz="4" w:space="0" w:color="000000"/>
              <w:bottom w:val="single" w:sz="4" w:space="0" w:color="000000"/>
            </w:tcBorders>
          </w:tcPr>
          <w:p w14:paraId="1DF7B800" w14:textId="77777777" w:rsidR="00232EDA" w:rsidRPr="00D15984" w:rsidRDefault="00232EDA" w:rsidP="00D15984">
            <w:pPr>
              <w:pStyle w:val="TableBody"/>
              <w:rPr>
                <w:b/>
                <w:bCs/>
              </w:rPr>
            </w:pPr>
            <w:r w:rsidRPr="00D15984">
              <w:rPr>
                <w:b/>
                <w:bCs/>
              </w:rPr>
              <w:t>6010</w:t>
            </w:r>
          </w:p>
        </w:tc>
        <w:tc>
          <w:tcPr>
            <w:tcW w:w="6195" w:type="dxa"/>
            <w:tcBorders>
              <w:top w:val="single" w:sz="4" w:space="0" w:color="000000"/>
              <w:left w:val="single" w:sz="4" w:space="0" w:color="000000"/>
              <w:bottom w:val="single" w:sz="4" w:space="0" w:color="000000"/>
              <w:right w:val="single" w:sz="4" w:space="0" w:color="000000"/>
            </w:tcBorders>
          </w:tcPr>
          <w:p w14:paraId="435AAC25" w14:textId="77777777" w:rsidR="00232EDA" w:rsidRDefault="00232EDA" w:rsidP="00D15984">
            <w:pPr>
              <w:pStyle w:val="TableBody"/>
            </w:pPr>
            <w:r>
              <w:t>Inserted Horizon for Projected Costs</w:t>
            </w:r>
          </w:p>
        </w:tc>
      </w:tr>
      <w:tr w:rsidR="00232EDA" w14:paraId="718D102E" w14:textId="77777777" w:rsidTr="00DC390C">
        <w:tc>
          <w:tcPr>
            <w:tcW w:w="1940" w:type="dxa"/>
            <w:tcBorders>
              <w:top w:val="single" w:sz="4" w:space="0" w:color="000000"/>
              <w:left w:val="single" w:sz="4" w:space="0" w:color="000000"/>
              <w:bottom w:val="single" w:sz="4" w:space="0" w:color="000000"/>
            </w:tcBorders>
          </w:tcPr>
          <w:p w14:paraId="52D779FE" w14:textId="77777777" w:rsidR="00232EDA" w:rsidRPr="00D15984" w:rsidRDefault="00232EDA" w:rsidP="00D15984">
            <w:pPr>
              <w:pStyle w:val="TableBody"/>
              <w:rPr>
                <w:b/>
                <w:bCs/>
              </w:rPr>
            </w:pPr>
            <w:r w:rsidRPr="00D15984">
              <w:rPr>
                <w:b/>
                <w:bCs/>
              </w:rPr>
              <w:t>6011</w:t>
            </w:r>
          </w:p>
        </w:tc>
        <w:tc>
          <w:tcPr>
            <w:tcW w:w="6195" w:type="dxa"/>
            <w:tcBorders>
              <w:top w:val="single" w:sz="4" w:space="0" w:color="000000"/>
              <w:left w:val="single" w:sz="4" w:space="0" w:color="000000"/>
              <w:bottom w:val="single" w:sz="4" w:space="0" w:color="000000"/>
              <w:right w:val="single" w:sz="4" w:space="0" w:color="000000"/>
            </w:tcBorders>
          </w:tcPr>
          <w:p w14:paraId="2F6FDD64" w14:textId="77777777" w:rsidR="00232EDA" w:rsidRDefault="00232EDA" w:rsidP="00D15984">
            <w:pPr>
              <w:pStyle w:val="TableBody"/>
            </w:pPr>
            <w:r>
              <w:t>Updated Cost Options</w:t>
            </w:r>
          </w:p>
        </w:tc>
      </w:tr>
      <w:tr w:rsidR="00232EDA" w14:paraId="6F2086A0" w14:textId="77777777" w:rsidTr="00DC390C">
        <w:tc>
          <w:tcPr>
            <w:tcW w:w="1940" w:type="dxa"/>
            <w:tcBorders>
              <w:top w:val="single" w:sz="4" w:space="0" w:color="000000"/>
              <w:left w:val="single" w:sz="4" w:space="0" w:color="000000"/>
              <w:bottom w:val="single" w:sz="4" w:space="0" w:color="000000"/>
            </w:tcBorders>
          </w:tcPr>
          <w:p w14:paraId="4BB2A028" w14:textId="77777777" w:rsidR="00232EDA" w:rsidRPr="00D15984" w:rsidRDefault="00232EDA" w:rsidP="00D15984">
            <w:pPr>
              <w:pStyle w:val="TableBody"/>
              <w:rPr>
                <w:b/>
                <w:bCs/>
              </w:rPr>
            </w:pPr>
            <w:r w:rsidRPr="00D15984">
              <w:rPr>
                <w:b/>
                <w:bCs/>
              </w:rPr>
              <w:t>6012</w:t>
            </w:r>
          </w:p>
        </w:tc>
        <w:tc>
          <w:tcPr>
            <w:tcW w:w="6195" w:type="dxa"/>
            <w:tcBorders>
              <w:top w:val="single" w:sz="4" w:space="0" w:color="000000"/>
              <w:left w:val="single" w:sz="4" w:space="0" w:color="000000"/>
              <w:bottom w:val="single" w:sz="4" w:space="0" w:color="000000"/>
              <w:right w:val="single" w:sz="4" w:space="0" w:color="000000"/>
            </w:tcBorders>
          </w:tcPr>
          <w:p w14:paraId="1EB70AA8" w14:textId="77777777" w:rsidR="00232EDA" w:rsidRDefault="00232EDA" w:rsidP="00D15984">
            <w:pPr>
              <w:pStyle w:val="TableBody"/>
            </w:pPr>
            <w:r>
              <w:t>Run Process-Load Balances</w:t>
            </w:r>
          </w:p>
        </w:tc>
      </w:tr>
      <w:tr w:rsidR="00232EDA" w14:paraId="46537329" w14:textId="77777777" w:rsidTr="00DC390C">
        <w:tc>
          <w:tcPr>
            <w:tcW w:w="1940" w:type="dxa"/>
            <w:tcBorders>
              <w:top w:val="single" w:sz="4" w:space="0" w:color="000000"/>
              <w:left w:val="single" w:sz="4" w:space="0" w:color="000000"/>
              <w:bottom w:val="single" w:sz="4" w:space="0" w:color="000000"/>
            </w:tcBorders>
          </w:tcPr>
          <w:p w14:paraId="4DD99FC9" w14:textId="77777777" w:rsidR="00232EDA" w:rsidRPr="00D15984" w:rsidRDefault="00232EDA" w:rsidP="00D15984">
            <w:pPr>
              <w:pStyle w:val="TableBody"/>
              <w:rPr>
                <w:b/>
                <w:bCs/>
              </w:rPr>
            </w:pPr>
            <w:r w:rsidRPr="00D15984">
              <w:rPr>
                <w:b/>
                <w:bCs/>
              </w:rPr>
              <w:t>6013</w:t>
            </w:r>
          </w:p>
        </w:tc>
        <w:tc>
          <w:tcPr>
            <w:tcW w:w="6195" w:type="dxa"/>
            <w:tcBorders>
              <w:top w:val="single" w:sz="4" w:space="0" w:color="000000"/>
              <w:left w:val="single" w:sz="4" w:space="0" w:color="000000"/>
              <w:bottom w:val="single" w:sz="4" w:space="0" w:color="000000"/>
              <w:right w:val="single" w:sz="4" w:space="0" w:color="000000"/>
            </w:tcBorders>
          </w:tcPr>
          <w:p w14:paraId="30D3BF02" w14:textId="77777777" w:rsidR="00232EDA" w:rsidRDefault="00232EDA" w:rsidP="00D15984">
            <w:pPr>
              <w:pStyle w:val="TableBody"/>
            </w:pPr>
            <w:r>
              <w:t>Run Process-Load Orders</w:t>
            </w:r>
          </w:p>
        </w:tc>
      </w:tr>
      <w:tr w:rsidR="00232EDA" w14:paraId="4DA986CE" w14:textId="77777777" w:rsidTr="00DC390C">
        <w:tc>
          <w:tcPr>
            <w:tcW w:w="1940" w:type="dxa"/>
            <w:tcBorders>
              <w:top w:val="single" w:sz="4" w:space="0" w:color="000000"/>
              <w:left w:val="single" w:sz="4" w:space="0" w:color="000000"/>
              <w:bottom w:val="single" w:sz="4" w:space="0" w:color="000000"/>
            </w:tcBorders>
          </w:tcPr>
          <w:p w14:paraId="0A75D805" w14:textId="77777777" w:rsidR="00232EDA" w:rsidRPr="00D15984" w:rsidRDefault="00232EDA" w:rsidP="00D15984">
            <w:pPr>
              <w:pStyle w:val="TableBody"/>
              <w:rPr>
                <w:b/>
                <w:bCs/>
              </w:rPr>
            </w:pPr>
            <w:r w:rsidRPr="00D15984">
              <w:rPr>
                <w:b/>
                <w:bCs/>
              </w:rPr>
              <w:t>6014</w:t>
            </w:r>
          </w:p>
        </w:tc>
        <w:tc>
          <w:tcPr>
            <w:tcW w:w="6195" w:type="dxa"/>
            <w:tcBorders>
              <w:top w:val="single" w:sz="4" w:space="0" w:color="000000"/>
              <w:left w:val="single" w:sz="4" w:space="0" w:color="000000"/>
              <w:bottom w:val="single" w:sz="4" w:space="0" w:color="000000"/>
              <w:right w:val="single" w:sz="4" w:space="0" w:color="000000"/>
            </w:tcBorders>
          </w:tcPr>
          <w:p w14:paraId="65ECEF69" w14:textId="77777777" w:rsidR="00232EDA" w:rsidRDefault="00232EDA" w:rsidP="00D15984">
            <w:pPr>
              <w:pStyle w:val="TableBody"/>
            </w:pPr>
            <w:r>
              <w:t>Run Process-Start Forecast Generation</w:t>
            </w:r>
          </w:p>
        </w:tc>
      </w:tr>
      <w:tr w:rsidR="00232EDA" w14:paraId="2CD9D94D" w14:textId="77777777" w:rsidTr="00DC390C">
        <w:tc>
          <w:tcPr>
            <w:tcW w:w="1940" w:type="dxa"/>
            <w:tcBorders>
              <w:top w:val="single" w:sz="4" w:space="0" w:color="000000"/>
              <w:left w:val="single" w:sz="4" w:space="0" w:color="000000"/>
              <w:bottom w:val="single" w:sz="4" w:space="0" w:color="000000"/>
            </w:tcBorders>
          </w:tcPr>
          <w:p w14:paraId="7BA569BE" w14:textId="77777777" w:rsidR="00232EDA" w:rsidRPr="00D15984" w:rsidRDefault="00232EDA" w:rsidP="00D15984">
            <w:pPr>
              <w:pStyle w:val="TableBody"/>
              <w:rPr>
                <w:b/>
                <w:bCs/>
              </w:rPr>
            </w:pPr>
            <w:r w:rsidRPr="00D15984">
              <w:rPr>
                <w:b/>
                <w:bCs/>
              </w:rPr>
              <w:t>6015</w:t>
            </w:r>
          </w:p>
        </w:tc>
        <w:tc>
          <w:tcPr>
            <w:tcW w:w="6195" w:type="dxa"/>
            <w:tcBorders>
              <w:top w:val="single" w:sz="4" w:space="0" w:color="000000"/>
              <w:left w:val="single" w:sz="4" w:space="0" w:color="000000"/>
              <w:bottom w:val="single" w:sz="4" w:space="0" w:color="000000"/>
              <w:right w:val="single" w:sz="4" w:space="0" w:color="000000"/>
            </w:tcBorders>
          </w:tcPr>
          <w:p w14:paraId="13D6A738" w14:textId="77777777" w:rsidR="00232EDA" w:rsidRDefault="00232EDA" w:rsidP="00D15984">
            <w:pPr>
              <w:pStyle w:val="TableBody"/>
            </w:pPr>
            <w:r>
              <w:t>Run Process-Start Recommendation</w:t>
            </w:r>
          </w:p>
        </w:tc>
      </w:tr>
      <w:tr w:rsidR="00232EDA" w14:paraId="1F261689" w14:textId="77777777" w:rsidTr="00DC390C">
        <w:tc>
          <w:tcPr>
            <w:tcW w:w="1940" w:type="dxa"/>
            <w:tcBorders>
              <w:top w:val="single" w:sz="4" w:space="0" w:color="000000"/>
              <w:left w:val="single" w:sz="4" w:space="0" w:color="000000"/>
              <w:bottom w:val="single" w:sz="4" w:space="0" w:color="000000"/>
            </w:tcBorders>
          </w:tcPr>
          <w:p w14:paraId="3C721D2A" w14:textId="77777777" w:rsidR="00232EDA" w:rsidRPr="00D15984" w:rsidRDefault="00232EDA" w:rsidP="00D15984">
            <w:pPr>
              <w:pStyle w:val="TableBody"/>
              <w:rPr>
                <w:b/>
                <w:bCs/>
              </w:rPr>
            </w:pPr>
            <w:r w:rsidRPr="00D15984">
              <w:rPr>
                <w:b/>
                <w:bCs/>
              </w:rPr>
              <w:t>6016</w:t>
            </w:r>
          </w:p>
        </w:tc>
        <w:tc>
          <w:tcPr>
            <w:tcW w:w="6195" w:type="dxa"/>
            <w:tcBorders>
              <w:top w:val="single" w:sz="4" w:space="0" w:color="000000"/>
              <w:left w:val="single" w:sz="4" w:space="0" w:color="000000"/>
              <w:bottom w:val="single" w:sz="4" w:space="0" w:color="000000"/>
              <w:right w:val="single" w:sz="4" w:space="0" w:color="000000"/>
            </w:tcBorders>
          </w:tcPr>
          <w:p w14:paraId="00D5A4F6" w14:textId="77777777" w:rsidR="00232EDA" w:rsidRDefault="00232EDA" w:rsidP="00D15984">
            <w:pPr>
              <w:pStyle w:val="TableBody"/>
            </w:pPr>
            <w:r>
              <w:t>(Not Used)</w:t>
            </w:r>
          </w:p>
        </w:tc>
      </w:tr>
      <w:tr w:rsidR="00232EDA" w14:paraId="4886193D" w14:textId="77777777" w:rsidTr="00DC390C">
        <w:tc>
          <w:tcPr>
            <w:tcW w:w="1940" w:type="dxa"/>
            <w:tcBorders>
              <w:top w:val="single" w:sz="4" w:space="0" w:color="000000"/>
              <w:left w:val="single" w:sz="4" w:space="0" w:color="000000"/>
              <w:bottom w:val="single" w:sz="4" w:space="0" w:color="000000"/>
            </w:tcBorders>
          </w:tcPr>
          <w:p w14:paraId="133B3CD9" w14:textId="77777777" w:rsidR="00232EDA" w:rsidRPr="00D15984" w:rsidRDefault="00232EDA" w:rsidP="00D15984">
            <w:pPr>
              <w:pStyle w:val="TableBody"/>
              <w:rPr>
                <w:b/>
                <w:bCs/>
              </w:rPr>
            </w:pPr>
            <w:r w:rsidRPr="00D15984">
              <w:rPr>
                <w:b/>
                <w:bCs/>
              </w:rPr>
              <w:t>6017</w:t>
            </w:r>
          </w:p>
        </w:tc>
        <w:tc>
          <w:tcPr>
            <w:tcW w:w="6195" w:type="dxa"/>
            <w:tcBorders>
              <w:top w:val="single" w:sz="4" w:space="0" w:color="000000"/>
              <w:left w:val="single" w:sz="4" w:space="0" w:color="000000"/>
              <w:bottom w:val="single" w:sz="4" w:space="0" w:color="000000"/>
              <w:right w:val="single" w:sz="4" w:space="0" w:color="000000"/>
            </w:tcBorders>
          </w:tcPr>
          <w:p w14:paraId="6299FCDA" w14:textId="77777777" w:rsidR="00232EDA" w:rsidRDefault="00232EDA" w:rsidP="00D15984">
            <w:pPr>
              <w:pStyle w:val="TableBody"/>
            </w:pPr>
            <w:r>
              <w:t>Run Process-Recommendation Output</w:t>
            </w:r>
          </w:p>
        </w:tc>
      </w:tr>
      <w:tr w:rsidR="00232EDA" w14:paraId="54CD1BEC" w14:textId="77777777" w:rsidTr="00DC390C">
        <w:tc>
          <w:tcPr>
            <w:tcW w:w="1940" w:type="dxa"/>
            <w:tcBorders>
              <w:top w:val="single" w:sz="4" w:space="0" w:color="000000"/>
              <w:left w:val="single" w:sz="4" w:space="0" w:color="000000"/>
              <w:bottom w:val="single" w:sz="4" w:space="0" w:color="000000"/>
            </w:tcBorders>
          </w:tcPr>
          <w:p w14:paraId="5B8319D1" w14:textId="77777777" w:rsidR="00232EDA" w:rsidRPr="00D15984" w:rsidRDefault="00232EDA" w:rsidP="00D15984">
            <w:pPr>
              <w:pStyle w:val="TableBody"/>
              <w:rPr>
                <w:b/>
                <w:bCs/>
              </w:rPr>
            </w:pPr>
            <w:r w:rsidRPr="00D15984">
              <w:rPr>
                <w:b/>
                <w:bCs/>
              </w:rPr>
              <w:t>6018</w:t>
            </w:r>
          </w:p>
        </w:tc>
        <w:tc>
          <w:tcPr>
            <w:tcW w:w="6195" w:type="dxa"/>
            <w:tcBorders>
              <w:top w:val="single" w:sz="4" w:space="0" w:color="000000"/>
              <w:left w:val="single" w:sz="4" w:space="0" w:color="000000"/>
              <w:bottom w:val="single" w:sz="4" w:space="0" w:color="000000"/>
              <w:right w:val="single" w:sz="4" w:space="0" w:color="000000"/>
            </w:tcBorders>
          </w:tcPr>
          <w:p w14:paraId="4F824CE7" w14:textId="77777777" w:rsidR="00232EDA" w:rsidRDefault="00232EDA" w:rsidP="00D15984">
            <w:pPr>
              <w:pStyle w:val="TableBody"/>
            </w:pPr>
            <w:r>
              <w:t>Run Process-Start Generating Orders Output</w:t>
            </w:r>
          </w:p>
        </w:tc>
      </w:tr>
      <w:tr w:rsidR="00232EDA" w14:paraId="7E02547D" w14:textId="77777777" w:rsidTr="00DC390C">
        <w:tc>
          <w:tcPr>
            <w:tcW w:w="1940" w:type="dxa"/>
            <w:tcBorders>
              <w:top w:val="single" w:sz="4" w:space="0" w:color="000000"/>
              <w:left w:val="single" w:sz="4" w:space="0" w:color="000000"/>
              <w:bottom w:val="single" w:sz="4" w:space="0" w:color="000000"/>
            </w:tcBorders>
          </w:tcPr>
          <w:p w14:paraId="5BB51D0D" w14:textId="77777777" w:rsidR="00232EDA" w:rsidRPr="00D15984" w:rsidRDefault="00232EDA" w:rsidP="00D15984">
            <w:pPr>
              <w:pStyle w:val="TableBody"/>
              <w:rPr>
                <w:b/>
                <w:bCs/>
              </w:rPr>
            </w:pPr>
            <w:r w:rsidRPr="00D15984">
              <w:rPr>
                <w:b/>
                <w:bCs/>
              </w:rPr>
              <w:t>6019</w:t>
            </w:r>
          </w:p>
        </w:tc>
        <w:tc>
          <w:tcPr>
            <w:tcW w:w="6195" w:type="dxa"/>
            <w:tcBorders>
              <w:top w:val="single" w:sz="4" w:space="0" w:color="000000"/>
              <w:left w:val="single" w:sz="4" w:space="0" w:color="000000"/>
              <w:bottom w:val="single" w:sz="4" w:space="0" w:color="000000"/>
              <w:right w:val="single" w:sz="4" w:space="0" w:color="000000"/>
            </w:tcBorders>
          </w:tcPr>
          <w:p w14:paraId="4E286047" w14:textId="77777777" w:rsidR="00232EDA" w:rsidRDefault="00232EDA" w:rsidP="00D15984">
            <w:pPr>
              <w:pStyle w:val="TableBody"/>
            </w:pPr>
            <w:r>
              <w:t>New/Updated Output Order Setting</w:t>
            </w:r>
          </w:p>
        </w:tc>
      </w:tr>
      <w:tr w:rsidR="00232EDA" w14:paraId="57876707" w14:textId="77777777" w:rsidTr="00DC390C">
        <w:tc>
          <w:tcPr>
            <w:tcW w:w="1940" w:type="dxa"/>
            <w:tcBorders>
              <w:top w:val="single" w:sz="4" w:space="0" w:color="000000"/>
              <w:left w:val="single" w:sz="4" w:space="0" w:color="000000"/>
              <w:bottom w:val="single" w:sz="4" w:space="0" w:color="000000"/>
            </w:tcBorders>
          </w:tcPr>
          <w:p w14:paraId="3A70314D" w14:textId="77777777" w:rsidR="00232EDA" w:rsidRPr="00D15984" w:rsidRDefault="00232EDA" w:rsidP="00D15984">
            <w:pPr>
              <w:pStyle w:val="TableBody"/>
              <w:rPr>
                <w:b/>
                <w:bCs/>
              </w:rPr>
            </w:pPr>
            <w:r w:rsidRPr="00D15984">
              <w:rPr>
                <w:b/>
                <w:bCs/>
              </w:rPr>
              <w:t>6020</w:t>
            </w:r>
          </w:p>
        </w:tc>
        <w:tc>
          <w:tcPr>
            <w:tcW w:w="6195" w:type="dxa"/>
            <w:tcBorders>
              <w:top w:val="single" w:sz="4" w:space="0" w:color="000000"/>
              <w:left w:val="single" w:sz="4" w:space="0" w:color="000000"/>
              <w:bottom w:val="single" w:sz="4" w:space="0" w:color="000000"/>
              <w:right w:val="single" w:sz="4" w:space="0" w:color="000000"/>
            </w:tcBorders>
          </w:tcPr>
          <w:p w14:paraId="7D203468" w14:textId="77777777" w:rsidR="00232EDA" w:rsidRDefault="00232EDA" w:rsidP="00D15984">
            <w:pPr>
              <w:pStyle w:val="TableBody"/>
            </w:pPr>
            <w:r>
              <w:t>Run Actual Costs</w:t>
            </w:r>
          </w:p>
        </w:tc>
      </w:tr>
      <w:tr w:rsidR="00232EDA" w14:paraId="57F50E01" w14:textId="77777777" w:rsidTr="00DC390C">
        <w:tc>
          <w:tcPr>
            <w:tcW w:w="1940" w:type="dxa"/>
            <w:tcBorders>
              <w:left w:val="single" w:sz="4" w:space="0" w:color="000000"/>
              <w:bottom w:val="single" w:sz="4" w:space="0" w:color="000000"/>
            </w:tcBorders>
          </w:tcPr>
          <w:p w14:paraId="00884B18" w14:textId="77777777" w:rsidR="00232EDA" w:rsidRPr="00D15984" w:rsidRDefault="00232EDA" w:rsidP="00D15984">
            <w:pPr>
              <w:pStyle w:val="TableBody"/>
              <w:rPr>
                <w:b/>
                <w:bCs/>
              </w:rPr>
            </w:pPr>
            <w:r w:rsidRPr="00D15984">
              <w:rPr>
                <w:b/>
                <w:bCs/>
              </w:rPr>
              <w:t>6021</w:t>
            </w:r>
          </w:p>
        </w:tc>
        <w:tc>
          <w:tcPr>
            <w:tcW w:w="6195" w:type="dxa"/>
            <w:tcBorders>
              <w:left w:val="single" w:sz="4" w:space="0" w:color="000000"/>
              <w:bottom w:val="single" w:sz="4" w:space="0" w:color="000000"/>
              <w:right w:val="single" w:sz="4" w:space="0" w:color="000000"/>
            </w:tcBorders>
          </w:tcPr>
          <w:p w14:paraId="07B57924" w14:textId="77777777" w:rsidR="00232EDA" w:rsidRDefault="00232EDA" w:rsidP="00D15984">
            <w:pPr>
              <w:pStyle w:val="TableBody"/>
            </w:pPr>
            <w:r>
              <w:t>Updated Cashpoint Downtime</w:t>
            </w:r>
          </w:p>
        </w:tc>
      </w:tr>
      <w:tr w:rsidR="00232EDA" w14:paraId="07985F06" w14:textId="77777777" w:rsidTr="00DC390C">
        <w:tc>
          <w:tcPr>
            <w:tcW w:w="1940" w:type="dxa"/>
            <w:tcBorders>
              <w:left w:val="single" w:sz="4" w:space="0" w:color="000000"/>
              <w:bottom w:val="single" w:sz="4" w:space="0" w:color="000000"/>
            </w:tcBorders>
          </w:tcPr>
          <w:p w14:paraId="6F271CFB" w14:textId="77777777" w:rsidR="00232EDA" w:rsidRPr="00D15984" w:rsidRDefault="00232EDA" w:rsidP="00D15984">
            <w:pPr>
              <w:pStyle w:val="TableBody"/>
              <w:rPr>
                <w:b/>
                <w:bCs/>
              </w:rPr>
            </w:pPr>
            <w:r w:rsidRPr="00D15984">
              <w:rPr>
                <w:b/>
                <w:bCs/>
              </w:rPr>
              <w:t>6022</w:t>
            </w:r>
          </w:p>
        </w:tc>
        <w:tc>
          <w:tcPr>
            <w:tcW w:w="6195" w:type="dxa"/>
            <w:tcBorders>
              <w:left w:val="single" w:sz="4" w:space="0" w:color="000000"/>
              <w:bottom w:val="single" w:sz="4" w:space="0" w:color="000000"/>
              <w:right w:val="single" w:sz="4" w:space="0" w:color="000000"/>
            </w:tcBorders>
          </w:tcPr>
          <w:p w14:paraId="4A8FBED2" w14:textId="77777777" w:rsidR="00232EDA" w:rsidRDefault="00232EDA" w:rsidP="00D15984">
            <w:pPr>
              <w:pStyle w:val="TableBody"/>
            </w:pPr>
            <w:r>
              <w:t>Inserted Cashpoint Downtime</w:t>
            </w:r>
          </w:p>
        </w:tc>
      </w:tr>
      <w:tr w:rsidR="00232EDA" w14:paraId="5FA08EF9" w14:textId="77777777" w:rsidTr="00DC390C">
        <w:tc>
          <w:tcPr>
            <w:tcW w:w="1940" w:type="dxa"/>
            <w:tcBorders>
              <w:top w:val="single" w:sz="4" w:space="0" w:color="000000"/>
              <w:left w:val="single" w:sz="4" w:space="0" w:color="000000"/>
              <w:bottom w:val="single" w:sz="4" w:space="0" w:color="000000"/>
            </w:tcBorders>
          </w:tcPr>
          <w:p w14:paraId="7B822FC2" w14:textId="77777777" w:rsidR="00232EDA" w:rsidRPr="00D15984" w:rsidRDefault="00232EDA" w:rsidP="00D15984">
            <w:pPr>
              <w:pStyle w:val="TableBody"/>
              <w:rPr>
                <w:b/>
                <w:bCs/>
              </w:rPr>
            </w:pPr>
            <w:r w:rsidRPr="00D15984">
              <w:rPr>
                <w:b/>
                <w:bCs/>
              </w:rPr>
              <w:t>7001</w:t>
            </w:r>
          </w:p>
        </w:tc>
        <w:tc>
          <w:tcPr>
            <w:tcW w:w="6195" w:type="dxa"/>
            <w:tcBorders>
              <w:top w:val="single" w:sz="4" w:space="0" w:color="000000"/>
              <w:left w:val="single" w:sz="4" w:space="0" w:color="000000"/>
              <w:bottom w:val="single" w:sz="4" w:space="0" w:color="000000"/>
              <w:right w:val="single" w:sz="4" w:space="0" w:color="000000"/>
            </w:tcBorders>
          </w:tcPr>
          <w:p w14:paraId="4C6F29B9" w14:textId="77777777" w:rsidR="00232EDA" w:rsidRDefault="00232EDA" w:rsidP="00D15984">
            <w:pPr>
              <w:pStyle w:val="TableBody"/>
            </w:pPr>
            <w:r>
              <w:t>Created Cashpoint</w:t>
            </w:r>
          </w:p>
        </w:tc>
      </w:tr>
      <w:tr w:rsidR="00232EDA" w14:paraId="0534D1E3" w14:textId="77777777" w:rsidTr="00DC390C">
        <w:tc>
          <w:tcPr>
            <w:tcW w:w="1940" w:type="dxa"/>
            <w:tcBorders>
              <w:top w:val="single" w:sz="4" w:space="0" w:color="000000"/>
              <w:left w:val="single" w:sz="4" w:space="0" w:color="000000"/>
              <w:bottom w:val="single" w:sz="4" w:space="0" w:color="000000"/>
            </w:tcBorders>
          </w:tcPr>
          <w:p w14:paraId="2D99CE75" w14:textId="77777777" w:rsidR="00232EDA" w:rsidRPr="00D15984" w:rsidRDefault="00232EDA" w:rsidP="00D15984">
            <w:pPr>
              <w:pStyle w:val="TableBody"/>
              <w:rPr>
                <w:b/>
                <w:bCs/>
              </w:rPr>
            </w:pPr>
            <w:r w:rsidRPr="00D15984">
              <w:rPr>
                <w:b/>
                <w:bCs/>
              </w:rPr>
              <w:t>7002</w:t>
            </w:r>
          </w:p>
        </w:tc>
        <w:tc>
          <w:tcPr>
            <w:tcW w:w="6195" w:type="dxa"/>
            <w:tcBorders>
              <w:top w:val="single" w:sz="4" w:space="0" w:color="000000"/>
              <w:left w:val="single" w:sz="4" w:space="0" w:color="000000"/>
              <w:bottom w:val="single" w:sz="4" w:space="0" w:color="000000"/>
              <w:right w:val="single" w:sz="4" w:space="0" w:color="000000"/>
            </w:tcBorders>
          </w:tcPr>
          <w:p w14:paraId="00923CD8" w14:textId="77777777" w:rsidR="00232EDA" w:rsidRDefault="00232EDA" w:rsidP="00D15984">
            <w:pPr>
              <w:pStyle w:val="TableBody"/>
            </w:pPr>
            <w:r>
              <w:t>Updated ATM Defaults</w:t>
            </w:r>
          </w:p>
        </w:tc>
      </w:tr>
      <w:tr w:rsidR="00232EDA" w14:paraId="72CB3EDC" w14:textId="77777777" w:rsidTr="00DC390C">
        <w:tc>
          <w:tcPr>
            <w:tcW w:w="1940" w:type="dxa"/>
            <w:tcBorders>
              <w:top w:val="single" w:sz="4" w:space="0" w:color="000000"/>
              <w:left w:val="single" w:sz="4" w:space="0" w:color="000000"/>
              <w:bottom w:val="single" w:sz="4" w:space="0" w:color="000000"/>
            </w:tcBorders>
          </w:tcPr>
          <w:p w14:paraId="56649368" w14:textId="77777777" w:rsidR="00232EDA" w:rsidRPr="00D15984" w:rsidRDefault="00232EDA" w:rsidP="00D15984">
            <w:pPr>
              <w:pStyle w:val="TableBody"/>
              <w:rPr>
                <w:b/>
                <w:bCs/>
              </w:rPr>
            </w:pPr>
            <w:r w:rsidRPr="00D15984">
              <w:rPr>
                <w:b/>
                <w:bCs/>
              </w:rPr>
              <w:t>7003</w:t>
            </w:r>
          </w:p>
        </w:tc>
        <w:tc>
          <w:tcPr>
            <w:tcW w:w="6195" w:type="dxa"/>
            <w:tcBorders>
              <w:top w:val="single" w:sz="4" w:space="0" w:color="000000"/>
              <w:left w:val="single" w:sz="4" w:space="0" w:color="000000"/>
              <w:bottom w:val="single" w:sz="4" w:space="0" w:color="000000"/>
              <w:right w:val="single" w:sz="4" w:space="0" w:color="000000"/>
            </w:tcBorders>
          </w:tcPr>
          <w:p w14:paraId="6B77ECFB" w14:textId="77777777" w:rsidR="00232EDA" w:rsidRDefault="00232EDA" w:rsidP="00D15984">
            <w:pPr>
              <w:pStyle w:val="TableBody"/>
            </w:pPr>
            <w:r>
              <w:t>Updated Default Denominations</w:t>
            </w:r>
          </w:p>
        </w:tc>
      </w:tr>
      <w:tr w:rsidR="00232EDA" w14:paraId="2156B498" w14:textId="77777777" w:rsidTr="00DC390C">
        <w:tc>
          <w:tcPr>
            <w:tcW w:w="1940" w:type="dxa"/>
            <w:tcBorders>
              <w:top w:val="single" w:sz="4" w:space="0" w:color="000000"/>
              <w:left w:val="single" w:sz="4" w:space="0" w:color="000000"/>
              <w:bottom w:val="single" w:sz="4" w:space="0" w:color="000000"/>
            </w:tcBorders>
          </w:tcPr>
          <w:p w14:paraId="7A376A7D" w14:textId="77777777" w:rsidR="00232EDA" w:rsidRPr="00D15984" w:rsidRDefault="00232EDA" w:rsidP="00D15984">
            <w:pPr>
              <w:pStyle w:val="TableBody"/>
              <w:rPr>
                <w:b/>
                <w:bCs/>
              </w:rPr>
            </w:pPr>
            <w:r w:rsidRPr="00D15984">
              <w:rPr>
                <w:b/>
                <w:bCs/>
              </w:rPr>
              <w:t>7004</w:t>
            </w:r>
          </w:p>
        </w:tc>
        <w:tc>
          <w:tcPr>
            <w:tcW w:w="6195" w:type="dxa"/>
            <w:tcBorders>
              <w:top w:val="single" w:sz="4" w:space="0" w:color="000000"/>
              <w:left w:val="single" w:sz="4" w:space="0" w:color="000000"/>
              <w:bottom w:val="single" w:sz="4" w:space="0" w:color="000000"/>
              <w:right w:val="single" w:sz="4" w:space="0" w:color="000000"/>
            </w:tcBorders>
          </w:tcPr>
          <w:p w14:paraId="3AFD4541" w14:textId="77777777" w:rsidR="00232EDA" w:rsidRDefault="00232EDA" w:rsidP="00D15984">
            <w:pPr>
              <w:pStyle w:val="TableBody"/>
            </w:pPr>
            <w:r>
              <w:t>Inserted ATM Default Requirement</w:t>
            </w:r>
          </w:p>
        </w:tc>
      </w:tr>
      <w:tr w:rsidR="00232EDA" w14:paraId="0E5FE6B8" w14:textId="77777777" w:rsidTr="00DC390C">
        <w:tc>
          <w:tcPr>
            <w:tcW w:w="1940" w:type="dxa"/>
            <w:tcBorders>
              <w:top w:val="single" w:sz="4" w:space="0" w:color="000000"/>
              <w:left w:val="single" w:sz="4" w:space="0" w:color="000000"/>
              <w:bottom w:val="single" w:sz="4" w:space="0" w:color="000000"/>
            </w:tcBorders>
          </w:tcPr>
          <w:p w14:paraId="165AE6DD" w14:textId="77777777" w:rsidR="00232EDA" w:rsidRPr="00D15984" w:rsidRDefault="00232EDA" w:rsidP="00D15984">
            <w:pPr>
              <w:pStyle w:val="TableBody"/>
              <w:rPr>
                <w:b/>
                <w:bCs/>
              </w:rPr>
            </w:pPr>
            <w:r w:rsidRPr="00D15984">
              <w:rPr>
                <w:b/>
                <w:bCs/>
              </w:rPr>
              <w:t>7005</w:t>
            </w:r>
          </w:p>
        </w:tc>
        <w:tc>
          <w:tcPr>
            <w:tcW w:w="6195" w:type="dxa"/>
            <w:tcBorders>
              <w:top w:val="single" w:sz="4" w:space="0" w:color="000000"/>
              <w:left w:val="single" w:sz="4" w:space="0" w:color="000000"/>
              <w:bottom w:val="single" w:sz="4" w:space="0" w:color="000000"/>
              <w:right w:val="single" w:sz="4" w:space="0" w:color="000000"/>
            </w:tcBorders>
          </w:tcPr>
          <w:p w14:paraId="3857763D" w14:textId="77777777" w:rsidR="00232EDA" w:rsidRDefault="00232EDA" w:rsidP="00D15984">
            <w:pPr>
              <w:pStyle w:val="TableBody"/>
            </w:pPr>
            <w:r>
              <w:t>Mass Assign Adv. Parameters to ATM</w:t>
            </w:r>
          </w:p>
        </w:tc>
      </w:tr>
      <w:tr w:rsidR="00232EDA" w14:paraId="2D8D5499" w14:textId="77777777" w:rsidTr="00DC390C">
        <w:tc>
          <w:tcPr>
            <w:tcW w:w="1940" w:type="dxa"/>
            <w:tcBorders>
              <w:top w:val="single" w:sz="4" w:space="0" w:color="000000"/>
              <w:left w:val="single" w:sz="4" w:space="0" w:color="000000"/>
              <w:bottom w:val="single" w:sz="4" w:space="0" w:color="000000"/>
            </w:tcBorders>
          </w:tcPr>
          <w:p w14:paraId="1022CB2E" w14:textId="77777777" w:rsidR="00232EDA" w:rsidRPr="00D15984" w:rsidRDefault="00232EDA" w:rsidP="00D15984">
            <w:pPr>
              <w:pStyle w:val="TableBody"/>
              <w:rPr>
                <w:b/>
                <w:bCs/>
              </w:rPr>
            </w:pPr>
            <w:r w:rsidRPr="00D15984">
              <w:rPr>
                <w:b/>
                <w:bCs/>
              </w:rPr>
              <w:t>7006</w:t>
            </w:r>
          </w:p>
        </w:tc>
        <w:tc>
          <w:tcPr>
            <w:tcW w:w="6195" w:type="dxa"/>
            <w:tcBorders>
              <w:top w:val="single" w:sz="4" w:space="0" w:color="000000"/>
              <w:left w:val="single" w:sz="4" w:space="0" w:color="000000"/>
              <w:bottom w:val="single" w:sz="4" w:space="0" w:color="000000"/>
              <w:right w:val="single" w:sz="4" w:space="0" w:color="000000"/>
            </w:tcBorders>
          </w:tcPr>
          <w:p w14:paraId="21D96F3E" w14:textId="77777777" w:rsidR="00232EDA" w:rsidRDefault="00232EDA" w:rsidP="00D15984">
            <w:pPr>
              <w:pStyle w:val="TableBody"/>
            </w:pPr>
            <w:r>
              <w:t>Deleted Default Requirements for Currency</w:t>
            </w:r>
          </w:p>
        </w:tc>
      </w:tr>
      <w:tr w:rsidR="00232EDA" w14:paraId="0286DA56" w14:textId="77777777" w:rsidTr="00DC390C">
        <w:tc>
          <w:tcPr>
            <w:tcW w:w="1940" w:type="dxa"/>
            <w:tcBorders>
              <w:top w:val="single" w:sz="4" w:space="0" w:color="000000"/>
              <w:left w:val="single" w:sz="4" w:space="0" w:color="000000"/>
              <w:bottom w:val="single" w:sz="4" w:space="0" w:color="000000"/>
            </w:tcBorders>
          </w:tcPr>
          <w:p w14:paraId="21F33877" w14:textId="77777777" w:rsidR="00232EDA" w:rsidRPr="00D15984" w:rsidRDefault="00232EDA" w:rsidP="00D15984">
            <w:pPr>
              <w:pStyle w:val="TableBody"/>
              <w:rPr>
                <w:b/>
                <w:bCs/>
              </w:rPr>
            </w:pPr>
            <w:r w:rsidRPr="00D15984">
              <w:rPr>
                <w:b/>
                <w:bCs/>
              </w:rPr>
              <w:t>7007</w:t>
            </w:r>
          </w:p>
        </w:tc>
        <w:tc>
          <w:tcPr>
            <w:tcW w:w="6195" w:type="dxa"/>
            <w:tcBorders>
              <w:top w:val="single" w:sz="4" w:space="0" w:color="000000"/>
              <w:left w:val="single" w:sz="4" w:space="0" w:color="000000"/>
              <w:bottom w:val="single" w:sz="4" w:space="0" w:color="000000"/>
              <w:right w:val="single" w:sz="4" w:space="0" w:color="000000"/>
            </w:tcBorders>
          </w:tcPr>
          <w:p w14:paraId="0ACA00A1" w14:textId="77777777" w:rsidR="00232EDA" w:rsidRDefault="00232EDA" w:rsidP="00D15984">
            <w:pPr>
              <w:pStyle w:val="TableBody"/>
            </w:pPr>
            <w:r>
              <w:t>Added New Default Service Exception</w:t>
            </w:r>
          </w:p>
        </w:tc>
      </w:tr>
      <w:tr w:rsidR="00232EDA" w14:paraId="19540FA8" w14:textId="77777777" w:rsidTr="00DC390C">
        <w:tc>
          <w:tcPr>
            <w:tcW w:w="1940" w:type="dxa"/>
            <w:tcBorders>
              <w:top w:val="single" w:sz="4" w:space="0" w:color="000000"/>
              <w:left w:val="single" w:sz="4" w:space="0" w:color="000000"/>
              <w:bottom w:val="single" w:sz="4" w:space="0" w:color="000000"/>
            </w:tcBorders>
          </w:tcPr>
          <w:p w14:paraId="0A72D16A" w14:textId="77777777" w:rsidR="00232EDA" w:rsidRPr="00D15984" w:rsidRDefault="00232EDA" w:rsidP="00D15984">
            <w:pPr>
              <w:pStyle w:val="TableBody"/>
              <w:rPr>
                <w:b/>
                <w:bCs/>
              </w:rPr>
            </w:pPr>
            <w:r w:rsidRPr="00D15984">
              <w:rPr>
                <w:b/>
                <w:bCs/>
              </w:rPr>
              <w:t>7008</w:t>
            </w:r>
          </w:p>
        </w:tc>
        <w:tc>
          <w:tcPr>
            <w:tcW w:w="6195" w:type="dxa"/>
            <w:tcBorders>
              <w:top w:val="single" w:sz="4" w:space="0" w:color="000000"/>
              <w:left w:val="single" w:sz="4" w:space="0" w:color="000000"/>
              <w:bottom w:val="single" w:sz="4" w:space="0" w:color="000000"/>
              <w:right w:val="single" w:sz="4" w:space="0" w:color="000000"/>
            </w:tcBorders>
          </w:tcPr>
          <w:p w14:paraId="71D87D83" w14:textId="77777777" w:rsidR="00232EDA" w:rsidRDefault="00232EDA" w:rsidP="00D15984">
            <w:pPr>
              <w:pStyle w:val="TableBody"/>
            </w:pPr>
            <w:r>
              <w:t>Deleted Event</w:t>
            </w:r>
          </w:p>
        </w:tc>
      </w:tr>
      <w:tr w:rsidR="00232EDA" w14:paraId="1FBA48CB" w14:textId="77777777" w:rsidTr="00DC390C">
        <w:tc>
          <w:tcPr>
            <w:tcW w:w="1940" w:type="dxa"/>
            <w:tcBorders>
              <w:top w:val="single" w:sz="4" w:space="0" w:color="000000"/>
              <w:left w:val="single" w:sz="4" w:space="0" w:color="000000"/>
              <w:bottom w:val="single" w:sz="4" w:space="0" w:color="000000"/>
            </w:tcBorders>
          </w:tcPr>
          <w:p w14:paraId="48E95B26" w14:textId="77777777" w:rsidR="00232EDA" w:rsidRPr="00D15984" w:rsidRDefault="00232EDA" w:rsidP="00D15984">
            <w:pPr>
              <w:pStyle w:val="TableBody"/>
              <w:rPr>
                <w:b/>
                <w:bCs/>
              </w:rPr>
            </w:pPr>
            <w:r w:rsidRPr="00D15984">
              <w:rPr>
                <w:b/>
                <w:bCs/>
              </w:rPr>
              <w:t>7009</w:t>
            </w:r>
          </w:p>
        </w:tc>
        <w:tc>
          <w:tcPr>
            <w:tcW w:w="6195" w:type="dxa"/>
            <w:tcBorders>
              <w:top w:val="single" w:sz="4" w:space="0" w:color="000000"/>
              <w:left w:val="single" w:sz="4" w:space="0" w:color="000000"/>
              <w:bottom w:val="single" w:sz="4" w:space="0" w:color="000000"/>
              <w:right w:val="single" w:sz="4" w:space="0" w:color="000000"/>
            </w:tcBorders>
          </w:tcPr>
          <w:p w14:paraId="3B5AA6B5" w14:textId="77777777" w:rsidR="00232EDA" w:rsidRDefault="00232EDA" w:rsidP="00D15984">
            <w:pPr>
              <w:pStyle w:val="TableBody"/>
            </w:pPr>
            <w:r>
              <w:t>Updated Default Forecast Adjustment</w:t>
            </w:r>
          </w:p>
        </w:tc>
      </w:tr>
      <w:tr w:rsidR="00232EDA" w14:paraId="53CC64D0" w14:textId="77777777" w:rsidTr="00DC390C">
        <w:tc>
          <w:tcPr>
            <w:tcW w:w="1940" w:type="dxa"/>
            <w:tcBorders>
              <w:top w:val="single" w:sz="4" w:space="0" w:color="000000"/>
              <w:left w:val="single" w:sz="4" w:space="0" w:color="000000"/>
              <w:bottom w:val="single" w:sz="4" w:space="0" w:color="000000"/>
            </w:tcBorders>
          </w:tcPr>
          <w:p w14:paraId="488761D2" w14:textId="77777777" w:rsidR="00232EDA" w:rsidRPr="00D15984" w:rsidRDefault="00232EDA" w:rsidP="00D15984">
            <w:pPr>
              <w:pStyle w:val="TableBody"/>
              <w:rPr>
                <w:b/>
                <w:bCs/>
              </w:rPr>
            </w:pPr>
            <w:r w:rsidRPr="00D15984">
              <w:rPr>
                <w:b/>
                <w:bCs/>
              </w:rPr>
              <w:t>7010</w:t>
            </w:r>
          </w:p>
        </w:tc>
        <w:tc>
          <w:tcPr>
            <w:tcW w:w="6195" w:type="dxa"/>
            <w:tcBorders>
              <w:top w:val="single" w:sz="4" w:space="0" w:color="000000"/>
              <w:left w:val="single" w:sz="4" w:space="0" w:color="000000"/>
              <w:bottom w:val="single" w:sz="4" w:space="0" w:color="000000"/>
              <w:right w:val="single" w:sz="4" w:space="0" w:color="000000"/>
            </w:tcBorders>
          </w:tcPr>
          <w:p w14:paraId="0CC09979" w14:textId="77777777" w:rsidR="00232EDA" w:rsidRDefault="00232EDA" w:rsidP="00D15984">
            <w:pPr>
              <w:pStyle w:val="TableBody"/>
            </w:pPr>
            <w:r>
              <w:t>Added Forecast Adjustment</w:t>
            </w:r>
          </w:p>
        </w:tc>
      </w:tr>
      <w:tr w:rsidR="00232EDA" w14:paraId="22738890" w14:textId="77777777" w:rsidTr="00DC390C">
        <w:tc>
          <w:tcPr>
            <w:tcW w:w="1940" w:type="dxa"/>
            <w:tcBorders>
              <w:top w:val="single" w:sz="4" w:space="0" w:color="000000"/>
              <w:left w:val="single" w:sz="4" w:space="0" w:color="000000"/>
              <w:bottom w:val="single" w:sz="4" w:space="0" w:color="000000"/>
            </w:tcBorders>
          </w:tcPr>
          <w:p w14:paraId="63445FB2" w14:textId="77777777" w:rsidR="00232EDA" w:rsidRPr="00D15984" w:rsidRDefault="00232EDA" w:rsidP="00D15984">
            <w:pPr>
              <w:pStyle w:val="TableBody"/>
              <w:rPr>
                <w:b/>
                <w:bCs/>
              </w:rPr>
            </w:pPr>
            <w:r w:rsidRPr="00D15984">
              <w:rPr>
                <w:b/>
                <w:bCs/>
              </w:rPr>
              <w:t>7011</w:t>
            </w:r>
          </w:p>
        </w:tc>
        <w:tc>
          <w:tcPr>
            <w:tcW w:w="6195" w:type="dxa"/>
            <w:tcBorders>
              <w:top w:val="single" w:sz="4" w:space="0" w:color="000000"/>
              <w:left w:val="single" w:sz="4" w:space="0" w:color="000000"/>
              <w:bottom w:val="single" w:sz="4" w:space="0" w:color="000000"/>
              <w:right w:val="single" w:sz="4" w:space="0" w:color="000000"/>
            </w:tcBorders>
          </w:tcPr>
          <w:p w14:paraId="51180B3A" w14:textId="77777777" w:rsidR="00232EDA" w:rsidRDefault="00232EDA" w:rsidP="00D15984">
            <w:pPr>
              <w:pStyle w:val="TableBody"/>
            </w:pPr>
            <w:r>
              <w:t>Deleted Forecast Adjustment</w:t>
            </w:r>
          </w:p>
        </w:tc>
      </w:tr>
      <w:tr w:rsidR="00232EDA" w14:paraId="21DA5181" w14:textId="77777777" w:rsidTr="00DC390C">
        <w:tc>
          <w:tcPr>
            <w:tcW w:w="1940" w:type="dxa"/>
            <w:tcBorders>
              <w:top w:val="single" w:sz="4" w:space="0" w:color="000000"/>
              <w:left w:val="single" w:sz="4" w:space="0" w:color="000000"/>
              <w:bottom w:val="single" w:sz="4" w:space="0" w:color="000000"/>
            </w:tcBorders>
          </w:tcPr>
          <w:p w14:paraId="454AC3A5" w14:textId="77777777" w:rsidR="00232EDA" w:rsidRPr="00D15984" w:rsidRDefault="00232EDA" w:rsidP="00D15984">
            <w:pPr>
              <w:pStyle w:val="TableBody"/>
              <w:rPr>
                <w:b/>
                <w:bCs/>
              </w:rPr>
            </w:pPr>
            <w:r w:rsidRPr="00D15984">
              <w:rPr>
                <w:b/>
                <w:bCs/>
              </w:rPr>
              <w:t>7012</w:t>
            </w:r>
          </w:p>
        </w:tc>
        <w:tc>
          <w:tcPr>
            <w:tcW w:w="6195" w:type="dxa"/>
            <w:tcBorders>
              <w:top w:val="single" w:sz="4" w:space="0" w:color="000000"/>
              <w:left w:val="single" w:sz="4" w:space="0" w:color="000000"/>
              <w:bottom w:val="single" w:sz="4" w:space="0" w:color="000000"/>
              <w:right w:val="single" w:sz="4" w:space="0" w:color="000000"/>
            </w:tcBorders>
          </w:tcPr>
          <w:p w14:paraId="604067C8" w14:textId="77777777" w:rsidR="00232EDA" w:rsidRDefault="00232EDA" w:rsidP="00D15984">
            <w:pPr>
              <w:pStyle w:val="TableBody"/>
            </w:pPr>
            <w:r>
              <w:t>Inserted Default Denominations for Currency</w:t>
            </w:r>
          </w:p>
        </w:tc>
      </w:tr>
      <w:tr w:rsidR="00232EDA" w14:paraId="13C04D39" w14:textId="77777777" w:rsidTr="00DC390C">
        <w:tc>
          <w:tcPr>
            <w:tcW w:w="1940" w:type="dxa"/>
            <w:tcBorders>
              <w:top w:val="single" w:sz="4" w:space="0" w:color="000000"/>
              <w:left w:val="single" w:sz="4" w:space="0" w:color="000000"/>
              <w:bottom w:val="single" w:sz="4" w:space="0" w:color="000000"/>
            </w:tcBorders>
          </w:tcPr>
          <w:p w14:paraId="4F758047" w14:textId="77777777" w:rsidR="00232EDA" w:rsidRPr="00D15984" w:rsidRDefault="00232EDA" w:rsidP="00D15984">
            <w:pPr>
              <w:pStyle w:val="TableBody"/>
              <w:rPr>
                <w:b/>
                <w:bCs/>
              </w:rPr>
            </w:pPr>
            <w:r w:rsidRPr="00D15984">
              <w:rPr>
                <w:b/>
                <w:bCs/>
              </w:rPr>
              <w:t>7013</w:t>
            </w:r>
          </w:p>
        </w:tc>
        <w:tc>
          <w:tcPr>
            <w:tcW w:w="6195" w:type="dxa"/>
            <w:tcBorders>
              <w:top w:val="single" w:sz="4" w:space="0" w:color="000000"/>
              <w:left w:val="single" w:sz="4" w:space="0" w:color="000000"/>
              <w:bottom w:val="single" w:sz="4" w:space="0" w:color="000000"/>
              <w:right w:val="single" w:sz="4" w:space="0" w:color="000000"/>
            </w:tcBorders>
          </w:tcPr>
          <w:p w14:paraId="69C70965" w14:textId="77777777" w:rsidR="00232EDA" w:rsidRDefault="00232EDA" w:rsidP="00D15984">
            <w:pPr>
              <w:pStyle w:val="TableBody"/>
            </w:pPr>
            <w:r>
              <w:t>Updated Branch Defaults</w:t>
            </w:r>
          </w:p>
        </w:tc>
      </w:tr>
      <w:tr w:rsidR="00232EDA" w14:paraId="51B9A2E3" w14:textId="77777777" w:rsidTr="00DC390C">
        <w:tc>
          <w:tcPr>
            <w:tcW w:w="1940" w:type="dxa"/>
            <w:tcBorders>
              <w:top w:val="single" w:sz="4" w:space="0" w:color="000000"/>
              <w:left w:val="single" w:sz="4" w:space="0" w:color="000000"/>
              <w:bottom w:val="single" w:sz="4" w:space="0" w:color="000000"/>
            </w:tcBorders>
          </w:tcPr>
          <w:p w14:paraId="535F3BE7" w14:textId="77777777" w:rsidR="00232EDA" w:rsidRPr="00D15984" w:rsidRDefault="00232EDA" w:rsidP="00D15984">
            <w:pPr>
              <w:pStyle w:val="TableBody"/>
              <w:rPr>
                <w:b/>
                <w:bCs/>
              </w:rPr>
            </w:pPr>
            <w:r w:rsidRPr="00D15984">
              <w:rPr>
                <w:b/>
                <w:bCs/>
              </w:rPr>
              <w:lastRenderedPageBreak/>
              <w:t>7014</w:t>
            </w:r>
          </w:p>
        </w:tc>
        <w:tc>
          <w:tcPr>
            <w:tcW w:w="6195" w:type="dxa"/>
            <w:tcBorders>
              <w:top w:val="single" w:sz="4" w:space="0" w:color="000000"/>
              <w:left w:val="single" w:sz="4" w:space="0" w:color="000000"/>
              <w:bottom w:val="single" w:sz="4" w:space="0" w:color="000000"/>
              <w:right w:val="single" w:sz="4" w:space="0" w:color="000000"/>
            </w:tcBorders>
          </w:tcPr>
          <w:p w14:paraId="0789EF9A" w14:textId="77777777" w:rsidR="00232EDA" w:rsidRDefault="00232EDA" w:rsidP="00D15984">
            <w:pPr>
              <w:pStyle w:val="TableBody"/>
            </w:pPr>
            <w:r>
              <w:t>Inserted Branch Default Requirement</w:t>
            </w:r>
          </w:p>
        </w:tc>
      </w:tr>
      <w:tr w:rsidR="00232EDA" w14:paraId="3B25069F" w14:textId="77777777" w:rsidTr="00DC390C">
        <w:tc>
          <w:tcPr>
            <w:tcW w:w="1940" w:type="dxa"/>
            <w:tcBorders>
              <w:top w:val="single" w:sz="4" w:space="0" w:color="000000"/>
              <w:left w:val="single" w:sz="4" w:space="0" w:color="000000"/>
              <w:bottom w:val="single" w:sz="4" w:space="0" w:color="000000"/>
            </w:tcBorders>
          </w:tcPr>
          <w:p w14:paraId="59AAC44B" w14:textId="77777777" w:rsidR="00232EDA" w:rsidRPr="00D15984" w:rsidRDefault="00232EDA" w:rsidP="00D15984">
            <w:pPr>
              <w:pStyle w:val="TableBody"/>
              <w:rPr>
                <w:b/>
                <w:bCs/>
              </w:rPr>
            </w:pPr>
            <w:r w:rsidRPr="00D15984">
              <w:rPr>
                <w:b/>
                <w:bCs/>
              </w:rPr>
              <w:t>7015</w:t>
            </w:r>
          </w:p>
        </w:tc>
        <w:tc>
          <w:tcPr>
            <w:tcW w:w="6195" w:type="dxa"/>
            <w:tcBorders>
              <w:top w:val="single" w:sz="4" w:space="0" w:color="000000"/>
              <w:left w:val="single" w:sz="4" w:space="0" w:color="000000"/>
              <w:bottom w:val="single" w:sz="4" w:space="0" w:color="000000"/>
              <w:right w:val="single" w:sz="4" w:space="0" w:color="000000"/>
            </w:tcBorders>
          </w:tcPr>
          <w:p w14:paraId="07394552" w14:textId="77777777" w:rsidR="00232EDA" w:rsidRDefault="00232EDA" w:rsidP="00D15984">
            <w:pPr>
              <w:pStyle w:val="TableBody"/>
            </w:pPr>
            <w:r>
              <w:t>Assign BRN Advanced Parameters for Currency</w:t>
            </w:r>
          </w:p>
        </w:tc>
      </w:tr>
      <w:tr w:rsidR="00232EDA" w14:paraId="12AFAE40" w14:textId="77777777" w:rsidTr="00DC390C">
        <w:tc>
          <w:tcPr>
            <w:tcW w:w="1940" w:type="dxa"/>
            <w:tcBorders>
              <w:top w:val="single" w:sz="4" w:space="0" w:color="000000"/>
              <w:left w:val="single" w:sz="4" w:space="0" w:color="000000"/>
              <w:bottom w:val="single" w:sz="4" w:space="0" w:color="000000"/>
            </w:tcBorders>
          </w:tcPr>
          <w:p w14:paraId="167BE592" w14:textId="77777777" w:rsidR="00232EDA" w:rsidRPr="00D15984" w:rsidRDefault="00232EDA" w:rsidP="00D15984">
            <w:pPr>
              <w:pStyle w:val="TableBody"/>
              <w:rPr>
                <w:b/>
                <w:bCs/>
              </w:rPr>
            </w:pPr>
            <w:r w:rsidRPr="00D15984">
              <w:rPr>
                <w:b/>
                <w:bCs/>
              </w:rPr>
              <w:t>7016</w:t>
            </w:r>
          </w:p>
        </w:tc>
        <w:tc>
          <w:tcPr>
            <w:tcW w:w="6195" w:type="dxa"/>
            <w:tcBorders>
              <w:top w:val="single" w:sz="4" w:space="0" w:color="000000"/>
              <w:left w:val="single" w:sz="4" w:space="0" w:color="000000"/>
              <w:bottom w:val="single" w:sz="4" w:space="0" w:color="000000"/>
              <w:right w:val="single" w:sz="4" w:space="0" w:color="000000"/>
            </w:tcBorders>
          </w:tcPr>
          <w:p w14:paraId="2A22C36B" w14:textId="77777777" w:rsidR="00232EDA" w:rsidRDefault="00232EDA" w:rsidP="00D15984">
            <w:pPr>
              <w:pStyle w:val="TableBody"/>
            </w:pPr>
            <w:r>
              <w:t>Delete Forecast Adjustments - No Type</w:t>
            </w:r>
          </w:p>
        </w:tc>
      </w:tr>
      <w:tr w:rsidR="00232EDA" w14:paraId="1D181D22" w14:textId="77777777" w:rsidTr="00DC390C">
        <w:tc>
          <w:tcPr>
            <w:tcW w:w="1940" w:type="dxa"/>
            <w:tcBorders>
              <w:top w:val="single" w:sz="4" w:space="0" w:color="000000"/>
              <w:left w:val="single" w:sz="4" w:space="0" w:color="000000"/>
              <w:bottom w:val="single" w:sz="4" w:space="0" w:color="000000"/>
            </w:tcBorders>
          </w:tcPr>
          <w:p w14:paraId="78BC8093" w14:textId="77777777" w:rsidR="00232EDA" w:rsidRPr="00D15984" w:rsidRDefault="00232EDA" w:rsidP="00D15984">
            <w:pPr>
              <w:pStyle w:val="TableBody"/>
              <w:rPr>
                <w:b/>
                <w:bCs/>
              </w:rPr>
            </w:pPr>
            <w:r w:rsidRPr="00D15984">
              <w:rPr>
                <w:b/>
                <w:bCs/>
              </w:rPr>
              <w:t>7017</w:t>
            </w:r>
          </w:p>
        </w:tc>
        <w:tc>
          <w:tcPr>
            <w:tcW w:w="6195" w:type="dxa"/>
            <w:tcBorders>
              <w:top w:val="single" w:sz="4" w:space="0" w:color="000000"/>
              <w:left w:val="single" w:sz="4" w:space="0" w:color="000000"/>
              <w:bottom w:val="single" w:sz="4" w:space="0" w:color="000000"/>
              <w:right w:val="single" w:sz="4" w:space="0" w:color="000000"/>
            </w:tcBorders>
          </w:tcPr>
          <w:p w14:paraId="729D717F" w14:textId="77777777" w:rsidR="00232EDA" w:rsidRDefault="00232EDA" w:rsidP="00D15984">
            <w:pPr>
              <w:pStyle w:val="TableBody"/>
            </w:pPr>
            <w:r>
              <w:t>Updated Depot Definition</w:t>
            </w:r>
          </w:p>
        </w:tc>
      </w:tr>
      <w:tr w:rsidR="00232EDA" w14:paraId="284D9D48" w14:textId="77777777" w:rsidTr="00DC390C">
        <w:tc>
          <w:tcPr>
            <w:tcW w:w="1940" w:type="dxa"/>
            <w:tcBorders>
              <w:top w:val="single" w:sz="4" w:space="0" w:color="000000"/>
              <w:left w:val="single" w:sz="4" w:space="0" w:color="000000"/>
              <w:bottom w:val="single" w:sz="4" w:space="0" w:color="000000"/>
            </w:tcBorders>
          </w:tcPr>
          <w:p w14:paraId="41226EE7" w14:textId="77777777" w:rsidR="00232EDA" w:rsidRPr="00D15984" w:rsidRDefault="00232EDA" w:rsidP="00D15984">
            <w:pPr>
              <w:pStyle w:val="TableBody"/>
              <w:rPr>
                <w:b/>
                <w:bCs/>
              </w:rPr>
            </w:pPr>
            <w:r w:rsidRPr="00D15984">
              <w:rPr>
                <w:b/>
                <w:bCs/>
              </w:rPr>
              <w:t>7018</w:t>
            </w:r>
          </w:p>
        </w:tc>
        <w:tc>
          <w:tcPr>
            <w:tcW w:w="6195" w:type="dxa"/>
            <w:tcBorders>
              <w:top w:val="single" w:sz="4" w:space="0" w:color="000000"/>
              <w:left w:val="single" w:sz="4" w:space="0" w:color="000000"/>
              <w:bottom w:val="single" w:sz="4" w:space="0" w:color="000000"/>
              <w:right w:val="single" w:sz="4" w:space="0" w:color="000000"/>
            </w:tcBorders>
          </w:tcPr>
          <w:p w14:paraId="61056DAE" w14:textId="77777777" w:rsidR="00232EDA" w:rsidRDefault="00232EDA" w:rsidP="00D15984">
            <w:pPr>
              <w:pStyle w:val="TableBody"/>
            </w:pPr>
            <w:r>
              <w:t>Updated Cashpoint Service Holiday</w:t>
            </w:r>
          </w:p>
        </w:tc>
      </w:tr>
      <w:tr w:rsidR="00232EDA" w14:paraId="478B20B6" w14:textId="77777777" w:rsidTr="00DC390C">
        <w:tc>
          <w:tcPr>
            <w:tcW w:w="1940" w:type="dxa"/>
            <w:tcBorders>
              <w:top w:val="single" w:sz="4" w:space="0" w:color="000000"/>
              <w:left w:val="single" w:sz="4" w:space="0" w:color="000000"/>
              <w:bottom w:val="single" w:sz="4" w:space="0" w:color="000000"/>
            </w:tcBorders>
          </w:tcPr>
          <w:p w14:paraId="44978A4E" w14:textId="77777777" w:rsidR="00232EDA" w:rsidRPr="00D15984" w:rsidRDefault="00232EDA" w:rsidP="00D15984">
            <w:pPr>
              <w:pStyle w:val="TableBody"/>
              <w:rPr>
                <w:b/>
                <w:bCs/>
              </w:rPr>
            </w:pPr>
            <w:r w:rsidRPr="00D15984">
              <w:rPr>
                <w:b/>
                <w:bCs/>
              </w:rPr>
              <w:t>7019</w:t>
            </w:r>
          </w:p>
        </w:tc>
        <w:tc>
          <w:tcPr>
            <w:tcW w:w="6195" w:type="dxa"/>
            <w:tcBorders>
              <w:top w:val="single" w:sz="4" w:space="0" w:color="000000"/>
              <w:left w:val="single" w:sz="4" w:space="0" w:color="000000"/>
              <w:bottom w:val="single" w:sz="4" w:space="0" w:color="000000"/>
              <w:right w:val="single" w:sz="4" w:space="0" w:color="000000"/>
            </w:tcBorders>
          </w:tcPr>
          <w:p w14:paraId="04A1A031" w14:textId="77777777" w:rsidR="00232EDA" w:rsidRDefault="00232EDA" w:rsidP="00D15984">
            <w:pPr>
              <w:pStyle w:val="TableBody"/>
            </w:pPr>
            <w:r>
              <w:t>Mass Assign Cashpoints to Depot</w:t>
            </w:r>
          </w:p>
        </w:tc>
      </w:tr>
      <w:tr w:rsidR="00232EDA" w14:paraId="24315F66" w14:textId="77777777" w:rsidTr="00DC390C">
        <w:tc>
          <w:tcPr>
            <w:tcW w:w="1940" w:type="dxa"/>
            <w:tcBorders>
              <w:top w:val="single" w:sz="4" w:space="0" w:color="000000"/>
              <w:left w:val="single" w:sz="4" w:space="0" w:color="000000"/>
              <w:bottom w:val="single" w:sz="4" w:space="0" w:color="000000"/>
            </w:tcBorders>
          </w:tcPr>
          <w:p w14:paraId="3F72C6B3" w14:textId="77777777" w:rsidR="00232EDA" w:rsidRPr="00D15984" w:rsidRDefault="00232EDA" w:rsidP="00D15984">
            <w:pPr>
              <w:pStyle w:val="TableBody"/>
              <w:rPr>
                <w:b/>
                <w:bCs/>
              </w:rPr>
            </w:pPr>
            <w:r w:rsidRPr="00D15984">
              <w:rPr>
                <w:b/>
                <w:bCs/>
              </w:rPr>
              <w:t>7020</w:t>
            </w:r>
          </w:p>
        </w:tc>
        <w:tc>
          <w:tcPr>
            <w:tcW w:w="6195" w:type="dxa"/>
            <w:tcBorders>
              <w:top w:val="single" w:sz="4" w:space="0" w:color="000000"/>
              <w:left w:val="single" w:sz="4" w:space="0" w:color="000000"/>
              <w:bottom w:val="single" w:sz="4" w:space="0" w:color="000000"/>
              <w:right w:val="single" w:sz="4" w:space="0" w:color="000000"/>
            </w:tcBorders>
          </w:tcPr>
          <w:p w14:paraId="313DA00A" w14:textId="77777777" w:rsidR="00232EDA" w:rsidRDefault="00232EDA" w:rsidP="00D15984">
            <w:pPr>
              <w:pStyle w:val="TableBody"/>
            </w:pPr>
            <w:r>
              <w:t>Assigned Cashpoint to Secondary Depot</w:t>
            </w:r>
          </w:p>
        </w:tc>
      </w:tr>
      <w:tr w:rsidR="00232EDA" w14:paraId="01091C68" w14:textId="77777777" w:rsidTr="00DC390C">
        <w:tc>
          <w:tcPr>
            <w:tcW w:w="1940" w:type="dxa"/>
            <w:tcBorders>
              <w:top w:val="single" w:sz="4" w:space="0" w:color="000000"/>
              <w:left w:val="single" w:sz="4" w:space="0" w:color="000000"/>
              <w:bottom w:val="single" w:sz="4" w:space="0" w:color="000000"/>
            </w:tcBorders>
          </w:tcPr>
          <w:p w14:paraId="152595A3" w14:textId="77777777" w:rsidR="00232EDA" w:rsidRPr="00D15984" w:rsidRDefault="00232EDA" w:rsidP="00D15984">
            <w:pPr>
              <w:pStyle w:val="TableBody"/>
              <w:rPr>
                <w:b/>
                <w:bCs/>
              </w:rPr>
            </w:pPr>
            <w:r w:rsidRPr="00D15984">
              <w:rPr>
                <w:b/>
                <w:bCs/>
              </w:rPr>
              <w:t>7021</w:t>
            </w:r>
          </w:p>
        </w:tc>
        <w:tc>
          <w:tcPr>
            <w:tcW w:w="6195" w:type="dxa"/>
            <w:tcBorders>
              <w:top w:val="single" w:sz="4" w:space="0" w:color="000000"/>
              <w:left w:val="single" w:sz="4" w:space="0" w:color="000000"/>
              <w:bottom w:val="single" w:sz="4" w:space="0" w:color="000000"/>
              <w:right w:val="single" w:sz="4" w:space="0" w:color="000000"/>
            </w:tcBorders>
          </w:tcPr>
          <w:p w14:paraId="5DEA4FED" w14:textId="77777777" w:rsidR="00232EDA" w:rsidRDefault="00232EDA" w:rsidP="00D15984">
            <w:pPr>
              <w:pStyle w:val="TableBody"/>
            </w:pPr>
            <w:r>
              <w:t>Deleted Depot</w:t>
            </w:r>
          </w:p>
        </w:tc>
      </w:tr>
      <w:tr w:rsidR="00232EDA" w14:paraId="1F020AC7" w14:textId="77777777" w:rsidTr="00DC390C">
        <w:tc>
          <w:tcPr>
            <w:tcW w:w="1940" w:type="dxa"/>
            <w:tcBorders>
              <w:top w:val="single" w:sz="4" w:space="0" w:color="000000"/>
              <w:left w:val="single" w:sz="4" w:space="0" w:color="000000"/>
              <w:bottom w:val="single" w:sz="4" w:space="0" w:color="000000"/>
            </w:tcBorders>
          </w:tcPr>
          <w:p w14:paraId="55936512" w14:textId="77777777" w:rsidR="00232EDA" w:rsidRPr="00D15984" w:rsidRDefault="00232EDA" w:rsidP="00D15984">
            <w:pPr>
              <w:pStyle w:val="TableBody"/>
              <w:rPr>
                <w:b/>
                <w:bCs/>
              </w:rPr>
            </w:pPr>
            <w:r w:rsidRPr="00D15984">
              <w:rPr>
                <w:b/>
                <w:bCs/>
              </w:rPr>
              <w:t>7022</w:t>
            </w:r>
          </w:p>
        </w:tc>
        <w:tc>
          <w:tcPr>
            <w:tcW w:w="6195" w:type="dxa"/>
            <w:tcBorders>
              <w:top w:val="single" w:sz="4" w:space="0" w:color="000000"/>
              <w:left w:val="single" w:sz="4" w:space="0" w:color="000000"/>
              <w:bottom w:val="single" w:sz="4" w:space="0" w:color="000000"/>
              <w:right w:val="single" w:sz="4" w:space="0" w:color="000000"/>
            </w:tcBorders>
          </w:tcPr>
          <w:p w14:paraId="12995296" w14:textId="77777777" w:rsidR="00232EDA" w:rsidRDefault="00232EDA" w:rsidP="00D15984">
            <w:pPr>
              <w:pStyle w:val="TableBody"/>
            </w:pPr>
            <w:r>
              <w:t>Saved Servicer</w:t>
            </w:r>
          </w:p>
        </w:tc>
      </w:tr>
      <w:tr w:rsidR="00232EDA" w14:paraId="382B7657" w14:textId="77777777" w:rsidTr="00DC390C">
        <w:tc>
          <w:tcPr>
            <w:tcW w:w="1940" w:type="dxa"/>
            <w:tcBorders>
              <w:top w:val="single" w:sz="4" w:space="0" w:color="000000"/>
              <w:left w:val="single" w:sz="4" w:space="0" w:color="000000"/>
              <w:bottom w:val="single" w:sz="4" w:space="0" w:color="000000"/>
            </w:tcBorders>
          </w:tcPr>
          <w:p w14:paraId="2C64364E" w14:textId="77777777" w:rsidR="00232EDA" w:rsidRPr="00D15984" w:rsidRDefault="00232EDA" w:rsidP="00D15984">
            <w:pPr>
              <w:pStyle w:val="TableBody"/>
              <w:rPr>
                <w:b/>
                <w:bCs/>
              </w:rPr>
            </w:pPr>
            <w:r w:rsidRPr="00D15984">
              <w:rPr>
                <w:b/>
                <w:bCs/>
              </w:rPr>
              <w:t>7023</w:t>
            </w:r>
          </w:p>
        </w:tc>
        <w:tc>
          <w:tcPr>
            <w:tcW w:w="6195" w:type="dxa"/>
            <w:tcBorders>
              <w:top w:val="single" w:sz="4" w:space="0" w:color="000000"/>
              <w:left w:val="single" w:sz="4" w:space="0" w:color="000000"/>
              <w:bottom w:val="single" w:sz="4" w:space="0" w:color="000000"/>
              <w:right w:val="single" w:sz="4" w:space="0" w:color="000000"/>
            </w:tcBorders>
          </w:tcPr>
          <w:p w14:paraId="1B842927" w14:textId="77777777" w:rsidR="00232EDA" w:rsidRDefault="00232EDA" w:rsidP="00D15984">
            <w:pPr>
              <w:pStyle w:val="TableBody"/>
            </w:pPr>
            <w:r>
              <w:t>Inserted Servicer</w:t>
            </w:r>
          </w:p>
        </w:tc>
      </w:tr>
      <w:tr w:rsidR="00232EDA" w14:paraId="6DAE264E" w14:textId="77777777" w:rsidTr="00DC390C">
        <w:tc>
          <w:tcPr>
            <w:tcW w:w="1940" w:type="dxa"/>
            <w:tcBorders>
              <w:top w:val="single" w:sz="4" w:space="0" w:color="000000"/>
              <w:left w:val="single" w:sz="4" w:space="0" w:color="000000"/>
              <w:bottom w:val="single" w:sz="4" w:space="0" w:color="000000"/>
            </w:tcBorders>
          </w:tcPr>
          <w:p w14:paraId="7667B1C8" w14:textId="77777777" w:rsidR="00232EDA" w:rsidRPr="00D15984" w:rsidRDefault="00232EDA" w:rsidP="00D15984">
            <w:pPr>
              <w:pStyle w:val="TableBody"/>
              <w:rPr>
                <w:b/>
                <w:bCs/>
              </w:rPr>
            </w:pPr>
            <w:r w:rsidRPr="00D15984">
              <w:rPr>
                <w:b/>
                <w:bCs/>
              </w:rPr>
              <w:t>7024</w:t>
            </w:r>
          </w:p>
        </w:tc>
        <w:tc>
          <w:tcPr>
            <w:tcW w:w="6195" w:type="dxa"/>
            <w:tcBorders>
              <w:top w:val="single" w:sz="4" w:space="0" w:color="000000"/>
              <w:left w:val="single" w:sz="4" w:space="0" w:color="000000"/>
              <w:bottom w:val="single" w:sz="4" w:space="0" w:color="000000"/>
              <w:right w:val="single" w:sz="4" w:space="0" w:color="000000"/>
            </w:tcBorders>
          </w:tcPr>
          <w:p w14:paraId="031C3F1E" w14:textId="77777777" w:rsidR="00232EDA" w:rsidRDefault="00232EDA" w:rsidP="00D15984">
            <w:pPr>
              <w:pStyle w:val="TableBody"/>
            </w:pPr>
            <w:r>
              <w:t>Deleted Servicer</w:t>
            </w:r>
          </w:p>
        </w:tc>
      </w:tr>
      <w:tr w:rsidR="00232EDA" w14:paraId="063ACC79" w14:textId="77777777" w:rsidTr="00DC390C">
        <w:tc>
          <w:tcPr>
            <w:tcW w:w="1940" w:type="dxa"/>
            <w:tcBorders>
              <w:top w:val="single" w:sz="4" w:space="0" w:color="000000"/>
              <w:left w:val="single" w:sz="4" w:space="0" w:color="000000"/>
              <w:bottom w:val="single" w:sz="4" w:space="0" w:color="000000"/>
            </w:tcBorders>
          </w:tcPr>
          <w:p w14:paraId="4D007852" w14:textId="77777777" w:rsidR="00232EDA" w:rsidRPr="00D15984" w:rsidRDefault="00232EDA" w:rsidP="00D15984">
            <w:pPr>
              <w:pStyle w:val="TableBody"/>
              <w:rPr>
                <w:b/>
                <w:bCs/>
              </w:rPr>
            </w:pPr>
            <w:r w:rsidRPr="00D15984">
              <w:rPr>
                <w:b/>
                <w:bCs/>
              </w:rPr>
              <w:t>7025</w:t>
            </w:r>
          </w:p>
        </w:tc>
        <w:tc>
          <w:tcPr>
            <w:tcW w:w="6195" w:type="dxa"/>
            <w:tcBorders>
              <w:top w:val="single" w:sz="4" w:space="0" w:color="000000"/>
              <w:left w:val="single" w:sz="4" w:space="0" w:color="000000"/>
              <w:bottom w:val="single" w:sz="4" w:space="0" w:color="000000"/>
              <w:right w:val="single" w:sz="4" w:space="0" w:color="000000"/>
            </w:tcBorders>
          </w:tcPr>
          <w:p w14:paraId="2614C79E" w14:textId="77777777" w:rsidR="00232EDA" w:rsidRDefault="00232EDA" w:rsidP="00D15984">
            <w:pPr>
              <w:pStyle w:val="TableBody"/>
            </w:pPr>
            <w:r>
              <w:t>Inserted Center</w:t>
            </w:r>
          </w:p>
        </w:tc>
      </w:tr>
      <w:tr w:rsidR="00232EDA" w14:paraId="0FE5DF2F" w14:textId="77777777" w:rsidTr="00DC390C">
        <w:tc>
          <w:tcPr>
            <w:tcW w:w="1940" w:type="dxa"/>
            <w:tcBorders>
              <w:top w:val="single" w:sz="4" w:space="0" w:color="000000"/>
              <w:left w:val="single" w:sz="4" w:space="0" w:color="000000"/>
              <w:bottom w:val="single" w:sz="4" w:space="0" w:color="000000"/>
            </w:tcBorders>
          </w:tcPr>
          <w:p w14:paraId="18C2E9CB" w14:textId="77777777" w:rsidR="00232EDA" w:rsidRPr="00D15984" w:rsidRDefault="00232EDA" w:rsidP="00D15984">
            <w:pPr>
              <w:pStyle w:val="TableBody"/>
              <w:rPr>
                <w:b/>
                <w:bCs/>
              </w:rPr>
            </w:pPr>
            <w:r w:rsidRPr="00D15984">
              <w:rPr>
                <w:b/>
                <w:bCs/>
              </w:rPr>
              <w:t>7026</w:t>
            </w:r>
          </w:p>
        </w:tc>
        <w:tc>
          <w:tcPr>
            <w:tcW w:w="6195" w:type="dxa"/>
            <w:tcBorders>
              <w:top w:val="single" w:sz="4" w:space="0" w:color="000000"/>
              <w:left w:val="single" w:sz="4" w:space="0" w:color="000000"/>
              <w:bottom w:val="single" w:sz="4" w:space="0" w:color="000000"/>
              <w:right w:val="single" w:sz="4" w:space="0" w:color="000000"/>
            </w:tcBorders>
          </w:tcPr>
          <w:p w14:paraId="088FCE31" w14:textId="77777777" w:rsidR="00232EDA" w:rsidRDefault="00232EDA" w:rsidP="00D15984">
            <w:pPr>
              <w:pStyle w:val="TableBody"/>
            </w:pPr>
            <w:r>
              <w:t>Deleted Center</w:t>
            </w:r>
          </w:p>
        </w:tc>
      </w:tr>
      <w:tr w:rsidR="00232EDA" w14:paraId="62D6544F" w14:textId="77777777" w:rsidTr="00DC390C">
        <w:tc>
          <w:tcPr>
            <w:tcW w:w="1940" w:type="dxa"/>
            <w:tcBorders>
              <w:top w:val="single" w:sz="4" w:space="0" w:color="000000"/>
              <w:left w:val="single" w:sz="4" w:space="0" w:color="000000"/>
              <w:bottom w:val="single" w:sz="4" w:space="0" w:color="000000"/>
            </w:tcBorders>
          </w:tcPr>
          <w:p w14:paraId="00AFB617" w14:textId="77777777" w:rsidR="00232EDA" w:rsidRPr="00D15984" w:rsidRDefault="00232EDA" w:rsidP="00D15984">
            <w:pPr>
              <w:pStyle w:val="TableBody"/>
              <w:rPr>
                <w:b/>
                <w:bCs/>
              </w:rPr>
            </w:pPr>
            <w:r w:rsidRPr="00D15984">
              <w:rPr>
                <w:b/>
                <w:bCs/>
              </w:rPr>
              <w:t>7027</w:t>
            </w:r>
          </w:p>
        </w:tc>
        <w:tc>
          <w:tcPr>
            <w:tcW w:w="6195" w:type="dxa"/>
            <w:tcBorders>
              <w:top w:val="single" w:sz="4" w:space="0" w:color="000000"/>
              <w:left w:val="single" w:sz="4" w:space="0" w:color="000000"/>
              <w:bottom w:val="single" w:sz="4" w:space="0" w:color="000000"/>
              <w:right w:val="single" w:sz="4" w:space="0" w:color="000000"/>
            </w:tcBorders>
          </w:tcPr>
          <w:p w14:paraId="6FE943AE" w14:textId="77777777" w:rsidR="00232EDA" w:rsidRDefault="00232EDA" w:rsidP="00D15984">
            <w:pPr>
              <w:pStyle w:val="TableBody"/>
            </w:pPr>
            <w:r>
              <w:t>Updated Region</w:t>
            </w:r>
          </w:p>
        </w:tc>
      </w:tr>
      <w:tr w:rsidR="00232EDA" w14:paraId="7E496703" w14:textId="77777777" w:rsidTr="00DC390C">
        <w:tc>
          <w:tcPr>
            <w:tcW w:w="1940" w:type="dxa"/>
            <w:tcBorders>
              <w:top w:val="single" w:sz="4" w:space="0" w:color="000000"/>
              <w:left w:val="single" w:sz="4" w:space="0" w:color="000000"/>
              <w:bottom w:val="single" w:sz="4" w:space="0" w:color="000000"/>
            </w:tcBorders>
          </w:tcPr>
          <w:p w14:paraId="536D47DE" w14:textId="77777777" w:rsidR="00232EDA" w:rsidRPr="00D15984" w:rsidRDefault="00232EDA" w:rsidP="00D15984">
            <w:pPr>
              <w:pStyle w:val="TableBody"/>
              <w:rPr>
                <w:b/>
                <w:bCs/>
              </w:rPr>
            </w:pPr>
            <w:r w:rsidRPr="00D15984">
              <w:rPr>
                <w:b/>
                <w:bCs/>
              </w:rPr>
              <w:t>7028</w:t>
            </w:r>
          </w:p>
        </w:tc>
        <w:tc>
          <w:tcPr>
            <w:tcW w:w="6195" w:type="dxa"/>
            <w:tcBorders>
              <w:top w:val="single" w:sz="4" w:space="0" w:color="000000"/>
              <w:left w:val="single" w:sz="4" w:space="0" w:color="000000"/>
              <w:bottom w:val="single" w:sz="4" w:space="0" w:color="000000"/>
              <w:right w:val="single" w:sz="4" w:space="0" w:color="000000"/>
            </w:tcBorders>
          </w:tcPr>
          <w:p w14:paraId="226B0271" w14:textId="77777777" w:rsidR="00232EDA" w:rsidRDefault="00232EDA" w:rsidP="00D15984">
            <w:pPr>
              <w:pStyle w:val="TableBody"/>
            </w:pPr>
            <w:r>
              <w:t>Associate Region to Cashpoint</w:t>
            </w:r>
          </w:p>
        </w:tc>
      </w:tr>
      <w:tr w:rsidR="00232EDA" w14:paraId="02EC1E5F" w14:textId="77777777" w:rsidTr="00DC390C">
        <w:tc>
          <w:tcPr>
            <w:tcW w:w="1940" w:type="dxa"/>
            <w:tcBorders>
              <w:top w:val="single" w:sz="4" w:space="0" w:color="000000"/>
              <w:left w:val="single" w:sz="4" w:space="0" w:color="000000"/>
              <w:bottom w:val="single" w:sz="4" w:space="0" w:color="000000"/>
            </w:tcBorders>
          </w:tcPr>
          <w:p w14:paraId="6101E69C" w14:textId="77777777" w:rsidR="00232EDA" w:rsidRPr="00D15984" w:rsidRDefault="00232EDA" w:rsidP="00D15984">
            <w:pPr>
              <w:pStyle w:val="TableBody"/>
              <w:rPr>
                <w:b/>
                <w:bCs/>
              </w:rPr>
            </w:pPr>
            <w:r w:rsidRPr="00D15984">
              <w:rPr>
                <w:b/>
                <w:bCs/>
              </w:rPr>
              <w:t>7029</w:t>
            </w:r>
          </w:p>
        </w:tc>
        <w:tc>
          <w:tcPr>
            <w:tcW w:w="6195" w:type="dxa"/>
            <w:tcBorders>
              <w:top w:val="single" w:sz="4" w:space="0" w:color="000000"/>
              <w:left w:val="single" w:sz="4" w:space="0" w:color="000000"/>
              <w:bottom w:val="single" w:sz="4" w:space="0" w:color="000000"/>
              <w:right w:val="single" w:sz="4" w:space="0" w:color="000000"/>
            </w:tcBorders>
          </w:tcPr>
          <w:p w14:paraId="20F8C6B7" w14:textId="77777777" w:rsidR="00232EDA" w:rsidRDefault="00232EDA" w:rsidP="00D15984">
            <w:pPr>
              <w:pStyle w:val="TableBody"/>
            </w:pPr>
            <w:r>
              <w:t>Inserted Region</w:t>
            </w:r>
          </w:p>
        </w:tc>
      </w:tr>
      <w:tr w:rsidR="00232EDA" w14:paraId="1EE89CCC" w14:textId="77777777" w:rsidTr="00DC390C">
        <w:tc>
          <w:tcPr>
            <w:tcW w:w="1940" w:type="dxa"/>
            <w:tcBorders>
              <w:top w:val="single" w:sz="4" w:space="0" w:color="000000"/>
              <w:left w:val="single" w:sz="4" w:space="0" w:color="000000"/>
              <w:bottom w:val="single" w:sz="4" w:space="0" w:color="000000"/>
            </w:tcBorders>
          </w:tcPr>
          <w:p w14:paraId="3755C55B" w14:textId="77777777" w:rsidR="00232EDA" w:rsidRPr="00D15984" w:rsidRDefault="00232EDA" w:rsidP="00D15984">
            <w:pPr>
              <w:pStyle w:val="TableBody"/>
              <w:rPr>
                <w:b/>
                <w:bCs/>
              </w:rPr>
            </w:pPr>
            <w:r w:rsidRPr="00D15984">
              <w:rPr>
                <w:b/>
                <w:bCs/>
              </w:rPr>
              <w:t>7030</w:t>
            </w:r>
          </w:p>
        </w:tc>
        <w:tc>
          <w:tcPr>
            <w:tcW w:w="6195" w:type="dxa"/>
            <w:tcBorders>
              <w:top w:val="single" w:sz="4" w:space="0" w:color="000000"/>
              <w:left w:val="single" w:sz="4" w:space="0" w:color="000000"/>
              <w:bottom w:val="single" w:sz="4" w:space="0" w:color="000000"/>
              <w:right w:val="single" w:sz="4" w:space="0" w:color="000000"/>
            </w:tcBorders>
          </w:tcPr>
          <w:p w14:paraId="7080F94B" w14:textId="77777777" w:rsidR="00232EDA" w:rsidRDefault="00232EDA" w:rsidP="00D15984">
            <w:pPr>
              <w:pStyle w:val="TableBody"/>
            </w:pPr>
            <w:r>
              <w:t>Deleted Region</w:t>
            </w:r>
          </w:p>
        </w:tc>
      </w:tr>
      <w:tr w:rsidR="00232EDA" w14:paraId="5851D907" w14:textId="77777777" w:rsidTr="00DC390C">
        <w:tc>
          <w:tcPr>
            <w:tcW w:w="1940" w:type="dxa"/>
            <w:tcBorders>
              <w:top w:val="single" w:sz="4" w:space="0" w:color="000000"/>
              <w:left w:val="single" w:sz="4" w:space="0" w:color="000000"/>
              <w:bottom w:val="single" w:sz="4" w:space="0" w:color="000000"/>
            </w:tcBorders>
          </w:tcPr>
          <w:p w14:paraId="5CD3FCF9" w14:textId="77777777" w:rsidR="00232EDA" w:rsidRPr="00D15984" w:rsidRDefault="00232EDA" w:rsidP="00D15984">
            <w:pPr>
              <w:pStyle w:val="TableBody"/>
              <w:rPr>
                <w:b/>
                <w:bCs/>
              </w:rPr>
            </w:pPr>
            <w:r w:rsidRPr="00D15984">
              <w:rPr>
                <w:b/>
                <w:bCs/>
              </w:rPr>
              <w:t>7031</w:t>
            </w:r>
          </w:p>
        </w:tc>
        <w:tc>
          <w:tcPr>
            <w:tcW w:w="6195" w:type="dxa"/>
            <w:tcBorders>
              <w:top w:val="single" w:sz="4" w:space="0" w:color="000000"/>
              <w:left w:val="single" w:sz="4" w:space="0" w:color="000000"/>
              <w:bottom w:val="single" w:sz="4" w:space="0" w:color="000000"/>
              <w:right w:val="single" w:sz="4" w:space="0" w:color="000000"/>
            </w:tcBorders>
          </w:tcPr>
          <w:p w14:paraId="4B9CC582" w14:textId="77777777" w:rsidR="00232EDA" w:rsidRDefault="00232EDA" w:rsidP="00D15984">
            <w:pPr>
              <w:pStyle w:val="TableBody"/>
            </w:pPr>
            <w:r>
              <w:t>Inserted Group</w:t>
            </w:r>
          </w:p>
        </w:tc>
      </w:tr>
      <w:tr w:rsidR="00232EDA" w14:paraId="39A87EA7" w14:textId="77777777" w:rsidTr="00DC390C">
        <w:tc>
          <w:tcPr>
            <w:tcW w:w="1940" w:type="dxa"/>
            <w:tcBorders>
              <w:top w:val="single" w:sz="4" w:space="0" w:color="000000"/>
              <w:left w:val="single" w:sz="4" w:space="0" w:color="000000"/>
              <w:bottom w:val="single" w:sz="4" w:space="0" w:color="000000"/>
            </w:tcBorders>
          </w:tcPr>
          <w:p w14:paraId="56FFC259" w14:textId="77777777" w:rsidR="00232EDA" w:rsidRPr="00D15984" w:rsidRDefault="00232EDA" w:rsidP="00D15984">
            <w:pPr>
              <w:pStyle w:val="TableBody"/>
              <w:rPr>
                <w:b/>
                <w:bCs/>
              </w:rPr>
            </w:pPr>
            <w:r w:rsidRPr="00D15984">
              <w:rPr>
                <w:b/>
                <w:bCs/>
              </w:rPr>
              <w:t>7032</w:t>
            </w:r>
          </w:p>
        </w:tc>
        <w:tc>
          <w:tcPr>
            <w:tcW w:w="6195" w:type="dxa"/>
            <w:tcBorders>
              <w:top w:val="single" w:sz="4" w:space="0" w:color="000000"/>
              <w:left w:val="single" w:sz="4" w:space="0" w:color="000000"/>
              <w:bottom w:val="single" w:sz="4" w:space="0" w:color="000000"/>
              <w:right w:val="single" w:sz="4" w:space="0" w:color="000000"/>
            </w:tcBorders>
          </w:tcPr>
          <w:p w14:paraId="2CCFC43F" w14:textId="77777777" w:rsidR="00232EDA" w:rsidRDefault="00232EDA" w:rsidP="00D15984">
            <w:pPr>
              <w:pStyle w:val="TableBody"/>
            </w:pPr>
            <w:r>
              <w:t>Removed Cashpoint from Group</w:t>
            </w:r>
          </w:p>
        </w:tc>
      </w:tr>
      <w:tr w:rsidR="00232EDA" w14:paraId="417AB508" w14:textId="77777777" w:rsidTr="00DC390C">
        <w:tc>
          <w:tcPr>
            <w:tcW w:w="1940" w:type="dxa"/>
            <w:tcBorders>
              <w:top w:val="single" w:sz="4" w:space="0" w:color="000000"/>
              <w:left w:val="single" w:sz="4" w:space="0" w:color="000000"/>
              <w:bottom w:val="single" w:sz="4" w:space="0" w:color="000000"/>
            </w:tcBorders>
          </w:tcPr>
          <w:p w14:paraId="100F9760" w14:textId="77777777" w:rsidR="00232EDA" w:rsidRPr="00D15984" w:rsidRDefault="00232EDA" w:rsidP="00D15984">
            <w:pPr>
              <w:pStyle w:val="TableBody"/>
              <w:rPr>
                <w:b/>
                <w:bCs/>
              </w:rPr>
            </w:pPr>
            <w:r w:rsidRPr="00D15984">
              <w:rPr>
                <w:b/>
                <w:bCs/>
              </w:rPr>
              <w:t>7033</w:t>
            </w:r>
          </w:p>
        </w:tc>
        <w:tc>
          <w:tcPr>
            <w:tcW w:w="6195" w:type="dxa"/>
            <w:tcBorders>
              <w:top w:val="single" w:sz="4" w:space="0" w:color="000000"/>
              <w:left w:val="single" w:sz="4" w:space="0" w:color="000000"/>
              <w:bottom w:val="single" w:sz="4" w:space="0" w:color="000000"/>
              <w:right w:val="single" w:sz="4" w:space="0" w:color="000000"/>
            </w:tcBorders>
          </w:tcPr>
          <w:p w14:paraId="412EF506" w14:textId="77777777" w:rsidR="00232EDA" w:rsidRDefault="00232EDA" w:rsidP="00D15984">
            <w:pPr>
              <w:pStyle w:val="TableBody"/>
            </w:pPr>
            <w:r>
              <w:t>Deleted Group</w:t>
            </w:r>
          </w:p>
        </w:tc>
      </w:tr>
      <w:tr w:rsidR="00232EDA" w14:paraId="47CBC841" w14:textId="77777777" w:rsidTr="00DC390C">
        <w:tc>
          <w:tcPr>
            <w:tcW w:w="1940" w:type="dxa"/>
            <w:tcBorders>
              <w:top w:val="single" w:sz="4" w:space="0" w:color="000000"/>
              <w:left w:val="single" w:sz="4" w:space="0" w:color="000000"/>
              <w:bottom w:val="single" w:sz="4" w:space="0" w:color="000000"/>
            </w:tcBorders>
          </w:tcPr>
          <w:p w14:paraId="1B7FC32F" w14:textId="77777777" w:rsidR="00232EDA" w:rsidRPr="00D15984" w:rsidRDefault="00232EDA" w:rsidP="00D15984">
            <w:pPr>
              <w:pStyle w:val="TableBody"/>
              <w:rPr>
                <w:b/>
                <w:bCs/>
              </w:rPr>
            </w:pPr>
            <w:r w:rsidRPr="00D15984">
              <w:rPr>
                <w:b/>
                <w:bCs/>
              </w:rPr>
              <w:t>7034</w:t>
            </w:r>
          </w:p>
        </w:tc>
        <w:tc>
          <w:tcPr>
            <w:tcW w:w="6195" w:type="dxa"/>
            <w:tcBorders>
              <w:top w:val="single" w:sz="4" w:space="0" w:color="000000"/>
              <w:left w:val="single" w:sz="4" w:space="0" w:color="000000"/>
              <w:bottom w:val="single" w:sz="4" w:space="0" w:color="000000"/>
              <w:right w:val="single" w:sz="4" w:space="0" w:color="000000"/>
            </w:tcBorders>
          </w:tcPr>
          <w:p w14:paraId="0F6F9C4C" w14:textId="77777777" w:rsidR="00232EDA" w:rsidRDefault="00232EDA" w:rsidP="00D15984">
            <w:pPr>
              <w:pStyle w:val="TableBody"/>
            </w:pPr>
            <w:r>
              <w:t>Edited Group</w:t>
            </w:r>
          </w:p>
        </w:tc>
      </w:tr>
      <w:tr w:rsidR="00232EDA" w14:paraId="2444D92C" w14:textId="77777777" w:rsidTr="00DC390C">
        <w:tc>
          <w:tcPr>
            <w:tcW w:w="1940" w:type="dxa"/>
            <w:tcBorders>
              <w:top w:val="single" w:sz="4" w:space="0" w:color="000000"/>
              <w:left w:val="single" w:sz="4" w:space="0" w:color="000000"/>
              <w:bottom w:val="single" w:sz="4" w:space="0" w:color="000000"/>
            </w:tcBorders>
          </w:tcPr>
          <w:p w14:paraId="6FCE4BBD" w14:textId="77777777" w:rsidR="00232EDA" w:rsidRPr="00D15984" w:rsidRDefault="00232EDA" w:rsidP="00D15984">
            <w:pPr>
              <w:pStyle w:val="TableBody"/>
              <w:rPr>
                <w:b/>
                <w:bCs/>
              </w:rPr>
            </w:pPr>
            <w:r w:rsidRPr="00D15984">
              <w:rPr>
                <w:b/>
                <w:bCs/>
              </w:rPr>
              <w:t>7035</w:t>
            </w:r>
          </w:p>
        </w:tc>
        <w:tc>
          <w:tcPr>
            <w:tcW w:w="6195" w:type="dxa"/>
            <w:tcBorders>
              <w:top w:val="single" w:sz="4" w:space="0" w:color="000000"/>
              <w:left w:val="single" w:sz="4" w:space="0" w:color="000000"/>
              <w:bottom w:val="single" w:sz="4" w:space="0" w:color="000000"/>
              <w:right w:val="single" w:sz="4" w:space="0" w:color="000000"/>
            </w:tcBorders>
          </w:tcPr>
          <w:p w14:paraId="583C819A" w14:textId="77777777" w:rsidR="00232EDA" w:rsidRDefault="00232EDA" w:rsidP="00D15984">
            <w:pPr>
              <w:pStyle w:val="TableBody"/>
            </w:pPr>
            <w:r>
              <w:t>Saved Group</w:t>
            </w:r>
          </w:p>
        </w:tc>
      </w:tr>
      <w:tr w:rsidR="00232EDA" w14:paraId="52D96075" w14:textId="77777777" w:rsidTr="00DC390C">
        <w:tc>
          <w:tcPr>
            <w:tcW w:w="1940" w:type="dxa"/>
            <w:tcBorders>
              <w:top w:val="single" w:sz="4" w:space="0" w:color="000000"/>
              <w:left w:val="single" w:sz="4" w:space="0" w:color="000000"/>
              <w:bottom w:val="single" w:sz="4" w:space="0" w:color="000000"/>
            </w:tcBorders>
          </w:tcPr>
          <w:p w14:paraId="004C39DD" w14:textId="77777777" w:rsidR="00232EDA" w:rsidRPr="00D15984" w:rsidRDefault="00232EDA" w:rsidP="00D15984">
            <w:pPr>
              <w:pStyle w:val="TableBody"/>
              <w:rPr>
                <w:b/>
                <w:bCs/>
              </w:rPr>
            </w:pPr>
            <w:r w:rsidRPr="00D15984">
              <w:rPr>
                <w:b/>
                <w:bCs/>
              </w:rPr>
              <w:t>7036</w:t>
            </w:r>
          </w:p>
        </w:tc>
        <w:tc>
          <w:tcPr>
            <w:tcW w:w="6195" w:type="dxa"/>
            <w:tcBorders>
              <w:top w:val="single" w:sz="4" w:space="0" w:color="000000"/>
              <w:left w:val="single" w:sz="4" w:space="0" w:color="000000"/>
              <w:bottom w:val="single" w:sz="4" w:space="0" w:color="000000"/>
              <w:right w:val="single" w:sz="4" w:space="0" w:color="000000"/>
            </w:tcBorders>
          </w:tcPr>
          <w:p w14:paraId="075494B4" w14:textId="77777777" w:rsidR="00232EDA" w:rsidRDefault="00232EDA" w:rsidP="00D15984">
            <w:pPr>
              <w:pStyle w:val="TableBody"/>
            </w:pPr>
            <w:r>
              <w:t>Created Cashpoint</w:t>
            </w:r>
          </w:p>
        </w:tc>
      </w:tr>
      <w:tr w:rsidR="00232EDA" w14:paraId="1850CD81" w14:textId="77777777" w:rsidTr="00DC390C">
        <w:tc>
          <w:tcPr>
            <w:tcW w:w="1940" w:type="dxa"/>
            <w:tcBorders>
              <w:top w:val="single" w:sz="4" w:space="0" w:color="000000"/>
              <w:left w:val="single" w:sz="4" w:space="0" w:color="000000"/>
              <w:bottom w:val="single" w:sz="4" w:space="0" w:color="000000"/>
            </w:tcBorders>
          </w:tcPr>
          <w:p w14:paraId="78565104" w14:textId="77777777" w:rsidR="00232EDA" w:rsidRPr="00D15984" w:rsidRDefault="00232EDA" w:rsidP="00D15984">
            <w:pPr>
              <w:pStyle w:val="TableBody"/>
              <w:rPr>
                <w:b/>
                <w:bCs/>
              </w:rPr>
            </w:pPr>
            <w:r w:rsidRPr="00D15984">
              <w:rPr>
                <w:b/>
                <w:bCs/>
              </w:rPr>
              <w:t>7037</w:t>
            </w:r>
          </w:p>
        </w:tc>
        <w:tc>
          <w:tcPr>
            <w:tcW w:w="6195" w:type="dxa"/>
            <w:tcBorders>
              <w:top w:val="single" w:sz="4" w:space="0" w:color="000000"/>
              <w:left w:val="single" w:sz="4" w:space="0" w:color="000000"/>
              <w:bottom w:val="single" w:sz="4" w:space="0" w:color="000000"/>
              <w:right w:val="single" w:sz="4" w:space="0" w:color="000000"/>
            </w:tcBorders>
          </w:tcPr>
          <w:p w14:paraId="226F0648" w14:textId="77777777" w:rsidR="00232EDA" w:rsidRDefault="00232EDA" w:rsidP="00D15984">
            <w:pPr>
              <w:pStyle w:val="TableBody"/>
            </w:pPr>
            <w:r>
              <w:t>Mass Assign Parameters to Cashpoints</w:t>
            </w:r>
          </w:p>
        </w:tc>
      </w:tr>
      <w:tr w:rsidR="00232EDA" w14:paraId="371AC17E" w14:textId="77777777" w:rsidTr="00DC390C">
        <w:tc>
          <w:tcPr>
            <w:tcW w:w="1940" w:type="dxa"/>
            <w:tcBorders>
              <w:top w:val="single" w:sz="4" w:space="0" w:color="000000"/>
              <w:left w:val="single" w:sz="4" w:space="0" w:color="000000"/>
              <w:bottom w:val="single" w:sz="4" w:space="0" w:color="000000"/>
            </w:tcBorders>
          </w:tcPr>
          <w:p w14:paraId="6EE87D11" w14:textId="77777777" w:rsidR="00232EDA" w:rsidRPr="00D15984" w:rsidRDefault="00232EDA" w:rsidP="00D15984">
            <w:pPr>
              <w:pStyle w:val="TableBody"/>
              <w:rPr>
                <w:b/>
                <w:bCs/>
              </w:rPr>
            </w:pPr>
            <w:r w:rsidRPr="00D15984">
              <w:rPr>
                <w:b/>
                <w:bCs/>
              </w:rPr>
              <w:t>7038</w:t>
            </w:r>
          </w:p>
        </w:tc>
        <w:tc>
          <w:tcPr>
            <w:tcW w:w="6195" w:type="dxa"/>
            <w:tcBorders>
              <w:top w:val="single" w:sz="4" w:space="0" w:color="000000"/>
              <w:left w:val="single" w:sz="4" w:space="0" w:color="000000"/>
              <w:bottom w:val="single" w:sz="4" w:space="0" w:color="000000"/>
              <w:right w:val="single" w:sz="4" w:space="0" w:color="000000"/>
            </w:tcBorders>
          </w:tcPr>
          <w:p w14:paraId="6812DFA6" w14:textId="77777777" w:rsidR="00232EDA" w:rsidRDefault="00232EDA" w:rsidP="00D15984">
            <w:pPr>
              <w:pStyle w:val="TableBody"/>
            </w:pPr>
            <w:r>
              <w:t>Mass Assign Costs to ATMs</w:t>
            </w:r>
          </w:p>
        </w:tc>
      </w:tr>
      <w:tr w:rsidR="00232EDA" w14:paraId="2E410116" w14:textId="77777777" w:rsidTr="00DC390C">
        <w:tc>
          <w:tcPr>
            <w:tcW w:w="1940" w:type="dxa"/>
            <w:tcBorders>
              <w:top w:val="single" w:sz="4" w:space="0" w:color="000000"/>
              <w:left w:val="single" w:sz="4" w:space="0" w:color="000000"/>
              <w:bottom w:val="single" w:sz="4" w:space="0" w:color="000000"/>
            </w:tcBorders>
          </w:tcPr>
          <w:p w14:paraId="187DBE9D" w14:textId="77777777" w:rsidR="00232EDA" w:rsidRPr="00D15984" w:rsidRDefault="00232EDA" w:rsidP="00D15984">
            <w:pPr>
              <w:pStyle w:val="TableBody"/>
              <w:rPr>
                <w:b/>
                <w:bCs/>
              </w:rPr>
            </w:pPr>
            <w:r w:rsidRPr="00D15984">
              <w:rPr>
                <w:b/>
                <w:bCs/>
              </w:rPr>
              <w:t>7039</w:t>
            </w:r>
          </w:p>
        </w:tc>
        <w:tc>
          <w:tcPr>
            <w:tcW w:w="6195" w:type="dxa"/>
            <w:tcBorders>
              <w:top w:val="single" w:sz="4" w:space="0" w:color="000000"/>
              <w:left w:val="single" w:sz="4" w:space="0" w:color="000000"/>
              <w:bottom w:val="single" w:sz="4" w:space="0" w:color="000000"/>
              <w:right w:val="single" w:sz="4" w:space="0" w:color="000000"/>
            </w:tcBorders>
          </w:tcPr>
          <w:p w14:paraId="2B065D96" w14:textId="77777777" w:rsidR="00232EDA" w:rsidRDefault="00232EDA" w:rsidP="00D15984">
            <w:pPr>
              <w:pStyle w:val="TableBody"/>
            </w:pPr>
            <w:r>
              <w:t>Mass Assign Denominations to Cashpoints</w:t>
            </w:r>
          </w:p>
        </w:tc>
      </w:tr>
      <w:tr w:rsidR="00232EDA" w14:paraId="6A0A19D1" w14:textId="77777777" w:rsidTr="00DC390C">
        <w:tc>
          <w:tcPr>
            <w:tcW w:w="1940" w:type="dxa"/>
            <w:tcBorders>
              <w:top w:val="single" w:sz="4" w:space="0" w:color="000000"/>
              <w:left w:val="single" w:sz="4" w:space="0" w:color="000000"/>
              <w:bottom w:val="single" w:sz="4" w:space="0" w:color="000000"/>
            </w:tcBorders>
          </w:tcPr>
          <w:p w14:paraId="0ED3684F" w14:textId="77777777" w:rsidR="00232EDA" w:rsidRPr="00D15984" w:rsidRDefault="00232EDA" w:rsidP="00D15984">
            <w:pPr>
              <w:pStyle w:val="TableBody"/>
              <w:rPr>
                <w:b/>
                <w:bCs/>
              </w:rPr>
            </w:pPr>
            <w:r w:rsidRPr="00D15984">
              <w:rPr>
                <w:b/>
                <w:bCs/>
              </w:rPr>
              <w:t>7040</w:t>
            </w:r>
          </w:p>
        </w:tc>
        <w:tc>
          <w:tcPr>
            <w:tcW w:w="6195" w:type="dxa"/>
            <w:tcBorders>
              <w:top w:val="single" w:sz="4" w:space="0" w:color="000000"/>
              <w:left w:val="single" w:sz="4" w:space="0" w:color="000000"/>
              <w:bottom w:val="single" w:sz="4" w:space="0" w:color="000000"/>
              <w:right w:val="single" w:sz="4" w:space="0" w:color="000000"/>
            </w:tcBorders>
          </w:tcPr>
          <w:p w14:paraId="5F5564D5" w14:textId="77777777" w:rsidR="00232EDA" w:rsidRDefault="00232EDA" w:rsidP="00D15984">
            <w:pPr>
              <w:pStyle w:val="TableBody"/>
            </w:pPr>
            <w:r>
              <w:t>Mass Assign Forecast Adj. to Cashpoints</w:t>
            </w:r>
          </w:p>
        </w:tc>
      </w:tr>
      <w:tr w:rsidR="00232EDA" w14:paraId="4F9DFB51" w14:textId="77777777" w:rsidTr="00DC390C">
        <w:tc>
          <w:tcPr>
            <w:tcW w:w="1940" w:type="dxa"/>
            <w:tcBorders>
              <w:top w:val="single" w:sz="4" w:space="0" w:color="000000"/>
              <w:left w:val="single" w:sz="4" w:space="0" w:color="000000"/>
              <w:bottom w:val="single" w:sz="4" w:space="0" w:color="000000"/>
            </w:tcBorders>
          </w:tcPr>
          <w:p w14:paraId="208D49FC" w14:textId="77777777" w:rsidR="00232EDA" w:rsidRPr="00D15984" w:rsidRDefault="00232EDA" w:rsidP="00D15984">
            <w:pPr>
              <w:pStyle w:val="TableBody"/>
              <w:rPr>
                <w:b/>
                <w:bCs/>
              </w:rPr>
            </w:pPr>
            <w:r w:rsidRPr="00D15984">
              <w:rPr>
                <w:b/>
                <w:bCs/>
              </w:rPr>
              <w:t>7041</w:t>
            </w:r>
          </w:p>
        </w:tc>
        <w:tc>
          <w:tcPr>
            <w:tcW w:w="6195" w:type="dxa"/>
            <w:tcBorders>
              <w:top w:val="single" w:sz="4" w:space="0" w:color="000000"/>
              <w:left w:val="single" w:sz="4" w:space="0" w:color="000000"/>
              <w:bottom w:val="single" w:sz="4" w:space="0" w:color="000000"/>
              <w:right w:val="single" w:sz="4" w:space="0" w:color="000000"/>
            </w:tcBorders>
          </w:tcPr>
          <w:p w14:paraId="675C00F7" w14:textId="77777777" w:rsidR="00232EDA" w:rsidRDefault="00232EDA" w:rsidP="00D15984">
            <w:pPr>
              <w:pStyle w:val="TableBody"/>
            </w:pPr>
            <w:r>
              <w:t>Mass Assign Costs to Branch</w:t>
            </w:r>
          </w:p>
        </w:tc>
      </w:tr>
      <w:tr w:rsidR="00232EDA" w14:paraId="4E0B0019" w14:textId="77777777" w:rsidTr="00DC390C">
        <w:tc>
          <w:tcPr>
            <w:tcW w:w="1940" w:type="dxa"/>
            <w:tcBorders>
              <w:top w:val="single" w:sz="4" w:space="0" w:color="000000"/>
              <w:left w:val="single" w:sz="4" w:space="0" w:color="000000"/>
              <w:bottom w:val="single" w:sz="4" w:space="0" w:color="000000"/>
            </w:tcBorders>
          </w:tcPr>
          <w:p w14:paraId="7ABF285E" w14:textId="77777777" w:rsidR="00232EDA" w:rsidRPr="00D15984" w:rsidRDefault="00232EDA" w:rsidP="00D15984">
            <w:pPr>
              <w:pStyle w:val="TableBody"/>
              <w:rPr>
                <w:b/>
                <w:bCs/>
              </w:rPr>
            </w:pPr>
            <w:r w:rsidRPr="00D15984">
              <w:rPr>
                <w:b/>
                <w:bCs/>
              </w:rPr>
              <w:t>7042</w:t>
            </w:r>
          </w:p>
        </w:tc>
        <w:tc>
          <w:tcPr>
            <w:tcW w:w="6195" w:type="dxa"/>
            <w:tcBorders>
              <w:top w:val="single" w:sz="4" w:space="0" w:color="000000"/>
              <w:left w:val="single" w:sz="4" w:space="0" w:color="000000"/>
              <w:bottom w:val="single" w:sz="4" w:space="0" w:color="000000"/>
              <w:right w:val="single" w:sz="4" w:space="0" w:color="000000"/>
            </w:tcBorders>
          </w:tcPr>
          <w:p w14:paraId="127C851A" w14:textId="77777777" w:rsidR="00232EDA" w:rsidRDefault="00232EDA" w:rsidP="00D15984">
            <w:pPr>
              <w:pStyle w:val="TableBody"/>
            </w:pPr>
            <w:r>
              <w:t>Created Depot</w:t>
            </w:r>
          </w:p>
        </w:tc>
      </w:tr>
      <w:tr w:rsidR="00232EDA" w14:paraId="10E4E93B" w14:textId="77777777" w:rsidTr="00DC390C">
        <w:tc>
          <w:tcPr>
            <w:tcW w:w="1940" w:type="dxa"/>
            <w:tcBorders>
              <w:left w:val="single" w:sz="4" w:space="0" w:color="000000"/>
              <w:bottom w:val="single" w:sz="4" w:space="0" w:color="000000"/>
            </w:tcBorders>
          </w:tcPr>
          <w:p w14:paraId="170FAE21" w14:textId="77777777" w:rsidR="00232EDA" w:rsidRPr="00D15984" w:rsidRDefault="00232EDA" w:rsidP="00D15984">
            <w:pPr>
              <w:pStyle w:val="TableBody"/>
              <w:rPr>
                <w:b/>
                <w:bCs/>
              </w:rPr>
            </w:pPr>
            <w:r w:rsidRPr="00D15984">
              <w:rPr>
                <w:b/>
                <w:bCs/>
              </w:rPr>
              <w:t>7043</w:t>
            </w:r>
          </w:p>
        </w:tc>
        <w:tc>
          <w:tcPr>
            <w:tcW w:w="6195" w:type="dxa"/>
            <w:tcBorders>
              <w:left w:val="single" w:sz="4" w:space="0" w:color="000000"/>
              <w:bottom w:val="single" w:sz="4" w:space="0" w:color="000000"/>
              <w:right w:val="single" w:sz="4" w:space="0" w:color="000000"/>
            </w:tcBorders>
          </w:tcPr>
          <w:p w14:paraId="4F97E2CE" w14:textId="77777777" w:rsidR="00232EDA" w:rsidRDefault="00232EDA" w:rsidP="00D15984">
            <w:pPr>
              <w:pStyle w:val="TableBody"/>
            </w:pPr>
            <w:r>
              <w:t>Deleted Corporate</w:t>
            </w:r>
          </w:p>
        </w:tc>
      </w:tr>
      <w:tr w:rsidR="00232EDA" w14:paraId="108DCE04" w14:textId="77777777" w:rsidTr="00DC390C">
        <w:tc>
          <w:tcPr>
            <w:tcW w:w="1940" w:type="dxa"/>
            <w:tcBorders>
              <w:left w:val="single" w:sz="4" w:space="0" w:color="000000"/>
              <w:bottom w:val="single" w:sz="4" w:space="0" w:color="000000"/>
            </w:tcBorders>
          </w:tcPr>
          <w:p w14:paraId="38D44198" w14:textId="77777777" w:rsidR="00232EDA" w:rsidRPr="00D15984" w:rsidRDefault="00232EDA" w:rsidP="00D15984">
            <w:pPr>
              <w:pStyle w:val="TableBody"/>
              <w:rPr>
                <w:b/>
                <w:bCs/>
              </w:rPr>
            </w:pPr>
            <w:r w:rsidRPr="00D15984">
              <w:rPr>
                <w:b/>
                <w:bCs/>
              </w:rPr>
              <w:lastRenderedPageBreak/>
              <w:t>7044</w:t>
            </w:r>
          </w:p>
        </w:tc>
        <w:tc>
          <w:tcPr>
            <w:tcW w:w="6195" w:type="dxa"/>
            <w:tcBorders>
              <w:left w:val="single" w:sz="4" w:space="0" w:color="000000"/>
              <w:bottom w:val="single" w:sz="4" w:space="0" w:color="000000"/>
              <w:right w:val="single" w:sz="4" w:space="0" w:color="000000"/>
            </w:tcBorders>
          </w:tcPr>
          <w:p w14:paraId="41E530CC" w14:textId="77777777" w:rsidR="00232EDA" w:rsidRDefault="00232EDA" w:rsidP="00D15984">
            <w:pPr>
              <w:pStyle w:val="TableBody"/>
            </w:pPr>
            <w:r>
              <w:t>Deleted Commercial Client</w:t>
            </w:r>
          </w:p>
        </w:tc>
      </w:tr>
      <w:tr w:rsidR="00232EDA" w14:paraId="449F19A2" w14:textId="77777777" w:rsidTr="00DC390C">
        <w:tc>
          <w:tcPr>
            <w:tcW w:w="1940" w:type="dxa"/>
            <w:tcBorders>
              <w:left w:val="single" w:sz="4" w:space="0" w:color="000000"/>
              <w:bottom w:val="single" w:sz="4" w:space="0" w:color="000000"/>
            </w:tcBorders>
          </w:tcPr>
          <w:p w14:paraId="2B252301" w14:textId="77777777" w:rsidR="00232EDA" w:rsidRPr="00D15984" w:rsidRDefault="00232EDA" w:rsidP="00D15984">
            <w:pPr>
              <w:pStyle w:val="TableBody"/>
              <w:rPr>
                <w:b/>
                <w:bCs/>
              </w:rPr>
            </w:pPr>
            <w:r w:rsidRPr="00D15984">
              <w:rPr>
                <w:b/>
                <w:bCs/>
              </w:rPr>
              <w:t>7045</w:t>
            </w:r>
          </w:p>
        </w:tc>
        <w:tc>
          <w:tcPr>
            <w:tcW w:w="6195" w:type="dxa"/>
            <w:tcBorders>
              <w:left w:val="single" w:sz="4" w:space="0" w:color="000000"/>
              <w:bottom w:val="single" w:sz="4" w:space="0" w:color="000000"/>
              <w:right w:val="single" w:sz="4" w:space="0" w:color="000000"/>
            </w:tcBorders>
          </w:tcPr>
          <w:p w14:paraId="4ABCB601" w14:textId="77777777" w:rsidR="00232EDA" w:rsidRDefault="00232EDA" w:rsidP="00D15984">
            <w:pPr>
              <w:pStyle w:val="TableBody"/>
            </w:pPr>
            <w:r>
              <w:t>Assigned Commercial Clients to Branch</w:t>
            </w:r>
          </w:p>
        </w:tc>
      </w:tr>
      <w:tr w:rsidR="00232EDA" w14:paraId="088E5640" w14:textId="77777777" w:rsidTr="00DC390C">
        <w:tc>
          <w:tcPr>
            <w:tcW w:w="1940" w:type="dxa"/>
            <w:tcBorders>
              <w:left w:val="single" w:sz="4" w:space="0" w:color="000000"/>
              <w:bottom w:val="single" w:sz="4" w:space="0" w:color="000000"/>
            </w:tcBorders>
          </w:tcPr>
          <w:p w14:paraId="26A72A74" w14:textId="77777777" w:rsidR="00232EDA" w:rsidRPr="00D15984" w:rsidRDefault="00232EDA" w:rsidP="00D15984">
            <w:pPr>
              <w:pStyle w:val="TableBody"/>
              <w:rPr>
                <w:b/>
                <w:bCs/>
              </w:rPr>
            </w:pPr>
            <w:r w:rsidRPr="00D15984">
              <w:rPr>
                <w:b/>
                <w:bCs/>
              </w:rPr>
              <w:t>7046</w:t>
            </w:r>
          </w:p>
        </w:tc>
        <w:tc>
          <w:tcPr>
            <w:tcW w:w="6195" w:type="dxa"/>
            <w:tcBorders>
              <w:left w:val="single" w:sz="4" w:space="0" w:color="000000"/>
              <w:bottom w:val="single" w:sz="4" w:space="0" w:color="000000"/>
              <w:right w:val="single" w:sz="4" w:space="0" w:color="000000"/>
            </w:tcBorders>
          </w:tcPr>
          <w:p w14:paraId="76146C5E" w14:textId="77777777" w:rsidR="00232EDA" w:rsidRDefault="00232EDA" w:rsidP="00D15984">
            <w:pPr>
              <w:pStyle w:val="TableBody"/>
            </w:pPr>
            <w:r>
              <w:t>Created Commercial Client</w:t>
            </w:r>
          </w:p>
        </w:tc>
      </w:tr>
      <w:tr w:rsidR="00232EDA" w14:paraId="633FDBCA" w14:textId="77777777" w:rsidTr="00DC390C">
        <w:tc>
          <w:tcPr>
            <w:tcW w:w="1940" w:type="dxa"/>
            <w:tcBorders>
              <w:left w:val="single" w:sz="4" w:space="0" w:color="000000"/>
              <w:bottom w:val="single" w:sz="4" w:space="0" w:color="000000"/>
            </w:tcBorders>
          </w:tcPr>
          <w:p w14:paraId="578F91B7" w14:textId="77777777" w:rsidR="00232EDA" w:rsidRPr="00D15984" w:rsidRDefault="00232EDA" w:rsidP="00D15984">
            <w:pPr>
              <w:pStyle w:val="TableBody"/>
              <w:rPr>
                <w:b/>
                <w:bCs/>
              </w:rPr>
            </w:pPr>
            <w:r w:rsidRPr="00D15984">
              <w:rPr>
                <w:b/>
                <w:bCs/>
              </w:rPr>
              <w:t>7047</w:t>
            </w:r>
          </w:p>
        </w:tc>
        <w:tc>
          <w:tcPr>
            <w:tcW w:w="6195" w:type="dxa"/>
            <w:tcBorders>
              <w:left w:val="single" w:sz="4" w:space="0" w:color="000000"/>
              <w:bottom w:val="single" w:sz="4" w:space="0" w:color="000000"/>
              <w:right w:val="single" w:sz="4" w:space="0" w:color="000000"/>
            </w:tcBorders>
          </w:tcPr>
          <w:p w14:paraId="39D609B9" w14:textId="77777777" w:rsidR="00232EDA" w:rsidRDefault="00232EDA" w:rsidP="00D15984">
            <w:pPr>
              <w:pStyle w:val="TableBody"/>
            </w:pPr>
            <w:r>
              <w:t>Edited Commercial Client</w:t>
            </w:r>
          </w:p>
        </w:tc>
      </w:tr>
      <w:tr w:rsidR="00232EDA" w14:paraId="6E017DF8" w14:textId="77777777" w:rsidTr="00DC390C">
        <w:tc>
          <w:tcPr>
            <w:tcW w:w="1940" w:type="dxa"/>
            <w:tcBorders>
              <w:left w:val="single" w:sz="4" w:space="0" w:color="000000"/>
              <w:bottom w:val="single" w:sz="4" w:space="0" w:color="000000"/>
            </w:tcBorders>
          </w:tcPr>
          <w:p w14:paraId="23DFCF91" w14:textId="77777777" w:rsidR="00232EDA" w:rsidRPr="00D15984" w:rsidRDefault="00232EDA" w:rsidP="00D15984">
            <w:pPr>
              <w:pStyle w:val="TableBody"/>
              <w:rPr>
                <w:b/>
                <w:bCs/>
              </w:rPr>
            </w:pPr>
            <w:r w:rsidRPr="00D15984">
              <w:rPr>
                <w:b/>
                <w:bCs/>
              </w:rPr>
              <w:t>7048</w:t>
            </w:r>
          </w:p>
        </w:tc>
        <w:tc>
          <w:tcPr>
            <w:tcW w:w="6195" w:type="dxa"/>
            <w:tcBorders>
              <w:left w:val="single" w:sz="4" w:space="0" w:color="000000"/>
              <w:bottom w:val="single" w:sz="4" w:space="0" w:color="000000"/>
              <w:right w:val="single" w:sz="4" w:space="0" w:color="000000"/>
            </w:tcBorders>
          </w:tcPr>
          <w:p w14:paraId="5C2AB8D4" w14:textId="77777777" w:rsidR="00232EDA" w:rsidRDefault="00232EDA" w:rsidP="00D15984">
            <w:pPr>
              <w:pStyle w:val="TableBody"/>
            </w:pPr>
            <w:r>
              <w:t>Created Corporate</w:t>
            </w:r>
          </w:p>
        </w:tc>
      </w:tr>
      <w:tr w:rsidR="00232EDA" w14:paraId="14E54904" w14:textId="77777777" w:rsidTr="00DC390C">
        <w:tc>
          <w:tcPr>
            <w:tcW w:w="1940" w:type="dxa"/>
            <w:tcBorders>
              <w:left w:val="single" w:sz="4" w:space="0" w:color="000000"/>
              <w:bottom w:val="single" w:sz="4" w:space="0" w:color="000000"/>
            </w:tcBorders>
          </w:tcPr>
          <w:p w14:paraId="4A4A94F2" w14:textId="77777777" w:rsidR="00232EDA" w:rsidRPr="00D15984" w:rsidRDefault="00232EDA" w:rsidP="00D15984">
            <w:pPr>
              <w:pStyle w:val="TableBody"/>
              <w:rPr>
                <w:b/>
                <w:bCs/>
              </w:rPr>
            </w:pPr>
            <w:r w:rsidRPr="00D15984">
              <w:rPr>
                <w:b/>
                <w:bCs/>
              </w:rPr>
              <w:t>7049</w:t>
            </w:r>
          </w:p>
        </w:tc>
        <w:tc>
          <w:tcPr>
            <w:tcW w:w="6195" w:type="dxa"/>
            <w:tcBorders>
              <w:left w:val="single" w:sz="4" w:space="0" w:color="000000"/>
              <w:bottom w:val="single" w:sz="4" w:space="0" w:color="000000"/>
              <w:right w:val="single" w:sz="4" w:space="0" w:color="000000"/>
            </w:tcBorders>
          </w:tcPr>
          <w:p w14:paraId="2A40D983" w14:textId="77777777" w:rsidR="00232EDA" w:rsidRDefault="00232EDA" w:rsidP="00D15984">
            <w:pPr>
              <w:pStyle w:val="TableBody"/>
            </w:pPr>
            <w:r>
              <w:t>Edited Corporate</w:t>
            </w:r>
          </w:p>
        </w:tc>
      </w:tr>
      <w:tr w:rsidR="00232EDA" w14:paraId="11A4B9AE" w14:textId="77777777" w:rsidTr="00DC390C">
        <w:tc>
          <w:tcPr>
            <w:tcW w:w="1940" w:type="dxa"/>
            <w:tcBorders>
              <w:left w:val="single" w:sz="4" w:space="0" w:color="000000"/>
              <w:bottom w:val="single" w:sz="4" w:space="0" w:color="000000"/>
            </w:tcBorders>
          </w:tcPr>
          <w:p w14:paraId="3B2ECA70" w14:textId="77777777" w:rsidR="00232EDA" w:rsidRPr="00D15984" w:rsidRDefault="00232EDA" w:rsidP="00D15984">
            <w:pPr>
              <w:pStyle w:val="TableBody"/>
              <w:rPr>
                <w:b/>
                <w:bCs/>
              </w:rPr>
            </w:pPr>
            <w:r w:rsidRPr="00D15984">
              <w:rPr>
                <w:b/>
                <w:bCs/>
              </w:rPr>
              <w:t>7050</w:t>
            </w:r>
          </w:p>
        </w:tc>
        <w:tc>
          <w:tcPr>
            <w:tcW w:w="6195" w:type="dxa"/>
            <w:tcBorders>
              <w:left w:val="single" w:sz="4" w:space="0" w:color="000000"/>
              <w:bottom w:val="single" w:sz="4" w:space="0" w:color="000000"/>
              <w:right w:val="single" w:sz="4" w:space="0" w:color="000000"/>
            </w:tcBorders>
          </w:tcPr>
          <w:p w14:paraId="0D18F612" w14:textId="77777777" w:rsidR="00232EDA" w:rsidRDefault="00232EDA" w:rsidP="00D15984">
            <w:pPr>
              <w:pStyle w:val="TableBody"/>
            </w:pPr>
            <w:r>
              <w:t>Updated Network Monitoring Rule Filter</w:t>
            </w:r>
          </w:p>
        </w:tc>
      </w:tr>
      <w:tr w:rsidR="00232EDA" w14:paraId="5FB0F3C5" w14:textId="77777777" w:rsidTr="00DC390C">
        <w:tc>
          <w:tcPr>
            <w:tcW w:w="1940" w:type="dxa"/>
            <w:tcBorders>
              <w:left w:val="single" w:sz="4" w:space="0" w:color="000000"/>
              <w:bottom w:val="single" w:sz="4" w:space="0" w:color="000000"/>
            </w:tcBorders>
          </w:tcPr>
          <w:p w14:paraId="7773F0F8" w14:textId="77777777" w:rsidR="00232EDA" w:rsidRPr="00D15984" w:rsidRDefault="00232EDA" w:rsidP="00D15984">
            <w:pPr>
              <w:pStyle w:val="TableBody"/>
              <w:rPr>
                <w:b/>
                <w:bCs/>
              </w:rPr>
            </w:pPr>
            <w:r w:rsidRPr="00D15984">
              <w:rPr>
                <w:b/>
                <w:bCs/>
              </w:rPr>
              <w:t>7051</w:t>
            </w:r>
          </w:p>
        </w:tc>
        <w:tc>
          <w:tcPr>
            <w:tcW w:w="6195" w:type="dxa"/>
            <w:tcBorders>
              <w:left w:val="single" w:sz="4" w:space="0" w:color="000000"/>
              <w:bottom w:val="single" w:sz="4" w:space="0" w:color="000000"/>
              <w:right w:val="single" w:sz="4" w:space="0" w:color="000000"/>
            </w:tcBorders>
          </w:tcPr>
          <w:p w14:paraId="35F0531B" w14:textId="77777777" w:rsidR="00232EDA" w:rsidRDefault="00232EDA" w:rsidP="00D15984">
            <w:pPr>
              <w:pStyle w:val="TableBody"/>
            </w:pPr>
            <w:r>
              <w:t>Inserted Network Monitoring New Rule</w:t>
            </w:r>
          </w:p>
        </w:tc>
      </w:tr>
      <w:tr w:rsidR="00232EDA" w14:paraId="745E2785" w14:textId="77777777" w:rsidTr="00DC390C">
        <w:tc>
          <w:tcPr>
            <w:tcW w:w="1940" w:type="dxa"/>
            <w:tcBorders>
              <w:left w:val="single" w:sz="4" w:space="0" w:color="000000"/>
              <w:bottom w:val="single" w:sz="4" w:space="0" w:color="000000"/>
            </w:tcBorders>
          </w:tcPr>
          <w:p w14:paraId="2284B8EA" w14:textId="77777777" w:rsidR="00232EDA" w:rsidRPr="00D15984" w:rsidRDefault="00232EDA" w:rsidP="00D15984">
            <w:pPr>
              <w:pStyle w:val="TableBody"/>
              <w:rPr>
                <w:b/>
                <w:bCs/>
              </w:rPr>
            </w:pPr>
            <w:r w:rsidRPr="00D15984">
              <w:rPr>
                <w:b/>
                <w:bCs/>
              </w:rPr>
              <w:t>7052</w:t>
            </w:r>
          </w:p>
        </w:tc>
        <w:tc>
          <w:tcPr>
            <w:tcW w:w="6195" w:type="dxa"/>
            <w:tcBorders>
              <w:left w:val="single" w:sz="4" w:space="0" w:color="000000"/>
              <w:bottom w:val="single" w:sz="4" w:space="0" w:color="000000"/>
              <w:right w:val="single" w:sz="4" w:space="0" w:color="000000"/>
            </w:tcBorders>
          </w:tcPr>
          <w:p w14:paraId="58B6B582" w14:textId="77777777" w:rsidR="00232EDA" w:rsidRDefault="00232EDA" w:rsidP="00D15984">
            <w:pPr>
              <w:pStyle w:val="TableBody"/>
            </w:pPr>
            <w:r>
              <w:t>Deleted Network Monitoring Filter</w:t>
            </w:r>
          </w:p>
        </w:tc>
      </w:tr>
      <w:tr w:rsidR="00232EDA" w14:paraId="19BBD10D" w14:textId="77777777" w:rsidTr="00DC390C">
        <w:tc>
          <w:tcPr>
            <w:tcW w:w="1940" w:type="dxa"/>
            <w:tcBorders>
              <w:left w:val="single" w:sz="4" w:space="0" w:color="000000"/>
              <w:bottom w:val="single" w:sz="4" w:space="0" w:color="000000"/>
            </w:tcBorders>
          </w:tcPr>
          <w:p w14:paraId="5B1F1DB7" w14:textId="77777777" w:rsidR="00232EDA" w:rsidRPr="00D15984" w:rsidRDefault="00232EDA" w:rsidP="00D15984">
            <w:pPr>
              <w:pStyle w:val="TableBody"/>
              <w:rPr>
                <w:b/>
                <w:bCs/>
              </w:rPr>
            </w:pPr>
            <w:r w:rsidRPr="00D15984">
              <w:rPr>
                <w:b/>
                <w:bCs/>
              </w:rPr>
              <w:t>7053</w:t>
            </w:r>
          </w:p>
        </w:tc>
        <w:tc>
          <w:tcPr>
            <w:tcW w:w="6195" w:type="dxa"/>
            <w:tcBorders>
              <w:left w:val="single" w:sz="4" w:space="0" w:color="000000"/>
              <w:bottom w:val="single" w:sz="4" w:space="0" w:color="000000"/>
              <w:right w:val="single" w:sz="4" w:space="0" w:color="000000"/>
            </w:tcBorders>
          </w:tcPr>
          <w:p w14:paraId="53C3CDD2" w14:textId="77777777" w:rsidR="00232EDA" w:rsidRDefault="00232EDA" w:rsidP="00D15984">
            <w:pPr>
              <w:pStyle w:val="TableBody"/>
            </w:pPr>
            <w:r>
              <w:t>Updated Network Monitoring Rule</w:t>
            </w:r>
          </w:p>
        </w:tc>
      </w:tr>
      <w:tr w:rsidR="00232EDA" w14:paraId="0A49BB44" w14:textId="77777777" w:rsidTr="00DC390C">
        <w:tc>
          <w:tcPr>
            <w:tcW w:w="1940" w:type="dxa"/>
            <w:tcBorders>
              <w:left w:val="single" w:sz="4" w:space="0" w:color="000000"/>
              <w:bottom w:val="single" w:sz="4" w:space="0" w:color="000000"/>
            </w:tcBorders>
          </w:tcPr>
          <w:p w14:paraId="554F9871" w14:textId="77777777" w:rsidR="00232EDA" w:rsidRPr="00D15984" w:rsidRDefault="00232EDA" w:rsidP="00D15984">
            <w:pPr>
              <w:pStyle w:val="TableBody"/>
              <w:rPr>
                <w:b/>
                <w:bCs/>
              </w:rPr>
            </w:pPr>
            <w:r w:rsidRPr="00D15984">
              <w:rPr>
                <w:b/>
                <w:bCs/>
              </w:rPr>
              <w:t>7054</w:t>
            </w:r>
          </w:p>
        </w:tc>
        <w:tc>
          <w:tcPr>
            <w:tcW w:w="6195" w:type="dxa"/>
            <w:tcBorders>
              <w:left w:val="single" w:sz="4" w:space="0" w:color="000000"/>
              <w:bottom w:val="single" w:sz="4" w:space="0" w:color="000000"/>
              <w:right w:val="single" w:sz="4" w:space="0" w:color="000000"/>
            </w:tcBorders>
          </w:tcPr>
          <w:p w14:paraId="69981425" w14:textId="77777777" w:rsidR="00232EDA" w:rsidRDefault="00232EDA" w:rsidP="00D15984">
            <w:pPr>
              <w:pStyle w:val="TableBody"/>
            </w:pPr>
            <w:r>
              <w:t>Inserted Network Monitoring New Rule Filter</w:t>
            </w:r>
          </w:p>
        </w:tc>
      </w:tr>
      <w:tr w:rsidR="00232EDA" w14:paraId="13C0FAAC" w14:textId="77777777" w:rsidTr="00DC390C">
        <w:tc>
          <w:tcPr>
            <w:tcW w:w="1940" w:type="dxa"/>
            <w:tcBorders>
              <w:left w:val="single" w:sz="4" w:space="0" w:color="000000"/>
              <w:bottom w:val="single" w:sz="4" w:space="0" w:color="000000"/>
            </w:tcBorders>
          </w:tcPr>
          <w:p w14:paraId="49A1E1CA" w14:textId="77777777" w:rsidR="00232EDA" w:rsidRPr="00D15984" w:rsidRDefault="00232EDA" w:rsidP="00D15984">
            <w:pPr>
              <w:pStyle w:val="TableBody"/>
              <w:rPr>
                <w:b/>
                <w:bCs/>
              </w:rPr>
            </w:pPr>
            <w:r w:rsidRPr="00D15984">
              <w:rPr>
                <w:b/>
                <w:bCs/>
              </w:rPr>
              <w:t>7055</w:t>
            </w:r>
          </w:p>
        </w:tc>
        <w:tc>
          <w:tcPr>
            <w:tcW w:w="6195" w:type="dxa"/>
            <w:tcBorders>
              <w:left w:val="single" w:sz="4" w:space="0" w:color="000000"/>
              <w:bottom w:val="single" w:sz="4" w:space="0" w:color="000000"/>
              <w:right w:val="single" w:sz="4" w:space="0" w:color="000000"/>
            </w:tcBorders>
          </w:tcPr>
          <w:p w14:paraId="625FE42A" w14:textId="77777777" w:rsidR="00232EDA" w:rsidRDefault="00232EDA" w:rsidP="00D15984">
            <w:pPr>
              <w:pStyle w:val="TableBody"/>
            </w:pPr>
            <w:r>
              <w:t>Inserted Network Monitoring Filter Values</w:t>
            </w:r>
          </w:p>
        </w:tc>
      </w:tr>
      <w:tr w:rsidR="00232EDA" w14:paraId="3C6B357F" w14:textId="77777777" w:rsidTr="00DC390C">
        <w:tc>
          <w:tcPr>
            <w:tcW w:w="1940" w:type="dxa"/>
            <w:tcBorders>
              <w:left w:val="single" w:sz="4" w:space="0" w:color="000000"/>
              <w:bottom w:val="single" w:sz="4" w:space="0" w:color="000000"/>
            </w:tcBorders>
          </w:tcPr>
          <w:p w14:paraId="6D5D6309" w14:textId="77777777" w:rsidR="00232EDA" w:rsidRPr="00D15984" w:rsidRDefault="00232EDA" w:rsidP="00D15984">
            <w:pPr>
              <w:pStyle w:val="TableBody"/>
              <w:rPr>
                <w:b/>
                <w:bCs/>
              </w:rPr>
            </w:pPr>
            <w:r w:rsidRPr="00D15984">
              <w:rPr>
                <w:b/>
                <w:bCs/>
              </w:rPr>
              <w:t>7056</w:t>
            </w:r>
          </w:p>
        </w:tc>
        <w:tc>
          <w:tcPr>
            <w:tcW w:w="6195" w:type="dxa"/>
            <w:tcBorders>
              <w:left w:val="single" w:sz="4" w:space="0" w:color="000000"/>
              <w:bottom w:val="single" w:sz="4" w:space="0" w:color="000000"/>
              <w:right w:val="single" w:sz="4" w:space="0" w:color="000000"/>
            </w:tcBorders>
          </w:tcPr>
          <w:p w14:paraId="32AD4635" w14:textId="77777777" w:rsidR="00232EDA" w:rsidRDefault="00232EDA" w:rsidP="00D15984">
            <w:pPr>
              <w:pStyle w:val="TableBody"/>
            </w:pPr>
            <w:r>
              <w:t>Deleted Network Monitoring Rule</w:t>
            </w:r>
          </w:p>
        </w:tc>
      </w:tr>
      <w:tr w:rsidR="00232EDA" w14:paraId="59590F69" w14:textId="77777777" w:rsidTr="00DC390C">
        <w:tc>
          <w:tcPr>
            <w:tcW w:w="1940" w:type="dxa"/>
            <w:tcBorders>
              <w:left w:val="single" w:sz="4" w:space="0" w:color="000000"/>
              <w:bottom w:val="single" w:sz="4" w:space="0" w:color="auto"/>
            </w:tcBorders>
          </w:tcPr>
          <w:p w14:paraId="77F02598" w14:textId="77777777" w:rsidR="00232EDA" w:rsidRPr="00D15984" w:rsidRDefault="00232EDA" w:rsidP="00D15984">
            <w:pPr>
              <w:pStyle w:val="TableBody"/>
              <w:rPr>
                <w:b/>
                <w:bCs/>
              </w:rPr>
            </w:pPr>
            <w:r w:rsidRPr="00D15984">
              <w:rPr>
                <w:b/>
                <w:bCs/>
              </w:rPr>
              <w:t>7057</w:t>
            </w:r>
          </w:p>
        </w:tc>
        <w:tc>
          <w:tcPr>
            <w:tcW w:w="6195" w:type="dxa"/>
            <w:tcBorders>
              <w:left w:val="single" w:sz="4" w:space="0" w:color="000000"/>
              <w:bottom w:val="single" w:sz="4" w:space="0" w:color="auto"/>
              <w:right w:val="single" w:sz="4" w:space="0" w:color="000000"/>
            </w:tcBorders>
          </w:tcPr>
          <w:p w14:paraId="52DF3DF7" w14:textId="77777777" w:rsidR="00232EDA" w:rsidRDefault="00232EDA" w:rsidP="00D15984">
            <w:pPr>
              <w:pStyle w:val="TableBody"/>
            </w:pPr>
            <w:r>
              <w:t>Executed Network Monitoring Exclusion</w:t>
            </w:r>
          </w:p>
        </w:tc>
      </w:tr>
      <w:tr w:rsidR="00232EDA" w14:paraId="698F6460" w14:textId="77777777" w:rsidTr="00DC390C">
        <w:tc>
          <w:tcPr>
            <w:tcW w:w="1940" w:type="dxa"/>
            <w:tcBorders>
              <w:top w:val="single" w:sz="4" w:space="0" w:color="auto"/>
              <w:left w:val="single" w:sz="4" w:space="0" w:color="000000"/>
              <w:bottom w:val="single" w:sz="4" w:space="0" w:color="auto"/>
            </w:tcBorders>
          </w:tcPr>
          <w:p w14:paraId="48B11173" w14:textId="77777777" w:rsidR="00232EDA" w:rsidRPr="00D15984" w:rsidRDefault="00232EDA" w:rsidP="00D15984">
            <w:pPr>
              <w:pStyle w:val="TableBody"/>
              <w:rPr>
                <w:b/>
                <w:bCs/>
              </w:rPr>
            </w:pPr>
            <w:r w:rsidRPr="00D15984">
              <w:rPr>
                <w:b/>
                <w:bCs/>
              </w:rPr>
              <w:t>7058</w:t>
            </w:r>
          </w:p>
        </w:tc>
        <w:tc>
          <w:tcPr>
            <w:tcW w:w="6195" w:type="dxa"/>
            <w:tcBorders>
              <w:top w:val="single" w:sz="4" w:space="0" w:color="auto"/>
              <w:left w:val="single" w:sz="4" w:space="0" w:color="000000"/>
              <w:bottom w:val="single" w:sz="4" w:space="0" w:color="auto"/>
              <w:right w:val="single" w:sz="4" w:space="0" w:color="000000"/>
            </w:tcBorders>
          </w:tcPr>
          <w:p w14:paraId="4BF74E9B" w14:textId="77777777" w:rsidR="00232EDA" w:rsidRDefault="00232EDA" w:rsidP="00D15984">
            <w:pPr>
              <w:pStyle w:val="TableBody"/>
            </w:pPr>
            <w:r>
              <w:t>Update Commercial Group Definition</w:t>
            </w:r>
          </w:p>
        </w:tc>
      </w:tr>
      <w:tr w:rsidR="00232EDA" w14:paraId="3845DEBB" w14:textId="77777777" w:rsidTr="00DC390C">
        <w:tc>
          <w:tcPr>
            <w:tcW w:w="1940" w:type="dxa"/>
            <w:tcBorders>
              <w:top w:val="single" w:sz="4" w:space="0" w:color="auto"/>
              <w:left w:val="single" w:sz="4" w:space="0" w:color="000000"/>
              <w:bottom w:val="single" w:sz="4" w:space="0" w:color="auto"/>
            </w:tcBorders>
          </w:tcPr>
          <w:p w14:paraId="3D0AAF6F" w14:textId="77777777" w:rsidR="00232EDA" w:rsidRPr="00D15984" w:rsidRDefault="00232EDA" w:rsidP="00D15984">
            <w:pPr>
              <w:pStyle w:val="TableBody"/>
              <w:rPr>
                <w:b/>
                <w:bCs/>
              </w:rPr>
            </w:pPr>
            <w:r w:rsidRPr="00D15984">
              <w:rPr>
                <w:b/>
                <w:bCs/>
              </w:rPr>
              <w:t>7059</w:t>
            </w:r>
          </w:p>
        </w:tc>
        <w:tc>
          <w:tcPr>
            <w:tcW w:w="6195" w:type="dxa"/>
            <w:tcBorders>
              <w:top w:val="single" w:sz="4" w:space="0" w:color="auto"/>
              <w:left w:val="single" w:sz="4" w:space="0" w:color="000000"/>
              <w:bottom w:val="single" w:sz="4" w:space="0" w:color="auto"/>
              <w:right w:val="single" w:sz="4" w:space="0" w:color="000000"/>
            </w:tcBorders>
          </w:tcPr>
          <w:p w14:paraId="5DF91921" w14:textId="77777777" w:rsidR="00232EDA" w:rsidRDefault="00232EDA" w:rsidP="00D15984">
            <w:pPr>
              <w:pStyle w:val="TableBody"/>
            </w:pPr>
            <w:r>
              <w:t xml:space="preserve">Add Commercial Cashpoints to a Group </w:t>
            </w:r>
          </w:p>
        </w:tc>
      </w:tr>
      <w:tr w:rsidR="00232EDA" w14:paraId="69937A23" w14:textId="77777777" w:rsidTr="00DC390C">
        <w:tc>
          <w:tcPr>
            <w:tcW w:w="1940" w:type="dxa"/>
            <w:tcBorders>
              <w:top w:val="single" w:sz="4" w:space="0" w:color="auto"/>
              <w:left w:val="single" w:sz="4" w:space="0" w:color="000000"/>
              <w:bottom w:val="single" w:sz="4" w:space="0" w:color="auto"/>
            </w:tcBorders>
          </w:tcPr>
          <w:p w14:paraId="6B7E7A4E" w14:textId="77777777" w:rsidR="00232EDA" w:rsidRPr="00D15984" w:rsidRDefault="00232EDA" w:rsidP="00D15984">
            <w:pPr>
              <w:pStyle w:val="TableBody"/>
              <w:rPr>
                <w:b/>
                <w:bCs/>
              </w:rPr>
            </w:pPr>
            <w:r w:rsidRPr="00D15984">
              <w:rPr>
                <w:b/>
                <w:bCs/>
              </w:rPr>
              <w:t>7060</w:t>
            </w:r>
          </w:p>
        </w:tc>
        <w:tc>
          <w:tcPr>
            <w:tcW w:w="6195" w:type="dxa"/>
            <w:tcBorders>
              <w:top w:val="single" w:sz="4" w:space="0" w:color="auto"/>
              <w:left w:val="single" w:sz="4" w:space="0" w:color="000000"/>
              <w:bottom w:val="single" w:sz="4" w:space="0" w:color="auto"/>
              <w:right w:val="single" w:sz="4" w:space="0" w:color="000000"/>
            </w:tcBorders>
          </w:tcPr>
          <w:p w14:paraId="6E270263" w14:textId="77777777" w:rsidR="00232EDA" w:rsidRDefault="00232EDA" w:rsidP="00D15984">
            <w:pPr>
              <w:pStyle w:val="TableBody"/>
            </w:pPr>
            <w:r>
              <w:t>Create a new Commercial Group</w:t>
            </w:r>
          </w:p>
        </w:tc>
      </w:tr>
      <w:tr w:rsidR="00232EDA" w14:paraId="2AC3F2B8" w14:textId="77777777" w:rsidTr="00DC390C">
        <w:tc>
          <w:tcPr>
            <w:tcW w:w="1940" w:type="dxa"/>
            <w:tcBorders>
              <w:top w:val="single" w:sz="4" w:space="0" w:color="auto"/>
              <w:left w:val="single" w:sz="4" w:space="0" w:color="000000"/>
              <w:bottom w:val="single" w:sz="4" w:space="0" w:color="auto"/>
            </w:tcBorders>
          </w:tcPr>
          <w:p w14:paraId="59C17963" w14:textId="77777777" w:rsidR="00232EDA" w:rsidRPr="00D15984" w:rsidRDefault="00232EDA" w:rsidP="00D15984">
            <w:pPr>
              <w:pStyle w:val="TableBody"/>
              <w:rPr>
                <w:b/>
                <w:bCs/>
              </w:rPr>
            </w:pPr>
            <w:r w:rsidRPr="00D15984">
              <w:rPr>
                <w:b/>
                <w:bCs/>
              </w:rPr>
              <w:t>7061</w:t>
            </w:r>
          </w:p>
        </w:tc>
        <w:tc>
          <w:tcPr>
            <w:tcW w:w="6195" w:type="dxa"/>
            <w:tcBorders>
              <w:top w:val="single" w:sz="4" w:space="0" w:color="auto"/>
              <w:left w:val="single" w:sz="4" w:space="0" w:color="000000"/>
              <w:bottom w:val="single" w:sz="4" w:space="0" w:color="auto"/>
              <w:right w:val="single" w:sz="4" w:space="0" w:color="000000"/>
            </w:tcBorders>
          </w:tcPr>
          <w:p w14:paraId="6E5AC1A6" w14:textId="77777777" w:rsidR="00232EDA" w:rsidRDefault="00232EDA" w:rsidP="00D15984">
            <w:pPr>
              <w:pStyle w:val="TableBody"/>
            </w:pPr>
            <w:r>
              <w:t>Remove Commercial Cashpoint from Group</w:t>
            </w:r>
          </w:p>
        </w:tc>
      </w:tr>
      <w:tr w:rsidR="00232EDA" w14:paraId="678E0BD4" w14:textId="77777777" w:rsidTr="00DC390C">
        <w:tc>
          <w:tcPr>
            <w:tcW w:w="1940" w:type="dxa"/>
            <w:tcBorders>
              <w:top w:val="single" w:sz="4" w:space="0" w:color="auto"/>
              <w:left w:val="single" w:sz="4" w:space="0" w:color="000000"/>
              <w:bottom w:val="single" w:sz="4" w:space="0" w:color="auto"/>
            </w:tcBorders>
          </w:tcPr>
          <w:p w14:paraId="3A434899" w14:textId="77777777" w:rsidR="00232EDA" w:rsidRPr="00D15984" w:rsidRDefault="00232EDA" w:rsidP="00D15984">
            <w:pPr>
              <w:pStyle w:val="TableBody"/>
              <w:rPr>
                <w:b/>
                <w:bCs/>
              </w:rPr>
            </w:pPr>
            <w:r w:rsidRPr="00D15984">
              <w:rPr>
                <w:b/>
                <w:bCs/>
              </w:rPr>
              <w:t>7062</w:t>
            </w:r>
          </w:p>
        </w:tc>
        <w:tc>
          <w:tcPr>
            <w:tcW w:w="6195" w:type="dxa"/>
            <w:tcBorders>
              <w:top w:val="single" w:sz="4" w:space="0" w:color="auto"/>
              <w:left w:val="single" w:sz="4" w:space="0" w:color="000000"/>
              <w:bottom w:val="single" w:sz="4" w:space="0" w:color="auto"/>
              <w:right w:val="single" w:sz="4" w:space="0" w:color="000000"/>
            </w:tcBorders>
          </w:tcPr>
          <w:p w14:paraId="4244E18F" w14:textId="77777777" w:rsidR="00232EDA" w:rsidRDefault="00232EDA" w:rsidP="00D15984">
            <w:pPr>
              <w:pStyle w:val="TableBody"/>
            </w:pPr>
            <w:r>
              <w:t>Delete a Commercial Cashpoint Group</w:t>
            </w:r>
          </w:p>
        </w:tc>
      </w:tr>
      <w:tr w:rsidR="00232EDA" w14:paraId="7034969A" w14:textId="77777777" w:rsidTr="00DC390C">
        <w:tc>
          <w:tcPr>
            <w:tcW w:w="1940" w:type="dxa"/>
            <w:tcBorders>
              <w:top w:val="single" w:sz="4" w:space="0" w:color="auto"/>
              <w:left w:val="single" w:sz="4" w:space="0" w:color="000000"/>
              <w:bottom w:val="single" w:sz="4" w:space="0" w:color="auto"/>
            </w:tcBorders>
          </w:tcPr>
          <w:p w14:paraId="4F68BEE6" w14:textId="77777777" w:rsidR="00232EDA" w:rsidRPr="00D15984" w:rsidRDefault="00232EDA" w:rsidP="00D15984">
            <w:pPr>
              <w:pStyle w:val="TableBody"/>
              <w:rPr>
                <w:b/>
                <w:bCs/>
              </w:rPr>
            </w:pPr>
            <w:r w:rsidRPr="00D15984">
              <w:rPr>
                <w:b/>
                <w:bCs/>
              </w:rPr>
              <w:t>7063</w:t>
            </w:r>
          </w:p>
        </w:tc>
        <w:tc>
          <w:tcPr>
            <w:tcW w:w="6195" w:type="dxa"/>
            <w:tcBorders>
              <w:top w:val="single" w:sz="4" w:space="0" w:color="auto"/>
              <w:left w:val="single" w:sz="4" w:space="0" w:color="000000"/>
              <w:bottom w:val="single" w:sz="4" w:space="0" w:color="auto"/>
              <w:right w:val="single" w:sz="4" w:space="0" w:color="000000"/>
            </w:tcBorders>
          </w:tcPr>
          <w:p w14:paraId="00705334" w14:textId="77777777" w:rsidR="00232EDA" w:rsidRDefault="00232EDA" w:rsidP="00D15984">
            <w:pPr>
              <w:pStyle w:val="TableBody"/>
            </w:pPr>
            <w:r>
              <w:t>Update Commercial Parameters</w:t>
            </w:r>
          </w:p>
        </w:tc>
      </w:tr>
      <w:tr w:rsidR="00232EDA" w14:paraId="54E3BA72" w14:textId="77777777" w:rsidTr="00DC390C">
        <w:tc>
          <w:tcPr>
            <w:tcW w:w="1940" w:type="dxa"/>
            <w:tcBorders>
              <w:top w:val="single" w:sz="4" w:space="0" w:color="auto"/>
              <w:left w:val="single" w:sz="4" w:space="0" w:color="000000"/>
              <w:bottom w:val="single" w:sz="4" w:space="0" w:color="auto"/>
            </w:tcBorders>
          </w:tcPr>
          <w:p w14:paraId="2C82924D" w14:textId="77777777" w:rsidR="00232EDA" w:rsidRPr="00D15984" w:rsidRDefault="00232EDA" w:rsidP="00D15984">
            <w:pPr>
              <w:pStyle w:val="TableBody"/>
              <w:rPr>
                <w:b/>
                <w:bCs/>
              </w:rPr>
            </w:pPr>
            <w:r w:rsidRPr="00D15984">
              <w:rPr>
                <w:b/>
                <w:bCs/>
              </w:rPr>
              <w:t>7064</w:t>
            </w:r>
          </w:p>
        </w:tc>
        <w:tc>
          <w:tcPr>
            <w:tcW w:w="6195" w:type="dxa"/>
            <w:tcBorders>
              <w:top w:val="single" w:sz="4" w:space="0" w:color="auto"/>
              <w:left w:val="single" w:sz="4" w:space="0" w:color="000000"/>
              <w:bottom w:val="single" w:sz="4" w:space="0" w:color="auto"/>
              <w:right w:val="single" w:sz="4" w:space="0" w:color="000000"/>
            </w:tcBorders>
          </w:tcPr>
          <w:p w14:paraId="283358D5" w14:textId="77777777" w:rsidR="00232EDA" w:rsidRDefault="00232EDA" w:rsidP="00D15984">
            <w:pPr>
              <w:pStyle w:val="TableBody"/>
            </w:pPr>
            <w:r>
              <w:t>(Not Used)</w:t>
            </w:r>
          </w:p>
        </w:tc>
      </w:tr>
      <w:tr w:rsidR="00232EDA" w14:paraId="05941632" w14:textId="77777777" w:rsidTr="00DC390C">
        <w:tc>
          <w:tcPr>
            <w:tcW w:w="1940" w:type="dxa"/>
            <w:tcBorders>
              <w:top w:val="single" w:sz="4" w:space="0" w:color="auto"/>
              <w:left w:val="single" w:sz="4" w:space="0" w:color="000000"/>
              <w:bottom w:val="single" w:sz="4" w:space="0" w:color="auto"/>
            </w:tcBorders>
          </w:tcPr>
          <w:p w14:paraId="3F7483CD" w14:textId="77777777" w:rsidR="00232EDA" w:rsidRPr="00D15984" w:rsidRDefault="00232EDA" w:rsidP="00D15984">
            <w:pPr>
              <w:pStyle w:val="TableBody"/>
              <w:rPr>
                <w:b/>
                <w:bCs/>
              </w:rPr>
            </w:pPr>
            <w:r w:rsidRPr="00D15984">
              <w:rPr>
                <w:b/>
                <w:bCs/>
              </w:rPr>
              <w:t>7065</w:t>
            </w:r>
          </w:p>
        </w:tc>
        <w:tc>
          <w:tcPr>
            <w:tcW w:w="6195" w:type="dxa"/>
            <w:tcBorders>
              <w:top w:val="single" w:sz="4" w:space="0" w:color="auto"/>
              <w:left w:val="single" w:sz="4" w:space="0" w:color="000000"/>
              <w:bottom w:val="single" w:sz="4" w:space="0" w:color="auto"/>
              <w:right w:val="single" w:sz="4" w:space="0" w:color="000000"/>
            </w:tcBorders>
          </w:tcPr>
          <w:p w14:paraId="73F127E3" w14:textId="77777777" w:rsidR="00232EDA" w:rsidRDefault="00232EDA" w:rsidP="00D15984">
            <w:pPr>
              <w:pStyle w:val="TableBody"/>
            </w:pPr>
            <w:r>
              <w:t>(Not Used)</w:t>
            </w:r>
          </w:p>
        </w:tc>
      </w:tr>
      <w:tr w:rsidR="00232EDA" w14:paraId="122CA6E5" w14:textId="77777777" w:rsidTr="00DC390C">
        <w:tc>
          <w:tcPr>
            <w:tcW w:w="1940" w:type="dxa"/>
            <w:tcBorders>
              <w:top w:val="single" w:sz="4" w:space="0" w:color="auto"/>
              <w:left w:val="single" w:sz="4" w:space="0" w:color="000000"/>
              <w:bottom w:val="single" w:sz="4" w:space="0" w:color="auto"/>
            </w:tcBorders>
          </w:tcPr>
          <w:p w14:paraId="1D2430D7" w14:textId="77777777" w:rsidR="00232EDA" w:rsidRPr="00D15984" w:rsidRDefault="00232EDA" w:rsidP="00D15984">
            <w:pPr>
              <w:pStyle w:val="TableBody"/>
              <w:rPr>
                <w:b/>
                <w:bCs/>
              </w:rPr>
            </w:pPr>
            <w:r w:rsidRPr="00D15984">
              <w:rPr>
                <w:b/>
                <w:bCs/>
              </w:rPr>
              <w:t>7066</w:t>
            </w:r>
          </w:p>
        </w:tc>
        <w:tc>
          <w:tcPr>
            <w:tcW w:w="6195" w:type="dxa"/>
            <w:tcBorders>
              <w:top w:val="single" w:sz="4" w:space="0" w:color="auto"/>
              <w:left w:val="single" w:sz="4" w:space="0" w:color="000000"/>
              <w:bottom w:val="single" w:sz="4" w:space="0" w:color="auto"/>
              <w:right w:val="single" w:sz="4" w:space="0" w:color="000000"/>
            </w:tcBorders>
          </w:tcPr>
          <w:p w14:paraId="1072762F" w14:textId="77777777" w:rsidR="00232EDA" w:rsidRDefault="00232EDA" w:rsidP="00D15984">
            <w:pPr>
              <w:pStyle w:val="TableBody"/>
            </w:pPr>
            <w:r>
              <w:t>(Not Used)</w:t>
            </w:r>
          </w:p>
        </w:tc>
      </w:tr>
      <w:tr w:rsidR="00232EDA" w14:paraId="76B4AE55" w14:textId="77777777" w:rsidTr="00DC390C">
        <w:tc>
          <w:tcPr>
            <w:tcW w:w="1940" w:type="dxa"/>
            <w:tcBorders>
              <w:top w:val="single" w:sz="4" w:space="0" w:color="auto"/>
              <w:left w:val="single" w:sz="4" w:space="0" w:color="000000"/>
              <w:bottom w:val="single" w:sz="4" w:space="0" w:color="auto"/>
            </w:tcBorders>
          </w:tcPr>
          <w:p w14:paraId="560B4D0C" w14:textId="77777777" w:rsidR="00232EDA" w:rsidRPr="00D15984" w:rsidRDefault="00232EDA" w:rsidP="00D15984">
            <w:pPr>
              <w:pStyle w:val="TableBody"/>
              <w:rPr>
                <w:b/>
                <w:bCs/>
              </w:rPr>
            </w:pPr>
            <w:r w:rsidRPr="00D15984">
              <w:rPr>
                <w:b/>
                <w:bCs/>
              </w:rPr>
              <w:t>7067</w:t>
            </w:r>
          </w:p>
        </w:tc>
        <w:tc>
          <w:tcPr>
            <w:tcW w:w="6195" w:type="dxa"/>
            <w:tcBorders>
              <w:top w:val="single" w:sz="4" w:space="0" w:color="auto"/>
              <w:left w:val="single" w:sz="4" w:space="0" w:color="000000"/>
              <w:bottom w:val="single" w:sz="4" w:space="0" w:color="auto"/>
              <w:right w:val="single" w:sz="4" w:space="0" w:color="000000"/>
            </w:tcBorders>
          </w:tcPr>
          <w:p w14:paraId="0A97A57F" w14:textId="77777777" w:rsidR="00232EDA" w:rsidRDefault="00232EDA" w:rsidP="00D15984">
            <w:pPr>
              <w:pStyle w:val="TableBody"/>
            </w:pPr>
            <w:r>
              <w:t>(Not Used)</w:t>
            </w:r>
          </w:p>
        </w:tc>
      </w:tr>
      <w:tr w:rsidR="00232EDA" w14:paraId="3BD45734" w14:textId="77777777" w:rsidTr="00DC390C">
        <w:tc>
          <w:tcPr>
            <w:tcW w:w="1940" w:type="dxa"/>
            <w:tcBorders>
              <w:top w:val="single" w:sz="4" w:space="0" w:color="auto"/>
              <w:left w:val="single" w:sz="4" w:space="0" w:color="000000"/>
              <w:bottom w:val="single" w:sz="4" w:space="0" w:color="auto"/>
            </w:tcBorders>
          </w:tcPr>
          <w:p w14:paraId="0C90F1BC" w14:textId="77777777" w:rsidR="00232EDA" w:rsidRPr="00D15984" w:rsidRDefault="00232EDA" w:rsidP="00D15984">
            <w:pPr>
              <w:pStyle w:val="TableBody"/>
              <w:rPr>
                <w:b/>
                <w:bCs/>
              </w:rPr>
            </w:pPr>
            <w:r w:rsidRPr="00D15984">
              <w:rPr>
                <w:b/>
                <w:bCs/>
              </w:rPr>
              <w:t>7068</w:t>
            </w:r>
          </w:p>
        </w:tc>
        <w:tc>
          <w:tcPr>
            <w:tcW w:w="6195" w:type="dxa"/>
            <w:tcBorders>
              <w:top w:val="single" w:sz="4" w:space="0" w:color="auto"/>
              <w:left w:val="single" w:sz="4" w:space="0" w:color="000000"/>
              <w:bottom w:val="single" w:sz="4" w:space="0" w:color="auto"/>
              <w:right w:val="single" w:sz="4" w:space="0" w:color="000000"/>
            </w:tcBorders>
          </w:tcPr>
          <w:p w14:paraId="2F9680B4" w14:textId="77777777" w:rsidR="00232EDA" w:rsidRDefault="00232EDA" w:rsidP="00D15984">
            <w:pPr>
              <w:pStyle w:val="TableBody"/>
            </w:pPr>
            <w:r>
              <w:t>(Not Used)</w:t>
            </w:r>
          </w:p>
        </w:tc>
      </w:tr>
      <w:tr w:rsidR="00232EDA" w14:paraId="6EC68E7F" w14:textId="77777777" w:rsidTr="00DC390C">
        <w:tc>
          <w:tcPr>
            <w:tcW w:w="1940" w:type="dxa"/>
            <w:tcBorders>
              <w:top w:val="single" w:sz="4" w:space="0" w:color="auto"/>
              <w:left w:val="single" w:sz="4" w:space="0" w:color="000000"/>
              <w:bottom w:val="single" w:sz="4" w:space="0" w:color="auto"/>
            </w:tcBorders>
          </w:tcPr>
          <w:p w14:paraId="5C222940" w14:textId="77777777" w:rsidR="00232EDA" w:rsidRPr="00D15984" w:rsidRDefault="00232EDA" w:rsidP="00D15984">
            <w:pPr>
              <w:pStyle w:val="TableBody"/>
              <w:rPr>
                <w:b/>
                <w:bCs/>
              </w:rPr>
            </w:pPr>
            <w:r w:rsidRPr="00D15984">
              <w:rPr>
                <w:b/>
                <w:bCs/>
              </w:rPr>
              <w:t>7069</w:t>
            </w:r>
          </w:p>
        </w:tc>
        <w:tc>
          <w:tcPr>
            <w:tcW w:w="6195" w:type="dxa"/>
            <w:tcBorders>
              <w:top w:val="single" w:sz="4" w:space="0" w:color="auto"/>
              <w:left w:val="single" w:sz="4" w:space="0" w:color="000000"/>
              <w:bottom w:val="single" w:sz="4" w:space="0" w:color="auto"/>
              <w:right w:val="single" w:sz="4" w:space="0" w:color="000000"/>
            </w:tcBorders>
          </w:tcPr>
          <w:p w14:paraId="25956168" w14:textId="77777777" w:rsidR="00232EDA" w:rsidRDefault="00232EDA" w:rsidP="00D15984">
            <w:pPr>
              <w:pStyle w:val="TableBody"/>
            </w:pPr>
            <w:r w:rsidRPr="001902C9">
              <w:t>Add Interest Rate with New Effective Date</w:t>
            </w:r>
          </w:p>
        </w:tc>
      </w:tr>
      <w:tr w:rsidR="00232EDA" w14:paraId="4421E132" w14:textId="77777777" w:rsidTr="00DC390C">
        <w:tc>
          <w:tcPr>
            <w:tcW w:w="1940" w:type="dxa"/>
            <w:tcBorders>
              <w:top w:val="single" w:sz="4" w:space="0" w:color="auto"/>
              <w:left w:val="single" w:sz="4" w:space="0" w:color="000000"/>
              <w:bottom w:val="single" w:sz="4" w:space="0" w:color="auto"/>
            </w:tcBorders>
          </w:tcPr>
          <w:p w14:paraId="5255956C" w14:textId="77777777" w:rsidR="00232EDA" w:rsidRPr="00D15984" w:rsidRDefault="00232EDA" w:rsidP="00D15984">
            <w:pPr>
              <w:pStyle w:val="TableBody"/>
              <w:rPr>
                <w:b/>
                <w:bCs/>
              </w:rPr>
            </w:pPr>
            <w:r w:rsidRPr="00D15984">
              <w:rPr>
                <w:b/>
                <w:bCs/>
              </w:rPr>
              <w:t>7070</w:t>
            </w:r>
          </w:p>
        </w:tc>
        <w:tc>
          <w:tcPr>
            <w:tcW w:w="6195" w:type="dxa"/>
            <w:tcBorders>
              <w:top w:val="single" w:sz="4" w:space="0" w:color="auto"/>
              <w:left w:val="single" w:sz="4" w:space="0" w:color="000000"/>
              <w:bottom w:val="single" w:sz="4" w:space="0" w:color="auto"/>
              <w:right w:val="single" w:sz="4" w:space="0" w:color="000000"/>
            </w:tcBorders>
          </w:tcPr>
          <w:p w14:paraId="385230AB" w14:textId="77777777" w:rsidR="00232EDA" w:rsidRDefault="00232EDA" w:rsidP="00D15984">
            <w:pPr>
              <w:pStyle w:val="TableBody"/>
            </w:pPr>
            <w:r w:rsidRPr="0084293D">
              <w:t>Update Interest Rate</w:t>
            </w:r>
          </w:p>
        </w:tc>
      </w:tr>
      <w:tr w:rsidR="00232EDA" w14:paraId="058055AF" w14:textId="77777777" w:rsidTr="00DC390C">
        <w:tc>
          <w:tcPr>
            <w:tcW w:w="1940" w:type="dxa"/>
            <w:tcBorders>
              <w:top w:val="single" w:sz="4" w:space="0" w:color="auto"/>
              <w:left w:val="single" w:sz="4" w:space="0" w:color="000000"/>
              <w:bottom w:val="single" w:sz="4" w:space="0" w:color="auto"/>
            </w:tcBorders>
          </w:tcPr>
          <w:p w14:paraId="62C9032B" w14:textId="77777777" w:rsidR="00232EDA" w:rsidRPr="00D15984" w:rsidRDefault="00232EDA" w:rsidP="00D15984">
            <w:pPr>
              <w:pStyle w:val="TableBody"/>
              <w:rPr>
                <w:b/>
                <w:bCs/>
              </w:rPr>
            </w:pPr>
            <w:r w:rsidRPr="00D15984">
              <w:rPr>
                <w:b/>
                <w:bCs/>
              </w:rPr>
              <w:t>7071</w:t>
            </w:r>
          </w:p>
        </w:tc>
        <w:tc>
          <w:tcPr>
            <w:tcW w:w="6195" w:type="dxa"/>
            <w:tcBorders>
              <w:top w:val="single" w:sz="4" w:space="0" w:color="auto"/>
              <w:left w:val="single" w:sz="4" w:space="0" w:color="000000"/>
              <w:bottom w:val="single" w:sz="4" w:space="0" w:color="auto"/>
              <w:right w:val="single" w:sz="4" w:space="0" w:color="000000"/>
            </w:tcBorders>
          </w:tcPr>
          <w:p w14:paraId="548B77D0" w14:textId="77777777" w:rsidR="00232EDA" w:rsidRDefault="00232EDA" w:rsidP="00D15984">
            <w:pPr>
              <w:pStyle w:val="TableBody"/>
            </w:pPr>
            <w:r w:rsidRPr="001902C9">
              <w:t>Delete Interest Rate for Specific Effective Date</w:t>
            </w:r>
          </w:p>
        </w:tc>
      </w:tr>
      <w:tr w:rsidR="00232EDA" w14:paraId="358CEF33" w14:textId="77777777" w:rsidTr="00DC390C">
        <w:tc>
          <w:tcPr>
            <w:tcW w:w="1940" w:type="dxa"/>
            <w:tcBorders>
              <w:top w:val="single" w:sz="4" w:space="0" w:color="auto"/>
              <w:left w:val="single" w:sz="4" w:space="0" w:color="000000"/>
              <w:bottom w:val="single" w:sz="4" w:space="0" w:color="auto"/>
            </w:tcBorders>
          </w:tcPr>
          <w:p w14:paraId="2763DC5D" w14:textId="77777777" w:rsidR="00232EDA" w:rsidRPr="00D15984" w:rsidRDefault="00232EDA" w:rsidP="00D15984">
            <w:pPr>
              <w:pStyle w:val="TableBody"/>
              <w:rPr>
                <w:b/>
                <w:bCs/>
              </w:rPr>
            </w:pPr>
            <w:r w:rsidRPr="00D15984">
              <w:rPr>
                <w:b/>
                <w:bCs/>
              </w:rPr>
              <w:t>7072</w:t>
            </w:r>
          </w:p>
        </w:tc>
        <w:tc>
          <w:tcPr>
            <w:tcW w:w="6195" w:type="dxa"/>
            <w:tcBorders>
              <w:top w:val="single" w:sz="4" w:space="0" w:color="auto"/>
              <w:left w:val="single" w:sz="4" w:space="0" w:color="000000"/>
              <w:bottom w:val="single" w:sz="4" w:space="0" w:color="auto"/>
              <w:right w:val="single" w:sz="4" w:space="0" w:color="000000"/>
            </w:tcBorders>
          </w:tcPr>
          <w:p w14:paraId="3D09A1B2" w14:textId="77777777" w:rsidR="00232EDA" w:rsidRDefault="00232EDA" w:rsidP="00D15984">
            <w:pPr>
              <w:pStyle w:val="TableBody"/>
            </w:pPr>
            <w:r w:rsidRPr="0084293D">
              <w:t>Update Model Interest Rate</w:t>
            </w:r>
          </w:p>
        </w:tc>
      </w:tr>
      <w:tr w:rsidR="00232EDA" w14:paraId="7E352E51" w14:textId="77777777" w:rsidTr="00DC390C">
        <w:tc>
          <w:tcPr>
            <w:tcW w:w="1940" w:type="dxa"/>
            <w:tcBorders>
              <w:top w:val="single" w:sz="4" w:space="0" w:color="auto"/>
              <w:left w:val="single" w:sz="4" w:space="0" w:color="000000"/>
              <w:bottom w:val="single" w:sz="4" w:space="0" w:color="auto"/>
            </w:tcBorders>
          </w:tcPr>
          <w:p w14:paraId="7AC14094" w14:textId="77777777" w:rsidR="00232EDA" w:rsidRPr="00D15984" w:rsidRDefault="00232EDA" w:rsidP="00D15984">
            <w:pPr>
              <w:pStyle w:val="TableBody"/>
              <w:rPr>
                <w:b/>
                <w:bCs/>
              </w:rPr>
            </w:pPr>
            <w:r w:rsidRPr="00D15984">
              <w:rPr>
                <w:b/>
                <w:bCs/>
              </w:rPr>
              <w:t>7073</w:t>
            </w:r>
          </w:p>
        </w:tc>
        <w:tc>
          <w:tcPr>
            <w:tcW w:w="6195" w:type="dxa"/>
            <w:tcBorders>
              <w:top w:val="single" w:sz="4" w:space="0" w:color="auto"/>
              <w:left w:val="single" w:sz="4" w:space="0" w:color="000000"/>
              <w:bottom w:val="single" w:sz="4" w:space="0" w:color="auto"/>
              <w:right w:val="single" w:sz="4" w:space="0" w:color="000000"/>
            </w:tcBorders>
          </w:tcPr>
          <w:p w14:paraId="62D771CA" w14:textId="77777777" w:rsidR="00232EDA" w:rsidRDefault="00232EDA" w:rsidP="00D15984">
            <w:pPr>
              <w:pStyle w:val="TableBody"/>
            </w:pPr>
            <w:r w:rsidRPr="0084293D">
              <w:t>Add Model Interest Rate with New Effective Date</w:t>
            </w:r>
          </w:p>
        </w:tc>
      </w:tr>
      <w:tr w:rsidR="00232EDA" w14:paraId="531D2622" w14:textId="77777777" w:rsidTr="00DC390C">
        <w:tc>
          <w:tcPr>
            <w:tcW w:w="1940" w:type="dxa"/>
            <w:tcBorders>
              <w:top w:val="single" w:sz="4" w:space="0" w:color="auto"/>
              <w:left w:val="single" w:sz="4" w:space="0" w:color="000000"/>
              <w:bottom w:val="single" w:sz="4" w:space="0" w:color="auto"/>
            </w:tcBorders>
          </w:tcPr>
          <w:p w14:paraId="593ED4C2" w14:textId="77777777" w:rsidR="00232EDA" w:rsidRPr="00D15984" w:rsidRDefault="00232EDA" w:rsidP="00D15984">
            <w:pPr>
              <w:pStyle w:val="TableBody"/>
              <w:rPr>
                <w:b/>
                <w:bCs/>
              </w:rPr>
            </w:pPr>
            <w:r w:rsidRPr="00D15984">
              <w:rPr>
                <w:b/>
                <w:bCs/>
              </w:rPr>
              <w:lastRenderedPageBreak/>
              <w:t>7074</w:t>
            </w:r>
          </w:p>
        </w:tc>
        <w:tc>
          <w:tcPr>
            <w:tcW w:w="6195" w:type="dxa"/>
            <w:tcBorders>
              <w:top w:val="single" w:sz="4" w:space="0" w:color="auto"/>
              <w:left w:val="single" w:sz="4" w:space="0" w:color="000000"/>
              <w:bottom w:val="single" w:sz="4" w:space="0" w:color="auto"/>
              <w:right w:val="single" w:sz="4" w:space="0" w:color="000000"/>
            </w:tcBorders>
          </w:tcPr>
          <w:p w14:paraId="5A74EFB7" w14:textId="77777777" w:rsidR="00232EDA" w:rsidRDefault="00232EDA" w:rsidP="00D15984">
            <w:pPr>
              <w:pStyle w:val="TableBody"/>
            </w:pPr>
            <w:r w:rsidRPr="0084293D">
              <w:t>Delete Model Interest Rate for Specific Effective Date</w:t>
            </w:r>
          </w:p>
        </w:tc>
      </w:tr>
      <w:tr w:rsidR="00232EDA" w14:paraId="1C165CE1" w14:textId="77777777" w:rsidTr="00DC390C">
        <w:tc>
          <w:tcPr>
            <w:tcW w:w="1940" w:type="dxa"/>
            <w:tcBorders>
              <w:top w:val="single" w:sz="4" w:space="0" w:color="auto"/>
              <w:left w:val="single" w:sz="4" w:space="0" w:color="000000"/>
              <w:bottom w:val="single" w:sz="4" w:space="0" w:color="auto"/>
            </w:tcBorders>
          </w:tcPr>
          <w:p w14:paraId="204CBA59" w14:textId="77777777" w:rsidR="00232EDA" w:rsidRPr="00D15984" w:rsidRDefault="00232EDA" w:rsidP="00D15984">
            <w:pPr>
              <w:pStyle w:val="TableBody"/>
              <w:rPr>
                <w:b/>
                <w:bCs/>
              </w:rPr>
            </w:pPr>
            <w:r w:rsidRPr="00D15984">
              <w:rPr>
                <w:b/>
                <w:bCs/>
              </w:rPr>
              <w:t>7075</w:t>
            </w:r>
          </w:p>
        </w:tc>
        <w:tc>
          <w:tcPr>
            <w:tcW w:w="6195" w:type="dxa"/>
            <w:tcBorders>
              <w:top w:val="single" w:sz="4" w:space="0" w:color="auto"/>
              <w:left w:val="single" w:sz="4" w:space="0" w:color="000000"/>
              <w:bottom w:val="single" w:sz="4" w:space="0" w:color="auto"/>
              <w:right w:val="single" w:sz="4" w:space="0" w:color="000000"/>
            </w:tcBorders>
          </w:tcPr>
          <w:p w14:paraId="3A95B390" w14:textId="77777777" w:rsidR="00232EDA" w:rsidRDefault="00232EDA" w:rsidP="00D15984">
            <w:pPr>
              <w:pStyle w:val="TableBody"/>
            </w:pPr>
            <w:r w:rsidRPr="001902C9">
              <w:t>Delete Cashpoint Cluster Definition</w:t>
            </w:r>
          </w:p>
        </w:tc>
      </w:tr>
      <w:tr w:rsidR="00232EDA" w14:paraId="24B37BAB" w14:textId="77777777" w:rsidTr="00DC390C">
        <w:tc>
          <w:tcPr>
            <w:tcW w:w="1940" w:type="dxa"/>
            <w:tcBorders>
              <w:top w:val="single" w:sz="4" w:space="0" w:color="auto"/>
              <w:left w:val="single" w:sz="4" w:space="0" w:color="000000"/>
              <w:bottom w:val="single" w:sz="4" w:space="0" w:color="auto"/>
            </w:tcBorders>
          </w:tcPr>
          <w:p w14:paraId="20F5D4BE" w14:textId="77777777" w:rsidR="00232EDA" w:rsidRPr="00D15984" w:rsidRDefault="00232EDA" w:rsidP="00D15984">
            <w:pPr>
              <w:pStyle w:val="TableBody"/>
              <w:rPr>
                <w:b/>
                <w:bCs/>
              </w:rPr>
            </w:pPr>
            <w:r w:rsidRPr="00D15984">
              <w:rPr>
                <w:b/>
                <w:bCs/>
              </w:rPr>
              <w:t>7076</w:t>
            </w:r>
          </w:p>
        </w:tc>
        <w:tc>
          <w:tcPr>
            <w:tcW w:w="6195" w:type="dxa"/>
            <w:tcBorders>
              <w:top w:val="single" w:sz="4" w:space="0" w:color="auto"/>
              <w:left w:val="single" w:sz="4" w:space="0" w:color="000000"/>
              <w:bottom w:val="single" w:sz="4" w:space="0" w:color="auto"/>
              <w:right w:val="single" w:sz="4" w:space="0" w:color="000000"/>
            </w:tcBorders>
          </w:tcPr>
          <w:p w14:paraId="11EF4EEC" w14:textId="77777777" w:rsidR="00232EDA" w:rsidRDefault="00232EDA" w:rsidP="00D15984">
            <w:pPr>
              <w:pStyle w:val="TableBody"/>
            </w:pPr>
            <w:r w:rsidRPr="001902C9">
              <w:t>Create Cashpoint Cluster Definition</w:t>
            </w:r>
          </w:p>
        </w:tc>
      </w:tr>
      <w:tr w:rsidR="00232EDA" w14:paraId="5433F702" w14:textId="77777777" w:rsidTr="00DC390C">
        <w:tc>
          <w:tcPr>
            <w:tcW w:w="1940" w:type="dxa"/>
            <w:tcBorders>
              <w:top w:val="single" w:sz="4" w:space="0" w:color="auto"/>
              <w:left w:val="single" w:sz="4" w:space="0" w:color="000000"/>
              <w:bottom w:val="single" w:sz="4" w:space="0" w:color="auto"/>
            </w:tcBorders>
          </w:tcPr>
          <w:p w14:paraId="149C10FC" w14:textId="77777777" w:rsidR="00232EDA" w:rsidRPr="00D15984" w:rsidRDefault="00232EDA" w:rsidP="00D15984">
            <w:pPr>
              <w:pStyle w:val="TableBody"/>
              <w:rPr>
                <w:b/>
                <w:bCs/>
              </w:rPr>
            </w:pPr>
            <w:r w:rsidRPr="00D15984">
              <w:rPr>
                <w:b/>
                <w:bCs/>
              </w:rPr>
              <w:t>7077</w:t>
            </w:r>
          </w:p>
        </w:tc>
        <w:tc>
          <w:tcPr>
            <w:tcW w:w="6195" w:type="dxa"/>
            <w:tcBorders>
              <w:top w:val="single" w:sz="4" w:space="0" w:color="auto"/>
              <w:left w:val="single" w:sz="4" w:space="0" w:color="000000"/>
              <w:bottom w:val="single" w:sz="4" w:space="0" w:color="auto"/>
              <w:right w:val="single" w:sz="4" w:space="0" w:color="000000"/>
            </w:tcBorders>
          </w:tcPr>
          <w:p w14:paraId="4244606C" w14:textId="77777777" w:rsidR="00232EDA" w:rsidRPr="001902C9" w:rsidRDefault="00232EDA" w:rsidP="00D15984">
            <w:pPr>
              <w:pStyle w:val="TableBody"/>
            </w:pPr>
            <w:r>
              <w:t>(Not Used)</w:t>
            </w:r>
          </w:p>
        </w:tc>
      </w:tr>
      <w:tr w:rsidR="00232EDA" w14:paraId="6D62E6AF" w14:textId="77777777" w:rsidTr="00DC390C">
        <w:tc>
          <w:tcPr>
            <w:tcW w:w="1940" w:type="dxa"/>
            <w:tcBorders>
              <w:top w:val="single" w:sz="4" w:space="0" w:color="auto"/>
              <w:left w:val="single" w:sz="4" w:space="0" w:color="000000"/>
              <w:bottom w:val="single" w:sz="4" w:space="0" w:color="auto"/>
            </w:tcBorders>
          </w:tcPr>
          <w:p w14:paraId="6897F784" w14:textId="77777777" w:rsidR="00232EDA" w:rsidRPr="00D15984" w:rsidRDefault="00232EDA" w:rsidP="00D15984">
            <w:pPr>
              <w:pStyle w:val="TableBody"/>
              <w:rPr>
                <w:b/>
                <w:bCs/>
              </w:rPr>
            </w:pPr>
            <w:r w:rsidRPr="00D15984">
              <w:rPr>
                <w:b/>
                <w:bCs/>
              </w:rPr>
              <w:t>7078</w:t>
            </w:r>
          </w:p>
        </w:tc>
        <w:tc>
          <w:tcPr>
            <w:tcW w:w="6195" w:type="dxa"/>
            <w:tcBorders>
              <w:top w:val="single" w:sz="4" w:space="0" w:color="auto"/>
              <w:left w:val="single" w:sz="4" w:space="0" w:color="000000"/>
              <w:bottom w:val="single" w:sz="4" w:space="0" w:color="auto"/>
              <w:right w:val="single" w:sz="4" w:space="0" w:color="000000"/>
            </w:tcBorders>
          </w:tcPr>
          <w:p w14:paraId="28FF8375" w14:textId="77777777" w:rsidR="00232EDA" w:rsidRPr="001902C9" w:rsidRDefault="00232EDA" w:rsidP="00D15984">
            <w:pPr>
              <w:pStyle w:val="TableBody"/>
            </w:pPr>
            <w:r>
              <w:t>(Not Used)</w:t>
            </w:r>
          </w:p>
        </w:tc>
      </w:tr>
      <w:tr w:rsidR="00232EDA" w14:paraId="3A39B7B4" w14:textId="77777777" w:rsidTr="00DC390C">
        <w:tc>
          <w:tcPr>
            <w:tcW w:w="1940" w:type="dxa"/>
            <w:tcBorders>
              <w:top w:val="single" w:sz="4" w:space="0" w:color="auto"/>
              <w:left w:val="single" w:sz="4" w:space="0" w:color="000000"/>
              <w:bottom w:val="single" w:sz="4" w:space="0" w:color="auto"/>
            </w:tcBorders>
          </w:tcPr>
          <w:p w14:paraId="0638B6D9" w14:textId="77777777" w:rsidR="00232EDA" w:rsidRPr="00D15984" w:rsidRDefault="00232EDA" w:rsidP="00D15984">
            <w:pPr>
              <w:pStyle w:val="TableBody"/>
              <w:rPr>
                <w:b/>
                <w:bCs/>
              </w:rPr>
            </w:pPr>
            <w:r w:rsidRPr="00D15984">
              <w:rPr>
                <w:b/>
                <w:bCs/>
              </w:rPr>
              <w:t>7079</w:t>
            </w:r>
          </w:p>
        </w:tc>
        <w:tc>
          <w:tcPr>
            <w:tcW w:w="6195" w:type="dxa"/>
            <w:tcBorders>
              <w:top w:val="single" w:sz="4" w:space="0" w:color="auto"/>
              <w:left w:val="single" w:sz="4" w:space="0" w:color="000000"/>
              <w:bottom w:val="single" w:sz="4" w:space="0" w:color="auto"/>
              <w:right w:val="single" w:sz="4" w:space="0" w:color="000000"/>
            </w:tcBorders>
          </w:tcPr>
          <w:p w14:paraId="48CB4C44" w14:textId="77777777" w:rsidR="00232EDA" w:rsidRDefault="00232EDA" w:rsidP="00D15984">
            <w:pPr>
              <w:pStyle w:val="TableBody"/>
            </w:pPr>
            <w:r w:rsidRPr="001902C9">
              <w:t>Update Cashpoint Cluster Definition</w:t>
            </w:r>
          </w:p>
        </w:tc>
      </w:tr>
      <w:tr w:rsidR="00232EDA" w14:paraId="3F3ED2C0" w14:textId="77777777" w:rsidTr="00DC390C">
        <w:tc>
          <w:tcPr>
            <w:tcW w:w="1940" w:type="dxa"/>
            <w:tcBorders>
              <w:top w:val="single" w:sz="4" w:space="0" w:color="auto"/>
              <w:left w:val="single" w:sz="4" w:space="0" w:color="000000"/>
              <w:bottom w:val="single" w:sz="4" w:space="0" w:color="auto"/>
            </w:tcBorders>
          </w:tcPr>
          <w:p w14:paraId="5349368D" w14:textId="77777777" w:rsidR="00232EDA" w:rsidRPr="00D15984" w:rsidRDefault="00232EDA" w:rsidP="00D15984">
            <w:pPr>
              <w:pStyle w:val="TableBody"/>
              <w:rPr>
                <w:b/>
                <w:bCs/>
              </w:rPr>
            </w:pPr>
            <w:r w:rsidRPr="00D15984">
              <w:rPr>
                <w:b/>
                <w:bCs/>
              </w:rPr>
              <w:t>7080</w:t>
            </w:r>
          </w:p>
        </w:tc>
        <w:tc>
          <w:tcPr>
            <w:tcW w:w="6195" w:type="dxa"/>
            <w:tcBorders>
              <w:top w:val="single" w:sz="4" w:space="0" w:color="auto"/>
              <w:left w:val="single" w:sz="4" w:space="0" w:color="000000"/>
              <w:bottom w:val="single" w:sz="4" w:space="0" w:color="auto"/>
              <w:right w:val="single" w:sz="4" w:space="0" w:color="000000"/>
            </w:tcBorders>
          </w:tcPr>
          <w:p w14:paraId="3ABEA7F9" w14:textId="77777777" w:rsidR="00232EDA" w:rsidRDefault="00232EDA" w:rsidP="00D15984">
            <w:pPr>
              <w:pStyle w:val="TableBody"/>
            </w:pPr>
            <w:r>
              <w:t>(Not Used)</w:t>
            </w:r>
          </w:p>
        </w:tc>
      </w:tr>
      <w:tr w:rsidR="00232EDA" w14:paraId="168C1F31" w14:textId="77777777" w:rsidTr="00DC390C">
        <w:tc>
          <w:tcPr>
            <w:tcW w:w="1940" w:type="dxa"/>
            <w:tcBorders>
              <w:top w:val="single" w:sz="4" w:space="0" w:color="auto"/>
              <w:left w:val="single" w:sz="4" w:space="0" w:color="000000"/>
              <w:bottom w:val="single" w:sz="4" w:space="0" w:color="auto"/>
            </w:tcBorders>
          </w:tcPr>
          <w:p w14:paraId="6827DAAD" w14:textId="77777777" w:rsidR="00232EDA" w:rsidRPr="00D15984" w:rsidRDefault="00232EDA" w:rsidP="00D15984">
            <w:pPr>
              <w:pStyle w:val="TableBody"/>
              <w:rPr>
                <w:b/>
                <w:bCs/>
              </w:rPr>
            </w:pPr>
            <w:r w:rsidRPr="00D15984">
              <w:rPr>
                <w:b/>
                <w:bCs/>
              </w:rPr>
              <w:t>7081</w:t>
            </w:r>
          </w:p>
        </w:tc>
        <w:tc>
          <w:tcPr>
            <w:tcW w:w="6195" w:type="dxa"/>
            <w:tcBorders>
              <w:top w:val="single" w:sz="4" w:space="0" w:color="auto"/>
              <w:left w:val="single" w:sz="4" w:space="0" w:color="000000"/>
              <w:bottom w:val="single" w:sz="4" w:space="0" w:color="auto"/>
              <w:right w:val="single" w:sz="4" w:space="0" w:color="000000"/>
            </w:tcBorders>
          </w:tcPr>
          <w:p w14:paraId="5BFD1143" w14:textId="77777777" w:rsidR="00232EDA" w:rsidRDefault="00232EDA" w:rsidP="00D15984">
            <w:pPr>
              <w:pStyle w:val="TableBody"/>
            </w:pPr>
            <w:r>
              <w:t>(Not Used)</w:t>
            </w:r>
          </w:p>
        </w:tc>
      </w:tr>
      <w:tr w:rsidR="00232EDA" w14:paraId="6DFE176A" w14:textId="77777777" w:rsidTr="00DC390C">
        <w:tc>
          <w:tcPr>
            <w:tcW w:w="1940" w:type="dxa"/>
            <w:tcBorders>
              <w:top w:val="single" w:sz="4" w:space="0" w:color="auto"/>
              <w:left w:val="single" w:sz="4" w:space="0" w:color="000000"/>
              <w:bottom w:val="single" w:sz="4" w:space="0" w:color="auto"/>
            </w:tcBorders>
          </w:tcPr>
          <w:p w14:paraId="18956B34" w14:textId="77777777" w:rsidR="00232EDA" w:rsidRPr="00D15984" w:rsidRDefault="00232EDA" w:rsidP="00D15984">
            <w:pPr>
              <w:pStyle w:val="TableBody"/>
              <w:rPr>
                <w:b/>
                <w:bCs/>
              </w:rPr>
            </w:pPr>
            <w:r w:rsidRPr="00D15984">
              <w:rPr>
                <w:b/>
                <w:bCs/>
              </w:rPr>
              <w:t>7082</w:t>
            </w:r>
          </w:p>
        </w:tc>
        <w:tc>
          <w:tcPr>
            <w:tcW w:w="6195" w:type="dxa"/>
            <w:tcBorders>
              <w:top w:val="single" w:sz="4" w:space="0" w:color="auto"/>
              <w:left w:val="single" w:sz="4" w:space="0" w:color="000000"/>
              <w:bottom w:val="single" w:sz="4" w:space="0" w:color="auto"/>
              <w:right w:val="single" w:sz="4" w:space="0" w:color="000000"/>
            </w:tcBorders>
          </w:tcPr>
          <w:p w14:paraId="373E598C" w14:textId="77777777" w:rsidR="00232EDA" w:rsidRDefault="00232EDA" w:rsidP="00D15984">
            <w:pPr>
              <w:pStyle w:val="TableBody"/>
            </w:pPr>
            <w:r w:rsidRPr="001902C9">
              <w:t>Mass Adjust Advanced Device ATM Forecast for Specific Dates</w:t>
            </w:r>
          </w:p>
        </w:tc>
      </w:tr>
      <w:tr w:rsidR="00232EDA" w14:paraId="2A8A325D" w14:textId="77777777" w:rsidTr="00DC390C">
        <w:tc>
          <w:tcPr>
            <w:tcW w:w="1940" w:type="dxa"/>
            <w:tcBorders>
              <w:top w:val="single" w:sz="4" w:space="0" w:color="auto"/>
              <w:left w:val="single" w:sz="4" w:space="0" w:color="000000"/>
              <w:bottom w:val="single" w:sz="4" w:space="0" w:color="auto"/>
            </w:tcBorders>
          </w:tcPr>
          <w:p w14:paraId="47D52941" w14:textId="77777777" w:rsidR="00232EDA" w:rsidRPr="00D15984" w:rsidRDefault="00232EDA" w:rsidP="00D15984">
            <w:pPr>
              <w:pStyle w:val="TableBody"/>
              <w:rPr>
                <w:b/>
                <w:bCs/>
              </w:rPr>
            </w:pPr>
            <w:r w:rsidRPr="00D15984">
              <w:rPr>
                <w:b/>
                <w:bCs/>
              </w:rPr>
              <w:t>7083</w:t>
            </w:r>
          </w:p>
        </w:tc>
        <w:tc>
          <w:tcPr>
            <w:tcW w:w="6195" w:type="dxa"/>
            <w:tcBorders>
              <w:top w:val="single" w:sz="4" w:space="0" w:color="auto"/>
              <w:left w:val="single" w:sz="4" w:space="0" w:color="000000"/>
              <w:bottom w:val="single" w:sz="4" w:space="0" w:color="auto"/>
              <w:right w:val="single" w:sz="4" w:space="0" w:color="000000"/>
            </w:tcBorders>
          </w:tcPr>
          <w:p w14:paraId="579C843E" w14:textId="77777777" w:rsidR="00232EDA" w:rsidRDefault="00232EDA" w:rsidP="00D15984">
            <w:pPr>
              <w:pStyle w:val="TableBody"/>
            </w:pPr>
            <w:r w:rsidRPr="001902C9">
              <w:t>Mass Adjust Advanced Device ATM Forecast for All Days</w:t>
            </w:r>
          </w:p>
        </w:tc>
      </w:tr>
    </w:tbl>
    <w:p w14:paraId="2812DEF5" w14:textId="77777777" w:rsidR="00232EDA" w:rsidRDefault="00232EDA" w:rsidP="00232EDA">
      <w:pPr>
        <w:pStyle w:val="BodyText"/>
        <w:rPr>
          <w:szCs w:val="16"/>
        </w:rPr>
      </w:pPr>
    </w:p>
    <w:p w14:paraId="770013C6" w14:textId="77777777" w:rsidR="00232EDA" w:rsidRDefault="00232EDA" w:rsidP="00232EDA">
      <w:pPr>
        <w:pStyle w:val="Heading2"/>
        <w:tabs>
          <w:tab w:val="left" w:pos="0"/>
        </w:tabs>
        <w:rPr>
          <w:szCs w:val="16"/>
        </w:rPr>
      </w:pPr>
      <w:bookmarkStart w:id="991" w:name="__RefHeading__254_2075784457"/>
      <w:bookmarkStart w:id="992" w:name="__RefHeading__531_73080779"/>
      <w:bookmarkStart w:id="993" w:name="__RefHeading__7392_1590952297"/>
      <w:bookmarkStart w:id="994" w:name="__RefHeading__5607_2125000322"/>
      <w:bookmarkStart w:id="995" w:name="_Toc105186210"/>
      <w:bookmarkStart w:id="996" w:name="_Toc127860460"/>
      <w:bookmarkEnd w:id="991"/>
      <w:bookmarkEnd w:id="992"/>
      <w:bookmarkEnd w:id="993"/>
      <w:bookmarkEnd w:id="994"/>
      <w:r>
        <w:rPr>
          <w:szCs w:val="16"/>
        </w:rPr>
        <w:t>Making Changes to the Styles and Logos</w:t>
      </w:r>
      <w:bookmarkEnd w:id="995"/>
      <w:bookmarkEnd w:id="996"/>
    </w:p>
    <w:p w14:paraId="59038AAA" w14:textId="77777777" w:rsidR="00232EDA" w:rsidRDefault="00232EDA" w:rsidP="00232EDA">
      <w:pPr>
        <w:pStyle w:val="BodyText"/>
        <w:rPr>
          <w:szCs w:val="16"/>
        </w:rPr>
      </w:pPr>
      <w:r>
        <w:rPr>
          <w:szCs w:val="16"/>
        </w:rPr>
        <w:t xml:space="preserve">All images are stored in the </w:t>
      </w:r>
      <w:r w:rsidRPr="00B35C59">
        <w:rPr>
          <w:b/>
          <w:bCs/>
          <w:szCs w:val="16"/>
          <w:rPrChange w:id="997" w:author="Moses, Robbie" w:date="2023-02-20T08:21:00Z">
            <w:rPr>
              <w:szCs w:val="16"/>
            </w:rPr>
          </w:rPrChange>
        </w:rPr>
        <w:t>&lt;application-path&gt;/WEB-INF/images directory</w:t>
      </w:r>
      <w:r>
        <w:rPr>
          <w:szCs w:val="16"/>
        </w:rPr>
        <w:t>.</w:t>
      </w:r>
    </w:p>
    <w:p w14:paraId="77EB7FC9" w14:textId="77777777" w:rsidR="00232EDA" w:rsidRDefault="00232EDA">
      <w:pPr>
        <w:pStyle w:val="ListNumber"/>
        <w:numPr>
          <w:ilvl w:val="0"/>
          <w:numId w:val="0"/>
        </w:numPr>
        <w:ind w:left="1077" w:hanging="357"/>
        <w:pPrChange w:id="998" w:author="Moses, Robbie" w:date="2023-02-20T08:22:00Z">
          <w:pPr>
            <w:pStyle w:val="ListNumber"/>
            <w:numPr>
              <w:numId w:val="109"/>
            </w:numPr>
          </w:pPr>
        </w:pPrChange>
      </w:pPr>
      <w:r>
        <w:t xml:space="preserve">The main OptiCash style sheet is found at </w:t>
      </w:r>
      <w:r w:rsidRPr="00B35C59">
        <w:rPr>
          <w:b/>
          <w:bCs/>
          <w:rPrChange w:id="999" w:author="Moses, Robbie" w:date="2023-02-20T08:22:00Z">
            <w:rPr/>
          </w:rPrChange>
        </w:rPr>
        <w:t>&lt;application-path&gt;/styles/main.css</w:t>
      </w:r>
    </w:p>
    <w:p w14:paraId="20922EAB" w14:textId="0D4BDE9E" w:rsidR="00232EDA" w:rsidRDefault="00232EDA" w:rsidP="00232EDA">
      <w:pPr>
        <w:pStyle w:val="BodyText"/>
        <w:rPr>
          <w:szCs w:val="16"/>
        </w:rPr>
      </w:pPr>
      <w:r>
        <w:rPr>
          <w:szCs w:val="16"/>
        </w:rPr>
        <w:t xml:space="preserve">Customized styles and logos are the client’s responsibility to maintain. Before editing, save </w:t>
      </w:r>
      <w:del w:id="1000" w:author="Moses, Robbie" w:date="2023-02-17T04:25:00Z">
        <w:r w:rsidDel="00F52143">
          <w:rPr>
            <w:szCs w:val="16"/>
          </w:rPr>
          <w:delText xml:space="preserve">off </w:delText>
        </w:r>
      </w:del>
      <w:r>
        <w:rPr>
          <w:szCs w:val="16"/>
        </w:rPr>
        <w:t xml:space="preserve">the original style sheet and image files.  In the future, with each OptiCash upgrade, the edited version will need to be saved </w:t>
      </w:r>
      <w:del w:id="1001" w:author="Moses, Robbie" w:date="2023-02-17T04:25:00Z">
        <w:r w:rsidDel="00F52143">
          <w:rPr>
            <w:szCs w:val="16"/>
          </w:rPr>
          <w:delText xml:space="preserve">off </w:delText>
        </w:r>
      </w:del>
      <w:r>
        <w:rPr>
          <w:szCs w:val="16"/>
        </w:rPr>
        <w:t xml:space="preserve">PRIOR to installing a new </w:t>
      </w:r>
      <w:r>
        <w:t xml:space="preserve">WAR </w:t>
      </w:r>
      <w:r>
        <w:rPr>
          <w:szCs w:val="16"/>
        </w:rPr>
        <w:t xml:space="preserve">file. Once the </w:t>
      </w:r>
      <w:r>
        <w:t xml:space="preserve">WAR </w:t>
      </w:r>
      <w:r>
        <w:rPr>
          <w:szCs w:val="16"/>
        </w:rPr>
        <w:t>file has been deployed, then restore the edited version.</w:t>
      </w:r>
    </w:p>
    <w:p w14:paraId="23151849" w14:textId="77777777" w:rsidR="00232EDA" w:rsidRDefault="00232EDA" w:rsidP="00232EDA">
      <w:pPr>
        <w:pStyle w:val="BodyText"/>
        <w:rPr>
          <w:szCs w:val="16"/>
        </w:rPr>
      </w:pPr>
    </w:p>
    <w:p w14:paraId="7B516AE7" w14:textId="77777777" w:rsidR="00232EDA" w:rsidRDefault="00232EDA" w:rsidP="00232EDA">
      <w:pPr>
        <w:pStyle w:val="Heading2"/>
        <w:tabs>
          <w:tab w:val="left" w:pos="0"/>
        </w:tabs>
      </w:pPr>
      <w:bookmarkStart w:id="1002" w:name="__RefHeading__256_2075784457"/>
      <w:bookmarkStart w:id="1003" w:name="__RefHeading__533_73080779"/>
      <w:bookmarkStart w:id="1004" w:name="__RefHeading__5609_2125000322"/>
      <w:bookmarkStart w:id="1005" w:name="_Toc105186211"/>
      <w:bookmarkStart w:id="1006" w:name="_Toc127860461"/>
      <w:bookmarkEnd w:id="1002"/>
      <w:bookmarkEnd w:id="1003"/>
      <w:bookmarkEnd w:id="1004"/>
      <w:r>
        <w:t>Setting Custom Order Fields</w:t>
      </w:r>
      <w:bookmarkEnd w:id="1005"/>
      <w:bookmarkEnd w:id="1006"/>
    </w:p>
    <w:p w14:paraId="7D7F1D92" w14:textId="77777777" w:rsidR="00232EDA" w:rsidRDefault="00232EDA" w:rsidP="00232EDA">
      <w:pPr>
        <w:pStyle w:val="BodyText"/>
      </w:pPr>
      <w:r>
        <w:t xml:space="preserve">OptiCash allows the addition of up to 10 customizable fields to the ordering interface. These fields are configured in OptiCash under </w:t>
      </w:r>
      <w:r w:rsidRPr="00BC52FC">
        <w:rPr>
          <w:b/>
          <w:bCs/>
          <w:rPrChange w:id="1007" w:author="Moses, Robbie" w:date="2023-02-20T08:22:00Z">
            <w:rPr/>
          </w:rPrChange>
        </w:rPr>
        <w:t>System &gt; Order Settings &gt; Custom Field</w:t>
      </w:r>
      <w:r>
        <w:t xml:space="preserve"> Definitions and will be visible throughout OptiCash and OptiNet.</w:t>
      </w:r>
    </w:p>
    <w:p w14:paraId="109E5B69" w14:textId="77777777" w:rsidR="00232EDA" w:rsidRDefault="00232EDA" w:rsidP="00232EDA">
      <w:pPr>
        <w:pStyle w:val="BodyText"/>
      </w:pPr>
      <w:r>
        <w:t xml:space="preserve">The option called </w:t>
      </w:r>
      <w:r w:rsidRPr="00BC52FC">
        <w:rPr>
          <w:b/>
          <w:bCs/>
          <w:rPrChange w:id="1008" w:author="Moses, Robbie" w:date="2023-02-20T08:22:00Z">
            <w:rPr/>
          </w:rPrChange>
        </w:rPr>
        <w:t>“SQL Query”</w:t>
      </w:r>
      <w:r>
        <w:t xml:space="preserve"> allows to add a menu to ordering screens with a dynamic list of options. If you intend to use this type of field, then the queries must be predefined during setup.</w:t>
      </w:r>
    </w:p>
    <w:p w14:paraId="262577E1" w14:textId="4F5CD5C7" w:rsidR="00232EDA" w:rsidRDefault="00232EDA" w:rsidP="0027099D">
      <w:pPr>
        <w:pStyle w:val="ListNumber"/>
        <w:numPr>
          <w:ilvl w:val="0"/>
          <w:numId w:val="110"/>
        </w:numPr>
      </w:pPr>
      <w:r>
        <w:t xml:space="preserve"> In the </w:t>
      </w:r>
      <w:r w:rsidRPr="00AA477D">
        <w:rPr>
          <w:b/>
          <w:bCs/>
          <w:rPrChange w:id="1009" w:author="Moses, Robbie" w:date="2023-02-20T08:23:00Z">
            <w:rPr/>
          </w:rPrChange>
        </w:rPr>
        <w:t>&lt;application-path&gt;/WEB-INF/classes directory</w:t>
      </w:r>
      <w:r>
        <w:t xml:space="preserve">, find </w:t>
      </w:r>
      <w:ins w:id="1010" w:author="Moses, Robbie" w:date="2023-02-17T04:26:00Z">
        <w:r w:rsidR="00827216">
          <w:t xml:space="preserve">the </w:t>
        </w:r>
      </w:ins>
      <w:r>
        <w:t xml:space="preserve">file </w:t>
      </w:r>
      <w:r w:rsidRPr="00AA477D">
        <w:rPr>
          <w:b/>
          <w:bCs/>
          <w:rPrChange w:id="1011" w:author="Moses, Robbie" w:date="2023-02-20T08:23:00Z">
            <w:rPr/>
          </w:rPrChange>
        </w:rPr>
        <w:t>“transoft_opticash_custom_QueryString.properties”</w:t>
      </w:r>
      <w:r>
        <w:t xml:space="preserve">. If it does not already exist, create it as a blank text file. This will be known as the </w:t>
      </w:r>
      <w:r w:rsidRPr="00AA477D">
        <w:rPr>
          <w:b/>
          <w:bCs/>
          <w:rPrChange w:id="1012" w:author="Moses, Robbie" w:date="2023-02-20T08:23:00Z">
            <w:rPr/>
          </w:rPrChange>
        </w:rPr>
        <w:t>“custom query file”</w:t>
      </w:r>
      <w:r>
        <w:t>.</w:t>
      </w:r>
    </w:p>
    <w:p w14:paraId="0674B714" w14:textId="0C4FC271" w:rsidR="00232EDA" w:rsidRDefault="00232EDA" w:rsidP="0027099D">
      <w:pPr>
        <w:pStyle w:val="ListNumber"/>
      </w:pPr>
      <w:r>
        <w:t xml:space="preserve"> Open the custom query file with a text editor. Enter the queries on separate rows in the following format: &lt;reference&gt;=&lt;SQL query&gt; where </w:t>
      </w:r>
      <w:r w:rsidRPr="00AA477D">
        <w:rPr>
          <w:b/>
          <w:bCs/>
          <w:rPrChange w:id="1013" w:author="Moses, Robbie" w:date="2023-02-20T08:23:00Z">
            <w:rPr/>
          </w:rPrChange>
        </w:rPr>
        <w:t>'reference'</w:t>
      </w:r>
      <w:r>
        <w:t xml:space="preserve"> is what </w:t>
      </w:r>
      <w:ins w:id="1014" w:author="Moses, Robbie" w:date="2023-02-17T04:26:00Z">
        <w:r w:rsidR="00827216">
          <w:t xml:space="preserve">the </w:t>
        </w:r>
      </w:ins>
      <w:r>
        <w:t xml:space="preserve">user will type </w:t>
      </w:r>
      <w:r>
        <w:lastRenderedPageBreak/>
        <w:t xml:space="preserve">on </w:t>
      </w:r>
      <w:r w:rsidRPr="003A1C52">
        <w:rPr>
          <w:b/>
          <w:bCs/>
          <w:rPrChange w:id="1015" w:author="Moses, Robbie" w:date="2023-02-20T08:23:00Z">
            <w:rPr/>
          </w:rPrChange>
        </w:rPr>
        <w:t>System &gt; Order Settings &gt; Custom Field</w:t>
      </w:r>
      <w:r>
        <w:t xml:space="preserve"> Definitions page and </w:t>
      </w:r>
      <w:r w:rsidRPr="003A1C52">
        <w:rPr>
          <w:b/>
          <w:bCs/>
          <w:rPrChange w:id="1016" w:author="Moses, Robbie" w:date="2023-02-20T08:24:00Z">
            <w:rPr/>
          </w:rPrChange>
        </w:rPr>
        <w:t>'SQL query'</w:t>
      </w:r>
      <w:r>
        <w:t xml:space="preserve"> determines what options will be displayed when placing </w:t>
      </w:r>
      <w:ins w:id="1017" w:author="Moses, Robbie" w:date="2023-02-17T04:26:00Z">
        <w:r w:rsidR="00827216">
          <w:t xml:space="preserve">an </w:t>
        </w:r>
      </w:ins>
      <w:r>
        <w:t>order.</w:t>
      </w:r>
    </w:p>
    <w:p w14:paraId="46A0208E" w14:textId="77777777" w:rsidR="00232EDA" w:rsidRDefault="00232EDA" w:rsidP="0027099D">
      <w:pPr>
        <w:pStyle w:val="ListContinue2"/>
      </w:pPr>
      <w:r w:rsidRPr="003A1C52">
        <w:rPr>
          <w:b/>
          <w:bCs/>
          <w:u w:val="single"/>
          <w:rPrChange w:id="1018" w:author="Moses, Robbie" w:date="2023-02-20T08:24:00Z">
            <w:rPr/>
          </w:rPrChange>
        </w:rPr>
        <w:t>Example:</w:t>
      </w:r>
      <w:r>
        <w:t xml:space="preserve"> CustomField.Depot_id=?select dept1_id from cashpnt where cashp_id \= '\:cashp_id\:';</w:t>
      </w:r>
    </w:p>
    <w:p w14:paraId="080DBA76" w14:textId="06390777" w:rsidR="00232EDA" w:rsidRDefault="00232EDA" w:rsidP="0027099D">
      <w:pPr>
        <w:pStyle w:val="ListNumber"/>
      </w:pPr>
      <w:r>
        <w:t xml:space="preserve">Notice the segment '\:cashp_id\:' in the above example. This is a dynamic parameter being passed into the query at </w:t>
      </w:r>
      <w:ins w:id="1019" w:author="Moses, Robbie" w:date="2023-02-17T04:26:00Z">
        <w:r w:rsidR="00827216">
          <w:t xml:space="preserve">the </w:t>
        </w:r>
      </w:ins>
      <w:r>
        <w:t>time of opening an order creation screen. You may use the following parameters:</w:t>
      </w:r>
    </w:p>
    <w:tbl>
      <w:tblPr>
        <w:tblW w:w="0" w:type="auto"/>
        <w:tblInd w:w="1210" w:type="dxa"/>
        <w:tblLayout w:type="fixed"/>
        <w:tblCellMar>
          <w:left w:w="10" w:type="dxa"/>
          <w:right w:w="10" w:type="dxa"/>
        </w:tblCellMar>
        <w:tblLook w:val="0000" w:firstRow="0" w:lastRow="0" w:firstColumn="0" w:lastColumn="0" w:noHBand="0" w:noVBand="0"/>
      </w:tblPr>
      <w:tblGrid>
        <w:gridCol w:w="1470"/>
        <w:gridCol w:w="7399"/>
      </w:tblGrid>
      <w:tr w:rsidR="00232EDA" w14:paraId="13AD07E0" w14:textId="77777777" w:rsidTr="0027099D">
        <w:tc>
          <w:tcPr>
            <w:tcW w:w="1470" w:type="dxa"/>
            <w:tcBorders>
              <w:top w:val="single" w:sz="1" w:space="0" w:color="000000"/>
              <w:left w:val="single" w:sz="1" w:space="0" w:color="000000"/>
              <w:bottom w:val="single" w:sz="1" w:space="0" w:color="000000"/>
            </w:tcBorders>
          </w:tcPr>
          <w:p w14:paraId="11B6F04D" w14:textId="77777777" w:rsidR="00232EDA" w:rsidRPr="0027099D" w:rsidRDefault="00232EDA" w:rsidP="0027099D">
            <w:pPr>
              <w:pStyle w:val="TableBody"/>
              <w:rPr>
                <w:b/>
                <w:bCs/>
              </w:rPr>
            </w:pPr>
            <w:r w:rsidRPr="0027099D">
              <w:rPr>
                <w:b/>
                <w:bCs/>
              </w:rPr>
              <w:t>CASHP_ID</w:t>
            </w:r>
          </w:p>
        </w:tc>
        <w:tc>
          <w:tcPr>
            <w:tcW w:w="7399" w:type="dxa"/>
            <w:tcBorders>
              <w:top w:val="single" w:sz="1" w:space="0" w:color="000000"/>
              <w:left w:val="single" w:sz="1" w:space="0" w:color="000000"/>
              <w:bottom w:val="single" w:sz="1" w:space="0" w:color="000000"/>
              <w:right w:val="single" w:sz="1" w:space="0" w:color="000000"/>
            </w:tcBorders>
          </w:tcPr>
          <w:p w14:paraId="322D6CA0" w14:textId="77777777" w:rsidR="00232EDA" w:rsidRDefault="00232EDA" w:rsidP="0027099D">
            <w:pPr>
              <w:pStyle w:val="TableBody"/>
            </w:pPr>
            <w:r>
              <w:t>The cashpoint for which this order is being placed.</w:t>
            </w:r>
          </w:p>
        </w:tc>
      </w:tr>
      <w:tr w:rsidR="00232EDA" w14:paraId="456AAD9A" w14:textId="77777777" w:rsidTr="0027099D">
        <w:tc>
          <w:tcPr>
            <w:tcW w:w="1470" w:type="dxa"/>
            <w:tcBorders>
              <w:left w:val="single" w:sz="1" w:space="0" w:color="000000"/>
              <w:bottom w:val="single" w:sz="1" w:space="0" w:color="000000"/>
            </w:tcBorders>
          </w:tcPr>
          <w:p w14:paraId="7013D65E" w14:textId="77777777" w:rsidR="00232EDA" w:rsidRPr="0027099D" w:rsidRDefault="00232EDA" w:rsidP="0027099D">
            <w:pPr>
              <w:pStyle w:val="TableBody"/>
              <w:rPr>
                <w:b/>
                <w:bCs/>
              </w:rPr>
            </w:pPr>
            <w:r w:rsidRPr="0027099D">
              <w:rPr>
                <w:b/>
                <w:bCs/>
              </w:rPr>
              <w:t>CPTYP_ID</w:t>
            </w:r>
          </w:p>
        </w:tc>
        <w:tc>
          <w:tcPr>
            <w:tcW w:w="7399" w:type="dxa"/>
            <w:tcBorders>
              <w:left w:val="single" w:sz="1" w:space="0" w:color="000000"/>
              <w:bottom w:val="single" w:sz="1" w:space="0" w:color="000000"/>
              <w:right w:val="single" w:sz="1" w:space="0" w:color="000000"/>
            </w:tcBorders>
          </w:tcPr>
          <w:p w14:paraId="4413C49E" w14:textId="77777777" w:rsidR="00232EDA" w:rsidRDefault="00232EDA" w:rsidP="0027099D">
            <w:pPr>
              <w:pStyle w:val="TableBody"/>
            </w:pPr>
            <w:r>
              <w:t>The cashpoint type of the cashpoint for which this order is being placed. Possible values are BRANCH, ATM</w:t>
            </w:r>
          </w:p>
        </w:tc>
      </w:tr>
      <w:tr w:rsidR="00232EDA" w14:paraId="4A6E8781" w14:textId="77777777" w:rsidTr="0027099D">
        <w:tc>
          <w:tcPr>
            <w:tcW w:w="1470" w:type="dxa"/>
            <w:tcBorders>
              <w:left w:val="single" w:sz="1" w:space="0" w:color="000000"/>
              <w:bottom w:val="single" w:sz="1" w:space="0" w:color="000000"/>
            </w:tcBorders>
          </w:tcPr>
          <w:p w14:paraId="2892BC5F" w14:textId="77777777" w:rsidR="00232EDA" w:rsidRPr="0027099D" w:rsidRDefault="00232EDA" w:rsidP="0027099D">
            <w:pPr>
              <w:pStyle w:val="TableBody"/>
              <w:rPr>
                <w:b/>
                <w:bCs/>
              </w:rPr>
            </w:pPr>
            <w:r w:rsidRPr="0027099D">
              <w:rPr>
                <w:b/>
                <w:bCs/>
              </w:rPr>
              <w:t>ACTN_ID</w:t>
            </w:r>
          </w:p>
        </w:tc>
        <w:tc>
          <w:tcPr>
            <w:tcW w:w="7399" w:type="dxa"/>
            <w:tcBorders>
              <w:left w:val="single" w:sz="1" w:space="0" w:color="000000"/>
              <w:bottom w:val="single" w:sz="1" w:space="0" w:color="000000"/>
              <w:right w:val="single" w:sz="1" w:space="0" w:color="000000"/>
            </w:tcBorders>
          </w:tcPr>
          <w:p w14:paraId="205150AC" w14:textId="77777777" w:rsidR="00232EDA" w:rsidRDefault="00232EDA" w:rsidP="0027099D">
            <w:pPr>
              <w:pStyle w:val="TableBody"/>
            </w:pPr>
            <w:r>
              <w:t>The type of order being placed.</w:t>
            </w:r>
          </w:p>
          <w:p w14:paraId="6A9086E3" w14:textId="77777777" w:rsidR="00232EDA" w:rsidRDefault="00232EDA" w:rsidP="0027099D">
            <w:pPr>
              <w:pStyle w:val="TableBody"/>
            </w:pPr>
            <w:r>
              <w:t>ATM: 01=Add Cash, 02=Replace Cash, 03=Recycler Return</w:t>
            </w:r>
          </w:p>
          <w:p w14:paraId="45939957" w14:textId="77777777" w:rsidR="00232EDA" w:rsidRDefault="00232EDA" w:rsidP="0027099D">
            <w:pPr>
              <w:pStyle w:val="TableBody"/>
            </w:pPr>
            <w:r>
              <w:t>BRANCH: 01=Delivery, 02=Return</w:t>
            </w:r>
          </w:p>
        </w:tc>
      </w:tr>
      <w:tr w:rsidR="00232EDA" w14:paraId="02839AF1" w14:textId="77777777" w:rsidTr="0027099D">
        <w:tc>
          <w:tcPr>
            <w:tcW w:w="1470" w:type="dxa"/>
            <w:tcBorders>
              <w:left w:val="single" w:sz="1" w:space="0" w:color="000000"/>
              <w:bottom w:val="single" w:sz="1" w:space="0" w:color="000000"/>
            </w:tcBorders>
          </w:tcPr>
          <w:p w14:paraId="0D514518" w14:textId="77777777" w:rsidR="00232EDA" w:rsidRPr="0027099D" w:rsidRDefault="00232EDA" w:rsidP="0027099D">
            <w:pPr>
              <w:pStyle w:val="TableBody"/>
              <w:rPr>
                <w:b/>
                <w:bCs/>
              </w:rPr>
            </w:pPr>
            <w:r w:rsidRPr="0027099D">
              <w:rPr>
                <w:b/>
                <w:bCs/>
              </w:rPr>
              <w:t>SCHED_ID</w:t>
            </w:r>
          </w:p>
        </w:tc>
        <w:tc>
          <w:tcPr>
            <w:tcW w:w="7399" w:type="dxa"/>
            <w:tcBorders>
              <w:left w:val="single" w:sz="1" w:space="0" w:color="000000"/>
              <w:bottom w:val="single" w:sz="1" w:space="0" w:color="000000"/>
              <w:right w:val="single" w:sz="1" w:space="0" w:color="000000"/>
            </w:tcBorders>
          </w:tcPr>
          <w:p w14:paraId="01D46C69" w14:textId="77777777" w:rsidR="00232EDA" w:rsidRDefault="00232EDA" w:rsidP="0027099D">
            <w:pPr>
              <w:pStyle w:val="TableBody"/>
            </w:pPr>
            <w:r>
              <w:t>Indicates if this order is an emergency (unplanned) or not.</w:t>
            </w:r>
          </w:p>
          <w:p w14:paraId="4D4F9E95" w14:textId="77777777" w:rsidR="00232EDA" w:rsidRDefault="00232EDA" w:rsidP="0027099D">
            <w:pPr>
              <w:pStyle w:val="TableBody"/>
            </w:pPr>
            <w:r>
              <w:t>01=Normal, 02=Unplanned</w:t>
            </w:r>
          </w:p>
        </w:tc>
      </w:tr>
      <w:tr w:rsidR="00232EDA" w14:paraId="34EB15BD" w14:textId="77777777" w:rsidTr="0027099D">
        <w:tc>
          <w:tcPr>
            <w:tcW w:w="1470" w:type="dxa"/>
            <w:tcBorders>
              <w:left w:val="single" w:sz="1" w:space="0" w:color="000000"/>
              <w:bottom w:val="single" w:sz="1" w:space="0" w:color="000000"/>
            </w:tcBorders>
          </w:tcPr>
          <w:p w14:paraId="0DDBCDBF" w14:textId="77777777" w:rsidR="00232EDA" w:rsidRPr="0027099D" w:rsidRDefault="00232EDA" w:rsidP="0027099D">
            <w:pPr>
              <w:pStyle w:val="TableBody"/>
              <w:rPr>
                <w:b/>
                <w:bCs/>
              </w:rPr>
            </w:pPr>
            <w:r w:rsidRPr="0027099D">
              <w:rPr>
                <w:b/>
                <w:bCs/>
              </w:rPr>
              <w:t>ORD_DATE</w:t>
            </w:r>
          </w:p>
        </w:tc>
        <w:tc>
          <w:tcPr>
            <w:tcW w:w="7399" w:type="dxa"/>
            <w:tcBorders>
              <w:left w:val="single" w:sz="1" w:space="0" w:color="000000"/>
              <w:bottom w:val="single" w:sz="1" w:space="0" w:color="000000"/>
              <w:right w:val="single" w:sz="1" w:space="0" w:color="000000"/>
            </w:tcBorders>
          </w:tcPr>
          <w:p w14:paraId="4470C2B9" w14:textId="18243D7C" w:rsidR="00232EDA" w:rsidRDefault="00232EDA" w:rsidP="0027099D">
            <w:pPr>
              <w:pStyle w:val="TableBody"/>
            </w:pPr>
            <w:r>
              <w:t xml:space="preserve">The date on which </w:t>
            </w:r>
            <w:ins w:id="1020" w:author="Moses, Robbie" w:date="2023-02-17T04:26:00Z">
              <w:r w:rsidR="00394E83">
                <w:t xml:space="preserve">the </w:t>
              </w:r>
            </w:ins>
            <w:r>
              <w:t>order is being placed (current date usually).</w:t>
            </w:r>
          </w:p>
        </w:tc>
      </w:tr>
    </w:tbl>
    <w:p w14:paraId="5ADFA29C" w14:textId="5FAAB048" w:rsidR="00232EDA" w:rsidRDefault="00232EDA" w:rsidP="00232EDA">
      <w:pPr>
        <w:pStyle w:val="BodyText"/>
        <w:rPr>
          <w:szCs w:val="16"/>
        </w:rPr>
      </w:pPr>
      <w:r>
        <w:rPr>
          <w:szCs w:val="16"/>
        </w:rPr>
        <w:t xml:space="preserve">Customized query files are the client's responsibility to maintain. </w:t>
      </w:r>
      <w:del w:id="1021" w:author="Moses, Robbie" w:date="2023-02-20T08:24:00Z">
        <w:r w:rsidDel="007E6972">
          <w:rPr>
            <w:szCs w:val="16"/>
          </w:rPr>
          <w:delText>Typically</w:delText>
        </w:r>
      </w:del>
      <w:ins w:id="1022" w:author="Moses, Robbie" w:date="2023-02-20T08:24:00Z">
        <w:r w:rsidR="007E6972">
          <w:rPr>
            <w:szCs w:val="16"/>
          </w:rPr>
          <w:t>Typically,</w:t>
        </w:r>
      </w:ins>
      <w:r>
        <w:rPr>
          <w:szCs w:val="16"/>
        </w:rPr>
        <w:t xml:space="preserve"> this means saving an outside copy of the existing custom query file prior to an OptiCash upgrade</w:t>
      </w:r>
      <w:del w:id="1023" w:author="Moses, Robbie" w:date="2023-02-17T04:26:00Z">
        <w:r w:rsidDel="00394E83">
          <w:rPr>
            <w:szCs w:val="16"/>
          </w:rPr>
          <w:delText>,</w:delText>
        </w:r>
      </w:del>
      <w:r>
        <w:rPr>
          <w:szCs w:val="16"/>
        </w:rPr>
        <w:t xml:space="preserve"> </w:t>
      </w:r>
      <w:ins w:id="1024" w:author="Moses, Robbie" w:date="2023-02-17T04:26:00Z">
        <w:r w:rsidR="00394E83">
          <w:rPr>
            <w:szCs w:val="16"/>
          </w:rPr>
          <w:t xml:space="preserve">and </w:t>
        </w:r>
      </w:ins>
      <w:r>
        <w:rPr>
          <w:szCs w:val="16"/>
        </w:rPr>
        <w:t xml:space="preserve">then replacing that copy in the &lt;application-path&gt;/WEB-INF/classes directory after </w:t>
      </w:r>
      <w:ins w:id="1025" w:author="Moses, Robbie" w:date="2023-02-17T04:26:00Z">
        <w:r w:rsidR="00394E83">
          <w:rPr>
            <w:szCs w:val="16"/>
          </w:rPr>
          <w:t xml:space="preserve">the </w:t>
        </w:r>
      </w:ins>
      <w:r>
        <w:rPr>
          <w:szCs w:val="16"/>
        </w:rPr>
        <w:t xml:space="preserve">upgrade </w:t>
      </w:r>
      <w:ins w:id="1026" w:author="Moses, Robbie" w:date="2023-02-17T04:26:00Z">
        <w:r w:rsidR="00394E83">
          <w:rPr>
            <w:szCs w:val="16"/>
          </w:rPr>
          <w:t xml:space="preserve">is </w:t>
        </w:r>
      </w:ins>
      <w:r>
        <w:rPr>
          <w:szCs w:val="16"/>
        </w:rPr>
        <w:t xml:space="preserve">complete. Additionally, writing queries requires some knowledge of SQL (Structured Query Language) and the OptiCash database structure. </w:t>
      </w:r>
      <w:r>
        <w:t>NCR Cash Management</w:t>
      </w:r>
      <w:r>
        <w:rPr>
          <w:szCs w:val="16"/>
        </w:rPr>
        <w:t xml:space="preserve"> support personnel are available to help with specific inquiries regarding this.</w:t>
      </w:r>
    </w:p>
    <w:p w14:paraId="506E345B" w14:textId="77777777" w:rsidR="00232EDA" w:rsidRDefault="00232EDA" w:rsidP="00232EDA">
      <w:pPr>
        <w:pStyle w:val="BodyText"/>
        <w:rPr>
          <w:szCs w:val="16"/>
        </w:rPr>
      </w:pPr>
    </w:p>
    <w:p w14:paraId="2EDB604D" w14:textId="77777777" w:rsidR="00232EDA" w:rsidRDefault="00232EDA" w:rsidP="00232EDA">
      <w:pPr>
        <w:pStyle w:val="Heading2"/>
        <w:tabs>
          <w:tab w:val="left" w:pos="0"/>
        </w:tabs>
      </w:pPr>
      <w:bookmarkStart w:id="1027" w:name="_Toc105186212"/>
      <w:bookmarkStart w:id="1028" w:name="_Toc127860462"/>
      <w:r>
        <w:t>Setup OptiTransport</w:t>
      </w:r>
      <w:bookmarkEnd w:id="1027"/>
      <w:bookmarkEnd w:id="1028"/>
    </w:p>
    <w:p w14:paraId="310A2A43" w14:textId="77777777" w:rsidR="00232EDA" w:rsidRDefault="00232EDA" w:rsidP="00232EDA">
      <w:pPr>
        <w:pStyle w:val="BodyText"/>
      </w:pPr>
      <w:r>
        <w:t>If your institution has elected to use the OptiTransport functionality with OptiVLM CarrierWeb (Network Level Inventory Optimization and Route Plans Optimization), then you will need to grant OptiCash access to the CarrierWeb database schema.</w:t>
      </w:r>
    </w:p>
    <w:p w14:paraId="6E042055" w14:textId="577FFB3F" w:rsidR="00232EDA" w:rsidRPr="00025C4A" w:rsidRDefault="00232EDA" w:rsidP="00A75050">
      <w:pPr>
        <w:pStyle w:val="ListNumber"/>
        <w:numPr>
          <w:ilvl w:val="0"/>
          <w:numId w:val="111"/>
        </w:numPr>
      </w:pPr>
      <w:r>
        <w:t xml:space="preserve">In the </w:t>
      </w:r>
      <w:r w:rsidRPr="00025C4A">
        <w:t xml:space="preserve">&lt;application-path&gt;/WEB-INF directory, find </w:t>
      </w:r>
      <w:ins w:id="1029" w:author="Moses, Robbie" w:date="2023-02-17T04:27:00Z">
        <w:r w:rsidR="00394E83">
          <w:t xml:space="preserve">the </w:t>
        </w:r>
      </w:ins>
      <w:r w:rsidRPr="00025C4A">
        <w:t xml:space="preserve">file </w:t>
      </w:r>
      <w:r w:rsidRPr="007E6972">
        <w:rPr>
          <w:b/>
          <w:bCs/>
          <w:rPrChange w:id="1030" w:author="Moses, Robbie" w:date="2023-02-20T08:25:00Z">
            <w:rPr/>
          </w:rPrChange>
        </w:rPr>
        <w:t>“opticash.properties”</w:t>
      </w:r>
      <w:r w:rsidRPr="00025C4A">
        <w:t>. Open this file with a text editor and place your CarrierWeb schema name in the following line (replacing DEMO_CW):</w:t>
      </w:r>
    </w:p>
    <w:p w14:paraId="2F594E79" w14:textId="77777777" w:rsidR="00232EDA" w:rsidRDefault="00232EDA" w:rsidP="00A75050">
      <w:pPr>
        <w:pStyle w:val="ListContinue2"/>
      </w:pPr>
      <w:r>
        <w:rPr>
          <w:szCs w:val="16"/>
        </w:rPr>
        <w:t xml:space="preserve"> </w:t>
      </w:r>
      <w:r>
        <w:t>OptiTransport.CWSchemaName=DEMO_CW</w:t>
      </w:r>
    </w:p>
    <w:p w14:paraId="10243986" w14:textId="2B76A46E" w:rsidR="00232EDA" w:rsidRPr="00025C4A" w:rsidRDefault="00232EDA" w:rsidP="00A75050">
      <w:pPr>
        <w:pStyle w:val="ListNumber"/>
      </w:pPr>
      <w:r>
        <w:t xml:space="preserve"> Using an SQL editor connected to the CarrierWeb schema, grant</w:t>
      </w:r>
      <w:ins w:id="1031" w:author="Moses, Robbie" w:date="2023-02-17T04:27:00Z">
        <w:r w:rsidR="00E419DA">
          <w:t>s</w:t>
        </w:r>
      </w:ins>
      <w:r>
        <w:t xml:space="preserve"> access for OptiCash to use certain tables. Replace {OC_SCHEMA} with your OptiCash database schema name.</w:t>
      </w:r>
    </w:p>
    <w:p w14:paraId="58BF7AAE" w14:textId="77777777" w:rsidR="00232EDA" w:rsidRDefault="00232EDA" w:rsidP="00A75050">
      <w:pPr>
        <w:pStyle w:val="ListContinue2"/>
      </w:pPr>
      <w:r>
        <w:t>GRANT SELECT ON global_jpa_seq TO {OC_SCHEMA};</w:t>
      </w:r>
    </w:p>
    <w:p w14:paraId="44D25D79" w14:textId="77777777" w:rsidR="00232EDA" w:rsidRDefault="00232EDA" w:rsidP="00A75050">
      <w:pPr>
        <w:pStyle w:val="ListContinue2"/>
      </w:pPr>
      <w:r>
        <w:lastRenderedPageBreak/>
        <w:t>GRANT SELECT, UPDATE, DELETE, INSERT ON ROUTEPLAN TO {OC_SCHEMA};</w:t>
      </w:r>
    </w:p>
    <w:p w14:paraId="5558B2E3" w14:textId="77777777" w:rsidR="00232EDA" w:rsidRDefault="00232EDA" w:rsidP="00A75050">
      <w:pPr>
        <w:pStyle w:val="ListContinue2"/>
      </w:pPr>
      <w:r>
        <w:t>GRANT SELECT, UPDATE, DELETE, INSERT ON ROUTEPLAN_ORDERIDS TO {OC_SCHEMA};</w:t>
      </w:r>
    </w:p>
    <w:p w14:paraId="46D396B1" w14:textId="77777777" w:rsidR="00232EDA" w:rsidRDefault="00232EDA" w:rsidP="00A75050">
      <w:pPr>
        <w:pStyle w:val="ListContinue2"/>
      </w:pPr>
      <w:r>
        <w:t>GRANT SELECT, UPDATE, DELETE, INSERT ON ROUTEPLAN_ORDERSOURCES TO {OC_SCHEMA};</w:t>
      </w:r>
    </w:p>
    <w:p w14:paraId="3E48D12D" w14:textId="77777777" w:rsidR="00232EDA" w:rsidRDefault="00232EDA" w:rsidP="00232EDA">
      <w:pPr>
        <w:pStyle w:val="BodyText"/>
        <w:rPr>
          <w:szCs w:val="16"/>
        </w:rPr>
      </w:pPr>
    </w:p>
    <w:p w14:paraId="0A8D9320" w14:textId="77777777" w:rsidR="00232EDA" w:rsidRDefault="00232EDA" w:rsidP="00232EDA">
      <w:pPr>
        <w:pStyle w:val="Heading1"/>
        <w:tabs>
          <w:tab w:val="left" w:pos="0"/>
        </w:tabs>
        <w:ind w:left="181" w:hanging="181"/>
      </w:pPr>
      <w:bookmarkStart w:id="1032" w:name="__RefHeading__258_2075784457"/>
      <w:bookmarkStart w:id="1033" w:name="__RefHeading__535_73080779"/>
      <w:bookmarkStart w:id="1034" w:name="__RefHeading__7619_1590952297"/>
      <w:bookmarkStart w:id="1035" w:name="__RefHeading__5611_2125000322"/>
      <w:bookmarkStart w:id="1036" w:name="_Toc105186213"/>
      <w:bookmarkStart w:id="1037" w:name="_Toc127860463"/>
      <w:bookmarkEnd w:id="1032"/>
      <w:bookmarkEnd w:id="1033"/>
      <w:bookmarkEnd w:id="1034"/>
      <w:bookmarkEnd w:id="1035"/>
      <w:r>
        <w:lastRenderedPageBreak/>
        <w:t>OptiNet Deployment (Application Server)</w:t>
      </w:r>
      <w:bookmarkEnd w:id="1036"/>
      <w:bookmarkEnd w:id="1037"/>
    </w:p>
    <w:p w14:paraId="7451FC0D" w14:textId="77777777" w:rsidR="00232EDA" w:rsidRDefault="00232EDA" w:rsidP="00232EDA">
      <w:pPr>
        <w:pStyle w:val="Heading2"/>
        <w:tabs>
          <w:tab w:val="left" w:pos="0"/>
        </w:tabs>
      </w:pPr>
      <w:bookmarkStart w:id="1038" w:name="__RefHeading__260_2075784457"/>
      <w:bookmarkStart w:id="1039" w:name="__RefHeading__537_73080779"/>
      <w:bookmarkStart w:id="1040" w:name="__RefHeading__7621_1590952297"/>
      <w:bookmarkStart w:id="1041" w:name="__RefHeading__5613_2125000322"/>
      <w:bookmarkStart w:id="1042" w:name="_Toc105186214"/>
      <w:bookmarkStart w:id="1043" w:name="_Toc127860464"/>
      <w:bookmarkEnd w:id="1038"/>
      <w:bookmarkEnd w:id="1039"/>
      <w:bookmarkEnd w:id="1040"/>
      <w:bookmarkEnd w:id="1041"/>
      <w:r>
        <w:t>WAR File Deployment</w:t>
      </w:r>
      <w:bookmarkEnd w:id="1042"/>
      <w:bookmarkEnd w:id="1043"/>
    </w:p>
    <w:p w14:paraId="083F7F3A" w14:textId="381DF545" w:rsidR="00232EDA" w:rsidRPr="00A75050" w:rsidRDefault="00232EDA" w:rsidP="00A75050">
      <w:pPr>
        <w:pStyle w:val="ListNumber"/>
        <w:numPr>
          <w:ilvl w:val="0"/>
          <w:numId w:val="112"/>
        </w:numPr>
        <w:rPr>
          <w:rFonts w:eastAsia="TimesNewRomanPSMT"/>
        </w:rPr>
      </w:pPr>
      <w:r>
        <w:t xml:space="preserve">WAR </w:t>
      </w:r>
      <w:r w:rsidRPr="00A75050">
        <w:rPr>
          <w:rFonts w:eastAsia="TimesNewRomanPSMT"/>
        </w:rPr>
        <w:t xml:space="preserve">files are readily deployable web-application containers, complete with supporting jars. Recommendation and forecast engines are also inside </w:t>
      </w:r>
      <w:del w:id="1044" w:author="Moses, Robbie" w:date="2023-02-17T04:27:00Z">
        <w:r w:rsidRPr="00A75050" w:rsidDel="00E419DA">
          <w:rPr>
            <w:rFonts w:eastAsia="TimesNewRomanPSMT"/>
          </w:rPr>
          <w:delText xml:space="preserve">of </w:delText>
        </w:r>
      </w:del>
      <w:r w:rsidRPr="00A75050">
        <w:rPr>
          <w:rFonts w:eastAsia="TimesNewRomanPSMT"/>
        </w:rPr>
        <w:t xml:space="preserve">the </w:t>
      </w:r>
      <w:r>
        <w:t xml:space="preserve">WAR </w:t>
      </w:r>
      <w:r w:rsidRPr="00A75050">
        <w:rPr>
          <w:rFonts w:eastAsia="TimesNewRomanPSMT"/>
        </w:rPr>
        <w:t>file.</w:t>
      </w:r>
    </w:p>
    <w:p w14:paraId="07009B55" w14:textId="77777777" w:rsidR="00232EDA" w:rsidRDefault="00232EDA" w:rsidP="00A75050">
      <w:pPr>
        <w:pStyle w:val="ListNumber"/>
      </w:pPr>
      <w:r>
        <w:t xml:space="preserve">The default deployment of OptiNet will be to a web application and URL called </w:t>
      </w:r>
      <w:r w:rsidRPr="00A77869">
        <w:rPr>
          <w:b/>
          <w:bCs/>
          <w:rPrChange w:id="1045" w:author="Moses, Robbie" w:date="2023-02-21T01:02:00Z">
            <w:rPr/>
          </w:rPrChange>
        </w:rPr>
        <w:t>“optinet”</w:t>
      </w:r>
      <w:r>
        <w:t>. Many Application Servers (WebSphere, etc.) provide an application assembly tool to allow you to change the default context prior to deployment. Refer to the specifics of your Application Server for this.</w:t>
      </w:r>
    </w:p>
    <w:p w14:paraId="3D53B564" w14:textId="77777777" w:rsidR="00232EDA" w:rsidRDefault="00232EDA" w:rsidP="00A75050">
      <w:pPr>
        <w:pStyle w:val="ListNumber"/>
      </w:pPr>
      <w:r>
        <w:t>The precise deployment technique for the installation WAR file depends on the Application Server chosen, e.g. IBM WebSphere or Apache Tomcat.</w:t>
      </w:r>
    </w:p>
    <w:p w14:paraId="4F6288EE" w14:textId="07E6DFFB" w:rsidR="00232EDA" w:rsidRDefault="00232EDA" w:rsidP="00A75050">
      <w:pPr>
        <w:pStyle w:val="ListNumber2"/>
      </w:pPr>
      <w:r>
        <w:t xml:space="preserve">If you are deploying on WebSphere, it is strongly recommended to enable the option </w:t>
      </w:r>
      <w:r w:rsidRPr="00591D94">
        <w:rPr>
          <w:b/>
          <w:bCs/>
          <w:rPrChange w:id="1046" w:author="Moses, Robbie" w:date="2023-02-21T01:04:00Z">
            <w:rPr/>
          </w:rPrChange>
        </w:rPr>
        <w:t>“Show me all installation options and parameters”</w:t>
      </w:r>
      <w:r>
        <w:t xml:space="preserve"> for deployment, unless you are already comfortable </w:t>
      </w:r>
      <w:del w:id="1047" w:author="Moses, Robbie" w:date="2023-02-17T04:27:00Z">
        <w:r w:rsidDel="00E419DA">
          <w:delText xml:space="preserve">and </w:delText>
        </w:r>
      </w:del>
      <w:r>
        <w:t>using a custom OptiNet deployment script specific to your institution.</w:t>
      </w:r>
    </w:p>
    <w:p w14:paraId="122BF6DE" w14:textId="77777777" w:rsidR="00232EDA" w:rsidRDefault="00232EDA" w:rsidP="00A75050">
      <w:pPr>
        <w:pStyle w:val="ListNumber"/>
      </w:pPr>
      <w:r>
        <w:t>OptiCash contains security roles within the WAR file (the web.xml file), which permit you to match authenticated users to application access. These roles are:</w:t>
      </w:r>
    </w:p>
    <w:p w14:paraId="3BAA6569" w14:textId="77777777" w:rsidR="00232EDA" w:rsidRDefault="00232EDA" w:rsidP="00A75050">
      <w:pPr>
        <w:pStyle w:val="ListNumber2"/>
      </w:pPr>
      <w:r>
        <w:t>NormalRole (common user who logs into OptiNet)</w:t>
      </w:r>
    </w:p>
    <w:p w14:paraId="130140EB" w14:textId="77777777" w:rsidR="00232EDA" w:rsidRDefault="00232EDA" w:rsidP="00A75050">
      <w:pPr>
        <w:pStyle w:val="ListNumber2"/>
      </w:pPr>
      <w:r>
        <w:t>MaintenanceRole (typically an App Server or IT administrator who configures the application with the JDBC access, input/output directories, log directories, etc.). This user would access the sub maint/ URL and associated pages.</w:t>
      </w:r>
    </w:p>
    <w:p w14:paraId="32242DB2" w14:textId="77777777" w:rsidR="00232EDA" w:rsidRDefault="00232EDA" w:rsidP="00A75050">
      <w:pPr>
        <w:pStyle w:val="ListNumber"/>
      </w:pPr>
      <w:r>
        <w:t>You may choose to give any user access to these URLs of the application, and if so simply enable the applicable options in accordance with your application server.</w:t>
      </w:r>
    </w:p>
    <w:p w14:paraId="30F9D397" w14:textId="7185BB2B" w:rsidR="00232EDA" w:rsidRDefault="00232EDA" w:rsidP="00A75050">
      <w:pPr>
        <w:pStyle w:val="ListNumber2"/>
      </w:pPr>
      <w:r w:rsidRPr="008E2F3E">
        <w:rPr>
          <w:b/>
          <w:bCs/>
          <w:u w:val="single"/>
          <w:rPrChange w:id="1048" w:author="Moses, Robbie" w:date="2023-02-21T01:05:00Z">
            <w:rPr/>
          </w:rPrChange>
        </w:rPr>
        <w:t>Example:</w:t>
      </w:r>
      <w:r>
        <w:t xml:space="preserve"> In the case of WebSphere, this is handled in the </w:t>
      </w:r>
      <w:r w:rsidRPr="00F27C35">
        <w:rPr>
          <w:b/>
          <w:bCs/>
          <w:rPrChange w:id="1049" w:author="Moses, Robbie" w:date="2023-02-21T01:06:00Z">
            <w:rPr/>
          </w:rPrChange>
        </w:rPr>
        <w:t>“Map security roles to users or groups”</w:t>
      </w:r>
      <w:r>
        <w:t xml:space="preserve"> step of WAR deployment, where you can Look</w:t>
      </w:r>
      <w:ins w:id="1050" w:author="Moses, Robbie" w:date="2023-02-21T01:06:00Z">
        <w:r w:rsidR="00F27C35">
          <w:t>-</w:t>
        </w:r>
      </w:ins>
      <w:del w:id="1051" w:author="Moses, Robbie" w:date="2023-02-21T01:06:00Z">
        <w:r w:rsidDel="00F27C35">
          <w:delText xml:space="preserve"> </w:delText>
        </w:r>
      </w:del>
      <w:r>
        <w:t xml:space="preserve">Up Users or Groups based </w:t>
      </w:r>
      <w:del w:id="1052" w:author="Moses, Robbie" w:date="2023-02-17T04:27:00Z">
        <w:r w:rsidDel="00364F4D">
          <w:delText>up</w:delText>
        </w:r>
      </w:del>
      <w:r>
        <w:t xml:space="preserve">on your applicable access directory plug-in. You can also grant these two roles to </w:t>
      </w:r>
      <w:r w:rsidRPr="00B178FC">
        <w:rPr>
          <w:b/>
          <w:bCs/>
          <w:rPrChange w:id="1053" w:author="Moses, Robbie" w:date="2023-02-21T01:06:00Z">
            <w:rPr/>
          </w:rPrChange>
        </w:rPr>
        <w:t>“Everyone”</w:t>
      </w:r>
      <w:r>
        <w:t>.</w:t>
      </w:r>
    </w:p>
    <w:p w14:paraId="7B371E18" w14:textId="77777777" w:rsidR="00232EDA" w:rsidRDefault="00232EDA" w:rsidP="00A75050">
      <w:pPr>
        <w:pStyle w:val="ListNumber"/>
      </w:pPr>
      <w:r>
        <w:t>If applicable, make sure to save the configuration post-deployment.</w:t>
      </w:r>
    </w:p>
    <w:p w14:paraId="0C8A818C" w14:textId="77777777" w:rsidR="00232EDA" w:rsidRDefault="00232EDA" w:rsidP="00A75050">
      <w:pPr>
        <w:pStyle w:val="ListNumber"/>
        <w:rPr>
          <w:rFonts w:eastAsia="TimesNewRomanPSMT" w:cs="TimesNewRomanPSMT"/>
        </w:rPr>
      </w:pPr>
      <w:r w:rsidRPr="3BF139E8">
        <w:rPr>
          <w:rFonts w:eastAsia="TimesNewRomanPSMT" w:cs="TimesNewRomanPSMT"/>
        </w:rPr>
        <w:t>If applicable, make sure you regenerate the plug-in configuration for proper communication between the Web Server and the Application Server.</w:t>
      </w:r>
    </w:p>
    <w:p w14:paraId="38989108" w14:textId="77777777" w:rsidR="00232EDA" w:rsidRDefault="00232EDA" w:rsidP="00232EDA">
      <w:pPr>
        <w:pStyle w:val="BodyText"/>
        <w:rPr>
          <w:rFonts w:eastAsia="TimesNewRomanPSMT" w:cs="TimesNewRomanPSMT"/>
        </w:rPr>
      </w:pPr>
    </w:p>
    <w:p w14:paraId="5000AA16" w14:textId="77777777" w:rsidR="00232EDA" w:rsidRDefault="00232EDA" w:rsidP="00232EDA">
      <w:pPr>
        <w:pStyle w:val="Heading1"/>
        <w:tabs>
          <w:tab w:val="left" w:pos="0"/>
        </w:tabs>
        <w:ind w:left="181" w:hanging="181"/>
        <w:rPr>
          <w:szCs w:val="16"/>
        </w:rPr>
      </w:pPr>
      <w:bookmarkStart w:id="1054" w:name="__RefHeading__262_2075784457"/>
      <w:bookmarkStart w:id="1055" w:name="__RefHeading__539_73080779"/>
      <w:bookmarkStart w:id="1056" w:name="__RefHeading__7394_1590952297"/>
      <w:bookmarkStart w:id="1057" w:name="__RefHeading__5615_2125000322"/>
      <w:bookmarkStart w:id="1058" w:name="_Toc105186215"/>
      <w:bookmarkStart w:id="1059" w:name="_Toc127860465"/>
      <w:bookmarkEnd w:id="1054"/>
      <w:bookmarkEnd w:id="1055"/>
      <w:bookmarkEnd w:id="1056"/>
      <w:bookmarkEnd w:id="1057"/>
      <w:r>
        <w:lastRenderedPageBreak/>
        <w:t>OptiNet System Configuration</w:t>
      </w:r>
      <w:bookmarkEnd w:id="1058"/>
      <w:bookmarkEnd w:id="1059"/>
    </w:p>
    <w:p w14:paraId="4489E116" w14:textId="2B109D5A" w:rsidR="00232EDA" w:rsidDel="007A375B" w:rsidRDefault="00232EDA" w:rsidP="00232EDA">
      <w:pPr>
        <w:pStyle w:val="BodyText"/>
        <w:rPr>
          <w:del w:id="1060" w:author="Moses, Robbie" w:date="2023-02-21T01:08:00Z"/>
          <w:szCs w:val="16"/>
        </w:rPr>
      </w:pPr>
      <w:r>
        <w:rPr>
          <w:szCs w:val="16"/>
        </w:rPr>
        <w:t xml:space="preserve">After the </w:t>
      </w:r>
      <w:r>
        <w:t xml:space="preserve">WAR </w:t>
      </w:r>
      <w:r>
        <w:rPr>
          <w:szCs w:val="16"/>
        </w:rPr>
        <w:t>file is deployed following instructions in the previous steps, the following will indicate additional</w:t>
      </w:r>
      <w:ins w:id="1061" w:author="Moses, Robbie" w:date="2023-02-21T01:08:00Z">
        <w:r w:rsidR="007A375B">
          <w:rPr>
            <w:szCs w:val="16"/>
          </w:rPr>
          <w:t xml:space="preserve"> </w:t>
        </w:r>
      </w:ins>
    </w:p>
    <w:p w14:paraId="788CF3B0" w14:textId="77777777" w:rsidR="00232EDA" w:rsidRDefault="00232EDA" w:rsidP="00C94AFF">
      <w:pPr>
        <w:pStyle w:val="BodyText"/>
        <w:rPr>
          <w:szCs w:val="16"/>
        </w:rPr>
      </w:pPr>
      <w:r>
        <w:rPr>
          <w:szCs w:val="16"/>
        </w:rPr>
        <w:t>configurations that need to be defined.</w:t>
      </w:r>
    </w:p>
    <w:p w14:paraId="2AFD1D23" w14:textId="77777777" w:rsidR="00A428D8" w:rsidRDefault="00232EDA" w:rsidP="00A75050">
      <w:pPr>
        <w:pStyle w:val="ListNumber"/>
        <w:numPr>
          <w:ilvl w:val="0"/>
          <w:numId w:val="113"/>
        </w:numPr>
        <w:rPr>
          <w:ins w:id="1062" w:author="Moses, Robbie" w:date="2023-02-21T01:08:00Z"/>
        </w:rPr>
      </w:pPr>
      <w:r>
        <w:t xml:space="preserve">Update the </w:t>
      </w:r>
      <w:r w:rsidRPr="007A375B">
        <w:rPr>
          <w:b/>
          <w:bCs/>
          <w:rPrChange w:id="1063" w:author="Moses, Robbie" w:date="2023-02-21T01:08:00Z">
            <w:rPr/>
          </w:rPrChange>
        </w:rPr>
        <w:t>&lt;application-path&gt;/WEB-INF/classes/log4j.properties</w:t>
      </w:r>
      <w:r>
        <w:t xml:space="preserve"> file to point the </w:t>
      </w:r>
      <w:r w:rsidRPr="007A375B">
        <w:rPr>
          <w:b/>
          <w:bCs/>
          <w:rPrChange w:id="1064" w:author="Moses, Robbie" w:date="2023-02-21T01:08:00Z">
            <w:rPr/>
          </w:rPrChange>
        </w:rPr>
        <w:t>opticash.log</w:t>
      </w:r>
      <w:r>
        <w:t xml:space="preserve"> to the desired location. Log4J is a Java logging utility that logs the usage activity in the application. </w:t>
      </w:r>
    </w:p>
    <w:p w14:paraId="526D99F4" w14:textId="649C7CC3" w:rsidR="00232EDA" w:rsidRDefault="00232EDA">
      <w:pPr>
        <w:pStyle w:val="Note2"/>
        <w:pPrChange w:id="1065" w:author="Moses, Robbie" w:date="2023-02-21T01:09:00Z">
          <w:pPr>
            <w:pStyle w:val="ListNumber"/>
            <w:numPr>
              <w:numId w:val="113"/>
            </w:numPr>
          </w:pPr>
        </w:pPrChange>
      </w:pPr>
      <w:del w:id="1066" w:author="Moses, Robbie" w:date="2023-02-21T01:09:00Z">
        <w:r w:rsidRPr="00A428D8" w:rsidDel="00A428D8">
          <w:rPr>
            <w:b/>
            <w:bCs/>
            <w:rPrChange w:id="1067" w:author="Moses, Robbie" w:date="2023-02-21T01:09:00Z">
              <w:rPr/>
            </w:rPrChange>
          </w:rPr>
          <w:delText>Please n</w:delText>
        </w:r>
      </w:del>
      <w:ins w:id="1068" w:author="Moses, Robbie" w:date="2023-02-21T01:09:00Z">
        <w:r w:rsidR="00A428D8" w:rsidRPr="00A428D8">
          <w:rPr>
            <w:b/>
            <w:bCs/>
            <w:rPrChange w:id="1069" w:author="Moses, Robbie" w:date="2023-02-21T01:09:00Z">
              <w:rPr/>
            </w:rPrChange>
          </w:rPr>
          <w:t>N</w:t>
        </w:r>
      </w:ins>
      <w:r w:rsidRPr="00A428D8">
        <w:rPr>
          <w:b/>
          <w:bCs/>
          <w:rPrChange w:id="1070" w:author="Moses, Robbie" w:date="2023-02-21T01:09:00Z">
            <w:rPr/>
          </w:rPrChange>
        </w:rPr>
        <w:t>ote</w:t>
      </w:r>
      <w:ins w:id="1071" w:author="Moses, Robbie" w:date="2023-02-21T01:09:00Z">
        <w:r w:rsidR="00A428D8" w:rsidRPr="00A428D8">
          <w:rPr>
            <w:b/>
            <w:bCs/>
            <w:rPrChange w:id="1072" w:author="Moses, Robbie" w:date="2023-02-21T01:09:00Z">
              <w:rPr/>
            </w:rPrChange>
          </w:rPr>
          <w:t>:</w:t>
        </w:r>
      </w:ins>
      <w:r>
        <w:t xml:space="preserve"> </w:t>
      </w:r>
      <w:del w:id="1073" w:author="Moses, Robbie" w:date="2023-02-21T01:09:00Z">
        <w:r w:rsidDel="00121B2E">
          <w:delText>that t</w:delText>
        </w:r>
      </w:del>
      <w:ins w:id="1074" w:author="Moses, Robbie" w:date="2023-02-21T01:09:00Z">
        <w:r w:rsidR="00121B2E">
          <w:t>T</w:t>
        </w:r>
      </w:ins>
      <w:r>
        <w:t>his should be the full path to the log file.</w:t>
      </w:r>
    </w:p>
    <w:p w14:paraId="51B7F896" w14:textId="7519D443" w:rsidR="00232EDA" w:rsidRDefault="00232EDA">
      <w:pPr>
        <w:pStyle w:val="BodyText"/>
        <w:pPrChange w:id="1075" w:author="Moses, Robbie" w:date="2023-02-21T01:10:00Z">
          <w:pPr>
            <w:pStyle w:val="ListNumber3"/>
          </w:pPr>
        </w:pPrChange>
      </w:pPr>
      <w:r>
        <w:t xml:space="preserve">There are two provided methods for logging in </w:t>
      </w:r>
      <w:ins w:id="1076" w:author="Moses, Robbie" w:date="2023-02-17T04:30:00Z">
        <w:r w:rsidR="00370904">
          <w:t xml:space="preserve">to </w:t>
        </w:r>
      </w:ins>
      <w:r>
        <w:t>the log4j.properties file:</w:t>
      </w:r>
    </w:p>
    <w:p w14:paraId="19C86F42" w14:textId="77777777" w:rsidR="00232EDA" w:rsidRDefault="00232EDA" w:rsidP="00316932">
      <w:pPr>
        <w:pStyle w:val="ListNumber3"/>
      </w:pPr>
      <w:r>
        <w:t>logging to the standard out file known as the Console Appender or CON, and</w:t>
      </w:r>
    </w:p>
    <w:p w14:paraId="3960E582" w14:textId="77777777" w:rsidR="00232EDA" w:rsidRDefault="00232EDA" w:rsidP="00316932">
      <w:pPr>
        <w:pStyle w:val="ListNumber3"/>
      </w:pPr>
      <w:r>
        <w:t>logging to a separate log file known as a Rolling File Appender or ROL.</w:t>
      </w:r>
    </w:p>
    <w:p w14:paraId="3E74BCAD" w14:textId="77777777" w:rsidR="00B82C29" w:rsidRPr="00B82C29" w:rsidRDefault="00232EDA" w:rsidP="00316932">
      <w:pPr>
        <w:pStyle w:val="ListNumber2"/>
        <w:numPr>
          <w:ilvl w:val="1"/>
          <w:numId w:val="114"/>
        </w:numPr>
        <w:rPr>
          <w:ins w:id="1077" w:author="Moses, Robbie" w:date="2023-02-21T01:13:00Z"/>
          <w:b/>
          <w:bCs/>
          <w:rPrChange w:id="1078" w:author="Moses, Robbie" w:date="2023-02-21T01:14:00Z">
            <w:rPr>
              <w:ins w:id="1079" w:author="Moses, Robbie" w:date="2023-02-21T01:13:00Z"/>
            </w:rPr>
          </w:rPrChange>
        </w:rPr>
      </w:pPr>
      <w:r>
        <w:t xml:space="preserve">Typically, most installations will use the second option (OptiNet logging to a separate log file as opposed to the application server default out log). The first option is the default, which results in a standard log4j.properties file that can be run “out-of-the-box” by logging </w:t>
      </w:r>
      <w:ins w:id="1080" w:author="Moses, Robbie" w:date="2023-02-17T04:30:00Z">
        <w:r w:rsidR="00370904">
          <w:t>in</w:t>
        </w:r>
      </w:ins>
      <w:r>
        <w:t>to the standard out. The default is for WARN (warning-level) logging to the standard out of the JVM. Typically</w:t>
      </w:r>
      <w:ins w:id="1081" w:author="Moses, Robbie" w:date="2023-02-21T01:13:00Z">
        <w:r w:rsidR="001B6F3F">
          <w:t>,</w:t>
        </w:r>
      </w:ins>
      <w:r>
        <w:t xml:space="preserve"> this would be the default application server (e.g. WebSphere) log file. The second option is for logging </w:t>
      </w:r>
      <w:ins w:id="1082" w:author="Moses, Robbie" w:date="2023-02-17T04:30:00Z">
        <w:r w:rsidR="00370904">
          <w:t>in</w:t>
        </w:r>
      </w:ins>
      <w:r>
        <w:t xml:space="preserve">to a separate log file. </w:t>
      </w:r>
    </w:p>
    <w:p w14:paraId="55517E59" w14:textId="1651C8EC" w:rsidR="00232EDA" w:rsidRDefault="00232EDA">
      <w:pPr>
        <w:pStyle w:val="Note2"/>
        <w:pPrChange w:id="1083" w:author="Moses, Robbie" w:date="2023-02-21T01:13:00Z">
          <w:pPr>
            <w:pStyle w:val="ListNumber2"/>
            <w:numPr>
              <w:numId w:val="114"/>
            </w:numPr>
          </w:pPr>
        </w:pPrChange>
      </w:pPr>
      <w:del w:id="1084" w:author="Moses, Robbie" w:date="2023-02-21T01:14:00Z">
        <w:r w:rsidRPr="00B82C29" w:rsidDel="00B82C29">
          <w:rPr>
            <w:b/>
            <w:bCs/>
            <w:rPrChange w:id="1085" w:author="Moses, Robbie" w:date="2023-02-21T01:14:00Z">
              <w:rPr/>
            </w:rPrChange>
          </w:rPr>
          <w:delText>Please n</w:delText>
        </w:r>
      </w:del>
      <w:ins w:id="1086" w:author="Moses, Robbie" w:date="2023-02-21T01:14:00Z">
        <w:r w:rsidR="00B82C29" w:rsidRPr="00B82C29">
          <w:rPr>
            <w:b/>
            <w:bCs/>
            <w:rPrChange w:id="1087" w:author="Moses, Robbie" w:date="2023-02-21T01:14:00Z">
              <w:rPr/>
            </w:rPrChange>
          </w:rPr>
          <w:t>N</w:t>
        </w:r>
      </w:ins>
      <w:r w:rsidRPr="00B82C29">
        <w:rPr>
          <w:b/>
          <w:bCs/>
          <w:rPrChange w:id="1088" w:author="Moses, Robbie" w:date="2023-02-21T01:14:00Z">
            <w:rPr/>
          </w:rPrChange>
        </w:rPr>
        <w:t>ote</w:t>
      </w:r>
      <w:ins w:id="1089" w:author="Moses, Robbie" w:date="2023-02-21T01:14:00Z">
        <w:r w:rsidR="00B82C29" w:rsidRPr="00B82C29">
          <w:rPr>
            <w:b/>
            <w:bCs/>
            <w:rPrChange w:id="1090" w:author="Moses, Robbie" w:date="2023-02-21T01:14:00Z">
              <w:rPr/>
            </w:rPrChange>
          </w:rPr>
          <w:t>:</w:t>
        </w:r>
      </w:ins>
      <w:r>
        <w:t xml:space="preserve"> </w:t>
      </w:r>
      <w:del w:id="1091" w:author="Moses, Robbie" w:date="2023-02-21T01:14:00Z">
        <w:r w:rsidDel="00B82C29">
          <w:delText>t</w:delText>
        </w:r>
      </w:del>
      <w:ins w:id="1092" w:author="Moses, Robbie" w:date="2023-02-21T01:14:00Z">
        <w:r w:rsidR="00B82C29">
          <w:t>T</w:t>
        </w:r>
      </w:ins>
      <w:r>
        <w:t xml:space="preserve">his file and directory must exist and be accessible for writing from the application. The default logging level for ROL is DEBUG (warning-level). You can use either or both options, although it is recommended to use the second option (ROL) </w:t>
      </w:r>
      <w:del w:id="1093" w:author="Moses, Robbie" w:date="2023-02-17T04:30:00Z">
        <w:r w:rsidDel="00370904">
          <w:delText xml:space="preserve">in order </w:delText>
        </w:r>
      </w:del>
      <w:r>
        <w:t>to have a separate log file for OptiCash not muddied with other Application Server messages.</w:t>
      </w:r>
    </w:p>
    <w:p w14:paraId="1ADA3BCC" w14:textId="77777777" w:rsidR="00C1175B" w:rsidRDefault="00232EDA" w:rsidP="00A75050">
      <w:pPr>
        <w:pStyle w:val="ListNumber2"/>
        <w:rPr>
          <w:ins w:id="1094" w:author="Moses, Robbie" w:date="2023-02-21T01:14:00Z"/>
        </w:rPr>
      </w:pPr>
      <w:r>
        <w:t xml:space="preserve">Merely comment out the appropriate fields as desired with a preceding hash (#) symbol to comment out a line. </w:t>
      </w:r>
    </w:p>
    <w:p w14:paraId="3268F92B" w14:textId="6DDA31FD" w:rsidR="00232EDA" w:rsidRDefault="00232EDA">
      <w:pPr>
        <w:pStyle w:val="Note2"/>
        <w:pPrChange w:id="1095" w:author="Moses, Robbie" w:date="2023-02-21T01:14:00Z">
          <w:pPr>
            <w:pStyle w:val="ListNumber2"/>
          </w:pPr>
        </w:pPrChange>
      </w:pPr>
      <w:del w:id="1096" w:author="Moses, Robbie" w:date="2023-02-21T01:14:00Z">
        <w:r w:rsidRPr="00C1175B" w:rsidDel="00C1175B">
          <w:rPr>
            <w:b/>
            <w:bCs/>
            <w:rPrChange w:id="1097" w:author="Moses, Robbie" w:date="2023-02-21T01:15:00Z">
              <w:rPr/>
            </w:rPrChange>
          </w:rPr>
          <w:delText>Please n</w:delText>
        </w:r>
      </w:del>
      <w:ins w:id="1098" w:author="Moses, Robbie" w:date="2023-02-21T01:14:00Z">
        <w:r w:rsidR="00C1175B" w:rsidRPr="00C1175B">
          <w:rPr>
            <w:b/>
            <w:bCs/>
            <w:rPrChange w:id="1099" w:author="Moses, Robbie" w:date="2023-02-21T01:15:00Z">
              <w:rPr/>
            </w:rPrChange>
          </w:rPr>
          <w:t>N</w:t>
        </w:r>
      </w:ins>
      <w:r w:rsidRPr="00C1175B">
        <w:rPr>
          <w:b/>
          <w:bCs/>
          <w:rPrChange w:id="1100" w:author="Moses, Robbie" w:date="2023-02-21T01:15:00Z">
            <w:rPr/>
          </w:rPrChange>
        </w:rPr>
        <w:t>ote</w:t>
      </w:r>
      <w:ins w:id="1101" w:author="Moses, Robbie" w:date="2023-02-21T01:14:00Z">
        <w:r w:rsidR="00C1175B" w:rsidRPr="00C1175B">
          <w:rPr>
            <w:b/>
            <w:bCs/>
            <w:rPrChange w:id="1102" w:author="Moses, Robbie" w:date="2023-02-21T01:15:00Z">
              <w:rPr/>
            </w:rPrChange>
          </w:rPr>
          <w:t>:</w:t>
        </w:r>
      </w:ins>
      <w:r>
        <w:t xml:space="preserve"> </w:t>
      </w:r>
      <w:del w:id="1103" w:author="Moses, Robbie" w:date="2023-02-21T01:15:00Z">
        <w:r w:rsidDel="00C1175B">
          <w:delText>that t</w:delText>
        </w:r>
      </w:del>
      <w:ins w:id="1104" w:author="Moses, Robbie" w:date="2023-02-21T01:15:00Z">
        <w:r w:rsidR="00C1175B">
          <w:t>T</w:t>
        </w:r>
      </w:ins>
      <w:r>
        <w:t>he file name and full path to the log file should be used, assuming a ROL log file.</w:t>
      </w:r>
    </w:p>
    <w:p w14:paraId="002BC27D" w14:textId="77777777" w:rsidR="00232EDA" w:rsidRDefault="00232EDA" w:rsidP="00A75050">
      <w:pPr>
        <w:pStyle w:val="ListNumber2"/>
      </w:pPr>
      <w:r>
        <w:t>Edit the appropriate setting to point to an available logs directory and file. (by default) log4j.appender.ROL=C:</w:t>
      </w:r>
      <w:hyperlink r:id="rId21" w:history="1">
        <w:r w:rsidRPr="002A5036">
          <w:rPr>
            <w:rStyle w:val="Hyperlink"/>
            <w:szCs w:val="16"/>
          </w:rPr>
          <w:t>\\Logs\\OptiNet.log</w:t>
        </w:r>
      </w:hyperlink>
    </w:p>
    <w:p w14:paraId="29D0DD0D" w14:textId="6A287EC5" w:rsidR="00232EDA" w:rsidRDefault="00232EDA">
      <w:pPr>
        <w:pStyle w:val="Note2"/>
        <w:pPrChange w:id="1105" w:author="Moses, Robbie" w:date="2023-02-21T01:15:00Z">
          <w:pPr>
            <w:pStyle w:val="ListNumber2"/>
          </w:pPr>
        </w:pPrChange>
      </w:pPr>
      <w:r w:rsidRPr="00595A43">
        <w:rPr>
          <w:b/>
          <w:bCs/>
          <w:rPrChange w:id="1106" w:author="Moses, Robbie" w:date="2023-02-21T01:15:00Z">
            <w:rPr/>
          </w:rPrChange>
        </w:rPr>
        <w:t>Note</w:t>
      </w:r>
      <w:ins w:id="1107" w:author="Moses, Robbie" w:date="2023-02-21T01:15:00Z">
        <w:r w:rsidR="00595A43">
          <w:rPr>
            <w:b/>
            <w:bCs/>
          </w:rPr>
          <w:t>:</w:t>
        </w:r>
      </w:ins>
      <w:r>
        <w:t xml:space="preserve"> </w:t>
      </w:r>
      <w:del w:id="1108" w:author="Moses, Robbie" w:date="2023-02-21T01:15:00Z">
        <w:r w:rsidDel="00595A43">
          <w:delText>that e</w:delText>
        </w:r>
      </w:del>
      <w:ins w:id="1109" w:author="Moses, Robbie" w:date="2023-02-21T01:15:00Z">
        <w:r w:rsidR="00595A43">
          <w:t>E</w:t>
        </w:r>
      </w:ins>
      <w:r>
        <w:t>ach time changes are made to any of the property files you need to restart OptiNet within the Application Server so that the changes are applied. (Reconfigure the plug-in, as well, between your App Server and Web Server, if necessary.)</w:t>
      </w:r>
    </w:p>
    <w:p w14:paraId="4CBCF292" w14:textId="77777777" w:rsidR="00232EDA" w:rsidRDefault="00232EDA" w:rsidP="00316932">
      <w:pPr>
        <w:pStyle w:val="ListNumber"/>
      </w:pPr>
      <w:r>
        <w:t xml:space="preserve">Browse to </w:t>
      </w:r>
      <w:r w:rsidRPr="00352CB6">
        <w:rPr>
          <w:rStyle w:val="Hyperlink"/>
          <w:szCs w:val="16"/>
          <w:rPrChange w:id="1110" w:author="Moses, Robbie" w:date="2023-02-21T01:16:00Z">
            <w:rPr/>
          </w:rPrChange>
        </w:rPr>
        <w:t>http://&lt;server_address&gt;:&lt;port&gt;/optinet/maint/index.jsp</w:t>
      </w:r>
      <w:r>
        <w:t xml:space="preserve"> (assuming the default application context of </w:t>
      </w:r>
      <w:r w:rsidRPr="0074479D">
        <w:rPr>
          <w:b/>
          <w:bCs/>
          <w:rPrChange w:id="1111" w:author="Moses, Robbie" w:date="2023-02-21T01:16:00Z">
            <w:rPr/>
          </w:rPrChange>
        </w:rPr>
        <w:t>“optinet”</w:t>
      </w:r>
      <w:r>
        <w:t xml:space="preserve"> was not changed). Select the </w:t>
      </w:r>
      <w:r w:rsidRPr="0074479D">
        <w:rPr>
          <w:b/>
          <w:bCs/>
          <w:rPrChange w:id="1112" w:author="Moses, Robbie" w:date="2023-02-21T01:16:00Z">
            <w:rPr/>
          </w:rPrChange>
        </w:rPr>
        <w:t>“System Setup”</w:t>
      </w:r>
      <w:r>
        <w:t xml:space="preserve"> link, which takes you to </w:t>
      </w:r>
      <w:r w:rsidRPr="0074479D">
        <w:rPr>
          <w:rStyle w:val="Hyperlink"/>
          <w:szCs w:val="16"/>
          <w:rPrChange w:id="1113" w:author="Moses, Robbie" w:date="2023-02-21T01:16:00Z">
            <w:rPr/>
          </w:rPrChange>
        </w:rPr>
        <w:t>http://&lt;server_address&gt;:&lt;port&gt;/optinet/maint/setup.jsp</w:t>
      </w:r>
    </w:p>
    <w:p w14:paraId="07B2B1C5" w14:textId="77777777" w:rsidR="00232EDA" w:rsidRDefault="00232EDA" w:rsidP="00316932">
      <w:pPr>
        <w:pStyle w:val="ListNumber"/>
      </w:pPr>
      <w:r>
        <w:lastRenderedPageBreak/>
        <w:t>The JNDI Context and Name should be filled in with the applicable JNDI information. If you are NOT using JNDI, then make sure these fields are empty.</w:t>
      </w:r>
    </w:p>
    <w:p w14:paraId="6D5A872A" w14:textId="3BE1EF51" w:rsidR="00232EDA" w:rsidRDefault="00232EDA" w:rsidP="00316932">
      <w:pPr>
        <w:pStyle w:val="ListNumber"/>
      </w:pPr>
      <w:r>
        <w:t xml:space="preserve">The ‘Driver Class’ field should be left as it is. </w:t>
      </w:r>
      <w:del w:id="1114" w:author="Moses, Robbie" w:date="2023-02-17T04:30:00Z">
        <w:r w:rsidDel="0008621D">
          <w:delText xml:space="preserve">Connection </w:delText>
        </w:r>
      </w:del>
      <w:ins w:id="1115" w:author="Moses, Robbie" w:date="2023-02-17T04:30:00Z">
        <w:r w:rsidR="0008621D">
          <w:t xml:space="preserve">The connection </w:t>
        </w:r>
      </w:ins>
      <w:r>
        <w:t>URL should indicate the following:</w:t>
      </w:r>
      <w:r>
        <w:br/>
        <w:t>jdbc:oracle:thin@&lt;server_name&gt;:1521:&lt;oracle_db_name&gt;</w:t>
      </w:r>
      <w:r>
        <w:br/>
      </w:r>
      <w:del w:id="1116" w:author="Moses, Robbie" w:date="2023-02-17T04:30:00Z">
        <w:r w:rsidDel="0008621D">
          <w:delText xml:space="preserve">Example </w:delText>
        </w:r>
      </w:del>
      <w:ins w:id="1117" w:author="Moses, Robbie" w:date="2023-02-17T04:30:00Z">
        <w:r w:rsidR="0008621D">
          <w:t xml:space="preserve">The example </w:t>
        </w:r>
      </w:ins>
      <w:r>
        <w:t>above is: jdbc:oracle:thin:@mirage:1521:devmgr</w:t>
      </w:r>
    </w:p>
    <w:p w14:paraId="450043BA" w14:textId="77777777" w:rsidR="00232EDA" w:rsidRDefault="00232EDA" w:rsidP="00316932">
      <w:pPr>
        <w:pStyle w:val="ListNumber"/>
      </w:pPr>
      <w:r>
        <w:t xml:space="preserve">Parameter names should indicate </w:t>
      </w:r>
      <w:r w:rsidRPr="00897C8D">
        <w:rPr>
          <w:b/>
          <w:bCs/>
          <w:rPrChange w:id="1118" w:author="Moses, Robbie" w:date="2023-02-21T01:17:00Z">
            <w:rPr/>
          </w:rPrChange>
        </w:rPr>
        <w:t xml:space="preserve">‘user’ </w:t>
      </w:r>
      <w:r w:rsidRPr="005A0F67">
        <w:t>and</w:t>
      </w:r>
      <w:r w:rsidRPr="00897C8D">
        <w:rPr>
          <w:b/>
          <w:bCs/>
          <w:rPrChange w:id="1119" w:author="Moses, Robbie" w:date="2023-02-21T01:17:00Z">
            <w:rPr/>
          </w:rPrChange>
        </w:rPr>
        <w:t xml:space="preserve"> ‘password’</w:t>
      </w:r>
      <w:r>
        <w:t>. Do not add parameters unless you are an expert JDBC configuration user.</w:t>
      </w:r>
    </w:p>
    <w:p w14:paraId="36331EF2" w14:textId="29F1924F" w:rsidR="00232EDA" w:rsidRDefault="00232EDA" w:rsidP="00316932">
      <w:pPr>
        <w:pStyle w:val="ListNumber"/>
      </w:pPr>
      <w:r>
        <w:t xml:space="preserve">For the </w:t>
      </w:r>
      <w:r w:rsidRPr="0079564D">
        <w:rPr>
          <w:b/>
          <w:bCs/>
          <w:rPrChange w:id="1120" w:author="Moses, Robbie" w:date="2023-02-21T01:17:00Z">
            <w:rPr/>
          </w:rPrChange>
        </w:rPr>
        <w:t>"VALUES"</w:t>
      </w:r>
      <w:r>
        <w:t xml:space="preserve"> text boxes only, indicate the user name and password as in the schema created for </w:t>
      </w:r>
      <w:ins w:id="1121" w:author="Moses, Robbie" w:date="2023-02-17T04:31:00Z">
        <w:r w:rsidR="0008621D">
          <w:t xml:space="preserve">the </w:t>
        </w:r>
      </w:ins>
      <w:r>
        <w:t>OptiCash database. In the example above – it is ‘mybank_oc and ‘*****’.</w:t>
      </w:r>
    </w:p>
    <w:p w14:paraId="0EC552F1" w14:textId="77777777" w:rsidR="001E0528" w:rsidRDefault="00232EDA" w:rsidP="00316932">
      <w:pPr>
        <w:pStyle w:val="ListNumber"/>
        <w:rPr>
          <w:ins w:id="1122" w:author="Moses, Robbie" w:date="2023-02-21T01:18:00Z"/>
        </w:rPr>
      </w:pPr>
      <w:r>
        <w:t>It is recommended to use Remote User authentication to utilize the inherent authentication method of the Web server. Clicking the appropriate Authentication Method will pre-populate the Authenticator class and parameters fields.</w:t>
      </w:r>
    </w:p>
    <w:p w14:paraId="623704BA" w14:textId="335CF040" w:rsidR="00232EDA" w:rsidRDefault="001E0528">
      <w:pPr>
        <w:pStyle w:val="Note2"/>
        <w:pPrChange w:id="1123" w:author="Moses, Robbie" w:date="2023-02-21T01:18:00Z">
          <w:pPr>
            <w:pStyle w:val="ListNumber"/>
          </w:pPr>
        </w:pPrChange>
      </w:pPr>
      <w:ins w:id="1124" w:author="Moses, Robbie" w:date="2023-02-21T01:18:00Z">
        <w:r w:rsidRPr="001E0528">
          <w:rPr>
            <w:b/>
            <w:bCs/>
            <w:rPrChange w:id="1125" w:author="Moses, Robbie" w:date="2023-02-21T01:18:00Z">
              <w:rPr/>
            </w:rPrChange>
          </w:rPr>
          <w:t>N</w:t>
        </w:r>
      </w:ins>
      <w:del w:id="1126" w:author="Moses, Robbie" w:date="2023-02-21T01:18:00Z">
        <w:r w:rsidR="00232EDA" w:rsidRPr="001E0528" w:rsidDel="001E0528">
          <w:rPr>
            <w:b/>
            <w:bCs/>
            <w:rPrChange w:id="1127" w:author="Moses, Robbie" w:date="2023-02-21T01:18:00Z">
              <w:rPr/>
            </w:rPrChange>
          </w:rPr>
          <w:delText xml:space="preserve"> Please n</w:delText>
        </w:r>
      </w:del>
      <w:r w:rsidR="00232EDA" w:rsidRPr="001E0528">
        <w:rPr>
          <w:b/>
          <w:bCs/>
          <w:rPrChange w:id="1128" w:author="Moses, Robbie" w:date="2023-02-21T01:18:00Z">
            <w:rPr/>
          </w:rPrChange>
        </w:rPr>
        <w:t>ote</w:t>
      </w:r>
      <w:ins w:id="1129" w:author="Moses, Robbie" w:date="2023-02-21T01:18:00Z">
        <w:r w:rsidRPr="001E0528">
          <w:rPr>
            <w:b/>
            <w:bCs/>
            <w:rPrChange w:id="1130" w:author="Moses, Robbie" w:date="2023-02-21T01:18:00Z">
              <w:rPr/>
            </w:rPrChange>
          </w:rPr>
          <w:t>:</w:t>
        </w:r>
      </w:ins>
      <w:r w:rsidR="00232EDA">
        <w:t xml:space="preserve"> </w:t>
      </w:r>
      <w:del w:id="1131" w:author="Moses, Robbie" w:date="2023-02-21T01:18:00Z">
        <w:r w:rsidR="00232EDA" w:rsidDel="001E0528">
          <w:delText>tha</w:delText>
        </w:r>
      </w:del>
      <w:del w:id="1132" w:author="Moses, Robbie" w:date="2023-02-21T01:19:00Z">
        <w:r w:rsidR="00232EDA" w:rsidDel="001E0528">
          <w:delText>t sin</w:delText>
        </w:r>
      </w:del>
      <w:ins w:id="1133" w:author="Moses, Robbie" w:date="2023-02-21T01:19:00Z">
        <w:r>
          <w:t>Sinc</w:t>
        </w:r>
      </w:ins>
      <w:del w:id="1134" w:author="Moses, Robbie" w:date="2023-02-21T01:19:00Z">
        <w:r w:rsidR="00232EDA" w:rsidDel="001E0528">
          <w:delText>c</w:delText>
        </w:r>
      </w:del>
      <w:r w:rsidR="00232EDA">
        <w:t>e OptiCash and OptiNet provide the ability to customize your authentication, these fields can be overridden based on your custom settings.</w:t>
      </w:r>
    </w:p>
    <w:p w14:paraId="73BD331A" w14:textId="77777777" w:rsidR="00232EDA" w:rsidRDefault="00232EDA" w:rsidP="00232EDA">
      <w:pPr>
        <w:pStyle w:val="BodyText"/>
        <w:rPr>
          <w:szCs w:val="16"/>
        </w:rPr>
      </w:pPr>
    </w:p>
    <w:tbl>
      <w:tblPr>
        <w:tblW w:w="9360" w:type="dxa"/>
        <w:tblInd w:w="809" w:type="dxa"/>
        <w:tblLayout w:type="fixed"/>
        <w:tblCellMar>
          <w:left w:w="10" w:type="dxa"/>
          <w:right w:w="10" w:type="dxa"/>
        </w:tblCellMar>
        <w:tblLook w:val="0000" w:firstRow="0" w:lastRow="0" w:firstColumn="0" w:lastColumn="0" w:noHBand="0" w:noVBand="0"/>
        <w:tblPrChange w:id="1135" w:author="Moses, Robbie" w:date="2023-02-21T01:19:00Z">
          <w:tblPr>
            <w:tblW w:w="0" w:type="auto"/>
            <w:tblInd w:w="-50" w:type="dxa"/>
            <w:tblLayout w:type="fixed"/>
            <w:tblCellMar>
              <w:left w:w="10" w:type="dxa"/>
              <w:right w:w="10" w:type="dxa"/>
            </w:tblCellMar>
            <w:tblLook w:val="0000" w:firstRow="0" w:lastRow="0" w:firstColumn="0" w:lastColumn="0" w:noHBand="0" w:noVBand="0"/>
          </w:tblPr>
        </w:tblPrChange>
      </w:tblPr>
      <w:tblGrid>
        <w:gridCol w:w="1991"/>
        <w:gridCol w:w="7369"/>
        <w:tblGridChange w:id="1136">
          <w:tblGrid>
            <w:gridCol w:w="2850"/>
            <w:gridCol w:w="7136"/>
          </w:tblGrid>
        </w:tblGridChange>
      </w:tblGrid>
      <w:tr w:rsidR="00232EDA" w14:paraId="3891B5CE" w14:textId="77777777" w:rsidTr="00BE73D2">
        <w:tc>
          <w:tcPr>
            <w:tcW w:w="1991" w:type="dxa"/>
            <w:tcBorders>
              <w:top w:val="single" w:sz="1" w:space="0" w:color="000000"/>
              <w:left w:val="single" w:sz="1" w:space="0" w:color="000000"/>
              <w:bottom w:val="single" w:sz="1" w:space="0" w:color="000000"/>
            </w:tcBorders>
            <w:shd w:val="clear" w:color="auto" w:fill="54B94A"/>
            <w:tcPrChange w:id="1137" w:author="Moses, Robbie" w:date="2023-02-21T01:19:00Z">
              <w:tcPr>
                <w:tcW w:w="2850" w:type="dxa"/>
                <w:tcBorders>
                  <w:top w:val="single" w:sz="1" w:space="0" w:color="000000"/>
                  <w:left w:val="single" w:sz="1" w:space="0" w:color="000000"/>
                  <w:bottom w:val="single" w:sz="1" w:space="0" w:color="000000"/>
                </w:tcBorders>
                <w:shd w:val="clear" w:color="auto" w:fill="54B94A"/>
              </w:tcPr>
            </w:tcPrChange>
          </w:tcPr>
          <w:p w14:paraId="3C5E5CFD" w14:textId="77777777" w:rsidR="00232EDA" w:rsidRDefault="00232EDA" w:rsidP="00316932">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Change w:id="1138" w:author="Moses, Robbie" w:date="2023-02-21T01:19:00Z">
              <w:tcPr>
                <w:tcW w:w="7136" w:type="dxa"/>
                <w:tcBorders>
                  <w:top w:val="single" w:sz="1" w:space="0" w:color="000000"/>
                  <w:left w:val="single" w:sz="1" w:space="0" w:color="000000"/>
                  <w:bottom w:val="single" w:sz="1" w:space="0" w:color="000000"/>
                  <w:right w:val="single" w:sz="1" w:space="0" w:color="000000"/>
                </w:tcBorders>
                <w:shd w:val="clear" w:color="auto" w:fill="54B94A"/>
              </w:tcPr>
            </w:tcPrChange>
          </w:tcPr>
          <w:p w14:paraId="0B222929" w14:textId="77777777" w:rsidR="00232EDA" w:rsidRDefault="00232EDA" w:rsidP="00316932">
            <w:pPr>
              <w:pStyle w:val="TableHeading"/>
            </w:pPr>
            <w:r>
              <w:t>Description</w:t>
            </w:r>
          </w:p>
        </w:tc>
      </w:tr>
      <w:tr w:rsidR="00232EDA" w14:paraId="092981FB" w14:textId="77777777" w:rsidTr="00BE73D2">
        <w:tc>
          <w:tcPr>
            <w:tcW w:w="1991" w:type="dxa"/>
            <w:tcBorders>
              <w:left w:val="single" w:sz="1" w:space="0" w:color="000000"/>
              <w:bottom w:val="single" w:sz="1" w:space="0" w:color="000000"/>
            </w:tcBorders>
            <w:tcPrChange w:id="1139" w:author="Moses, Robbie" w:date="2023-02-21T01:19:00Z">
              <w:tcPr>
                <w:tcW w:w="2850" w:type="dxa"/>
                <w:tcBorders>
                  <w:left w:val="single" w:sz="1" w:space="0" w:color="000000"/>
                  <w:bottom w:val="single" w:sz="1" w:space="0" w:color="000000"/>
                </w:tcBorders>
              </w:tcPr>
            </w:tcPrChange>
          </w:tcPr>
          <w:p w14:paraId="48F8643F" w14:textId="77777777" w:rsidR="00232EDA" w:rsidRPr="00316932" w:rsidRDefault="00232EDA" w:rsidP="00316932">
            <w:pPr>
              <w:pStyle w:val="TableBody"/>
              <w:rPr>
                <w:b/>
                <w:bCs/>
              </w:rPr>
            </w:pPr>
            <w:r w:rsidRPr="00316932">
              <w:rPr>
                <w:b/>
                <w:bCs/>
              </w:rPr>
              <w:t>Basic</w:t>
            </w:r>
          </w:p>
        </w:tc>
        <w:tc>
          <w:tcPr>
            <w:tcW w:w="7369" w:type="dxa"/>
            <w:tcBorders>
              <w:left w:val="single" w:sz="1" w:space="0" w:color="000000"/>
              <w:bottom w:val="single" w:sz="1" w:space="0" w:color="000000"/>
              <w:right w:val="single" w:sz="1" w:space="0" w:color="000000"/>
            </w:tcBorders>
            <w:tcPrChange w:id="1140" w:author="Moses, Robbie" w:date="2023-02-21T01:19:00Z">
              <w:tcPr>
                <w:tcW w:w="7136" w:type="dxa"/>
                <w:tcBorders>
                  <w:left w:val="single" w:sz="1" w:space="0" w:color="000000"/>
                  <w:bottom w:val="single" w:sz="1" w:space="0" w:color="000000"/>
                  <w:right w:val="single" w:sz="1" w:space="0" w:color="000000"/>
                </w:tcBorders>
              </w:tcPr>
            </w:tcPrChange>
          </w:tcPr>
          <w:p w14:paraId="7C2A9881" w14:textId="77777777" w:rsidR="00232EDA" w:rsidRDefault="00232EDA" w:rsidP="00316932">
            <w:pPr>
              <w:pStyle w:val="TableBody"/>
            </w:pPr>
            <w:r>
              <w:t>This is a simple authentication method where the password is the user name. This method should never be used in production.</w:t>
            </w:r>
          </w:p>
        </w:tc>
      </w:tr>
      <w:tr w:rsidR="00232EDA" w14:paraId="115D50D1" w14:textId="77777777" w:rsidTr="00BE73D2">
        <w:tc>
          <w:tcPr>
            <w:tcW w:w="1991" w:type="dxa"/>
            <w:tcBorders>
              <w:left w:val="single" w:sz="1" w:space="0" w:color="000000"/>
              <w:bottom w:val="single" w:sz="1" w:space="0" w:color="000000"/>
            </w:tcBorders>
            <w:tcPrChange w:id="1141" w:author="Moses, Robbie" w:date="2023-02-21T01:19:00Z">
              <w:tcPr>
                <w:tcW w:w="2850" w:type="dxa"/>
                <w:tcBorders>
                  <w:left w:val="single" w:sz="1" w:space="0" w:color="000000"/>
                  <w:bottom w:val="single" w:sz="1" w:space="0" w:color="000000"/>
                </w:tcBorders>
              </w:tcPr>
            </w:tcPrChange>
          </w:tcPr>
          <w:p w14:paraId="186C2A11" w14:textId="77777777" w:rsidR="00232EDA" w:rsidRPr="00316932" w:rsidRDefault="00232EDA" w:rsidP="00316932">
            <w:pPr>
              <w:pStyle w:val="TableBody"/>
              <w:rPr>
                <w:b/>
                <w:bCs/>
              </w:rPr>
            </w:pPr>
            <w:r w:rsidRPr="00316932">
              <w:rPr>
                <w:b/>
                <w:bCs/>
              </w:rPr>
              <w:t>Remote User</w:t>
            </w:r>
          </w:p>
        </w:tc>
        <w:tc>
          <w:tcPr>
            <w:tcW w:w="7369" w:type="dxa"/>
            <w:tcBorders>
              <w:left w:val="single" w:sz="1" w:space="0" w:color="000000"/>
              <w:bottom w:val="single" w:sz="1" w:space="0" w:color="000000"/>
              <w:right w:val="single" w:sz="1" w:space="0" w:color="000000"/>
            </w:tcBorders>
            <w:tcPrChange w:id="1142" w:author="Moses, Robbie" w:date="2023-02-21T01:19:00Z">
              <w:tcPr>
                <w:tcW w:w="7136" w:type="dxa"/>
                <w:tcBorders>
                  <w:left w:val="single" w:sz="1" w:space="0" w:color="000000"/>
                  <w:bottom w:val="single" w:sz="1" w:space="0" w:color="000000"/>
                  <w:right w:val="single" w:sz="1" w:space="0" w:color="000000"/>
                </w:tcBorders>
              </w:tcPr>
            </w:tcPrChange>
          </w:tcPr>
          <w:p w14:paraId="08968447" w14:textId="77777777" w:rsidR="00232EDA" w:rsidRDefault="00232EDA" w:rsidP="00316932">
            <w:pPr>
              <w:pStyle w:val="TableBody"/>
            </w:pPr>
            <w:r>
              <w:t xml:space="preserve">This authentication method accepts the </w:t>
            </w:r>
            <w:r w:rsidRPr="00BE73D2">
              <w:rPr>
                <w:b/>
                <w:bCs/>
                <w:rPrChange w:id="1143" w:author="Moses, Robbie" w:date="2023-02-21T01:19:00Z">
                  <w:rPr/>
                </w:rPrChange>
              </w:rPr>
              <w:t>"remote_user"</w:t>
            </w:r>
            <w:r>
              <w:t xml:space="preserve"> header variable from the HTTP request.  This works identically to the </w:t>
            </w:r>
            <w:r w:rsidRPr="00BE73D2">
              <w:rPr>
                <w:b/>
                <w:bCs/>
                <w:rPrChange w:id="1144" w:author="Moses, Robbie" w:date="2023-02-21T01:19:00Z">
                  <w:rPr/>
                </w:rPrChange>
              </w:rPr>
              <w:t>“External”</w:t>
            </w:r>
            <w:r>
              <w:t xml:space="preserve"> authentication method in the previous  OptiSuite versions and is the preferred production method.</w:t>
            </w:r>
          </w:p>
        </w:tc>
      </w:tr>
      <w:tr w:rsidR="00232EDA" w14:paraId="49BBCAF4" w14:textId="77777777" w:rsidTr="00BE73D2">
        <w:tc>
          <w:tcPr>
            <w:tcW w:w="1991" w:type="dxa"/>
            <w:tcBorders>
              <w:left w:val="single" w:sz="1" w:space="0" w:color="000000"/>
              <w:bottom w:val="single" w:sz="1" w:space="0" w:color="000000"/>
            </w:tcBorders>
            <w:tcPrChange w:id="1145" w:author="Moses, Robbie" w:date="2023-02-21T01:19:00Z">
              <w:tcPr>
                <w:tcW w:w="2850" w:type="dxa"/>
                <w:tcBorders>
                  <w:left w:val="single" w:sz="1" w:space="0" w:color="000000"/>
                  <w:bottom w:val="single" w:sz="1" w:space="0" w:color="000000"/>
                </w:tcBorders>
              </w:tcPr>
            </w:tcPrChange>
          </w:tcPr>
          <w:p w14:paraId="43F21E2B" w14:textId="77777777" w:rsidR="00232EDA" w:rsidRPr="00316932" w:rsidRDefault="00232EDA" w:rsidP="00316932">
            <w:pPr>
              <w:pStyle w:val="TableBody"/>
              <w:rPr>
                <w:b/>
                <w:bCs/>
              </w:rPr>
            </w:pPr>
            <w:r w:rsidRPr="00316932">
              <w:rPr>
                <w:b/>
                <w:bCs/>
              </w:rPr>
              <w:t>Header Variable</w:t>
            </w:r>
          </w:p>
        </w:tc>
        <w:tc>
          <w:tcPr>
            <w:tcW w:w="7369" w:type="dxa"/>
            <w:tcBorders>
              <w:left w:val="single" w:sz="1" w:space="0" w:color="000000"/>
              <w:bottom w:val="single" w:sz="1" w:space="0" w:color="000000"/>
              <w:right w:val="single" w:sz="1" w:space="0" w:color="000000"/>
            </w:tcBorders>
            <w:tcPrChange w:id="1146" w:author="Moses, Robbie" w:date="2023-02-21T01:19:00Z">
              <w:tcPr>
                <w:tcW w:w="7136" w:type="dxa"/>
                <w:tcBorders>
                  <w:left w:val="single" w:sz="1" w:space="0" w:color="000000"/>
                  <w:bottom w:val="single" w:sz="1" w:space="0" w:color="000000"/>
                  <w:right w:val="single" w:sz="1" w:space="0" w:color="000000"/>
                </w:tcBorders>
              </w:tcPr>
            </w:tcPrChange>
          </w:tcPr>
          <w:p w14:paraId="3A7C32F6" w14:textId="77777777" w:rsidR="00232EDA" w:rsidRDefault="00232EDA" w:rsidP="00316932">
            <w:pPr>
              <w:pStyle w:val="TableBody"/>
            </w:pPr>
            <w:r>
              <w:t>This authentication method accepts a specified header variable, to be defined in the Authentication Parameters field, from the HTTP request.</w:t>
            </w:r>
          </w:p>
        </w:tc>
      </w:tr>
      <w:tr w:rsidR="00232EDA" w14:paraId="55EFFD6A" w14:textId="77777777" w:rsidTr="00BE73D2">
        <w:tc>
          <w:tcPr>
            <w:tcW w:w="1991" w:type="dxa"/>
            <w:tcBorders>
              <w:left w:val="single" w:sz="1" w:space="0" w:color="000000"/>
              <w:bottom w:val="single" w:sz="1" w:space="0" w:color="000000"/>
            </w:tcBorders>
            <w:tcPrChange w:id="1147" w:author="Moses, Robbie" w:date="2023-02-21T01:19:00Z">
              <w:tcPr>
                <w:tcW w:w="2850" w:type="dxa"/>
                <w:tcBorders>
                  <w:left w:val="single" w:sz="1" w:space="0" w:color="000000"/>
                  <w:bottom w:val="single" w:sz="1" w:space="0" w:color="000000"/>
                </w:tcBorders>
              </w:tcPr>
            </w:tcPrChange>
          </w:tcPr>
          <w:p w14:paraId="4465C656" w14:textId="77777777" w:rsidR="00232EDA" w:rsidRPr="00316932" w:rsidRDefault="00232EDA" w:rsidP="00316932">
            <w:pPr>
              <w:pStyle w:val="TableBody"/>
              <w:rPr>
                <w:b/>
                <w:bCs/>
              </w:rPr>
            </w:pPr>
            <w:r w:rsidRPr="00316932">
              <w:rPr>
                <w:b/>
                <w:bCs/>
              </w:rPr>
              <w:t>WebSeal</w:t>
            </w:r>
          </w:p>
        </w:tc>
        <w:tc>
          <w:tcPr>
            <w:tcW w:w="7369" w:type="dxa"/>
            <w:tcBorders>
              <w:left w:val="single" w:sz="1" w:space="0" w:color="000000"/>
              <w:bottom w:val="single" w:sz="1" w:space="0" w:color="000000"/>
              <w:right w:val="single" w:sz="1" w:space="0" w:color="000000"/>
            </w:tcBorders>
            <w:tcPrChange w:id="1148" w:author="Moses, Robbie" w:date="2023-02-21T01:19:00Z">
              <w:tcPr>
                <w:tcW w:w="7136" w:type="dxa"/>
                <w:tcBorders>
                  <w:left w:val="single" w:sz="1" w:space="0" w:color="000000"/>
                  <w:bottom w:val="single" w:sz="1" w:space="0" w:color="000000"/>
                  <w:right w:val="single" w:sz="1" w:space="0" w:color="000000"/>
                </w:tcBorders>
              </w:tcPr>
            </w:tcPrChange>
          </w:tcPr>
          <w:p w14:paraId="0F76A6F7" w14:textId="77777777" w:rsidR="00232EDA" w:rsidRDefault="00232EDA" w:rsidP="00316932">
            <w:pPr>
              <w:pStyle w:val="TableBody"/>
            </w:pPr>
            <w:r>
              <w:t xml:space="preserve">This authentication method accepts the </w:t>
            </w:r>
            <w:r w:rsidRPr="005A0F67">
              <w:rPr>
                <w:b/>
                <w:bCs/>
                <w:rPrChange w:id="1149" w:author="Moses, Robbie" w:date="2023-02-21T01:20:00Z">
                  <w:rPr/>
                </w:rPrChange>
              </w:rPr>
              <w:t xml:space="preserve">"iv_user" </w:t>
            </w:r>
            <w:r>
              <w:t>header variable from the HTTP request.</w:t>
            </w:r>
          </w:p>
        </w:tc>
      </w:tr>
      <w:tr w:rsidR="00232EDA" w14:paraId="632C4376" w14:textId="77777777" w:rsidTr="00BE73D2">
        <w:tc>
          <w:tcPr>
            <w:tcW w:w="1991" w:type="dxa"/>
            <w:tcBorders>
              <w:left w:val="single" w:sz="1" w:space="0" w:color="000000"/>
              <w:bottom w:val="single" w:sz="1" w:space="0" w:color="000000"/>
            </w:tcBorders>
            <w:tcPrChange w:id="1150" w:author="Moses, Robbie" w:date="2023-02-21T01:19:00Z">
              <w:tcPr>
                <w:tcW w:w="2850" w:type="dxa"/>
                <w:tcBorders>
                  <w:left w:val="single" w:sz="1" w:space="0" w:color="000000"/>
                  <w:bottom w:val="single" w:sz="1" w:space="0" w:color="000000"/>
                </w:tcBorders>
              </w:tcPr>
            </w:tcPrChange>
          </w:tcPr>
          <w:p w14:paraId="72D9A15F" w14:textId="77777777" w:rsidR="00232EDA" w:rsidRPr="00316932" w:rsidRDefault="00232EDA" w:rsidP="00316932">
            <w:pPr>
              <w:pStyle w:val="TableBody"/>
              <w:rPr>
                <w:b/>
                <w:bCs/>
              </w:rPr>
            </w:pPr>
            <w:r w:rsidRPr="00316932">
              <w:rPr>
                <w:b/>
                <w:bCs/>
              </w:rPr>
              <w:t>Legacy Internal</w:t>
            </w:r>
          </w:p>
        </w:tc>
        <w:tc>
          <w:tcPr>
            <w:tcW w:w="7369" w:type="dxa"/>
            <w:tcBorders>
              <w:left w:val="single" w:sz="1" w:space="0" w:color="000000"/>
              <w:bottom w:val="single" w:sz="1" w:space="0" w:color="000000"/>
              <w:right w:val="single" w:sz="1" w:space="0" w:color="000000"/>
            </w:tcBorders>
            <w:tcPrChange w:id="1151" w:author="Moses, Robbie" w:date="2023-02-21T01:19:00Z">
              <w:tcPr>
                <w:tcW w:w="7136" w:type="dxa"/>
                <w:tcBorders>
                  <w:left w:val="single" w:sz="1" w:space="0" w:color="000000"/>
                  <w:bottom w:val="single" w:sz="1" w:space="0" w:color="000000"/>
                  <w:right w:val="single" w:sz="1" w:space="0" w:color="000000"/>
                </w:tcBorders>
              </w:tcPr>
            </w:tcPrChange>
          </w:tcPr>
          <w:p w14:paraId="5DE41B90" w14:textId="77777777" w:rsidR="005A0F67" w:rsidRDefault="00232EDA" w:rsidP="00316932">
            <w:pPr>
              <w:pStyle w:val="TableBody"/>
              <w:rPr>
                <w:ins w:id="1152" w:author="Moses, Robbie" w:date="2023-02-21T01:20:00Z"/>
              </w:rPr>
            </w:pPr>
            <w:r>
              <w:t xml:space="preserve">This authentication method, provided for compatibility with earlier releases, accepts a username and password from an HTML form and verifies them against the database.  </w:t>
            </w:r>
          </w:p>
          <w:p w14:paraId="2210BFDC" w14:textId="64B7E54E" w:rsidR="00232EDA" w:rsidRDefault="00232EDA">
            <w:pPr>
              <w:pStyle w:val="TableNote"/>
              <w:pPrChange w:id="1153" w:author="Moses, Robbie" w:date="2023-02-21T01:20:00Z">
                <w:pPr>
                  <w:pStyle w:val="TableBody"/>
                </w:pPr>
              </w:pPrChange>
            </w:pPr>
            <w:r w:rsidRPr="005A0F67">
              <w:rPr>
                <w:b/>
                <w:bCs/>
                <w:rPrChange w:id="1154" w:author="Moses, Robbie" w:date="2023-02-21T01:20:00Z">
                  <w:rPr/>
                </w:rPrChange>
              </w:rPr>
              <w:t>Note</w:t>
            </w:r>
            <w:del w:id="1155" w:author="Moses, Robbie" w:date="2023-02-21T01:20:00Z">
              <w:r w:rsidRPr="005A0F67" w:rsidDel="005A0F67">
                <w:rPr>
                  <w:b/>
                  <w:bCs/>
                  <w:rPrChange w:id="1156" w:author="Moses, Robbie" w:date="2023-02-21T01:20:00Z">
                    <w:rPr/>
                  </w:rPrChange>
                </w:rPr>
                <w:delText xml:space="preserve"> that,</w:delText>
              </w:r>
            </w:del>
            <w:ins w:id="1157" w:author="Moses, Robbie" w:date="2023-02-21T01:20:00Z">
              <w:r w:rsidR="005A0F67" w:rsidRPr="005A0F67">
                <w:rPr>
                  <w:b/>
                  <w:bCs/>
                  <w:rPrChange w:id="1158" w:author="Moses, Robbie" w:date="2023-02-21T01:20:00Z">
                    <w:rPr/>
                  </w:rPrChange>
                </w:rPr>
                <w:t>:</w:t>
              </w:r>
            </w:ins>
            <w:r>
              <w:t xml:space="preserve"> if the “exuser” column is blank or null for an authenticated user, this class will copy the “username” column into it.  Otherwise, it works exactly like the </w:t>
            </w:r>
            <w:r w:rsidRPr="005A0F67">
              <w:rPr>
                <w:b/>
                <w:bCs/>
                <w:rPrChange w:id="1159" w:author="Moses, Robbie" w:date="2023-02-21T01:20:00Z">
                  <w:rPr/>
                </w:rPrChange>
              </w:rPr>
              <w:t>“Internal”</w:t>
            </w:r>
            <w:r>
              <w:t xml:space="preserve"> authentication in the previous OV versions.  Also, because it uses the OptiCash database and database classes, it is not part of OptiCore.  Instead, it is part of OptiCash itself.  Variations of it must be produced for the other products.</w:t>
            </w:r>
          </w:p>
          <w:p w14:paraId="779D289F" w14:textId="77777777" w:rsidR="00232EDA" w:rsidRDefault="00232EDA" w:rsidP="00316932">
            <w:pPr>
              <w:pStyle w:val="TableBody"/>
            </w:pPr>
            <w:r>
              <w:lastRenderedPageBreak/>
              <w:t xml:space="preserve">It is not recommended to use this authentication method in production.  </w:t>
            </w:r>
          </w:p>
        </w:tc>
      </w:tr>
      <w:tr w:rsidR="00232EDA" w14:paraId="17FE8D1F" w14:textId="77777777" w:rsidTr="00BE73D2">
        <w:tc>
          <w:tcPr>
            <w:tcW w:w="1991" w:type="dxa"/>
            <w:tcBorders>
              <w:left w:val="single" w:sz="1" w:space="0" w:color="000000"/>
              <w:bottom w:val="single" w:sz="1" w:space="0" w:color="000000"/>
            </w:tcBorders>
            <w:tcPrChange w:id="1160" w:author="Moses, Robbie" w:date="2023-02-21T01:19:00Z">
              <w:tcPr>
                <w:tcW w:w="2850" w:type="dxa"/>
                <w:tcBorders>
                  <w:left w:val="single" w:sz="1" w:space="0" w:color="000000"/>
                  <w:bottom w:val="single" w:sz="1" w:space="0" w:color="000000"/>
                </w:tcBorders>
              </w:tcPr>
            </w:tcPrChange>
          </w:tcPr>
          <w:p w14:paraId="3424EEB1" w14:textId="77777777" w:rsidR="00232EDA" w:rsidRPr="00316932" w:rsidRDefault="00232EDA" w:rsidP="00316932">
            <w:pPr>
              <w:pStyle w:val="TableBody"/>
              <w:rPr>
                <w:b/>
                <w:bCs/>
              </w:rPr>
            </w:pPr>
            <w:r w:rsidRPr="00316932">
              <w:rPr>
                <w:b/>
                <w:bCs/>
              </w:rPr>
              <w:lastRenderedPageBreak/>
              <w:t>Legacy Custom</w:t>
            </w:r>
          </w:p>
        </w:tc>
        <w:tc>
          <w:tcPr>
            <w:tcW w:w="7369" w:type="dxa"/>
            <w:tcBorders>
              <w:left w:val="single" w:sz="1" w:space="0" w:color="000000"/>
              <w:bottom w:val="single" w:sz="1" w:space="0" w:color="000000"/>
              <w:right w:val="single" w:sz="1" w:space="0" w:color="000000"/>
            </w:tcBorders>
            <w:tcPrChange w:id="1161" w:author="Moses, Robbie" w:date="2023-02-21T01:19:00Z">
              <w:tcPr>
                <w:tcW w:w="7136" w:type="dxa"/>
                <w:tcBorders>
                  <w:left w:val="single" w:sz="1" w:space="0" w:color="000000"/>
                  <w:bottom w:val="single" w:sz="1" w:space="0" w:color="000000"/>
                  <w:right w:val="single" w:sz="1" w:space="0" w:color="000000"/>
                </w:tcBorders>
              </w:tcPr>
            </w:tcPrChange>
          </w:tcPr>
          <w:p w14:paraId="07E5DA90" w14:textId="57F0FFA3" w:rsidR="00232EDA" w:rsidRDefault="00232EDA" w:rsidP="00316932">
            <w:pPr>
              <w:pStyle w:val="TableBody"/>
            </w:pPr>
            <w:r>
              <w:t>This authentication method is provided for compatibility with earlier releases</w:t>
            </w:r>
            <w:del w:id="1162" w:author="Moses, Robbie" w:date="2023-02-17T04:31:00Z">
              <w:r w:rsidDel="00265116">
                <w:delText>,</w:delText>
              </w:r>
            </w:del>
            <w:r>
              <w:t xml:space="preserve"> </w:t>
            </w:r>
            <w:ins w:id="1163" w:author="Moses, Robbie" w:date="2023-02-17T04:31:00Z">
              <w:r w:rsidR="0008621D">
                <w:t xml:space="preserve">and </w:t>
              </w:r>
            </w:ins>
            <w:r>
              <w:t>expects a legacy CustomAuthenticator subclass as its parameter.  Once configured that way, it works exactly like the “Custom”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14:paraId="6109EAAC" w14:textId="77777777" w:rsidTr="00BE73D2">
        <w:tc>
          <w:tcPr>
            <w:tcW w:w="1991" w:type="dxa"/>
            <w:tcBorders>
              <w:left w:val="single" w:sz="1" w:space="0" w:color="000000"/>
            </w:tcBorders>
            <w:tcPrChange w:id="1164" w:author="Moses, Robbie" w:date="2023-02-21T01:19:00Z">
              <w:tcPr>
                <w:tcW w:w="2850" w:type="dxa"/>
                <w:tcBorders>
                  <w:left w:val="single" w:sz="1" w:space="0" w:color="000000"/>
                </w:tcBorders>
              </w:tcPr>
            </w:tcPrChange>
          </w:tcPr>
          <w:p w14:paraId="1B78AAB1" w14:textId="77777777" w:rsidR="00232EDA" w:rsidRPr="00316932" w:rsidRDefault="00232EDA" w:rsidP="00316932">
            <w:pPr>
              <w:pStyle w:val="TableBody"/>
              <w:rPr>
                <w:b/>
                <w:bCs/>
              </w:rPr>
            </w:pPr>
            <w:r w:rsidRPr="00316932">
              <w:rPr>
                <w:b/>
                <w:bCs/>
              </w:rPr>
              <w:t>Microsoft AD Authentication</w:t>
            </w:r>
          </w:p>
        </w:tc>
        <w:tc>
          <w:tcPr>
            <w:tcW w:w="7369" w:type="dxa"/>
            <w:tcBorders>
              <w:left w:val="single" w:sz="1" w:space="0" w:color="000000"/>
              <w:right w:val="single" w:sz="1" w:space="0" w:color="000000"/>
            </w:tcBorders>
            <w:tcPrChange w:id="1165" w:author="Moses, Robbie" w:date="2023-02-21T01:19:00Z">
              <w:tcPr>
                <w:tcW w:w="7136" w:type="dxa"/>
                <w:tcBorders>
                  <w:left w:val="single" w:sz="1" w:space="0" w:color="000000"/>
                  <w:right w:val="single" w:sz="1" w:space="0" w:color="000000"/>
                </w:tcBorders>
              </w:tcPr>
            </w:tcPrChange>
          </w:tcPr>
          <w:p w14:paraId="7F390643" w14:textId="77777777" w:rsidR="00232EDA" w:rsidRDefault="00232EDA" w:rsidP="00316932">
            <w:pPr>
              <w:pStyle w:val="TableBody"/>
            </w:pPr>
            <w:r>
              <w:t>Microsoft ActiveDirectory Authentication. This method requires Authenticator Parameters in the following format:</w:t>
            </w:r>
          </w:p>
          <w:p w14:paraId="49B240DC" w14:textId="77777777" w:rsidR="00232EDA" w:rsidRDefault="00232EDA" w:rsidP="00316932">
            <w:pPr>
              <w:pStyle w:val="TableBody"/>
            </w:pPr>
            <w:r>
              <w:t>FACTORY{LDAPfactory};PROVIDER{myURL};METHOD{value};DOMAIN{myDomain};DN{value}</w:t>
            </w:r>
          </w:p>
          <w:p w14:paraId="566F0FF6" w14:textId="77777777" w:rsidR="00232EDA" w:rsidRPr="0003631D" w:rsidRDefault="00232EDA" w:rsidP="00316932">
            <w:pPr>
              <w:pStyle w:val="TableBody"/>
              <w:rPr>
                <w:b/>
                <w:bCs/>
                <w:u w:val="single"/>
                <w:rPrChange w:id="1166" w:author="Moses, Robbie" w:date="2023-02-21T01:21:00Z">
                  <w:rPr/>
                </w:rPrChange>
              </w:rPr>
            </w:pPr>
            <w:r w:rsidRPr="0003631D">
              <w:rPr>
                <w:b/>
                <w:bCs/>
                <w:u w:val="single"/>
                <w:rPrChange w:id="1167" w:author="Moses, Robbie" w:date="2023-02-21T01:21:00Z">
                  <w:rPr/>
                </w:rPrChange>
              </w:rPr>
              <w:t>Example:</w:t>
            </w:r>
          </w:p>
          <w:p w14:paraId="7DC43A9D" w14:textId="77777777" w:rsidR="00232EDA" w:rsidRDefault="00232EDA" w:rsidP="00316932">
            <w:pPr>
              <w:pStyle w:val="TableBody"/>
            </w:pPr>
            <w:r>
              <w:t>FACTORY{com.sun.jndi.ldap.LdapCtxFactory};PROVIDER{ldap://server1:389};METHOD{simple};DOMAIN{home.myinstitution.com};DN{DC=home,DC=myinstitution,DC=com}</w:t>
            </w:r>
          </w:p>
          <w:p w14:paraId="6C09889A" w14:textId="3EC68049" w:rsidR="00232EDA" w:rsidRDefault="00232EDA" w:rsidP="00316932">
            <w:pPr>
              <w:pStyle w:val="TableBody"/>
            </w:pPr>
            <w:r>
              <w:t xml:space="preserve">This method uses LDAP to authenticate with an existing Microsoft ActiveDirectory installation. It is assumed that that installation will accept credentials in the form </w:t>
            </w:r>
            <w:r w:rsidRPr="0003631D">
              <w:rPr>
                <w:b/>
                <w:bCs/>
                <w:rPrChange w:id="1168" w:author="Moses, Robbie" w:date="2023-02-21T01:21:00Z">
                  <w:rPr/>
                </w:rPrChange>
              </w:rPr>
              <w:t>"username@domain"</w:t>
            </w:r>
            <w:r>
              <w:t xml:space="preserve"> where </w:t>
            </w:r>
            <w:ins w:id="1169" w:author="Moses, Robbie" w:date="2023-02-17T04:31:00Z">
              <w:r w:rsidR="00265116">
                <w:t xml:space="preserve">the </w:t>
              </w:r>
            </w:ins>
            <w:r>
              <w:t xml:space="preserve">username is supplied by the user, and </w:t>
            </w:r>
            <w:ins w:id="1170" w:author="Moses, Robbie" w:date="2023-02-17T04:31:00Z">
              <w:r w:rsidR="00265116">
                <w:t xml:space="preserve">the </w:t>
              </w:r>
            </w:ins>
            <w:r>
              <w:t>domain is the parameter configured here. The other Authenticator Parameters are used to create the context.</w:t>
            </w:r>
          </w:p>
          <w:p w14:paraId="44CA679E" w14:textId="302155E9" w:rsidR="00232EDA" w:rsidDel="0003631D" w:rsidRDefault="00232EDA" w:rsidP="00316932">
            <w:pPr>
              <w:pStyle w:val="TableBody"/>
              <w:rPr>
                <w:del w:id="1171" w:author="Moses, Robbie" w:date="2023-02-21T01:21:00Z"/>
              </w:rPr>
            </w:pPr>
          </w:p>
          <w:p w14:paraId="23F5F2FD" w14:textId="77777777" w:rsidR="00232EDA" w:rsidRDefault="00232EDA">
            <w:pPr>
              <w:pStyle w:val="TableNote"/>
              <w:pPrChange w:id="1172" w:author="Moses, Robbie" w:date="2023-02-21T01:21:00Z">
                <w:pPr>
                  <w:pStyle w:val="TableBody"/>
                </w:pPr>
              </w:pPrChange>
            </w:pPr>
            <w:r>
              <w:rPr>
                <w:b/>
              </w:rPr>
              <w:t>Note:</w:t>
            </w:r>
            <w:r>
              <w:t xml:space="preserve">  When using Microsoft AD Authentication, users will likely have to be created with the External Auth. User field in this format:</w:t>
            </w:r>
          </w:p>
          <w:p w14:paraId="2D779E8A" w14:textId="77777777" w:rsidR="00232EDA" w:rsidRDefault="00232EDA">
            <w:pPr>
              <w:pStyle w:val="TableNote"/>
              <w:pPrChange w:id="1173" w:author="Moses, Robbie" w:date="2023-02-21T01:21:00Z">
                <w:pPr>
                  <w:pStyle w:val="TableBody"/>
                </w:pPr>
              </w:pPrChange>
            </w:pPr>
            <w:r>
              <w:t>//LDAP/username@domain</w:t>
            </w:r>
          </w:p>
        </w:tc>
      </w:tr>
      <w:tr w:rsidR="00232EDA" w14:paraId="3C66A08B" w14:textId="77777777" w:rsidTr="00BE73D2">
        <w:tc>
          <w:tcPr>
            <w:tcW w:w="1991" w:type="dxa"/>
            <w:tcBorders>
              <w:top w:val="single" w:sz="4" w:space="0" w:color="auto"/>
              <w:left w:val="single" w:sz="1" w:space="0" w:color="000000"/>
              <w:bottom w:val="single" w:sz="4" w:space="0" w:color="auto"/>
            </w:tcBorders>
            <w:tcPrChange w:id="1174" w:author="Moses, Robbie" w:date="2023-02-21T01:19:00Z">
              <w:tcPr>
                <w:tcW w:w="2850" w:type="dxa"/>
                <w:tcBorders>
                  <w:top w:val="single" w:sz="4" w:space="0" w:color="auto"/>
                  <w:left w:val="single" w:sz="1" w:space="0" w:color="000000"/>
                  <w:bottom w:val="single" w:sz="4" w:space="0" w:color="auto"/>
                </w:tcBorders>
              </w:tcPr>
            </w:tcPrChange>
          </w:tcPr>
          <w:p w14:paraId="547CC0D1" w14:textId="77777777" w:rsidR="00232EDA" w:rsidRPr="00316932" w:rsidRDefault="00232EDA" w:rsidP="00316932">
            <w:pPr>
              <w:pStyle w:val="TableBody"/>
              <w:rPr>
                <w:b/>
                <w:bCs/>
              </w:rPr>
            </w:pPr>
            <w:r w:rsidRPr="00316932">
              <w:rPr>
                <w:b/>
                <w:bCs/>
              </w:rPr>
              <w:t>File Authorizer</w:t>
            </w:r>
          </w:p>
        </w:tc>
        <w:tc>
          <w:tcPr>
            <w:tcW w:w="7369" w:type="dxa"/>
            <w:tcBorders>
              <w:top w:val="single" w:sz="4" w:space="0" w:color="auto"/>
              <w:left w:val="single" w:sz="1" w:space="0" w:color="000000"/>
              <w:bottom w:val="single" w:sz="4" w:space="0" w:color="auto"/>
              <w:right w:val="single" w:sz="1" w:space="0" w:color="000000"/>
            </w:tcBorders>
            <w:tcPrChange w:id="1175" w:author="Moses, Robbie" w:date="2023-02-21T01:19:00Z">
              <w:tcPr>
                <w:tcW w:w="7136" w:type="dxa"/>
                <w:tcBorders>
                  <w:top w:val="single" w:sz="4" w:space="0" w:color="auto"/>
                  <w:left w:val="single" w:sz="1" w:space="0" w:color="000000"/>
                  <w:bottom w:val="single" w:sz="4" w:space="0" w:color="auto"/>
                  <w:right w:val="single" w:sz="1" w:space="0" w:color="000000"/>
                </w:tcBorders>
              </w:tcPr>
            </w:tcPrChange>
          </w:tcPr>
          <w:p w14:paraId="50FE0730" w14:textId="26CD3118" w:rsidR="00232EDA" w:rsidRDefault="00232EDA" w:rsidP="00316932">
            <w:pPr>
              <w:pStyle w:val="TableBody"/>
            </w:pPr>
            <w:r>
              <w:t xml:space="preserve">FileAuthorizer is a simple external authentication method where the </w:t>
            </w:r>
            <w:r w:rsidRPr="00045BE7">
              <w:rPr>
                <w:b/>
                <w:bCs/>
                <w:rPrChange w:id="1176" w:author="Moses, Robbie" w:date="2023-02-21T01:22:00Z">
                  <w:rPr/>
                </w:rPrChange>
              </w:rPr>
              <w:t>“external”</w:t>
            </w:r>
            <w:r>
              <w:t xml:space="preserve"> part is a file. </w:t>
            </w:r>
            <w:del w:id="1177" w:author="Moses, Robbie" w:date="2023-02-17T04:31:00Z">
              <w:r w:rsidDel="00265116">
                <w:delText xml:space="preserve">Sample </w:delText>
              </w:r>
            </w:del>
            <w:ins w:id="1178" w:author="Moses, Robbie" w:date="2023-02-17T04:31:00Z">
              <w:r w:rsidR="00265116">
                <w:t xml:space="preserve">The sample </w:t>
              </w:r>
            </w:ins>
            <w:r>
              <w:t xml:space="preserve">file can be found in </w:t>
            </w:r>
            <w:r w:rsidRPr="00045BE7">
              <w:rPr>
                <w:b/>
                <w:bCs/>
                <w:rPrChange w:id="1179" w:author="Moses, Robbie" w:date="2023-02-21T01:22:00Z">
                  <w:rPr/>
                </w:rPrChange>
              </w:rPr>
              <w:t>&lt;OptiCash directory&gt;\WEB-INF\lib\auth&lt;version&gt;.jar archive</w:t>
            </w:r>
            <w:r>
              <w:t>. This can be used for demo or test environments, or as an example for those developing a customized external authentication method, but is not suitable for production environments.</w:t>
            </w:r>
          </w:p>
        </w:tc>
      </w:tr>
      <w:tr w:rsidR="00232EDA" w14:paraId="6B4E7547" w14:textId="77777777" w:rsidTr="00BE73D2">
        <w:tc>
          <w:tcPr>
            <w:tcW w:w="1991" w:type="dxa"/>
            <w:tcBorders>
              <w:top w:val="single" w:sz="4" w:space="0" w:color="auto"/>
              <w:left w:val="single" w:sz="1" w:space="0" w:color="000000"/>
              <w:bottom w:val="single" w:sz="1" w:space="0" w:color="000000"/>
            </w:tcBorders>
            <w:tcPrChange w:id="1180" w:author="Moses, Robbie" w:date="2023-02-21T01:19:00Z">
              <w:tcPr>
                <w:tcW w:w="2850" w:type="dxa"/>
                <w:tcBorders>
                  <w:top w:val="single" w:sz="4" w:space="0" w:color="auto"/>
                  <w:left w:val="single" w:sz="1" w:space="0" w:color="000000"/>
                  <w:bottom w:val="single" w:sz="1" w:space="0" w:color="000000"/>
                </w:tcBorders>
              </w:tcPr>
            </w:tcPrChange>
          </w:tcPr>
          <w:p w14:paraId="4829C1BF" w14:textId="77777777" w:rsidR="00232EDA" w:rsidRPr="00316932" w:rsidRDefault="00232EDA" w:rsidP="00316932">
            <w:pPr>
              <w:pStyle w:val="TableBody"/>
              <w:rPr>
                <w:b/>
                <w:bCs/>
              </w:rPr>
            </w:pPr>
            <w:r w:rsidRPr="00316932">
              <w:rPr>
                <w:b/>
                <w:bCs/>
              </w:rPr>
              <w:t>DB Table Authentication</w:t>
            </w:r>
          </w:p>
        </w:tc>
        <w:tc>
          <w:tcPr>
            <w:tcW w:w="7369" w:type="dxa"/>
            <w:tcBorders>
              <w:top w:val="single" w:sz="4" w:space="0" w:color="auto"/>
              <w:left w:val="single" w:sz="1" w:space="0" w:color="000000"/>
              <w:bottom w:val="single" w:sz="1" w:space="0" w:color="000000"/>
              <w:right w:val="single" w:sz="1" w:space="0" w:color="000000"/>
            </w:tcBorders>
            <w:tcPrChange w:id="1181" w:author="Moses, Robbie" w:date="2023-02-21T01:19:00Z">
              <w:tcPr>
                <w:tcW w:w="7136" w:type="dxa"/>
                <w:tcBorders>
                  <w:top w:val="single" w:sz="4" w:space="0" w:color="auto"/>
                  <w:left w:val="single" w:sz="1" w:space="0" w:color="000000"/>
                  <w:bottom w:val="single" w:sz="1" w:space="0" w:color="000000"/>
                  <w:right w:val="single" w:sz="1" w:space="0" w:color="000000"/>
                </w:tcBorders>
              </w:tcPr>
            </w:tcPrChange>
          </w:tcPr>
          <w:p w14:paraId="0D3E416D" w14:textId="77777777" w:rsidR="00265116" w:rsidRDefault="00232EDA" w:rsidP="00316932">
            <w:pPr>
              <w:pStyle w:val="TableBody"/>
              <w:rPr>
                <w:ins w:id="1182" w:author="Moses, Robbie" w:date="2023-02-17T04:31:00Z"/>
              </w:rPr>
            </w:pPr>
            <w:r>
              <w:t xml:space="preserve">This authentication references a database to authenticate users. Often this is its own database, but can be a separate authentication database if desired. If choosing </w:t>
            </w:r>
            <w:ins w:id="1183" w:author="Moses, Robbie" w:date="2023-02-17T04:31:00Z">
              <w:r w:rsidR="00265116">
                <w:t xml:space="preserve">the </w:t>
              </w:r>
            </w:ins>
            <w:r>
              <w:t>Database Table Authentication option, you will also need to configure additional parameters in &lt;OptiNet directory&gt;\WEB-INF\</w:t>
            </w:r>
            <w:r w:rsidRPr="00B93E1A">
              <w:t>DBAuthorizer-OC.properties</w:t>
            </w:r>
            <w:r>
              <w:t xml:space="preserve"> file as follows. </w:t>
            </w:r>
          </w:p>
          <w:p w14:paraId="04FAA0A5" w14:textId="53D25CBB" w:rsidR="00232EDA" w:rsidRDefault="00232EDA">
            <w:pPr>
              <w:pStyle w:val="TableNote"/>
              <w:pPrChange w:id="1184" w:author="Moses, Robbie" w:date="2023-02-17T04:31:00Z">
                <w:pPr>
                  <w:pStyle w:val="TableBody"/>
                </w:pPr>
              </w:pPrChange>
            </w:pPr>
            <w:r w:rsidRPr="00265116">
              <w:rPr>
                <w:b/>
                <w:bCs/>
                <w:rPrChange w:id="1185" w:author="Moses, Robbie" w:date="2023-02-17T04:31:00Z">
                  <w:rPr/>
                </w:rPrChange>
              </w:rPr>
              <w:t>Note</w:t>
            </w:r>
            <w:r>
              <w:t xml:space="preserve">: You will see some options in the file not listed here (query definition, etc). Those should not be changed from </w:t>
            </w:r>
            <w:ins w:id="1186" w:author="Moses, Robbie" w:date="2023-02-17T04:31:00Z">
              <w:r w:rsidR="00265116">
                <w:t xml:space="preserve">the </w:t>
              </w:r>
            </w:ins>
            <w:r>
              <w:t>default.</w:t>
            </w:r>
          </w:p>
          <w:p w14:paraId="1DF18EC5" w14:textId="2CA9B13A" w:rsidR="00232EDA" w:rsidRDefault="00232EDA" w:rsidP="00316932">
            <w:pPr>
              <w:pStyle w:val="TableBody"/>
            </w:pPr>
            <w:r w:rsidRPr="00001186">
              <w:rPr>
                <w:b/>
              </w:rPr>
              <w:t>dbAuthorizer.database.dsn</w:t>
            </w:r>
            <w:r>
              <w:t xml:space="preserve">: JNDI database connection name. Similar to section 3 above, this is </w:t>
            </w:r>
            <w:ins w:id="1187" w:author="Moses, Robbie" w:date="2023-02-17T04:32:00Z">
              <w:r w:rsidR="00265116">
                <w:t xml:space="preserve">a </w:t>
              </w:r>
            </w:ins>
            <w:r>
              <w:t xml:space="preserve">connection to </w:t>
            </w:r>
            <w:ins w:id="1188" w:author="Moses, Robbie" w:date="2023-02-17T04:32:00Z">
              <w:r w:rsidR="00265116">
                <w:t xml:space="preserve">the </w:t>
              </w:r>
            </w:ins>
            <w:r>
              <w:t>database. If desiring to use JDBC connection instead, then this field should be empty.</w:t>
            </w:r>
          </w:p>
          <w:p w14:paraId="56FED137" w14:textId="77777777" w:rsidR="00232EDA" w:rsidRDefault="00232EDA" w:rsidP="00316932">
            <w:pPr>
              <w:pStyle w:val="TableBody"/>
            </w:pPr>
            <w:r w:rsidRPr="00001186">
              <w:rPr>
                <w:b/>
              </w:rPr>
              <w:lastRenderedPageBreak/>
              <w:t>dbAuthorizer.database.url</w:t>
            </w:r>
            <w:r>
              <w:t xml:space="preserve">: URL to authorization database, example: </w:t>
            </w:r>
            <w:r w:rsidRPr="007D6890">
              <w:t>jdbc:oracle:thin:@server:1521:serverdb</w:t>
            </w:r>
          </w:p>
          <w:p w14:paraId="08AD06EC" w14:textId="77777777" w:rsidR="00232EDA" w:rsidRDefault="00232EDA" w:rsidP="00316932">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70EF3A56" w14:textId="77777777" w:rsidR="00232EDA" w:rsidRPr="001318B3" w:rsidRDefault="00232EDA" w:rsidP="00316932">
            <w:pPr>
              <w:pStyle w:val="TableBody"/>
            </w:pPr>
            <w:r w:rsidRPr="001318B3">
              <w:rPr>
                <w:b/>
              </w:rPr>
              <w:t>dbAuthorizer.digest.length</w:t>
            </w:r>
            <w:r>
              <w:t>: Length of password after encryption. Longer is more secure, but cannot exceed the maximum size of your target database’s password field.</w:t>
            </w:r>
          </w:p>
          <w:p w14:paraId="249DF4B2" w14:textId="17EA31E5" w:rsidR="00232EDA" w:rsidRPr="001318B3" w:rsidRDefault="00232EDA" w:rsidP="00316932">
            <w:pPr>
              <w:pStyle w:val="TableBody"/>
            </w:pPr>
            <w:r>
              <w:rPr>
                <w:b/>
              </w:rPr>
              <w:t>dbAuthorizer.digest.algorithm</w:t>
            </w:r>
            <w:r>
              <w:t xml:space="preserve">: Algorithm to be used when encrypting </w:t>
            </w:r>
            <w:ins w:id="1189" w:author="Moses, Robbie" w:date="2023-02-17T04:32:00Z">
              <w:r w:rsidR="00265116">
                <w:t xml:space="preserve">the </w:t>
              </w:r>
            </w:ins>
            <w:r>
              <w:t>password.</w:t>
            </w:r>
          </w:p>
          <w:p w14:paraId="5AC12974" w14:textId="77777777" w:rsidR="00232EDA" w:rsidRPr="001318B3" w:rsidRDefault="00232EDA" w:rsidP="00316932">
            <w:pPr>
              <w:pStyle w:val="TableBody"/>
            </w:pPr>
            <w:r w:rsidRPr="001318B3">
              <w:rPr>
                <w:b/>
              </w:rPr>
              <w:t>dbAuthorizer.digest.seed</w:t>
            </w:r>
            <w:r w:rsidRPr="001318B3">
              <w:t>:</w:t>
            </w:r>
            <w:r>
              <w:t xml:space="preserve"> Character string used to seed the encryption algorithm. It is recommended to change this away from the default.</w:t>
            </w:r>
          </w:p>
          <w:p w14:paraId="3F602A59" w14:textId="32F5B5AA" w:rsidR="00232EDA" w:rsidRDefault="00232EDA" w:rsidP="00316932">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ins w:id="1190" w:author="Moses, Robbie" w:date="2023-02-17T04:32:00Z">
              <w:r w:rsidR="00265116">
                <w:t xml:space="preserve">the </w:t>
              </w:r>
            </w:ins>
            <w:r>
              <w:t xml:space="preserve">password in that situation. This can be relevant when migrating from another auth method or in a case where </w:t>
            </w:r>
            <w:ins w:id="1191" w:author="Moses, Robbie" w:date="2023-02-17T04:32:00Z">
              <w:r w:rsidR="00265116">
                <w:t xml:space="preserve">the </w:t>
              </w:r>
            </w:ins>
            <w:r>
              <w:t>administrator previously reset a user’s password.</w:t>
            </w:r>
          </w:p>
          <w:p w14:paraId="67455EB0" w14:textId="77777777" w:rsidR="00232EDA" w:rsidRDefault="00232EDA">
            <w:pPr>
              <w:pStyle w:val="TableNote"/>
              <w:pPrChange w:id="1192" w:author="Moses, Robbie" w:date="2023-02-17T04:32:00Z">
                <w:pPr>
                  <w:pStyle w:val="TableBody"/>
                </w:pPr>
              </w:pPrChang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3BF621D9" w14:textId="77777777" w:rsidR="00232EDA" w:rsidRDefault="00232EDA" w:rsidP="00232EDA">
      <w:pPr>
        <w:pStyle w:val="BodyText"/>
      </w:pPr>
    </w:p>
    <w:p w14:paraId="4726D088" w14:textId="77777777" w:rsidR="00E02767" w:rsidRDefault="00232EDA" w:rsidP="00045BE7">
      <w:pPr>
        <w:pStyle w:val="ListNumber"/>
        <w:rPr>
          <w:ins w:id="1193" w:author="Moses, Robbie" w:date="2023-02-21T01:22:00Z"/>
        </w:rPr>
      </w:pPr>
      <w:r>
        <w:t xml:space="preserve">Select your desired User Interface Language, e.g. </w:t>
      </w:r>
      <w:r w:rsidRPr="00E02767">
        <w:rPr>
          <w:b/>
          <w:bCs/>
          <w:rPrChange w:id="1194" w:author="Moses, Robbie" w:date="2023-02-21T01:22:00Z">
            <w:rPr/>
          </w:rPrChange>
        </w:rPr>
        <w:t>“English”</w:t>
      </w:r>
      <w:r>
        <w:t xml:space="preserve">. </w:t>
      </w:r>
    </w:p>
    <w:p w14:paraId="6C7D61D0" w14:textId="2A9A30CA" w:rsidR="00232EDA" w:rsidRPr="002137F7" w:rsidRDefault="00232EDA">
      <w:pPr>
        <w:pStyle w:val="Note2"/>
        <w:pPrChange w:id="1195" w:author="Moses, Robbie" w:date="2023-02-21T01:22:00Z">
          <w:pPr>
            <w:pStyle w:val="ListNumber"/>
            <w:numPr>
              <w:numId w:val="115"/>
            </w:numPr>
          </w:pPr>
        </w:pPrChange>
      </w:pPr>
      <w:del w:id="1196" w:author="Moses, Robbie" w:date="2023-02-21T01:23:00Z">
        <w:r w:rsidRPr="00E02767" w:rsidDel="00E02767">
          <w:rPr>
            <w:b/>
            <w:bCs/>
            <w:rPrChange w:id="1197" w:author="Moses, Robbie" w:date="2023-02-21T01:23:00Z">
              <w:rPr/>
            </w:rPrChange>
          </w:rPr>
          <w:delText>Please n</w:delText>
        </w:r>
      </w:del>
      <w:ins w:id="1198" w:author="Moses, Robbie" w:date="2023-02-21T01:23:00Z">
        <w:r w:rsidR="00E02767" w:rsidRPr="00E02767">
          <w:rPr>
            <w:b/>
            <w:bCs/>
            <w:rPrChange w:id="1199" w:author="Moses, Robbie" w:date="2023-02-21T01:23:00Z">
              <w:rPr/>
            </w:rPrChange>
          </w:rPr>
          <w:t>N</w:t>
        </w:r>
      </w:ins>
      <w:r w:rsidRPr="00E02767">
        <w:rPr>
          <w:b/>
          <w:bCs/>
          <w:rPrChange w:id="1200" w:author="Moses, Robbie" w:date="2023-02-21T01:23:00Z">
            <w:rPr/>
          </w:rPrChange>
        </w:rPr>
        <w:t>ote</w:t>
      </w:r>
      <w:ins w:id="1201" w:author="Moses, Robbie" w:date="2023-02-21T01:23:00Z">
        <w:r w:rsidR="00E02767" w:rsidRPr="00E02767">
          <w:rPr>
            <w:b/>
            <w:bCs/>
            <w:rPrChange w:id="1202" w:author="Moses, Robbie" w:date="2023-02-21T01:23:00Z">
              <w:rPr/>
            </w:rPrChange>
          </w:rPr>
          <w:t>:</w:t>
        </w:r>
      </w:ins>
      <w:r>
        <w:t xml:space="preserve"> NCR only provides up-to-date translations of the UI in English. You are able to customize this, as well as choose your </w:t>
      </w:r>
      <w:del w:id="1203" w:author="Moses, Robbie" w:date="2023-02-17T04:32:00Z">
        <w:r w:rsidDel="00265116">
          <w:delText xml:space="preserve">own </w:delText>
        </w:r>
      </w:del>
      <w:r>
        <w:t>language, but maintaining those files is the client</w:t>
      </w:r>
      <w:ins w:id="1204" w:author="Moses, Robbie" w:date="2023-02-17T04:32:00Z">
        <w:r w:rsidR="00265116">
          <w:t>'s</w:t>
        </w:r>
      </w:ins>
      <w:r>
        <w:t xml:space="preserve"> responsibility.</w:t>
      </w:r>
    </w:p>
    <w:p w14:paraId="211E5C8E" w14:textId="28D92306" w:rsidR="00232EDA" w:rsidRDefault="00232EDA" w:rsidP="00316932">
      <w:pPr>
        <w:pStyle w:val="ListNumber"/>
      </w:pPr>
      <w:r>
        <w:t xml:space="preserve">Click </w:t>
      </w:r>
      <w:ins w:id="1205" w:author="Moses, Robbie" w:date="2023-02-21T01:23:00Z">
        <w:r w:rsidR="00165B94">
          <w:t xml:space="preserve">on </w:t>
        </w:r>
      </w:ins>
      <w:r w:rsidRPr="00165B94">
        <w:rPr>
          <w:b/>
          <w:bCs/>
          <w:rPrChange w:id="1206" w:author="Moses, Robbie" w:date="2023-02-21T01:23:00Z">
            <w:rPr/>
          </w:rPrChange>
        </w:rPr>
        <w:t>Update</w:t>
      </w:r>
      <w:r>
        <w:t xml:space="preserve"> to save the changes. At the bottom of the screen in the </w:t>
      </w:r>
      <w:r w:rsidRPr="00165B94">
        <w:rPr>
          <w:b/>
          <w:bCs/>
          <w:rPrChange w:id="1207" w:author="Moses, Robbie" w:date="2023-02-21T01:23:00Z">
            <w:rPr/>
          </w:rPrChange>
        </w:rPr>
        <w:t>“Connection Status”</w:t>
      </w:r>
      <w:r>
        <w:t xml:space="preserve"> table, you should see the message indicating that </w:t>
      </w:r>
      <w:ins w:id="1208" w:author="Moses, Robbie" w:date="2023-02-17T04:32:00Z">
        <w:r w:rsidR="00265116">
          <w:t xml:space="preserve">a </w:t>
        </w:r>
      </w:ins>
      <w:r>
        <w:t>connection to Oracle is established.</w:t>
      </w:r>
    </w:p>
    <w:p w14:paraId="24D16DF5" w14:textId="77777777" w:rsidR="00232EDA" w:rsidRDefault="00232EDA" w:rsidP="00232EDA">
      <w:pPr>
        <w:pStyle w:val="BodyText"/>
        <w:rPr>
          <w:szCs w:val="16"/>
        </w:rPr>
      </w:pPr>
    </w:p>
    <w:p w14:paraId="11741697" w14:textId="77777777" w:rsidR="00232EDA" w:rsidRDefault="00232EDA" w:rsidP="00232EDA">
      <w:pPr>
        <w:pStyle w:val="Heading1"/>
        <w:tabs>
          <w:tab w:val="left" w:pos="0"/>
        </w:tabs>
        <w:ind w:left="181" w:hanging="181"/>
        <w:rPr>
          <w:szCs w:val="16"/>
        </w:rPr>
      </w:pPr>
      <w:bookmarkStart w:id="1209" w:name="__RefHeading__264_2075784457"/>
      <w:bookmarkStart w:id="1210" w:name="__RefHeading__541_73080779"/>
      <w:bookmarkStart w:id="1211" w:name="__RefHeading__7623_1590952297"/>
      <w:bookmarkStart w:id="1212" w:name="__RefHeading__5617_2125000322"/>
      <w:bookmarkStart w:id="1213" w:name="_Toc105186216"/>
      <w:bookmarkStart w:id="1214" w:name="_Toc127860466"/>
      <w:bookmarkEnd w:id="1209"/>
      <w:bookmarkEnd w:id="1210"/>
      <w:bookmarkEnd w:id="1211"/>
      <w:bookmarkEnd w:id="1212"/>
      <w:r>
        <w:lastRenderedPageBreak/>
        <w:t>OptiNet Licensing</w:t>
      </w:r>
      <w:bookmarkEnd w:id="1213"/>
      <w:bookmarkEnd w:id="1214"/>
    </w:p>
    <w:p w14:paraId="2D935661" w14:textId="77777777" w:rsidR="00232EDA" w:rsidRDefault="00232EDA" w:rsidP="00232EDA">
      <w:pPr>
        <w:pStyle w:val="BodyText"/>
        <w:rPr>
          <w:szCs w:val="16"/>
        </w:rPr>
      </w:pPr>
      <w:r>
        <w:rPr>
          <w:szCs w:val="16"/>
        </w:rPr>
        <w:t>OptiNet licensing is combined with OptiCash licensing. When that is completed as described earlier in this document, then OptiNet will also be able to log in.</w:t>
      </w:r>
    </w:p>
    <w:p w14:paraId="08659192" w14:textId="77777777" w:rsidR="00232EDA" w:rsidRDefault="00232EDA" w:rsidP="00232EDA">
      <w:pPr>
        <w:pStyle w:val="BodyText"/>
        <w:rPr>
          <w:szCs w:val="16"/>
        </w:rPr>
      </w:pPr>
    </w:p>
    <w:p w14:paraId="3B8E48B5" w14:textId="77777777" w:rsidR="00232EDA" w:rsidRDefault="00232EDA" w:rsidP="00232EDA">
      <w:pPr>
        <w:pStyle w:val="Heading1"/>
        <w:tabs>
          <w:tab w:val="left" w:pos="0"/>
        </w:tabs>
        <w:ind w:left="181" w:hanging="181"/>
        <w:rPr>
          <w:szCs w:val="16"/>
        </w:rPr>
      </w:pPr>
      <w:bookmarkStart w:id="1215" w:name="__RefHeading__266_2075784457"/>
      <w:bookmarkStart w:id="1216" w:name="__RefHeading__543_73080779"/>
      <w:bookmarkStart w:id="1217" w:name="__RefHeading__7625_1590952297"/>
      <w:bookmarkStart w:id="1218" w:name="__RefHeading__5619_2125000322"/>
      <w:bookmarkStart w:id="1219" w:name="_Toc105186217"/>
      <w:bookmarkStart w:id="1220" w:name="_Toc127860467"/>
      <w:bookmarkEnd w:id="1215"/>
      <w:bookmarkEnd w:id="1216"/>
      <w:bookmarkEnd w:id="1217"/>
      <w:bookmarkEnd w:id="1218"/>
      <w:r>
        <w:lastRenderedPageBreak/>
        <w:t>OptiNet Customization</w:t>
      </w:r>
      <w:bookmarkEnd w:id="1219"/>
      <w:bookmarkEnd w:id="1220"/>
    </w:p>
    <w:p w14:paraId="5C882A35" w14:textId="77777777" w:rsidR="00232EDA" w:rsidRDefault="00232EDA" w:rsidP="00232EDA">
      <w:pPr>
        <w:pStyle w:val="BodyText"/>
        <w:rPr>
          <w:szCs w:val="16"/>
        </w:rPr>
      </w:pPr>
      <w:r>
        <w:rPr>
          <w:szCs w:val="16"/>
        </w:rPr>
        <w:t>The most common customization you will perform is to the look of the user interface or language file edits.</w:t>
      </w:r>
    </w:p>
    <w:p w14:paraId="6EC82704" w14:textId="77777777" w:rsidR="00232EDA" w:rsidRDefault="00232EDA" w:rsidP="00232EDA">
      <w:pPr>
        <w:pStyle w:val="Heading2"/>
        <w:tabs>
          <w:tab w:val="left" w:pos="0"/>
        </w:tabs>
        <w:rPr>
          <w:szCs w:val="16"/>
        </w:rPr>
      </w:pPr>
      <w:bookmarkStart w:id="1221" w:name="__RefHeading__268_2075784457"/>
      <w:bookmarkStart w:id="1222" w:name="__RefHeading__545_73080779"/>
      <w:bookmarkStart w:id="1223" w:name="__RefHeading__7627_1590952297"/>
      <w:bookmarkStart w:id="1224" w:name="__RefHeading__5621_2125000322"/>
      <w:bookmarkStart w:id="1225" w:name="_Toc105186218"/>
      <w:bookmarkStart w:id="1226" w:name="_Toc127860468"/>
      <w:bookmarkEnd w:id="1221"/>
      <w:bookmarkEnd w:id="1222"/>
      <w:bookmarkEnd w:id="1223"/>
      <w:bookmarkEnd w:id="1224"/>
      <w:r>
        <w:rPr>
          <w:szCs w:val="16"/>
        </w:rPr>
        <w:t>Making Changes to the Language File</w:t>
      </w:r>
      <w:bookmarkEnd w:id="1225"/>
      <w:bookmarkEnd w:id="1226"/>
    </w:p>
    <w:p w14:paraId="0F8DB6A6" w14:textId="77777777" w:rsidR="00232EDA" w:rsidRDefault="00232EDA" w:rsidP="00232EDA">
      <w:pPr>
        <w:pStyle w:val="BodyText"/>
      </w:pPr>
      <w:r>
        <w:t>Language files allow translation between different world languages, as well as modification of text elements to suit a client’s specific preference.</w:t>
      </w:r>
    </w:p>
    <w:p w14:paraId="4AA4AAE3" w14:textId="329A4E3C" w:rsidR="00232EDA" w:rsidRDefault="00232EDA" w:rsidP="00232EDA">
      <w:pPr>
        <w:pStyle w:val="BodyText"/>
      </w:pPr>
      <w:r>
        <w:t xml:space="preserve">OptiNet language files come in two categories: The base language file provided with </w:t>
      </w:r>
      <w:ins w:id="1227" w:author="Moses, Robbie" w:date="2023-02-17T04:33:00Z">
        <w:r w:rsidR="00265116">
          <w:t xml:space="preserve">an </w:t>
        </w:r>
      </w:ins>
      <w:r>
        <w:t xml:space="preserve">installable WAR file, and </w:t>
      </w:r>
      <w:r w:rsidRPr="00731631">
        <w:rPr>
          <w:b/>
          <w:bCs/>
          <w:rPrChange w:id="1228" w:author="Moses, Robbie" w:date="2023-02-21T01:25:00Z">
            <w:rPr/>
          </w:rPrChange>
        </w:rPr>
        <w:t>“custom”</w:t>
      </w:r>
      <w:r>
        <w:t xml:space="preserve"> language files meant to include client-defined text elements. These files are located in </w:t>
      </w:r>
      <w:r w:rsidRPr="00731631">
        <w:rPr>
          <w:b/>
          <w:bCs/>
          <w:rPrChange w:id="1229" w:author="Moses, Robbie" w:date="2023-02-21T01:25:00Z">
            <w:rPr/>
          </w:rPrChange>
        </w:rPr>
        <w:t>&lt;application-path&gt;/WEB-INF/classes directory</w:t>
      </w:r>
      <w:r>
        <w:t xml:space="preserve">. Any given text element will be displayed from the </w:t>
      </w:r>
      <w:r w:rsidRPr="00731631">
        <w:rPr>
          <w:b/>
          <w:bCs/>
          <w:rPrChange w:id="1230" w:author="Moses, Robbie" w:date="2023-02-21T01:25:00Z">
            <w:rPr/>
          </w:rPrChange>
        </w:rPr>
        <w:t>“custom”</w:t>
      </w:r>
      <w:r>
        <w:t xml:space="preserve"> language file if possible, and if not in “custom” then the base language file is used.</w:t>
      </w:r>
    </w:p>
    <w:p w14:paraId="2A3CA33A" w14:textId="77777777" w:rsidR="00232EDA" w:rsidRDefault="00232EDA" w:rsidP="00232EDA">
      <w:pPr>
        <w:pStyle w:val="BodyText"/>
      </w:pPr>
      <w:r>
        <w:t xml:space="preserve">For instance, if you want to change the word "recommendation" to the word "suggestion" in English, open the following file with a text editor: </w:t>
      </w:r>
      <w:r w:rsidRPr="001F266B">
        <w:rPr>
          <w:b/>
          <w:bCs/>
        </w:rPr>
        <w:t>“transoft_optinet_LanguageSet_English.properties”.</w:t>
      </w:r>
      <w:r>
        <w:t xml:space="preserve"> Search for the specific desired occurrence, or all occurrences, and replace with “suggestion”. Then copy the changed element(s) to file &lt;application-path&gt;/WEB-INF/classes/</w:t>
      </w:r>
      <w:r w:rsidRPr="00D82D61">
        <w:t xml:space="preserve"> </w:t>
      </w:r>
      <w:r>
        <w:t xml:space="preserve">transoft_optinet_LanguageSet_English_custom.properties . Save that file, then restart the OptiNet application. </w:t>
      </w:r>
    </w:p>
    <w:p w14:paraId="734EBCF6" w14:textId="53D58022" w:rsidR="00232EDA" w:rsidDel="009F4A59" w:rsidRDefault="00232EDA" w:rsidP="009F4A59">
      <w:pPr>
        <w:pStyle w:val="Note"/>
        <w:rPr>
          <w:del w:id="1231" w:author="Moses, Robbie" w:date="2023-02-21T01:28:00Z"/>
        </w:rPr>
      </w:pPr>
    </w:p>
    <w:p w14:paraId="2EB421DA" w14:textId="77777777" w:rsidR="00232EDA" w:rsidRDefault="00232EDA" w:rsidP="009F4A59">
      <w:pPr>
        <w:pStyle w:val="Note"/>
        <w:rPr>
          <w:szCs w:val="16"/>
        </w:rPr>
      </w:pPr>
      <w:r>
        <w:rPr>
          <w:noProof/>
        </w:rPr>
        <w:drawing>
          <wp:anchor distT="0" distB="0" distL="114935" distR="114935" simplePos="0" relativeHeight="251663360" behindDoc="0" locked="0" layoutInCell="1" allowOverlap="1" wp14:anchorId="02EF46DF" wp14:editId="307E885E">
            <wp:simplePos x="0" y="0"/>
            <wp:positionH relativeFrom="column">
              <wp:posOffset>238125</wp:posOffset>
            </wp:positionH>
            <wp:positionV relativeFrom="paragraph">
              <wp:posOffset>-22860</wp:posOffset>
            </wp:positionV>
            <wp:extent cx="292735" cy="301625"/>
            <wp:effectExtent l="0" t="0" r="0" b="3175"/>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szCs w:val="16"/>
        </w:rPr>
        <w:t xml:space="preserve">Customized language files are the client’s responsibility to maintain. In the future, with each OptiNet upgrade, the customized version will need to be saved PRIOR to installing a new </w:t>
      </w:r>
      <w:r>
        <w:t xml:space="preserve">WAR </w:t>
      </w:r>
      <w:r>
        <w:rPr>
          <w:szCs w:val="16"/>
        </w:rPr>
        <w:t xml:space="preserve">file. Once the new </w:t>
      </w:r>
      <w:r>
        <w:t xml:space="preserve">WAR </w:t>
      </w:r>
      <w:r>
        <w:rPr>
          <w:szCs w:val="16"/>
        </w:rPr>
        <w:t>file has been deployed, then restore the edited version.</w:t>
      </w:r>
    </w:p>
    <w:p w14:paraId="4F838508" w14:textId="77777777" w:rsidR="00232EDA" w:rsidRDefault="00232EDA" w:rsidP="00232EDA">
      <w:pPr>
        <w:pStyle w:val="BodyText"/>
        <w:rPr>
          <w:szCs w:val="16"/>
        </w:rPr>
      </w:pPr>
      <w:r>
        <w:rPr>
          <w:szCs w:val="16"/>
        </w:rPr>
        <w:t>It is the client's responsibility to maintain non-English language files.</w:t>
      </w:r>
    </w:p>
    <w:p w14:paraId="47CDD691" w14:textId="77777777" w:rsidR="00232EDA" w:rsidRDefault="00232EDA" w:rsidP="00232EDA">
      <w:pPr>
        <w:pStyle w:val="BodyText"/>
        <w:rPr>
          <w:szCs w:val="16"/>
        </w:rPr>
      </w:pPr>
      <w:r>
        <w:rPr>
          <w:szCs w:val="16"/>
        </w:rPr>
        <w:t xml:space="preserve">OptiNet original WAR distribution includes a number of supported languages as shown in </w:t>
      </w:r>
      <w:r w:rsidRPr="00B62A5E">
        <w:rPr>
          <w:b/>
          <w:bCs/>
          <w:rPrChange w:id="1232" w:author="Moses, Robbie" w:date="2023-02-21T01:28:00Z">
            <w:rPr/>
          </w:rPrChange>
        </w:rPr>
        <w:t>&lt;application-path&gt;/WEB-INF/lib/opticash-xxxxxxx.jar</w:t>
      </w:r>
      <w:r>
        <w:rPr>
          <w:szCs w:val="16"/>
        </w:rPr>
        <w:t>. Additional languages can be added as follows:</w:t>
      </w:r>
    </w:p>
    <w:p w14:paraId="3EAD55E3" w14:textId="77777777" w:rsidR="00232EDA" w:rsidRPr="00316932" w:rsidRDefault="00232EDA" w:rsidP="00316932">
      <w:pPr>
        <w:pStyle w:val="ListNumber"/>
        <w:numPr>
          <w:ilvl w:val="0"/>
          <w:numId w:val="116"/>
        </w:numPr>
        <w:rPr>
          <w:szCs w:val="16"/>
        </w:rPr>
      </w:pPr>
      <w:r w:rsidRPr="00316932">
        <w:rPr>
          <w:szCs w:val="16"/>
        </w:rPr>
        <w:t xml:space="preserve"> Create a new language file. Name that file </w:t>
      </w:r>
      <w:r w:rsidRPr="00B62A5E">
        <w:rPr>
          <w:b/>
          <w:bCs/>
          <w:szCs w:val="16"/>
          <w:rPrChange w:id="1233" w:author="Moses, Robbie" w:date="2023-02-21T01:28:00Z">
            <w:rPr>
              <w:szCs w:val="16"/>
            </w:rPr>
          </w:rPrChange>
        </w:rPr>
        <w:t>“</w:t>
      </w:r>
      <w:r w:rsidRPr="00B62A5E">
        <w:rPr>
          <w:b/>
          <w:bCs/>
          <w:rPrChange w:id="1234" w:author="Moses, Robbie" w:date="2023-02-21T01:28:00Z">
            <w:rPr/>
          </w:rPrChange>
        </w:rPr>
        <w:t>transoft_optinet_LanguageSet_&lt;your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B62A5E">
        <w:rPr>
          <w:b/>
          <w:bCs/>
          <w:rPrChange w:id="1235" w:author="Moses, Robbie" w:date="2023-02-21T01:28:00Z">
            <w:rPr/>
          </w:rPrChange>
        </w:rPr>
        <w:t>&lt;application-path&gt;/WEB-INF/classes directory</w:t>
      </w:r>
      <w:r>
        <w:t>.</w:t>
      </w:r>
    </w:p>
    <w:p w14:paraId="1AC4BDCF" w14:textId="4C7CF655" w:rsidR="00232EDA" w:rsidRDefault="00232EDA" w:rsidP="00316932">
      <w:pPr>
        <w:pStyle w:val="ListNumber"/>
        <w:rPr>
          <w:szCs w:val="16"/>
        </w:rPr>
      </w:pPr>
      <w:r>
        <w:t xml:space="preserve"> If your system is going to support more than 1 language, then go to the custom</w:t>
      </w:r>
      <w:ins w:id="1236" w:author="Moses, Robbie" w:date="2023-02-17T04:33:00Z">
        <w:r w:rsidR="00F45709">
          <w:t>s</w:t>
        </w:r>
      </w:ins>
      <w:r>
        <w:t xml:space="preserve"> language file of the other language(s) and using a text editor add 1 line as follows. For example, if I was adding Swahili, and I wanted English users to see “Swahili” text, then I would add this to </w:t>
      </w:r>
      <w:ins w:id="1237" w:author="Moses, Robbie" w:date="2023-02-17T04:33:00Z">
        <w:r w:rsidR="00F45709">
          <w:t xml:space="preserve">the </w:t>
        </w:r>
      </w:ins>
      <w:r>
        <w:t>“transoft_optinet</w:t>
      </w:r>
      <w:r w:rsidRPr="00DA0A64">
        <w:t>_LanguageSet_English_custom.properties</w:t>
      </w:r>
      <w:r>
        <w:t>” file:</w:t>
      </w:r>
    </w:p>
    <w:p w14:paraId="08B26799" w14:textId="77777777" w:rsidR="00232EDA" w:rsidRDefault="00232EDA" w:rsidP="00316932">
      <w:pPr>
        <w:pStyle w:val="ListContinue2"/>
      </w:pPr>
      <w:r w:rsidRPr="00DA0A64">
        <w:lastRenderedPageBreak/>
        <w:t>language.Swahili=Swahili</w:t>
      </w:r>
    </w:p>
    <w:p w14:paraId="3F3D114E" w14:textId="77777777" w:rsidR="00232EDA" w:rsidRDefault="00232EDA" w:rsidP="00316932">
      <w:pPr>
        <w:pStyle w:val="ListNumber"/>
      </w:pPr>
      <w:r>
        <w:t xml:space="preserve"> Restart the OptiNet application.</w:t>
      </w:r>
    </w:p>
    <w:p w14:paraId="24CDA412" w14:textId="1EB76D39" w:rsidR="00232EDA" w:rsidDel="0006432E" w:rsidRDefault="00232EDA" w:rsidP="00232EDA">
      <w:pPr>
        <w:pStyle w:val="BodyText"/>
        <w:rPr>
          <w:del w:id="1238" w:author="Moses, Robbie" w:date="2023-02-21T01:29:00Z"/>
          <w:szCs w:val="16"/>
        </w:rPr>
      </w:pPr>
    </w:p>
    <w:p w14:paraId="001C0C00" w14:textId="03474788" w:rsidR="00232EDA" w:rsidRDefault="00232EDA" w:rsidP="0006432E">
      <w:pPr>
        <w:pStyle w:val="Note2"/>
      </w:pPr>
      <w:r>
        <w:rPr>
          <w:noProof/>
        </w:rPr>
        <w:drawing>
          <wp:anchor distT="0" distB="0" distL="114935" distR="114935" simplePos="0" relativeHeight="251664384" behindDoc="0" locked="0" layoutInCell="1" allowOverlap="1" wp14:anchorId="01425034" wp14:editId="680B7B08">
            <wp:simplePos x="0" y="0"/>
            <wp:positionH relativeFrom="column">
              <wp:posOffset>238125</wp:posOffset>
            </wp:positionH>
            <wp:positionV relativeFrom="paragraph">
              <wp:posOffset>-22860</wp:posOffset>
            </wp:positionV>
            <wp:extent cx="292735" cy="301625"/>
            <wp:effectExtent l="0" t="0" r="0" b="3175"/>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ins w:id="1239" w:author="Moses, Robbie" w:date="2023-02-17T04:33:00Z">
        <w:r w:rsidR="00F45709">
          <w:t>to</w:t>
        </w:r>
      </w:ins>
      <w:r>
        <w:t xml:space="preserve"> a new language as easy and robust as possible. When a new local language file is added to OptiNet, this introduces a new element into the application; Typically, this will work without issue, however</w:t>
      </w:r>
      <w:ins w:id="1240" w:author="Moses, Robbie" w:date="2023-02-17T04:33:00Z">
        <w:r w:rsidR="00F45709">
          <w:t>,</w:t>
        </w:r>
      </w:ins>
      <w:r>
        <w:t xml:space="preserve"> it is not uncommon to encounter application errors triggered by the new language file.</w:t>
      </w:r>
      <w:r>
        <w:rPr>
          <w:rFonts w:eastAsiaTheme="minorHAnsi"/>
        </w:rPr>
        <w:t xml:space="preserve"> </w:t>
      </w:r>
      <w:r>
        <w:t>These are typically caused by characters, date or calendar formats, and monetary number formats which are unlike those used by OptiNet’s originally supported languages. Typically, these can be escaped or corrected within the language file to resolve the issue, however</w:t>
      </w:r>
      <w:ins w:id="1241" w:author="Moses, Robbie" w:date="2023-02-17T04:33:00Z">
        <w:r w:rsidR="00F45709">
          <w:t>,</w:t>
        </w:r>
      </w:ins>
      <w:r>
        <w:t xml:space="preserve"> it is possible that certain characters may need to be substituted with a similar character (but this is not expected).</w:t>
      </w:r>
    </w:p>
    <w:p w14:paraId="4F051E16" w14:textId="77777777" w:rsidR="00232EDA" w:rsidRDefault="00232EDA" w:rsidP="00232EDA">
      <w:pPr>
        <w:pStyle w:val="BodyText"/>
        <w:rPr>
          <w:szCs w:val="16"/>
        </w:rPr>
      </w:pPr>
    </w:p>
    <w:p w14:paraId="126013C7" w14:textId="77777777" w:rsidR="00232EDA" w:rsidRDefault="00232EDA" w:rsidP="00232EDA">
      <w:pPr>
        <w:pStyle w:val="Heading2"/>
        <w:tabs>
          <w:tab w:val="left" w:pos="0"/>
        </w:tabs>
        <w:rPr>
          <w:szCs w:val="16"/>
        </w:rPr>
      </w:pPr>
      <w:bookmarkStart w:id="1242" w:name="__RefHeading__270_2075784457"/>
      <w:bookmarkStart w:id="1243" w:name="__RefHeading__547_73080779"/>
      <w:bookmarkStart w:id="1244" w:name="__RefHeading__7629_1590952297"/>
      <w:bookmarkStart w:id="1245" w:name="__RefHeading__5623_2125000322"/>
      <w:bookmarkStart w:id="1246" w:name="_Toc105186219"/>
      <w:bookmarkStart w:id="1247" w:name="_Toc127860469"/>
      <w:bookmarkEnd w:id="1242"/>
      <w:bookmarkEnd w:id="1243"/>
      <w:bookmarkEnd w:id="1244"/>
      <w:bookmarkEnd w:id="1245"/>
      <w:r>
        <w:rPr>
          <w:szCs w:val="16"/>
        </w:rPr>
        <w:t>Images</w:t>
      </w:r>
      <w:bookmarkEnd w:id="1246"/>
      <w:bookmarkEnd w:id="1247"/>
    </w:p>
    <w:p w14:paraId="0AE37CBB" w14:textId="77777777" w:rsidR="00232EDA" w:rsidRDefault="00232EDA" w:rsidP="00232EDA">
      <w:pPr>
        <w:pStyle w:val="BodyText"/>
        <w:rPr>
          <w:szCs w:val="16"/>
        </w:rPr>
      </w:pPr>
      <w:r>
        <w:rPr>
          <w:szCs w:val="16"/>
        </w:rPr>
        <w:t>To modify images, replace the current with your image. Your image must have an identical name, and identical metrics (height, width) are suggested. The Images directory contains the following images:</w:t>
      </w:r>
    </w:p>
    <w:tbl>
      <w:tblPr>
        <w:tblW w:w="9360" w:type="dxa"/>
        <w:tblInd w:w="809" w:type="dxa"/>
        <w:tblLayout w:type="fixed"/>
        <w:tblCellMar>
          <w:left w:w="10" w:type="dxa"/>
          <w:right w:w="10" w:type="dxa"/>
        </w:tblCellMar>
        <w:tblLook w:val="0000" w:firstRow="0" w:lastRow="0" w:firstColumn="0" w:lastColumn="0" w:noHBand="0" w:noVBand="0"/>
        <w:tblPrChange w:id="1248" w:author="Moses, Robbie" w:date="2023-02-21T01:30:00Z">
          <w:tblPr>
            <w:tblW w:w="0" w:type="auto"/>
            <w:tblInd w:w="-50" w:type="dxa"/>
            <w:tblLayout w:type="fixed"/>
            <w:tblCellMar>
              <w:left w:w="10" w:type="dxa"/>
              <w:right w:w="10" w:type="dxa"/>
            </w:tblCellMar>
            <w:tblLook w:val="0000" w:firstRow="0" w:lastRow="0" w:firstColumn="0" w:lastColumn="0" w:noHBand="0" w:noVBand="0"/>
          </w:tblPr>
        </w:tblPrChange>
      </w:tblPr>
      <w:tblGrid>
        <w:gridCol w:w="1946"/>
        <w:gridCol w:w="7414"/>
        <w:tblGridChange w:id="1249">
          <w:tblGrid>
            <w:gridCol w:w="2805"/>
            <w:gridCol w:w="7181"/>
          </w:tblGrid>
        </w:tblGridChange>
      </w:tblGrid>
      <w:tr w:rsidR="00232EDA" w14:paraId="5A75FEA3" w14:textId="77777777" w:rsidTr="0022466A">
        <w:tc>
          <w:tcPr>
            <w:tcW w:w="1946" w:type="dxa"/>
            <w:tcBorders>
              <w:top w:val="single" w:sz="1" w:space="0" w:color="000000"/>
              <w:left w:val="single" w:sz="1" w:space="0" w:color="000000"/>
              <w:bottom w:val="single" w:sz="1" w:space="0" w:color="000000"/>
            </w:tcBorders>
            <w:shd w:val="clear" w:color="auto" w:fill="54B94A"/>
            <w:tcPrChange w:id="1250" w:author="Moses, Robbie" w:date="2023-02-21T01:30:00Z">
              <w:tcPr>
                <w:tcW w:w="2805" w:type="dxa"/>
                <w:tcBorders>
                  <w:top w:val="single" w:sz="1" w:space="0" w:color="000000"/>
                  <w:left w:val="single" w:sz="1" w:space="0" w:color="000000"/>
                  <w:bottom w:val="single" w:sz="1" w:space="0" w:color="000000"/>
                </w:tcBorders>
                <w:shd w:val="clear" w:color="auto" w:fill="54B94A"/>
              </w:tcPr>
            </w:tcPrChange>
          </w:tcPr>
          <w:p w14:paraId="5434D7B1" w14:textId="77777777" w:rsidR="00232EDA" w:rsidRDefault="00232EDA" w:rsidP="00316932">
            <w:pPr>
              <w:pStyle w:val="TableHeading"/>
            </w:pPr>
            <w:r>
              <w:t>Image Name</w:t>
            </w:r>
          </w:p>
        </w:tc>
        <w:tc>
          <w:tcPr>
            <w:tcW w:w="7414" w:type="dxa"/>
            <w:tcBorders>
              <w:top w:val="single" w:sz="1" w:space="0" w:color="000000"/>
              <w:left w:val="single" w:sz="1" w:space="0" w:color="000000"/>
              <w:bottom w:val="single" w:sz="1" w:space="0" w:color="000000"/>
              <w:right w:val="single" w:sz="1" w:space="0" w:color="000000"/>
            </w:tcBorders>
            <w:shd w:val="clear" w:color="auto" w:fill="54B94A"/>
            <w:tcPrChange w:id="1251" w:author="Moses, Robbie" w:date="2023-02-21T01:30:00Z">
              <w:tcPr>
                <w:tcW w:w="7181" w:type="dxa"/>
                <w:tcBorders>
                  <w:top w:val="single" w:sz="1" w:space="0" w:color="000000"/>
                  <w:left w:val="single" w:sz="1" w:space="0" w:color="000000"/>
                  <w:bottom w:val="single" w:sz="1" w:space="0" w:color="000000"/>
                  <w:right w:val="single" w:sz="1" w:space="0" w:color="000000"/>
                </w:tcBorders>
                <w:shd w:val="clear" w:color="auto" w:fill="54B94A"/>
              </w:tcPr>
            </w:tcPrChange>
          </w:tcPr>
          <w:p w14:paraId="0A437F44" w14:textId="77777777" w:rsidR="00232EDA" w:rsidRDefault="00232EDA" w:rsidP="00316932">
            <w:pPr>
              <w:pStyle w:val="TableHeading"/>
            </w:pPr>
            <w:r>
              <w:t>Usage</w:t>
            </w:r>
          </w:p>
        </w:tc>
      </w:tr>
      <w:tr w:rsidR="00232EDA" w14:paraId="6B059875" w14:textId="77777777" w:rsidTr="0022466A">
        <w:tc>
          <w:tcPr>
            <w:tcW w:w="1946" w:type="dxa"/>
            <w:tcBorders>
              <w:left w:val="single" w:sz="1" w:space="0" w:color="000000"/>
              <w:bottom w:val="single" w:sz="1" w:space="0" w:color="000000"/>
            </w:tcBorders>
            <w:tcPrChange w:id="1252" w:author="Moses, Robbie" w:date="2023-02-21T01:30:00Z">
              <w:tcPr>
                <w:tcW w:w="2805" w:type="dxa"/>
                <w:tcBorders>
                  <w:left w:val="single" w:sz="1" w:space="0" w:color="000000"/>
                  <w:bottom w:val="single" w:sz="1" w:space="0" w:color="000000"/>
                </w:tcBorders>
              </w:tcPr>
            </w:tcPrChange>
          </w:tcPr>
          <w:p w14:paraId="7BB6901F" w14:textId="77777777" w:rsidR="00232EDA" w:rsidRPr="00316932" w:rsidRDefault="00232EDA" w:rsidP="00316932">
            <w:pPr>
              <w:pStyle w:val="TableBody"/>
              <w:rPr>
                <w:b/>
                <w:bCs/>
              </w:rPr>
            </w:pPr>
            <w:r w:rsidRPr="00316932">
              <w:rPr>
                <w:b/>
                <w:bCs/>
              </w:rPr>
              <w:t>ball_*.gif</w:t>
            </w:r>
          </w:p>
        </w:tc>
        <w:tc>
          <w:tcPr>
            <w:tcW w:w="7414" w:type="dxa"/>
            <w:tcBorders>
              <w:left w:val="single" w:sz="1" w:space="0" w:color="000000"/>
              <w:bottom w:val="single" w:sz="1" w:space="0" w:color="000000"/>
              <w:right w:val="single" w:sz="1" w:space="0" w:color="000000"/>
            </w:tcBorders>
            <w:tcPrChange w:id="1253" w:author="Moses, Robbie" w:date="2023-02-21T01:30:00Z">
              <w:tcPr>
                <w:tcW w:w="7181" w:type="dxa"/>
                <w:tcBorders>
                  <w:left w:val="single" w:sz="1" w:space="0" w:color="000000"/>
                  <w:bottom w:val="single" w:sz="1" w:space="0" w:color="000000"/>
                  <w:right w:val="single" w:sz="1" w:space="0" w:color="000000"/>
                </w:tcBorders>
              </w:tcPr>
            </w:tcPrChange>
          </w:tcPr>
          <w:p w14:paraId="25C3FE75" w14:textId="77777777" w:rsidR="00232EDA" w:rsidRDefault="00232EDA" w:rsidP="00316932">
            <w:pPr>
              <w:pStyle w:val="TableBody"/>
            </w:pPr>
            <w:r>
              <w:t xml:space="preserve">These are very small pictures used as markers in charts and graphs.  </w:t>
            </w:r>
          </w:p>
        </w:tc>
      </w:tr>
      <w:tr w:rsidR="00232EDA" w14:paraId="7E299A12" w14:textId="77777777" w:rsidTr="0022466A">
        <w:tc>
          <w:tcPr>
            <w:tcW w:w="1946" w:type="dxa"/>
            <w:tcBorders>
              <w:left w:val="single" w:sz="1" w:space="0" w:color="000000"/>
              <w:bottom w:val="single" w:sz="1" w:space="0" w:color="000000"/>
            </w:tcBorders>
            <w:tcPrChange w:id="1254" w:author="Moses, Robbie" w:date="2023-02-21T01:30:00Z">
              <w:tcPr>
                <w:tcW w:w="2805" w:type="dxa"/>
                <w:tcBorders>
                  <w:left w:val="single" w:sz="1" w:space="0" w:color="000000"/>
                  <w:bottom w:val="single" w:sz="1" w:space="0" w:color="000000"/>
                </w:tcBorders>
              </w:tcPr>
            </w:tcPrChange>
          </w:tcPr>
          <w:p w14:paraId="50B6A50F" w14:textId="77777777" w:rsidR="00232EDA" w:rsidRPr="00316932" w:rsidRDefault="00232EDA" w:rsidP="00316932">
            <w:pPr>
              <w:pStyle w:val="TableBody"/>
              <w:rPr>
                <w:b/>
                <w:bCs/>
              </w:rPr>
            </w:pPr>
            <w:r w:rsidRPr="00316932">
              <w:rPr>
                <w:b/>
                <w:bCs/>
              </w:rPr>
              <w:t>calculator.gif</w:t>
            </w:r>
          </w:p>
        </w:tc>
        <w:tc>
          <w:tcPr>
            <w:tcW w:w="7414" w:type="dxa"/>
            <w:tcBorders>
              <w:left w:val="single" w:sz="1" w:space="0" w:color="000000"/>
              <w:bottom w:val="single" w:sz="1" w:space="0" w:color="000000"/>
              <w:right w:val="single" w:sz="1" w:space="0" w:color="000000"/>
            </w:tcBorders>
            <w:tcPrChange w:id="1255" w:author="Moses, Robbie" w:date="2023-02-21T01:30:00Z">
              <w:tcPr>
                <w:tcW w:w="7181" w:type="dxa"/>
                <w:tcBorders>
                  <w:left w:val="single" w:sz="1" w:space="0" w:color="000000"/>
                  <w:bottom w:val="single" w:sz="1" w:space="0" w:color="000000"/>
                  <w:right w:val="single" w:sz="1" w:space="0" w:color="000000"/>
                </w:tcBorders>
              </w:tcPr>
            </w:tcPrChange>
          </w:tcPr>
          <w:p w14:paraId="09E7014D" w14:textId="77777777" w:rsidR="00232EDA" w:rsidRDefault="00232EDA" w:rsidP="00316932">
            <w:pPr>
              <w:pStyle w:val="TableBody"/>
            </w:pPr>
            <w:r>
              <w:t>This is the button used to bring up calculation functions if available for specific fields.</w:t>
            </w:r>
          </w:p>
        </w:tc>
      </w:tr>
      <w:tr w:rsidR="00232EDA" w14:paraId="6DF566B3" w14:textId="77777777" w:rsidTr="0022466A">
        <w:tc>
          <w:tcPr>
            <w:tcW w:w="1946" w:type="dxa"/>
            <w:tcBorders>
              <w:left w:val="single" w:sz="1" w:space="0" w:color="000000"/>
              <w:bottom w:val="single" w:sz="1" w:space="0" w:color="000000"/>
            </w:tcBorders>
            <w:tcPrChange w:id="1256" w:author="Moses, Robbie" w:date="2023-02-21T01:30:00Z">
              <w:tcPr>
                <w:tcW w:w="2805" w:type="dxa"/>
                <w:tcBorders>
                  <w:left w:val="single" w:sz="1" w:space="0" w:color="000000"/>
                  <w:bottom w:val="single" w:sz="1" w:space="0" w:color="000000"/>
                </w:tcBorders>
              </w:tcPr>
            </w:tcPrChange>
          </w:tcPr>
          <w:p w14:paraId="1D08A019" w14:textId="77777777" w:rsidR="00232EDA" w:rsidRPr="00316932" w:rsidRDefault="00232EDA" w:rsidP="00316932">
            <w:pPr>
              <w:pStyle w:val="TableBody"/>
              <w:rPr>
                <w:b/>
                <w:bCs/>
              </w:rPr>
            </w:pPr>
            <w:r w:rsidRPr="00316932">
              <w:rPr>
                <w:b/>
                <w:bCs/>
              </w:rPr>
              <w:t>close_icon.gif</w:t>
            </w:r>
          </w:p>
        </w:tc>
        <w:tc>
          <w:tcPr>
            <w:tcW w:w="7414" w:type="dxa"/>
            <w:tcBorders>
              <w:left w:val="single" w:sz="1" w:space="0" w:color="000000"/>
              <w:bottom w:val="single" w:sz="1" w:space="0" w:color="000000"/>
              <w:right w:val="single" w:sz="1" w:space="0" w:color="000000"/>
            </w:tcBorders>
            <w:tcPrChange w:id="1257" w:author="Moses, Robbie" w:date="2023-02-21T01:30:00Z">
              <w:tcPr>
                <w:tcW w:w="7181" w:type="dxa"/>
                <w:tcBorders>
                  <w:left w:val="single" w:sz="1" w:space="0" w:color="000000"/>
                  <w:bottom w:val="single" w:sz="1" w:space="0" w:color="000000"/>
                  <w:right w:val="single" w:sz="1" w:space="0" w:color="000000"/>
                </w:tcBorders>
              </w:tcPr>
            </w:tcPrChange>
          </w:tcPr>
          <w:p w14:paraId="6EF2A6C9" w14:textId="77777777" w:rsidR="00232EDA" w:rsidRDefault="00232EDA" w:rsidP="00316932">
            <w:pPr>
              <w:pStyle w:val="TableBody"/>
            </w:pPr>
            <w:r>
              <w:t>This is the button used to close small popup boxes throughout the application.</w:t>
            </w:r>
          </w:p>
        </w:tc>
      </w:tr>
      <w:tr w:rsidR="00232EDA" w14:paraId="4C5B8405" w14:textId="77777777" w:rsidTr="0022466A">
        <w:tc>
          <w:tcPr>
            <w:tcW w:w="1946" w:type="dxa"/>
            <w:tcBorders>
              <w:left w:val="single" w:sz="1" w:space="0" w:color="000000"/>
              <w:bottom w:val="single" w:sz="1" w:space="0" w:color="000000"/>
            </w:tcBorders>
            <w:tcPrChange w:id="1258" w:author="Moses, Robbie" w:date="2023-02-21T01:30:00Z">
              <w:tcPr>
                <w:tcW w:w="2805" w:type="dxa"/>
                <w:tcBorders>
                  <w:left w:val="single" w:sz="1" w:space="0" w:color="000000"/>
                  <w:bottom w:val="single" w:sz="1" w:space="0" w:color="000000"/>
                </w:tcBorders>
              </w:tcPr>
            </w:tcPrChange>
          </w:tcPr>
          <w:p w14:paraId="7A71E0A1" w14:textId="77777777" w:rsidR="00232EDA" w:rsidRPr="00316932" w:rsidRDefault="00232EDA" w:rsidP="00316932">
            <w:pPr>
              <w:pStyle w:val="TableBody"/>
              <w:rPr>
                <w:b/>
                <w:bCs/>
              </w:rPr>
            </w:pPr>
            <w:r w:rsidRPr="00316932">
              <w:rPr>
                <w:b/>
                <w:bCs/>
              </w:rPr>
              <w:t>datebutton.gif</w:t>
            </w:r>
          </w:p>
        </w:tc>
        <w:tc>
          <w:tcPr>
            <w:tcW w:w="7414" w:type="dxa"/>
            <w:tcBorders>
              <w:left w:val="single" w:sz="1" w:space="0" w:color="000000"/>
              <w:bottom w:val="single" w:sz="1" w:space="0" w:color="000000"/>
              <w:right w:val="single" w:sz="1" w:space="0" w:color="000000"/>
            </w:tcBorders>
            <w:tcPrChange w:id="1259" w:author="Moses, Robbie" w:date="2023-02-21T01:30:00Z">
              <w:tcPr>
                <w:tcW w:w="7181" w:type="dxa"/>
                <w:tcBorders>
                  <w:left w:val="single" w:sz="1" w:space="0" w:color="000000"/>
                  <w:bottom w:val="single" w:sz="1" w:space="0" w:color="000000"/>
                  <w:right w:val="single" w:sz="1" w:space="0" w:color="000000"/>
                </w:tcBorders>
              </w:tcPr>
            </w:tcPrChange>
          </w:tcPr>
          <w:p w14:paraId="7DC36736" w14:textId="77777777" w:rsidR="00232EDA" w:rsidRDefault="00232EDA" w:rsidP="00316932">
            <w:pPr>
              <w:pStyle w:val="TableBody"/>
            </w:pPr>
            <w:r>
              <w:t>This is the date button used to bring up a calendar for ease of date selection.</w:t>
            </w:r>
          </w:p>
        </w:tc>
      </w:tr>
      <w:tr w:rsidR="00232EDA" w14:paraId="204C46FD" w14:textId="77777777" w:rsidTr="0022466A">
        <w:tc>
          <w:tcPr>
            <w:tcW w:w="1946" w:type="dxa"/>
            <w:tcBorders>
              <w:left w:val="single" w:sz="1" w:space="0" w:color="000000"/>
              <w:bottom w:val="single" w:sz="1" w:space="0" w:color="000000"/>
            </w:tcBorders>
            <w:tcPrChange w:id="1260" w:author="Moses, Robbie" w:date="2023-02-21T01:30:00Z">
              <w:tcPr>
                <w:tcW w:w="2805" w:type="dxa"/>
                <w:tcBorders>
                  <w:left w:val="single" w:sz="1" w:space="0" w:color="000000"/>
                  <w:bottom w:val="single" w:sz="1" w:space="0" w:color="000000"/>
                </w:tcBorders>
              </w:tcPr>
            </w:tcPrChange>
          </w:tcPr>
          <w:p w14:paraId="6DE481F7" w14:textId="77777777" w:rsidR="00232EDA" w:rsidRPr="00316932" w:rsidRDefault="00232EDA" w:rsidP="00316932">
            <w:pPr>
              <w:pStyle w:val="TableBody"/>
              <w:rPr>
                <w:b/>
                <w:bCs/>
              </w:rPr>
            </w:pPr>
            <w:r w:rsidRPr="00316932">
              <w:rPr>
                <w:b/>
                <w:bCs/>
              </w:rPr>
              <w:t>green.gif</w:t>
            </w:r>
          </w:p>
        </w:tc>
        <w:tc>
          <w:tcPr>
            <w:tcW w:w="7414" w:type="dxa"/>
            <w:tcBorders>
              <w:left w:val="single" w:sz="1" w:space="0" w:color="000000"/>
              <w:bottom w:val="single" w:sz="1" w:space="0" w:color="000000"/>
              <w:right w:val="single" w:sz="1" w:space="0" w:color="000000"/>
            </w:tcBorders>
            <w:tcPrChange w:id="1261" w:author="Moses, Robbie" w:date="2023-02-21T01:30:00Z">
              <w:tcPr>
                <w:tcW w:w="7181" w:type="dxa"/>
                <w:tcBorders>
                  <w:left w:val="single" w:sz="1" w:space="0" w:color="000000"/>
                  <w:bottom w:val="single" w:sz="1" w:space="0" w:color="000000"/>
                  <w:right w:val="single" w:sz="1" w:space="0" w:color="000000"/>
                </w:tcBorders>
              </w:tcPr>
            </w:tcPrChange>
          </w:tcPr>
          <w:p w14:paraId="725ACBE0" w14:textId="77777777" w:rsidR="00232EDA" w:rsidRDefault="00232EDA" w:rsidP="00316932">
            <w:pPr>
              <w:pStyle w:val="TableBody"/>
            </w:pPr>
            <w:r>
              <w:t>This is the green sphere icon used to indicate a “good” or “finished” state.</w:t>
            </w:r>
          </w:p>
        </w:tc>
      </w:tr>
      <w:tr w:rsidR="00232EDA" w14:paraId="38B8BE6E" w14:textId="77777777" w:rsidTr="0022466A">
        <w:tc>
          <w:tcPr>
            <w:tcW w:w="1946" w:type="dxa"/>
            <w:tcBorders>
              <w:left w:val="single" w:sz="1" w:space="0" w:color="000000"/>
              <w:bottom w:val="single" w:sz="1" w:space="0" w:color="000000"/>
            </w:tcBorders>
            <w:tcPrChange w:id="1262" w:author="Moses, Robbie" w:date="2023-02-21T01:30:00Z">
              <w:tcPr>
                <w:tcW w:w="2805" w:type="dxa"/>
                <w:tcBorders>
                  <w:left w:val="single" w:sz="1" w:space="0" w:color="000000"/>
                  <w:bottom w:val="single" w:sz="1" w:space="0" w:color="000000"/>
                </w:tcBorders>
              </w:tcPr>
            </w:tcPrChange>
          </w:tcPr>
          <w:p w14:paraId="294C2011" w14:textId="77777777" w:rsidR="00232EDA" w:rsidRPr="00316932" w:rsidRDefault="00232EDA" w:rsidP="00316932">
            <w:pPr>
              <w:pStyle w:val="TableBody"/>
              <w:rPr>
                <w:b/>
                <w:bCs/>
              </w:rPr>
            </w:pPr>
            <w:r w:rsidRPr="00316932">
              <w:rPr>
                <w:b/>
                <w:bCs/>
              </w:rPr>
              <w:t>helpbutton.gif</w:t>
            </w:r>
          </w:p>
        </w:tc>
        <w:tc>
          <w:tcPr>
            <w:tcW w:w="7414" w:type="dxa"/>
            <w:tcBorders>
              <w:left w:val="single" w:sz="1" w:space="0" w:color="000000"/>
              <w:bottom w:val="single" w:sz="1" w:space="0" w:color="000000"/>
              <w:right w:val="single" w:sz="1" w:space="0" w:color="000000"/>
            </w:tcBorders>
            <w:tcPrChange w:id="1263" w:author="Moses, Robbie" w:date="2023-02-21T01:30:00Z">
              <w:tcPr>
                <w:tcW w:w="7181" w:type="dxa"/>
                <w:tcBorders>
                  <w:left w:val="single" w:sz="1" w:space="0" w:color="000000"/>
                  <w:bottom w:val="single" w:sz="1" w:space="0" w:color="000000"/>
                  <w:right w:val="single" w:sz="1" w:space="0" w:color="000000"/>
                </w:tcBorders>
              </w:tcPr>
            </w:tcPrChange>
          </w:tcPr>
          <w:p w14:paraId="687702F1" w14:textId="77777777" w:rsidR="00232EDA" w:rsidRDefault="00232EDA" w:rsidP="00316932">
            <w:pPr>
              <w:pStyle w:val="TableBody"/>
            </w:pPr>
            <w:r>
              <w:t>This is the help button that appears throughout the system. There is a specific subdirectory for each UI language setting, and the respective version of this button will be used for each language.</w:t>
            </w:r>
          </w:p>
        </w:tc>
      </w:tr>
      <w:tr w:rsidR="00232EDA" w14:paraId="5FA955D5" w14:textId="77777777" w:rsidTr="0022466A">
        <w:tc>
          <w:tcPr>
            <w:tcW w:w="1946" w:type="dxa"/>
            <w:tcBorders>
              <w:left w:val="single" w:sz="1" w:space="0" w:color="000000"/>
              <w:bottom w:val="single" w:sz="1" w:space="0" w:color="000000"/>
            </w:tcBorders>
            <w:tcPrChange w:id="1264" w:author="Moses, Robbie" w:date="2023-02-21T01:30:00Z">
              <w:tcPr>
                <w:tcW w:w="2805" w:type="dxa"/>
                <w:tcBorders>
                  <w:left w:val="single" w:sz="1" w:space="0" w:color="000000"/>
                  <w:bottom w:val="single" w:sz="1" w:space="0" w:color="000000"/>
                </w:tcBorders>
              </w:tcPr>
            </w:tcPrChange>
          </w:tcPr>
          <w:p w14:paraId="226E4480" w14:textId="77777777" w:rsidR="00232EDA" w:rsidRPr="00316932" w:rsidRDefault="00232EDA" w:rsidP="00316932">
            <w:pPr>
              <w:pStyle w:val="TableBody"/>
              <w:rPr>
                <w:b/>
                <w:bCs/>
              </w:rPr>
            </w:pPr>
            <w:r w:rsidRPr="00316932">
              <w:rPr>
                <w:b/>
                <w:bCs/>
              </w:rPr>
              <w:t>icon_audit.gif</w:t>
            </w:r>
          </w:p>
        </w:tc>
        <w:tc>
          <w:tcPr>
            <w:tcW w:w="7414" w:type="dxa"/>
            <w:tcBorders>
              <w:left w:val="single" w:sz="1" w:space="0" w:color="000000"/>
              <w:bottom w:val="single" w:sz="1" w:space="0" w:color="000000"/>
              <w:right w:val="single" w:sz="1" w:space="0" w:color="000000"/>
            </w:tcBorders>
            <w:tcPrChange w:id="1265" w:author="Moses, Robbie" w:date="2023-02-21T01:30:00Z">
              <w:tcPr>
                <w:tcW w:w="7181" w:type="dxa"/>
                <w:tcBorders>
                  <w:left w:val="single" w:sz="1" w:space="0" w:color="000000"/>
                  <w:bottom w:val="single" w:sz="1" w:space="0" w:color="000000"/>
                  <w:right w:val="single" w:sz="1" w:space="0" w:color="000000"/>
                </w:tcBorders>
              </w:tcPr>
            </w:tcPrChange>
          </w:tcPr>
          <w:p w14:paraId="7B46A15D" w14:textId="77777777" w:rsidR="00232EDA" w:rsidRDefault="00232EDA" w:rsidP="00316932">
            <w:pPr>
              <w:pStyle w:val="TableBody"/>
            </w:pPr>
            <w:r>
              <w:t>This is the container audit button used to see history details about a specific container in the Pre-Notification feature.</w:t>
            </w:r>
          </w:p>
        </w:tc>
      </w:tr>
      <w:tr w:rsidR="00232EDA" w14:paraId="239909D2" w14:textId="77777777" w:rsidTr="0022466A">
        <w:tc>
          <w:tcPr>
            <w:tcW w:w="1946" w:type="dxa"/>
            <w:tcBorders>
              <w:left w:val="single" w:sz="1" w:space="0" w:color="000000"/>
              <w:bottom w:val="single" w:sz="1" w:space="0" w:color="000000"/>
            </w:tcBorders>
            <w:tcPrChange w:id="1266" w:author="Moses, Robbie" w:date="2023-02-21T01:30:00Z">
              <w:tcPr>
                <w:tcW w:w="2805" w:type="dxa"/>
                <w:tcBorders>
                  <w:left w:val="single" w:sz="1" w:space="0" w:color="000000"/>
                  <w:bottom w:val="single" w:sz="1" w:space="0" w:color="000000"/>
                </w:tcBorders>
              </w:tcPr>
            </w:tcPrChange>
          </w:tcPr>
          <w:p w14:paraId="7E4EBFB1" w14:textId="77777777" w:rsidR="00232EDA" w:rsidRPr="00316932" w:rsidRDefault="00232EDA" w:rsidP="00316932">
            <w:pPr>
              <w:pStyle w:val="TableBody"/>
              <w:rPr>
                <w:b/>
                <w:bCs/>
              </w:rPr>
            </w:pPr>
            <w:r w:rsidRPr="00316932">
              <w:rPr>
                <w:b/>
                <w:bCs/>
              </w:rPr>
              <w:t>icon_holiday</w:t>
            </w:r>
          </w:p>
        </w:tc>
        <w:tc>
          <w:tcPr>
            <w:tcW w:w="7414" w:type="dxa"/>
            <w:tcBorders>
              <w:left w:val="single" w:sz="1" w:space="0" w:color="000000"/>
              <w:bottom w:val="single" w:sz="1" w:space="0" w:color="000000"/>
              <w:right w:val="single" w:sz="1" w:space="0" w:color="000000"/>
            </w:tcBorders>
            <w:tcPrChange w:id="1267" w:author="Moses, Robbie" w:date="2023-02-21T01:30:00Z">
              <w:tcPr>
                <w:tcW w:w="7181" w:type="dxa"/>
                <w:tcBorders>
                  <w:left w:val="single" w:sz="1" w:space="0" w:color="000000"/>
                  <w:bottom w:val="single" w:sz="1" w:space="0" w:color="000000"/>
                  <w:right w:val="single" w:sz="1" w:space="0" w:color="000000"/>
                </w:tcBorders>
              </w:tcPr>
            </w:tcPrChange>
          </w:tcPr>
          <w:p w14:paraId="2E1CD80C" w14:textId="77777777" w:rsidR="00232EDA" w:rsidRDefault="00232EDA" w:rsidP="00316932">
            <w:pPr>
              <w:pStyle w:val="TableBody"/>
            </w:pPr>
            <w:r>
              <w:t>This is the purple sphere image used to indicate a holiday.</w:t>
            </w:r>
          </w:p>
        </w:tc>
      </w:tr>
      <w:tr w:rsidR="00232EDA" w14:paraId="6EB67371" w14:textId="77777777" w:rsidTr="0022466A">
        <w:tc>
          <w:tcPr>
            <w:tcW w:w="1946" w:type="dxa"/>
            <w:tcBorders>
              <w:left w:val="single" w:sz="1" w:space="0" w:color="000000"/>
              <w:bottom w:val="single" w:sz="1" w:space="0" w:color="000000"/>
            </w:tcBorders>
            <w:tcPrChange w:id="1268" w:author="Moses, Robbie" w:date="2023-02-21T01:30:00Z">
              <w:tcPr>
                <w:tcW w:w="2805" w:type="dxa"/>
                <w:tcBorders>
                  <w:left w:val="single" w:sz="1" w:space="0" w:color="000000"/>
                  <w:bottom w:val="single" w:sz="1" w:space="0" w:color="000000"/>
                </w:tcBorders>
              </w:tcPr>
            </w:tcPrChange>
          </w:tcPr>
          <w:p w14:paraId="411A7F60" w14:textId="77777777" w:rsidR="00232EDA" w:rsidRPr="00316932" w:rsidRDefault="00232EDA" w:rsidP="00316932">
            <w:pPr>
              <w:pStyle w:val="TableBody"/>
              <w:rPr>
                <w:b/>
                <w:bCs/>
              </w:rPr>
            </w:pPr>
            <w:r w:rsidRPr="00316932">
              <w:rPr>
                <w:b/>
                <w:bCs/>
              </w:rPr>
              <w:t>leftbg.gif</w:t>
            </w:r>
          </w:p>
        </w:tc>
        <w:tc>
          <w:tcPr>
            <w:tcW w:w="7414" w:type="dxa"/>
            <w:tcBorders>
              <w:left w:val="single" w:sz="1" w:space="0" w:color="000000"/>
              <w:bottom w:val="single" w:sz="1" w:space="0" w:color="000000"/>
              <w:right w:val="single" w:sz="1" w:space="0" w:color="000000"/>
            </w:tcBorders>
            <w:tcPrChange w:id="1269" w:author="Moses, Robbie" w:date="2023-02-21T01:30:00Z">
              <w:tcPr>
                <w:tcW w:w="7181" w:type="dxa"/>
                <w:tcBorders>
                  <w:left w:val="single" w:sz="1" w:space="0" w:color="000000"/>
                  <w:bottom w:val="single" w:sz="1" w:space="0" w:color="000000"/>
                  <w:right w:val="single" w:sz="1" w:space="0" w:color="000000"/>
                </w:tcBorders>
              </w:tcPr>
            </w:tcPrChange>
          </w:tcPr>
          <w:p w14:paraId="309567A8" w14:textId="37BF9991" w:rsidR="00232EDA" w:rsidRDefault="00232EDA" w:rsidP="00316932">
            <w:pPr>
              <w:pStyle w:val="TableBody"/>
            </w:pPr>
            <w:r>
              <w:t xml:space="preserve">This is the background image for </w:t>
            </w:r>
            <w:ins w:id="1270" w:author="Moses, Robbie" w:date="2023-02-17T04:33:00Z">
              <w:r w:rsidR="004148BB">
                <w:t xml:space="preserve">the </w:t>
              </w:r>
            </w:ins>
            <w:r>
              <w:t xml:space="preserve">bottom of the </w:t>
            </w:r>
            <w:del w:id="1271" w:author="Moses, Robbie" w:date="2023-02-17T04:34:00Z">
              <w:r w:rsidDel="004148BB">
                <w:delText xml:space="preserve">left </w:delText>
              </w:r>
            </w:del>
            <w:ins w:id="1272" w:author="Moses, Robbie" w:date="2023-02-17T04:34:00Z">
              <w:r w:rsidR="004148BB">
                <w:t>left-</w:t>
              </w:r>
            </w:ins>
            <w:r>
              <w:t>side menu</w:t>
            </w:r>
          </w:p>
        </w:tc>
      </w:tr>
      <w:tr w:rsidR="00232EDA" w14:paraId="1CC62116" w14:textId="77777777" w:rsidTr="0022466A">
        <w:tc>
          <w:tcPr>
            <w:tcW w:w="1946" w:type="dxa"/>
            <w:tcBorders>
              <w:left w:val="single" w:sz="1" w:space="0" w:color="000000"/>
              <w:bottom w:val="single" w:sz="1" w:space="0" w:color="000000"/>
            </w:tcBorders>
            <w:tcPrChange w:id="1273" w:author="Moses, Robbie" w:date="2023-02-21T01:30:00Z">
              <w:tcPr>
                <w:tcW w:w="2805" w:type="dxa"/>
                <w:tcBorders>
                  <w:left w:val="single" w:sz="1" w:space="0" w:color="000000"/>
                  <w:bottom w:val="single" w:sz="1" w:space="0" w:color="000000"/>
                </w:tcBorders>
              </w:tcPr>
            </w:tcPrChange>
          </w:tcPr>
          <w:p w14:paraId="6877A6F7" w14:textId="77777777" w:rsidR="00232EDA" w:rsidRPr="00316932" w:rsidRDefault="00232EDA" w:rsidP="00316932">
            <w:pPr>
              <w:pStyle w:val="TableBody"/>
              <w:rPr>
                <w:b/>
                <w:bCs/>
              </w:rPr>
            </w:pPr>
            <w:r w:rsidRPr="00316932">
              <w:rPr>
                <w:b/>
                <w:bCs/>
              </w:rPr>
              <w:t>mainbg.jpg</w:t>
            </w:r>
          </w:p>
        </w:tc>
        <w:tc>
          <w:tcPr>
            <w:tcW w:w="7414" w:type="dxa"/>
            <w:tcBorders>
              <w:left w:val="single" w:sz="1" w:space="0" w:color="000000"/>
              <w:bottom w:val="single" w:sz="1" w:space="0" w:color="000000"/>
              <w:right w:val="single" w:sz="1" w:space="0" w:color="000000"/>
            </w:tcBorders>
            <w:tcPrChange w:id="1274" w:author="Moses, Robbie" w:date="2023-02-21T01:30:00Z">
              <w:tcPr>
                <w:tcW w:w="7181" w:type="dxa"/>
                <w:tcBorders>
                  <w:left w:val="single" w:sz="1" w:space="0" w:color="000000"/>
                  <w:bottom w:val="single" w:sz="1" w:space="0" w:color="000000"/>
                  <w:right w:val="single" w:sz="1" w:space="0" w:color="000000"/>
                </w:tcBorders>
              </w:tcPr>
            </w:tcPrChange>
          </w:tcPr>
          <w:p w14:paraId="514D47BE" w14:textId="77777777" w:rsidR="00232EDA" w:rsidRDefault="00232EDA" w:rsidP="00316932">
            <w:pPr>
              <w:pStyle w:val="TableBody"/>
            </w:pPr>
            <w:r>
              <w:t>This is the background image for the main content area.</w:t>
            </w:r>
          </w:p>
        </w:tc>
      </w:tr>
      <w:tr w:rsidR="00232EDA" w14:paraId="3458F1A3" w14:textId="77777777" w:rsidTr="0022466A">
        <w:tc>
          <w:tcPr>
            <w:tcW w:w="1946" w:type="dxa"/>
            <w:tcBorders>
              <w:left w:val="single" w:sz="1" w:space="0" w:color="000000"/>
              <w:bottom w:val="single" w:sz="1" w:space="0" w:color="000000"/>
            </w:tcBorders>
            <w:tcPrChange w:id="1275" w:author="Moses, Robbie" w:date="2023-02-21T01:30:00Z">
              <w:tcPr>
                <w:tcW w:w="2805" w:type="dxa"/>
                <w:tcBorders>
                  <w:left w:val="single" w:sz="1" w:space="0" w:color="000000"/>
                  <w:bottom w:val="single" w:sz="1" w:space="0" w:color="000000"/>
                </w:tcBorders>
              </w:tcPr>
            </w:tcPrChange>
          </w:tcPr>
          <w:p w14:paraId="77F01365" w14:textId="77777777" w:rsidR="00232EDA" w:rsidRPr="00316932" w:rsidRDefault="00232EDA" w:rsidP="00316932">
            <w:pPr>
              <w:pStyle w:val="TableBody"/>
              <w:rPr>
                <w:b/>
                <w:bCs/>
              </w:rPr>
            </w:pPr>
            <w:r w:rsidRPr="00316932">
              <w:rPr>
                <w:b/>
                <w:bCs/>
              </w:rPr>
              <w:t>printbutton.gif</w:t>
            </w:r>
          </w:p>
        </w:tc>
        <w:tc>
          <w:tcPr>
            <w:tcW w:w="7414" w:type="dxa"/>
            <w:tcBorders>
              <w:left w:val="single" w:sz="1" w:space="0" w:color="000000"/>
              <w:bottom w:val="single" w:sz="1" w:space="0" w:color="000000"/>
              <w:right w:val="single" w:sz="1" w:space="0" w:color="000000"/>
            </w:tcBorders>
            <w:tcPrChange w:id="1276" w:author="Moses, Robbie" w:date="2023-02-21T01:30:00Z">
              <w:tcPr>
                <w:tcW w:w="7181" w:type="dxa"/>
                <w:tcBorders>
                  <w:left w:val="single" w:sz="1" w:space="0" w:color="000000"/>
                  <w:bottom w:val="single" w:sz="1" w:space="0" w:color="000000"/>
                  <w:right w:val="single" w:sz="1" w:space="0" w:color="000000"/>
                </w:tcBorders>
              </w:tcPr>
            </w:tcPrChange>
          </w:tcPr>
          <w:p w14:paraId="5024F1B1" w14:textId="77777777" w:rsidR="00232EDA" w:rsidRDefault="00232EDA" w:rsidP="00316932">
            <w:pPr>
              <w:pStyle w:val="TableBody"/>
            </w:pPr>
            <w:r>
              <w:t>This is the print button that appears throughout the system. There is a specific subdirectory for each UI language setting, and the respective version of this button will be used for each language.</w:t>
            </w:r>
          </w:p>
        </w:tc>
      </w:tr>
      <w:tr w:rsidR="00232EDA" w14:paraId="3FBCC978" w14:textId="77777777" w:rsidTr="0022466A">
        <w:tc>
          <w:tcPr>
            <w:tcW w:w="1946" w:type="dxa"/>
            <w:tcBorders>
              <w:left w:val="single" w:sz="1" w:space="0" w:color="000000"/>
              <w:bottom w:val="single" w:sz="1" w:space="0" w:color="000000"/>
            </w:tcBorders>
            <w:tcPrChange w:id="1277" w:author="Moses, Robbie" w:date="2023-02-21T01:30:00Z">
              <w:tcPr>
                <w:tcW w:w="2805" w:type="dxa"/>
                <w:tcBorders>
                  <w:left w:val="single" w:sz="1" w:space="0" w:color="000000"/>
                  <w:bottom w:val="single" w:sz="1" w:space="0" w:color="000000"/>
                </w:tcBorders>
              </w:tcPr>
            </w:tcPrChange>
          </w:tcPr>
          <w:p w14:paraId="533AC7FD" w14:textId="77777777" w:rsidR="00232EDA" w:rsidRPr="00316932" w:rsidRDefault="00232EDA" w:rsidP="00316932">
            <w:pPr>
              <w:pStyle w:val="TableBody"/>
              <w:rPr>
                <w:b/>
                <w:bCs/>
              </w:rPr>
            </w:pPr>
            <w:r w:rsidRPr="00316932">
              <w:rPr>
                <w:b/>
                <w:bCs/>
              </w:rPr>
              <w:lastRenderedPageBreak/>
              <w:t>opticashlogo.gif</w:t>
            </w:r>
          </w:p>
        </w:tc>
        <w:tc>
          <w:tcPr>
            <w:tcW w:w="7414" w:type="dxa"/>
            <w:tcBorders>
              <w:left w:val="single" w:sz="1" w:space="0" w:color="000000"/>
              <w:bottom w:val="single" w:sz="1" w:space="0" w:color="000000"/>
              <w:right w:val="single" w:sz="1" w:space="0" w:color="000000"/>
            </w:tcBorders>
            <w:tcPrChange w:id="1278" w:author="Moses, Robbie" w:date="2023-02-21T01:30:00Z">
              <w:tcPr>
                <w:tcW w:w="7181" w:type="dxa"/>
                <w:tcBorders>
                  <w:left w:val="single" w:sz="1" w:space="0" w:color="000000"/>
                  <w:bottom w:val="single" w:sz="1" w:space="0" w:color="000000"/>
                  <w:right w:val="single" w:sz="1" w:space="0" w:color="000000"/>
                </w:tcBorders>
              </w:tcPr>
            </w:tcPrChange>
          </w:tcPr>
          <w:p w14:paraId="11172395" w14:textId="560F649C" w:rsidR="00232EDA" w:rsidRDefault="00232EDA" w:rsidP="00316932">
            <w:pPr>
              <w:pStyle w:val="TableBody"/>
            </w:pPr>
            <w:r>
              <w:t>This is the OptiCa</w:t>
            </w:r>
            <w:ins w:id="1279" w:author="Moses, Robbie" w:date="2023-02-21T01:31:00Z">
              <w:r w:rsidR="0028342D">
                <w:t>s</w:t>
              </w:r>
            </w:ins>
            <w:del w:id="1280" w:author="Moses, Robbie" w:date="2023-02-21T01:31:00Z">
              <w:r w:rsidDel="0028342D">
                <w:delText>$</w:delText>
              </w:r>
            </w:del>
            <w:r>
              <w:t>h logo image and should not be modified.</w:t>
            </w:r>
          </w:p>
        </w:tc>
      </w:tr>
      <w:tr w:rsidR="00232EDA" w14:paraId="45C07A07" w14:textId="77777777" w:rsidTr="0022466A">
        <w:tc>
          <w:tcPr>
            <w:tcW w:w="1946" w:type="dxa"/>
            <w:tcBorders>
              <w:left w:val="single" w:sz="1" w:space="0" w:color="000000"/>
              <w:bottom w:val="single" w:sz="1" w:space="0" w:color="000000"/>
            </w:tcBorders>
            <w:tcPrChange w:id="1281" w:author="Moses, Robbie" w:date="2023-02-21T01:30:00Z">
              <w:tcPr>
                <w:tcW w:w="2805" w:type="dxa"/>
                <w:tcBorders>
                  <w:left w:val="single" w:sz="1" w:space="0" w:color="000000"/>
                  <w:bottom w:val="single" w:sz="1" w:space="0" w:color="000000"/>
                </w:tcBorders>
              </w:tcPr>
            </w:tcPrChange>
          </w:tcPr>
          <w:p w14:paraId="4889DF3A" w14:textId="77777777" w:rsidR="00232EDA" w:rsidRPr="00316932" w:rsidRDefault="00232EDA" w:rsidP="00316932">
            <w:pPr>
              <w:pStyle w:val="TableBody"/>
              <w:rPr>
                <w:b/>
                <w:bCs/>
              </w:rPr>
            </w:pPr>
            <w:r w:rsidRPr="00316932">
              <w:rPr>
                <w:b/>
                <w:bCs/>
              </w:rPr>
              <w:t>question.gif</w:t>
            </w:r>
          </w:p>
        </w:tc>
        <w:tc>
          <w:tcPr>
            <w:tcW w:w="7414" w:type="dxa"/>
            <w:tcBorders>
              <w:left w:val="single" w:sz="1" w:space="0" w:color="000000"/>
              <w:bottom w:val="single" w:sz="1" w:space="0" w:color="000000"/>
              <w:right w:val="single" w:sz="1" w:space="0" w:color="000000"/>
            </w:tcBorders>
            <w:tcPrChange w:id="1282" w:author="Moses, Robbie" w:date="2023-02-21T01:30:00Z">
              <w:tcPr>
                <w:tcW w:w="7181" w:type="dxa"/>
                <w:tcBorders>
                  <w:left w:val="single" w:sz="1" w:space="0" w:color="000000"/>
                  <w:bottom w:val="single" w:sz="1" w:space="0" w:color="000000"/>
                  <w:right w:val="single" w:sz="1" w:space="0" w:color="000000"/>
                </w:tcBorders>
              </w:tcPr>
            </w:tcPrChange>
          </w:tcPr>
          <w:p w14:paraId="6C459DB8" w14:textId="77777777" w:rsidR="00232EDA" w:rsidRDefault="00232EDA" w:rsidP="00316932">
            <w:pPr>
              <w:pStyle w:val="TableBody"/>
            </w:pPr>
            <w:r>
              <w:t>This is the button used for contextual help functionality.</w:t>
            </w:r>
          </w:p>
        </w:tc>
      </w:tr>
      <w:tr w:rsidR="00232EDA" w14:paraId="6FADD5AB" w14:textId="77777777" w:rsidTr="0022466A">
        <w:tc>
          <w:tcPr>
            <w:tcW w:w="1946" w:type="dxa"/>
            <w:tcBorders>
              <w:left w:val="single" w:sz="1" w:space="0" w:color="000000"/>
              <w:bottom w:val="single" w:sz="1" w:space="0" w:color="000000"/>
            </w:tcBorders>
            <w:tcPrChange w:id="1283" w:author="Moses, Robbie" w:date="2023-02-21T01:30:00Z">
              <w:tcPr>
                <w:tcW w:w="2805" w:type="dxa"/>
                <w:tcBorders>
                  <w:left w:val="single" w:sz="1" w:space="0" w:color="000000"/>
                  <w:bottom w:val="single" w:sz="1" w:space="0" w:color="000000"/>
                </w:tcBorders>
              </w:tcPr>
            </w:tcPrChange>
          </w:tcPr>
          <w:p w14:paraId="041644D3" w14:textId="77777777" w:rsidR="00232EDA" w:rsidRPr="00316932" w:rsidRDefault="00232EDA" w:rsidP="00316932">
            <w:pPr>
              <w:pStyle w:val="TableBody"/>
              <w:rPr>
                <w:b/>
                <w:bCs/>
              </w:rPr>
            </w:pPr>
            <w:r w:rsidRPr="00316932">
              <w:rPr>
                <w:b/>
                <w:bCs/>
              </w:rPr>
              <w:t>red.gif</w:t>
            </w:r>
          </w:p>
        </w:tc>
        <w:tc>
          <w:tcPr>
            <w:tcW w:w="7414" w:type="dxa"/>
            <w:tcBorders>
              <w:left w:val="single" w:sz="1" w:space="0" w:color="000000"/>
              <w:bottom w:val="single" w:sz="1" w:space="0" w:color="000000"/>
              <w:right w:val="single" w:sz="1" w:space="0" w:color="000000"/>
            </w:tcBorders>
            <w:tcPrChange w:id="1284" w:author="Moses, Robbie" w:date="2023-02-21T01:30:00Z">
              <w:tcPr>
                <w:tcW w:w="7181" w:type="dxa"/>
                <w:tcBorders>
                  <w:left w:val="single" w:sz="1" w:space="0" w:color="000000"/>
                  <w:bottom w:val="single" w:sz="1" w:space="0" w:color="000000"/>
                  <w:right w:val="single" w:sz="1" w:space="0" w:color="000000"/>
                </w:tcBorders>
              </w:tcPr>
            </w:tcPrChange>
          </w:tcPr>
          <w:p w14:paraId="655B03CE" w14:textId="457D4969" w:rsidR="00232EDA" w:rsidRDefault="00232EDA" w:rsidP="00316932">
            <w:pPr>
              <w:pStyle w:val="TableBody"/>
            </w:pPr>
            <w:r>
              <w:t xml:space="preserve">This is the red sphere image used to indicate </w:t>
            </w:r>
            <w:ins w:id="1285" w:author="Moses, Robbie" w:date="2023-02-17T04:34:00Z">
              <w:r w:rsidR="004148BB">
                <w:t xml:space="preserve">a </w:t>
              </w:r>
            </w:ins>
            <w:r>
              <w:t>“bad” or “incomplete” state.</w:t>
            </w:r>
          </w:p>
        </w:tc>
      </w:tr>
      <w:tr w:rsidR="00232EDA" w14:paraId="1E474205" w14:textId="77777777" w:rsidTr="0022466A">
        <w:tc>
          <w:tcPr>
            <w:tcW w:w="1946" w:type="dxa"/>
            <w:tcBorders>
              <w:left w:val="single" w:sz="1" w:space="0" w:color="000000"/>
              <w:bottom w:val="single" w:sz="1" w:space="0" w:color="000000"/>
            </w:tcBorders>
            <w:tcPrChange w:id="1286" w:author="Moses, Robbie" w:date="2023-02-21T01:30:00Z">
              <w:tcPr>
                <w:tcW w:w="2805" w:type="dxa"/>
                <w:tcBorders>
                  <w:left w:val="single" w:sz="1" w:space="0" w:color="000000"/>
                  <w:bottom w:val="single" w:sz="1" w:space="0" w:color="000000"/>
                </w:tcBorders>
              </w:tcPr>
            </w:tcPrChange>
          </w:tcPr>
          <w:p w14:paraId="7AEAE72C" w14:textId="77777777" w:rsidR="00232EDA" w:rsidRPr="00316932" w:rsidRDefault="00232EDA" w:rsidP="00316932">
            <w:pPr>
              <w:pStyle w:val="TableBody"/>
              <w:rPr>
                <w:b/>
                <w:bCs/>
              </w:rPr>
            </w:pPr>
            <w:r w:rsidRPr="00316932">
              <w:rPr>
                <w:b/>
                <w:bCs/>
              </w:rPr>
              <w:t>topbg.jpg</w:t>
            </w:r>
          </w:p>
        </w:tc>
        <w:tc>
          <w:tcPr>
            <w:tcW w:w="7414" w:type="dxa"/>
            <w:tcBorders>
              <w:left w:val="single" w:sz="1" w:space="0" w:color="000000"/>
              <w:bottom w:val="single" w:sz="1" w:space="0" w:color="000000"/>
              <w:right w:val="single" w:sz="1" w:space="0" w:color="000000"/>
            </w:tcBorders>
            <w:tcPrChange w:id="1287" w:author="Moses, Robbie" w:date="2023-02-21T01:30:00Z">
              <w:tcPr>
                <w:tcW w:w="7181" w:type="dxa"/>
                <w:tcBorders>
                  <w:left w:val="single" w:sz="1" w:space="0" w:color="000000"/>
                  <w:bottom w:val="single" w:sz="1" w:space="0" w:color="000000"/>
                  <w:right w:val="single" w:sz="1" w:space="0" w:color="000000"/>
                </w:tcBorders>
              </w:tcPr>
            </w:tcPrChange>
          </w:tcPr>
          <w:p w14:paraId="20B36C1C" w14:textId="77777777" w:rsidR="00232EDA" w:rsidRDefault="00232EDA" w:rsidP="00316932">
            <w:pPr>
              <w:pStyle w:val="TableBody"/>
            </w:pPr>
            <w:r>
              <w:t>This is the background image used for the top banner area.</w:t>
            </w:r>
          </w:p>
        </w:tc>
      </w:tr>
      <w:tr w:rsidR="00232EDA" w14:paraId="1473EB71" w14:textId="77777777" w:rsidTr="0022466A">
        <w:tc>
          <w:tcPr>
            <w:tcW w:w="1946" w:type="dxa"/>
            <w:tcBorders>
              <w:left w:val="single" w:sz="1" w:space="0" w:color="000000"/>
              <w:bottom w:val="single" w:sz="1" w:space="0" w:color="000000"/>
            </w:tcBorders>
            <w:tcPrChange w:id="1288" w:author="Moses, Robbie" w:date="2023-02-21T01:30:00Z">
              <w:tcPr>
                <w:tcW w:w="2805" w:type="dxa"/>
                <w:tcBorders>
                  <w:left w:val="single" w:sz="1" w:space="0" w:color="000000"/>
                  <w:bottom w:val="single" w:sz="1" w:space="0" w:color="000000"/>
                </w:tcBorders>
              </w:tcPr>
            </w:tcPrChange>
          </w:tcPr>
          <w:p w14:paraId="2EBC771C" w14:textId="77777777" w:rsidR="00232EDA" w:rsidRPr="00316932" w:rsidRDefault="00232EDA" w:rsidP="00316932">
            <w:pPr>
              <w:pStyle w:val="TableBody"/>
              <w:rPr>
                <w:b/>
                <w:bCs/>
              </w:rPr>
            </w:pPr>
            <w:r w:rsidRPr="00316932">
              <w:rPr>
                <w:b/>
                <w:bCs/>
              </w:rPr>
              <w:t>transoftlogo.gif</w:t>
            </w:r>
          </w:p>
        </w:tc>
        <w:tc>
          <w:tcPr>
            <w:tcW w:w="7414" w:type="dxa"/>
            <w:tcBorders>
              <w:left w:val="single" w:sz="1" w:space="0" w:color="000000"/>
              <w:bottom w:val="single" w:sz="1" w:space="0" w:color="000000"/>
              <w:right w:val="single" w:sz="1" w:space="0" w:color="000000"/>
            </w:tcBorders>
            <w:tcPrChange w:id="1289" w:author="Moses, Robbie" w:date="2023-02-21T01:30:00Z">
              <w:tcPr>
                <w:tcW w:w="7181" w:type="dxa"/>
                <w:tcBorders>
                  <w:left w:val="single" w:sz="1" w:space="0" w:color="000000"/>
                  <w:bottom w:val="single" w:sz="1" w:space="0" w:color="000000"/>
                  <w:right w:val="single" w:sz="1" w:space="0" w:color="000000"/>
                </w:tcBorders>
              </w:tcPr>
            </w:tcPrChange>
          </w:tcPr>
          <w:p w14:paraId="0F3236FB" w14:textId="77777777" w:rsidR="00232EDA" w:rsidRDefault="00232EDA" w:rsidP="00316932">
            <w:pPr>
              <w:pStyle w:val="TableBody"/>
            </w:pPr>
            <w:r>
              <w:t>This is the logo image and should not be modified.</w:t>
            </w:r>
          </w:p>
        </w:tc>
      </w:tr>
      <w:tr w:rsidR="00232EDA" w14:paraId="625E742E" w14:textId="77777777" w:rsidTr="0022466A">
        <w:tc>
          <w:tcPr>
            <w:tcW w:w="1946" w:type="dxa"/>
            <w:tcBorders>
              <w:left w:val="single" w:sz="1" w:space="0" w:color="000000"/>
              <w:bottom w:val="single" w:sz="1" w:space="0" w:color="000000"/>
            </w:tcBorders>
            <w:tcPrChange w:id="1290" w:author="Moses, Robbie" w:date="2023-02-21T01:30:00Z">
              <w:tcPr>
                <w:tcW w:w="2805" w:type="dxa"/>
                <w:tcBorders>
                  <w:left w:val="single" w:sz="1" w:space="0" w:color="000000"/>
                  <w:bottom w:val="single" w:sz="1" w:space="0" w:color="000000"/>
                </w:tcBorders>
              </w:tcPr>
            </w:tcPrChange>
          </w:tcPr>
          <w:p w14:paraId="3E1C00A1" w14:textId="77777777" w:rsidR="00232EDA" w:rsidRPr="00316932" w:rsidRDefault="00232EDA" w:rsidP="00316932">
            <w:pPr>
              <w:pStyle w:val="TableBody"/>
              <w:rPr>
                <w:b/>
                <w:bCs/>
              </w:rPr>
            </w:pPr>
            <w:r w:rsidRPr="00316932">
              <w:rPr>
                <w:b/>
                <w:bCs/>
              </w:rPr>
              <w:t>transoftlogosmall.gif</w:t>
            </w:r>
          </w:p>
        </w:tc>
        <w:tc>
          <w:tcPr>
            <w:tcW w:w="7414" w:type="dxa"/>
            <w:tcBorders>
              <w:left w:val="single" w:sz="1" w:space="0" w:color="000000"/>
              <w:bottom w:val="single" w:sz="1" w:space="0" w:color="000000"/>
              <w:right w:val="single" w:sz="1" w:space="0" w:color="000000"/>
            </w:tcBorders>
            <w:tcPrChange w:id="1291" w:author="Moses, Robbie" w:date="2023-02-21T01:30:00Z">
              <w:tcPr>
                <w:tcW w:w="7181" w:type="dxa"/>
                <w:tcBorders>
                  <w:left w:val="single" w:sz="1" w:space="0" w:color="000000"/>
                  <w:bottom w:val="single" w:sz="1" w:space="0" w:color="000000"/>
                  <w:right w:val="single" w:sz="1" w:space="0" w:color="000000"/>
                </w:tcBorders>
              </w:tcPr>
            </w:tcPrChange>
          </w:tcPr>
          <w:p w14:paraId="5350EB44" w14:textId="77777777" w:rsidR="00232EDA" w:rsidRDefault="00232EDA" w:rsidP="00316932">
            <w:pPr>
              <w:pStyle w:val="TableBody"/>
            </w:pPr>
            <w:r>
              <w:t>This is the logo image and should not be modified.</w:t>
            </w:r>
          </w:p>
        </w:tc>
      </w:tr>
      <w:tr w:rsidR="00232EDA" w14:paraId="5A5F601B" w14:textId="77777777" w:rsidTr="0022466A">
        <w:tc>
          <w:tcPr>
            <w:tcW w:w="1946" w:type="dxa"/>
            <w:tcBorders>
              <w:left w:val="single" w:sz="1" w:space="0" w:color="000000"/>
              <w:bottom w:val="single" w:sz="1" w:space="0" w:color="000000"/>
            </w:tcBorders>
            <w:tcPrChange w:id="1292" w:author="Moses, Robbie" w:date="2023-02-21T01:30:00Z">
              <w:tcPr>
                <w:tcW w:w="2805" w:type="dxa"/>
                <w:tcBorders>
                  <w:left w:val="single" w:sz="1" w:space="0" w:color="000000"/>
                  <w:bottom w:val="single" w:sz="1" w:space="0" w:color="000000"/>
                </w:tcBorders>
              </w:tcPr>
            </w:tcPrChange>
          </w:tcPr>
          <w:p w14:paraId="5C9BF8CD" w14:textId="77777777" w:rsidR="00232EDA" w:rsidRPr="00316932" w:rsidRDefault="00232EDA" w:rsidP="00316932">
            <w:pPr>
              <w:pStyle w:val="TableBody"/>
              <w:rPr>
                <w:b/>
                <w:bCs/>
              </w:rPr>
            </w:pPr>
            <w:r w:rsidRPr="00316932">
              <w:rPr>
                <w:b/>
                <w:bCs/>
              </w:rPr>
              <w:t>toplogo.gif</w:t>
            </w:r>
          </w:p>
        </w:tc>
        <w:tc>
          <w:tcPr>
            <w:tcW w:w="7414" w:type="dxa"/>
            <w:tcBorders>
              <w:left w:val="single" w:sz="1" w:space="0" w:color="000000"/>
              <w:bottom w:val="single" w:sz="1" w:space="0" w:color="000000"/>
              <w:right w:val="single" w:sz="1" w:space="0" w:color="000000"/>
            </w:tcBorders>
            <w:tcPrChange w:id="1293" w:author="Moses, Robbie" w:date="2023-02-21T01:30:00Z">
              <w:tcPr>
                <w:tcW w:w="7181" w:type="dxa"/>
                <w:tcBorders>
                  <w:left w:val="single" w:sz="1" w:space="0" w:color="000000"/>
                  <w:bottom w:val="single" w:sz="1" w:space="0" w:color="000000"/>
                  <w:right w:val="single" w:sz="1" w:space="0" w:color="000000"/>
                </w:tcBorders>
              </w:tcPr>
            </w:tcPrChange>
          </w:tcPr>
          <w:p w14:paraId="66A4C67C" w14:textId="230EC7CE" w:rsidR="00232EDA" w:rsidRDefault="00232EDA" w:rsidP="00316932">
            <w:pPr>
              <w:pStyle w:val="TableBody"/>
            </w:pPr>
            <w:r>
              <w:t xml:space="preserve">This is the custom logo image.  Replace this with your </w:t>
            </w:r>
            <w:del w:id="1294" w:author="Moses, Robbie" w:date="2023-02-17T04:34:00Z">
              <w:r w:rsidDel="004148BB">
                <w:delText xml:space="preserve">own </w:delText>
              </w:r>
            </w:del>
            <w:r>
              <w:t>logo.  The metrics are somewhat flexible, so you can experiment to get the look you want.  To hide it entirely, just replace it with a completely clear gif image.</w:t>
            </w:r>
          </w:p>
        </w:tc>
      </w:tr>
    </w:tbl>
    <w:p w14:paraId="17F6DC94" w14:textId="77777777" w:rsidR="00232EDA" w:rsidRDefault="00232EDA" w:rsidP="00232EDA">
      <w:pPr>
        <w:pStyle w:val="BodyText"/>
      </w:pPr>
    </w:p>
    <w:p w14:paraId="7478DB66" w14:textId="77777777" w:rsidR="00232EDA" w:rsidRDefault="00232EDA" w:rsidP="00232EDA">
      <w:pPr>
        <w:pStyle w:val="Heading2"/>
        <w:tabs>
          <w:tab w:val="left" w:pos="0"/>
        </w:tabs>
        <w:rPr>
          <w:szCs w:val="16"/>
        </w:rPr>
      </w:pPr>
      <w:bookmarkStart w:id="1295" w:name="__RefHeading__272_2075784457"/>
      <w:bookmarkStart w:id="1296" w:name="__RefHeading__549_73080779"/>
      <w:bookmarkStart w:id="1297" w:name="__RefHeading__7631_1590952297"/>
      <w:bookmarkStart w:id="1298" w:name="__RefHeading__5625_2125000322"/>
      <w:bookmarkStart w:id="1299" w:name="_Toc105186220"/>
      <w:bookmarkStart w:id="1300" w:name="_Toc127860470"/>
      <w:bookmarkEnd w:id="1295"/>
      <w:bookmarkEnd w:id="1296"/>
      <w:bookmarkEnd w:id="1297"/>
      <w:bookmarkEnd w:id="1298"/>
      <w:r>
        <w:rPr>
          <w:szCs w:val="16"/>
        </w:rPr>
        <w:t>Style Sheet</w:t>
      </w:r>
      <w:bookmarkEnd w:id="1299"/>
      <w:bookmarkEnd w:id="1300"/>
    </w:p>
    <w:p w14:paraId="5B85DCC0" w14:textId="77777777" w:rsidR="00232EDA" w:rsidRDefault="00232EDA" w:rsidP="00232EDA">
      <w:pPr>
        <w:pStyle w:val="BodyText"/>
        <w:rPr>
          <w:szCs w:val="16"/>
        </w:rPr>
      </w:pPr>
      <w:r>
        <w:rPr>
          <w:szCs w:val="16"/>
        </w:rPr>
        <w:t>The style sheet is called optinet.css and is located in the styles directory.  The following styles are defined and may be customized:</w:t>
      </w:r>
    </w:p>
    <w:tbl>
      <w:tblPr>
        <w:tblW w:w="0" w:type="auto"/>
        <w:tblInd w:w="809" w:type="dxa"/>
        <w:tblLayout w:type="fixed"/>
        <w:tblCellMar>
          <w:left w:w="10" w:type="dxa"/>
          <w:right w:w="10" w:type="dxa"/>
        </w:tblCellMar>
        <w:tblLook w:val="0000" w:firstRow="0" w:lastRow="0" w:firstColumn="0" w:lastColumn="0" w:noHBand="0" w:noVBand="0"/>
        <w:tblPrChange w:id="1301" w:author="Moses, Robbie" w:date="2023-02-21T01:32:00Z">
          <w:tblPr>
            <w:tblW w:w="0" w:type="auto"/>
            <w:tblInd w:w="-5" w:type="dxa"/>
            <w:tblLayout w:type="fixed"/>
            <w:tblCellMar>
              <w:left w:w="10" w:type="dxa"/>
              <w:right w:w="10" w:type="dxa"/>
            </w:tblCellMar>
            <w:tblLook w:val="0000" w:firstRow="0" w:lastRow="0" w:firstColumn="0" w:lastColumn="0" w:noHBand="0" w:noVBand="0"/>
          </w:tblPr>
        </w:tblPrChange>
      </w:tblPr>
      <w:tblGrid>
        <w:gridCol w:w="4172"/>
        <w:gridCol w:w="4997"/>
        <w:tblGridChange w:id="1302">
          <w:tblGrid>
            <w:gridCol w:w="4986"/>
            <w:gridCol w:w="4997"/>
          </w:tblGrid>
        </w:tblGridChange>
      </w:tblGrid>
      <w:tr w:rsidR="00232EDA" w14:paraId="3B4D3AF2" w14:textId="77777777" w:rsidTr="004B1646">
        <w:tc>
          <w:tcPr>
            <w:tcW w:w="4172" w:type="dxa"/>
            <w:tcBorders>
              <w:top w:val="single" w:sz="1" w:space="0" w:color="000000"/>
              <w:left w:val="single" w:sz="1" w:space="0" w:color="000000"/>
              <w:bottom w:val="single" w:sz="1" w:space="0" w:color="000000"/>
            </w:tcBorders>
            <w:shd w:val="clear" w:color="auto" w:fill="54B94A"/>
            <w:tcPrChange w:id="1303" w:author="Moses, Robbie" w:date="2023-02-21T01:32:00Z">
              <w:tcPr>
                <w:tcW w:w="4986" w:type="dxa"/>
                <w:tcBorders>
                  <w:top w:val="single" w:sz="1" w:space="0" w:color="000000"/>
                  <w:left w:val="single" w:sz="1" w:space="0" w:color="000000"/>
                  <w:bottom w:val="single" w:sz="1" w:space="0" w:color="000000"/>
                </w:tcBorders>
                <w:shd w:val="clear" w:color="auto" w:fill="54B94A"/>
              </w:tcPr>
            </w:tcPrChange>
          </w:tcPr>
          <w:p w14:paraId="3972A5F7" w14:textId="77777777" w:rsidR="00232EDA" w:rsidRDefault="00232EDA" w:rsidP="00316932">
            <w:pPr>
              <w:pStyle w:val="TableHeading"/>
            </w:pPr>
            <w:r>
              <w:t>Style Class</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Change w:id="1304" w:author="Moses, Robbie" w:date="2023-02-21T01:32:00Z">
              <w:tcPr>
                <w:tcW w:w="4997" w:type="dxa"/>
                <w:tcBorders>
                  <w:top w:val="single" w:sz="1" w:space="0" w:color="000000"/>
                  <w:left w:val="single" w:sz="1" w:space="0" w:color="000000"/>
                  <w:bottom w:val="single" w:sz="1" w:space="0" w:color="000000"/>
                  <w:right w:val="single" w:sz="1" w:space="0" w:color="000000"/>
                </w:tcBorders>
                <w:shd w:val="clear" w:color="auto" w:fill="54B94A"/>
              </w:tcPr>
            </w:tcPrChange>
          </w:tcPr>
          <w:p w14:paraId="7E55C400" w14:textId="77777777" w:rsidR="00232EDA" w:rsidRDefault="00232EDA" w:rsidP="00316932">
            <w:pPr>
              <w:pStyle w:val="TableHeading"/>
            </w:pPr>
            <w:r>
              <w:t>Usage</w:t>
            </w:r>
          </w:p>
        </w:tc>
      </w:tr>
      <w:tr w:rsidR="00232EDA" w14:paraId="5D6E7CC1" w14:textId="77777777" w:rsidTr="004B1646">
        <w:tc>
          <w:tcPr>
            <w:tcW w:w="4172" w:type="dxa"/>
            <w:tcBorders>
              <w:left w:val="single" w:sz="1" w:space="0" w:color="000000"/>
              <w:bottom w:val="single" w:sz="1" w:space="0" w:color="000000"/>
            </w:tcBorders>
            <w:tcPrChange w:id="1305" w:author="Moses, Robbie" w:date="2023-02-21T01:32:00Z">
              <w:tcPr>
                <w:tcW w:w="4986" w:type="dxa"/>
                <w:tcBorders>
                  <w:left w:val="single" w:sz="1" w:space="0" w:color="000000"/>
                  <w:bottom w:val="single" w:sz="1" w:space="0" w:color="000000"/>
                </w:tcBorders>
              </w:tcPr>
            </w:tcPrChange>
          </w:tcPr>
          <w:p w14:paraId="1CDB3500" w14:textId="77777777" w:rsidR="00232EDA" w:rsidRPr="004B1646" w:rsidRDefault="00232EDA" w:rsidP="00316932">
            <w:pPr>
              <w:pStyle w:val="TableBody"/>
              <w:rPr>
                <w:b/>
                <w:bCs/>
                <w:rPrChange w:id="1306" w:author="Moses, Robbie" w:date="2023-02-21T01:32:00Z">
                  <w:rPr/>
                </w:rPrChange>
              </w:rPr>
            </w:pPr>
            <w:r w:rsidRPr="004B1646">
              <w:rPr>
                <w:b/>
                <w:bCs/>
                <w:rPrChange w:id="1307" w:author="Moses, Robbie" w:date="2023-02-21T01:32:00Z">
                  <w:rPr/>
                </w:rPrChange>
              </w:rPr>
              <w:t>.topMatter</w:t>
            </w:r>
          </w:p>
        </w:tc>
        <w:tc>
          <w:tcPr>
            <w:tcW w:w="4997" w:type="dxa"/>
            <w:tcBorders>
              <w:left w:val="single" w:sz="1" w:space="0" w:color="000000"/>
              <w:bottom w:val="single" w:sz="1" w:space="0" w:color="000000"/>
              <w:right w:val="single" w:sz="1" w:space="0" w:color="000000"/>
            </w:tcBorders>
            <w:tcPrChange w:id="1308" w:author="Moses, Robbie" w:date="2023-02-21T01:32:00Z">
              <w:tcPr>
                <w:tcW w:w="4997" w:type="dxa"/>
                <w:tcBorders>
                  <w:left w:val="single" w:sz="1" w:space="0" w:color="000000"/>
                  <w:bottom w:val="single" w:sz="1" w:space="0" w:color="000000"/>
                  <w:right w:val="single" w:sz="1" w:space="0" w:color="000000"/>
                </w:tcBorders>
              </w:tcPr>
            </w:tcPrChange>
          </w:tcPr>
          <w:p w14:paraId="208D07BC" w14:textId="45FAEC7D" w:rsidR="00232EDA" w:rsidRDefault="00232EDA" w:rsidP="00316932">
            <w:pPr>
              <w:pStyle w:val="TableBody"/>
            </w:pPr>
            <w:r>
              <w:t xml:space="preserve">&lt;body&gt; tag of </w:t>
            </w:r>
            <w:ins w:id="1309" w:author="Moses, Robbie" w:date="2023-02-17T04:34:00Z">
              <w:r w:rsidR="004148BB">
                <w:t xml:space="preserve">the </w:t>
              </w:r>
            </w:ins>
            <w:r>
              <w:t>top frame.</w:t>
            </w:r>
          </w:p>
        </w:tc>
      </w:tr>
      <w:tr w:rsidR="00232EDA" w14:paraId="4D7D3235" w14:textId="77777777" w:rsidTr="004B1646">
        <w:tc>
          <w:tcPr>
            <w:tcW w:w="4172" w:type="dxa"/>
            <w:tcBorders>
              <w:left w:val="single" w:sz="1" w:space="0" w:color="000000"/>
              <w:bottom w:val="single" w:sz="1" w:space="0" w:color="000000"/>
            </w:tcBorders>
            <w:tcPrChange w:id="1310" w:author="Moses, Robbie" w:date="2023-02-21T01:32:00Z">
              <w:tcPr>
                <w:tcW w:w="4986" w:type="dxa"/>
                <w:tcBorders>
                  <w:left w:val="single" w:sz="1" w:space="0" w:color="000000"/>
                  <w:bottom w:val="single" w:sz="1" w:space="0" w:color="000000"/>
                </w:tcBorders>
              </w:tcPr>
            </w:tcPrChange>
          </w:tcPr>
          <w:p w14:paraId="72B4E090" w14:textId="77777777" w:rsidR="00232EDA" w:rsidRPr="004B1646" w:rsidRDefault="00232EDA" w:rsidP="00316932">
            <w:pPr>
              <w:pStyle w:val="TableBody"/>
              <w:rPr>
                <w:b/>
                <w:bCs/>
                <w:rPrChange w:id="1311" w:author="Moses, Robbie" w:date="2023-02-21T01:32:00Z">
                  <w:rPr/>
                </w:rPrChange>
              </w:rPr>
            </w:pPr>
            <w:r w:rsidRPr="004B1646">
              <w:rPr>
                <w:b/>
                <w:bCs/>
                <w:rPrChange w:id="1312" w:author="Moses, Robbie" w:date="2023-02-21T01:32:00Z">
                  <w:rPr/>
                </w:rPrChange>
              </w:rPr>
              <w:t>.topMatterPrompt</w:t>
            </w:r>
          </w:p>
        </w:tc>
        <w:tc>
          <w:tcPr>
            <w:tcW w:w="4997" w:type="dxa"/>
            <w:tcBorders>
              <w:left w:val="single" w:sz="1" w:space="0" w:color="000000"/>
              <w:bottom w:val="single" w:sz="1" w:space="0" w:color="000000"/>
              <w:right w:val="single" w:sz="1" w:space="0" w:color="000000"/>
            </w:tcBorders>
            <w:tcPrChange w:id="1313" w:author="Moses, Robbie" w:date="2023-02-21T01:32:00Z">
              <w:tcPr>
                <w:tcW w:w="4997" w:type="dxa"/>
                <w:tcBorders>
                  <w:left w:val="single" w:sz="1" w:space="0" w:color="000000"/>
                  <w:bottom w:val="single" w:sz="1" w:space="0" w:color="000000"/>
                  <w:right w:val="single" w:sz="1" w:space="0" w:color="000000"/>
                </w:tcBorders>
              </w:tcPr>
            </w:tcPrChange>
          </w:tcPr>
          <w:p w14:paraId="2017D619" w14:textId="77777777" w:rsidR="00232EDA" w:rsidRDefault="00232EDA" w:rsidP="00316932">
            <w:pPr>
              <w:pStyle w:val="TableBody"/>
            </w:pPr>
            <w:r>
              <w:t>The “Please select a cashpoint...” prompt in the top frame.</w:t>
            </w:r>
          </w:p>
        </w:tc>
      </w:tr>
      <w:tr w:rsidR="00232EDA" w14:paraId="29FACADB" w14:textId="77777777" w:rsidTr="004B1646">
        <w:tc>
          <w:tcPr>
            <w:tcW w:w="4172" w:type="dxa"/>
            <w:tcBorders>
              <w:left w:val="single" w:sz="1" w:space="0" w:color="000000"/>
              <w:bottom w:val="single" w:sz="1" w:space="0" w:color="000000"/>
            </w:tcBorders>
            <w:tcPrChange w:id="1314" w:author="Moses, Robbie" w:date="2023-02-21T01:32:00Z">
              <w:tcPr>
                <w:tcW w:w="4986" w:type="dxa"/>
                <w:tcBorders>
                  <w:left w:val="single" w:sz="1" w:space="0" w:color="000000"/>
                  <w:bottom w:val="single" w:sz="1" w:space="0" w:color="000000"/>
                </w:tcBorders>
              </w:tcPr>
            </w:tcPrChange>
          </w:tcPr>
          <w:p w14:paraId="56FBECC6" w14:textId="77777777" w:rsidR="00232EDA" w:rsidRPr="004B1646" w:rsidRDefault="00232EDA" w:rsidP="00316932">
            <w:pPr>
              <w:pStyle w:val="TableBody"/>
              <w:rPr>
                <w:b/>
                <w:bCs/>
                <w:rPrChange w:id="1315" w:author="Moses, Robbie" w:date="2023-02-21T01:32:00Z">
                  <w:rPr/>
                </w:rPrChange>
              </w:rPr>
            </w:pPr>
            <w:r w:rsidRPr="004B1646">
              <w:rPr>
                <w:b/>
                <w:bCs/>
                <w:rPrChange w:id="1316" w:author="Moses, Robbie" w:date="2023-02-21T01:32:00Z">
                  <w:rPr/>
                </w:rPrChange>
              </w:rPr>
              <w:t>a.topMatterLink</w:t>
            </w:r>
          </w:p>
        </w:tc>
        <w:tc>
          <w:tcPr>
            <w:tcW w:w="4997" w:type="dxa"/>
            <w:tcBorders>
              <w:left w:val="single" w:sz="1" w:space="0" w:color="000000"/>
              <w:bottom w:val="single" w:sz="1" w:space="0" w:color="000000"/>
              <w:right w:val="single" w:sz="1" w:space="0" w:color="000000"/>
            </w:tcBorders>
            <w:tcPrChange w:id="1317" w:author="Moses, Robbie" w:date="2023-02-21T01:32:00Z">
              <w:tcPr>
                <w:tcW w:w="4997" w:type="dxa"/>
                <w:tcBorders>
                  <w:left w:val="single" w:sz="1" w:space="0" w:color="000000"/>
                  <w:bottom w:val="single" w:sz="1" w:space="0" w:color="000000"/>
                  <w:right w:val="single" w:sz="1" w:space="0" w:color="000000"/>
                </w:tcBorders>
              </w:tcPr>
            </w:tcPrChange>
          </w:tcPr>
          <w:p w14:paraId="19B759C0" w14:textId="26C5C58E" w:rsidR="00232EDA" w:rsidRDefault="00232EDA" w:rsidP="00316932">
            <w:pPr>
              <w:pStyle w:val="TableBody"/>
            </w:pPr>
            <w:r>
              <w:t xml:space="preserve">All hyperlinks </w:t>
            </w:r>
            <w:ins w:id="1318" w:author="Moses, Robbie" w:date="2023-02-17T04:34:00Z">
              <w:r w:rsidR="005B6467">
                <w:t xml:space="preserve">are </w:t>
              </w:r>
            </w:ins>
            <w:r>
              <w:t>in the top frame.</w:t>
            </w:r>
          </w:p>
        </w:tc>
      </w:tr>
      <w:tr w:rsidR="00232EDA" w14:paraId="3694799C" w14:textId="77777777" w:rsidTr="004B1646">
        <w:tc>
          <w:tcPr>
            <w:tcW w:w="4172" w:type="dxa"/>
            <w:tcBorders>
              <w:left w:val="single" w:sz="1" w:space="0" w:color="000000"/>
              <w:bottom w:val="single" w:sz="1" w:space="0" w:color="000000"/>
            </w:tcBorders>
            <w:tcPrChange w:id="1319" w:author="Moses, Robbie" w:date="2023-02-21T01:32:00Z">
              <w:tcPr>
                <w:tcW w:w="4986" w:type="dxa"/>
                <w:tcBorders>
                  <w:left w:val="single" w:sz="1" w:space="0" w:color="000000"/>
                  <w:bottom w:val="single" w:sz="1" w:space="0" w:color="000000"/>
                </w:tcBorders>
              </w:tcPr>
            </w:tcPrChange>
          </w:tcPr>
          <w:p w14:paraId="1544FE91" w14:textId="77777777" w:rsidR="00232EDA" w:rsidRPr="004B1646" w:rsidRDefault="00232EDA" w:rsidP="00316932">
            <w:pPr>
              <w:pStyle w:val="TableBody"/>
              <w:rPr>
                <w:b/>
                <w:bCs/>
                <w:rPrChange w:id="1320" w:author="Moses, Robbie" w:date="2023-02-21T01:32:00Z">
                  <w:rPr/>
                </w:rPrChange>
              </w:rPr>
            </w:pPr>
            <w:r w:rsidRPr="004B1646">
              <w:rPr>
                <w:b/>
                <w:bCs/>
                <w:rPrChange w:id="1321" w:author="Moses, Robbie" w:date="2023-02-21T01:32:00Z">
                  <w:rPr/>
                </w:rPrChange>
              </w:rPr>
              <w:t>a.topMatterLink:Hover</w:t>
            </w:r>
          </w:p>
        </w:tc>
        <w:tc>
          <w:tcPr>
            <w:tcW w:w="4997" w:type="dxa"/>
            <w:tcBorders>
              <w:left w:val="single" w:sz="1" w:space="0" w:color="000000"/>
              <w:bottom w:val="single" w:sz="1" w:space="0" w:color="000000"/>
              <w:right w:val="single" w:sz="1" w:space="0" w:color="000000"/>
            </w:tcBorders>
            <w:tcPrChange w:id="1322" w:author="Moses, Robbie" w:date="2023-02-21T01:32:00Z">
              <w:tcPr>
                <w:tcW w:w="4997" w:type="dxa"/>
                <w:tcBorders>
                  <w:left w:val="single" w:sz="1" w:space="0" w:color="000000"/>
                  <w:bottom w:val="single" w:sz="1" w:space="0" w:color="000000"/>
                  <w:right w:val="single" w:sz="1" w:space="0" w:color="000000"/>
                </w:tcBorders>
              </w:tcPr>
            </w:tcPrChange>
          </w:tcPr>
          <w:p w14:paraId="12E6AD56" w14:textId="2177728A" w:rsidR="00232EDA" w:rsidRDefault="00232EDA" w:rsidP="00316932">
            <w:pPr>
              <w:pStyle w:val="TableBody"/>
            </w:pPr>
            <w:r>
              <w:t xml:space="preserve">All hyperlinks </w:t>
            </w:r>
            <w:ins w:id="1323" w:author="Moses, Robbie" w:date="2023-02-17T04:34:00Z">
              <w:r w:rsidR="005B6467">
                <w:t xml:space="preserve">are </w:t>
              </w:r>
            </w:ins>
            <w:r>
              <w:t>in the top frame when the cursor is over them.</w:t>
            </w:r>
          </w:p>
        </w:tc>
      </w:tr>
      <w:tr w:rsidR="00232EDA" w14:paraId="465C8509" w14:textId="77777777" w:rsidTr="004B1646">
        <w:tc>
          <w:tcPr>
            <w:tcW w:w="4172" w:type="dxa"/>
            <w:tcBorders>
              <w:left w:val="single" w:sz="1" w:space="0" w:color="000000"/>
              <w:bottom w:val="single" w:sz="1" w:space="0" w:color="000000"/>
            </w:tcBorders>
            <w:tcPrChange w:id="1324" w:author="Moses, Robbie" w:date="2023-02-21T01:32:00Z">
              <w:tcPr>
                <w:tcW w:w="4986" w:type="dxa"/>
                <w:tcBorders>
                  <w:left w:val="single" w:sz="1" w:space="0" w:color="000000"/>
                  <w:bottom w:val="single" w:sz="1" w:space="0" w:color="000000"/>
                </w:tcBorders>
              </w:tcPr>
            </w:tcPrChange>
          </w:tcPr>
          <w:p w14:paraId="790A2671" w14:textId="77777777" w:rsidR="00232EDA" w:rsidRPr="004B1646" w:rsidRDefault="00232EDA" w:rsidP="00316932">
            <w:pPr>
              <w:pStyle w:val="TableBody"/>
              <w:rPr>
                <w:b/>
                <w:bCs/>
                <w:rPrChange w:id="1325" w:author="Moses, Robbie" w:date="2023-02-21T01:32:00Z">
                  <w:rPr/>
                </w:rPrChange>
              </w:rPr>
            </w:pPr>
            <w:r w:rsidRPr="004B1646">
              <w:rPr>
                <w:b/>
                <w:bCs/>
                <w:rPrChange w:id="1326" w:author="Moses, Robbie" w:date="2023-02-21T01:32:00Z">
                  <w:rPr/>
                </w:rPrChange>
              </w:rPr>
              <w:t>.leftMatter</w:t>
            </w:r>
          </w:p>
        </w:tc>
        <w:tc>
          <w:tcPr>
            <w:tcW w:w="4997" w:type="dxa"/>
            <w:tcBorders>
              <w:left w:val="single" w:sz="1" w:space="0" w:color="000000"/>
              <w:bottom w:val="single" w:sz="1" w:space="0" w:color="000000"/>
              <w:right w:val="single" w:sz="1" w:space="0" w:color="000000"/>
            </w:tcBorders>
            <w:tcPrChange w:id="1327" w:author="Moses, Robbie" w:date="2023-02-21T01:32:00Z">
              <w:tcPr>
                <w:tcW w:w="4997" w:type="dxa"/>
                <w:tcBorders>
                  <w:left w:val="single" w:sz="1" w:space="0" w:color="000000"/>
                  <w:bottom w:val="single" w:sz="1" w:space="0" w:color="000000"/>
                  <w:right w:val="single" w:sz="1" w:space="0" w:color="000000"/>
                </w:tcBorders>
              </w:tcPr>
            </w:tcPrChange>
          </w:tcPr>
          <w:p w14:paraId="1571B5EA" w14:textId="0D36EC93" w:rsidR="00232EDA" w:rsidRDefault="00232EDA" w:rsidP="00316932">
            <w:pPr>
              <w:pStyle w:val="TableBody"/>
            </w:pPr>
            <w:r>
              <w:t xml:space="preserve">&lt;body&gt; tag of </w:t>
            </w:r>
            <w:ins w:id="1328" w:author="Moses, Robbie" w:date="2023-02-17T04:34:00Z">
              <w:r w:rsidR="005B6467">
                <w:t xml:space="preserve">the </w:t>
              </w:r>
            </w:ins>
            <w:r>
              <w:t>left frame.</w:t>
            </w:r>
          </w:p>
        </w:tc>
      </w:tr>
      <w:tr w:rsidR="00232EDA" w14:paraId="3FAED5CE" w14:textId="77777777" w:rsidTr="004B1646">
        <w:tc>
          <w:tcPr>
            <w:tcW w:w="4172" w:type="dxa"/>
            <w:tcBorders>
              <w:left w:val="single" w:sz="1" w:space="0" w:color="000000"/>
              <w:bottom w:val="single" w:sz="1" w:space="0" w:color="000000"/>
            </w:tcBorders>
            <w:tcPrChange w:id="1329" w:author="Moses, Robbie" w:date="2023-02-21T01:32:00Z">
              <w:tcPr>
                <w:tcW w:w="4986" w:type="dxa"/>
                <w:tcBorders>
                  <w:left w:val="single" w:sz="1" w:space="0" w:color="000000"/>
                  <w:bottom w:val="single" w:sz="1" w:space="0" w:color="000000"/>
                </w:tcBorders>
              </w:tcPr>
            </w:tcPrChange>
          </w:tcPr>
          <w:p w14:paraId="6668787E" w14:textId="77777777" w:rsidR="00232EDA" w:rsidRPr="004B1646" w:rsidRDefault="00232EDA" w:rsidP="00316932">
            <w:pPr>
              <w:pStyle w:val="TableBody"/>
              <w:rPr>
                <w:b/>
                <w:bCs/>
                <w:rPrChange w:id="1330" w:author="Moses, Robbie" w:date="2023-02-21T01:32:00Z">
                  <w:rPr/>
                </w:rPrChange>
              </w:rPr>
            </w:pPr>
            <w:r w:rsidRPr="004B1646">
              <w:rPr>
                <w:b/>
                <w:bCs/>
                <w:rPrChange w:id="1331" w:author="Moses, Robbie" w:date="2023-02-21T01:32:00Z">
                  <w:rPr/>
                </w:rPrChange>
              </w:rPr>
              <w:t>.leftMatterHeading</w:t>
            </w:r>
          </w:p>
        </w:tc>
        <w:tc>
          <w:tcPr>
            <w:tcW w:w="4997" w:type="dxa"/>
            <w:tcBorders>
              <w:left w:val="single" w:sz="1" w:space="0" w:color="000000"/>
              <w:bottom w:val="single" w:sz="1" w:space="0" w:color="000000"/>
              <w:right w:val="single" w:sz="1" w:space="0" w:color="000000"/>
            </w:tcBorders>
            <w:tcPrChange w:id="1332" w:author="Moses, Robbie" w:date="2023-02-21T01:32:00Z">
              <w:tcPr>
                <w:tcW w:w="4997" w:type="dxa"/>
                <w:tcBorders>
                  <w:left w:val="single" w:sz="1" w:space="0" w:color="000000"/>
                  <w:bottom w:val="single" w:sz="1" w:space="0" w:color="000000"/>
                  <w:right w:val="single" w:sz="1" w:space="0" w:color="000000"/>
                </w:tcBorders>
              </w:tcPr>
            </w:tcPrChange>
          </w:tcPr>
          <w:p w14:paraId="50E36BE3" w14:textId="381B8AA2" w:rsidR="00232EDA" w:rsidRDefault="00232EDA" w:rsidP="00316932">
            <w:pPr>
              <w:pStyle w:val="TableBody"/>
            </w:pPr>
            <w:r>
              <w:t xml:space="preserve">Heading text in </w:t>
            </w:r>
            <w:ins w:id="1333" w:author="Moses, Robbie" w:date="2023-02-17T04:35:00Z">
              <w:r w:rsidR="00827BAF">
                <w:t xml:space="preserve">the </w:t>
              </w:r>
            </w:ins>
            <w:r>
              <w:t xml:space="preserve">left frame.  </w:t>
            </w:r>
          </w:p>
        </w:tc>
      </w:tr>
      <w:tr w:rsidR="00232EDA" w14:paraId="7E40506D" w14:textId="77777777" w:rsidTr="004B1646">
        <w:tc>
          <w:tcPr>
            <w:tcW w:w="4172" w:type="dxa"/>
            <w:tcBorders>
              <w:left w:val="single" w:sz="1" w:space="0" w:color="000000"/>
              <w:bottom w:val="single" w:sz="1" w:space="0" w:color="000000"/>
            </w:tcBorders>
            <w:tcPrChange w:id="1334" w:author="Moses, Robbie" w:date="2023-02-21T01:32:00Z">
              <w:tcPr>
                <w:tcW w:w="4986" w:type="dxa"/>
                <w:tcBorders>
                  <w:left w:val="single" w:sz="1" w:space="0" w:color="000000"/>
                  <w:bottom w:val="single" w:sz="1" w:space="0" w:color="000000"/>
                </w:tcBorders>
              </w:tcPr>
            </w:tcPrChange>
          </w:tcPr>
          <w:p w14:paraId="314D20B8" w14:textId="77777777" w:rsidR="00232EDA" w:rsidRPr="004B1646" w:rsidRDefault="00232EDA" w:rsidP="00316932">
            <w:pPr>
              <w:pStyle w:val="TableBody"/>
              <w:rPr>
                <w:b/>
                <w:bCs/>
                <w:rPrChange w:id="1335" w:author="Moses, Robbie" w:date="2023-02-21T01:32:00Z">
                  <w:rPr/>
                </w:rPrChange>
              </w:rPr>
            </w:pPr>
            <w:r w:rsidRPr="004B1646">
              <w:rPr>
                <w:b/>
                <w:bCs/>
                <w:rPrChange w:id="1336" w:author="Moses, Robbie" w:date="2023-02-21T01:32:00Z">
                  <w:rPr/>
                </w:rPrChange>
              </w:rPr>
              <w:t>.leftMatterText</w:t>
            </w:r>
          </w:p>
        </w:tc>
        <w:tc>
          <w:tcPr>
            <w:tcW w:w="4997" w:type="dxa"/>
            <w:tcBorders>
              <w:left w:val="single" w:sz="1" w:space="0" w:color="000000"/>
              <w:bottom w:val="single" w:sz="1" w:space="0" w:color="000000"/>
              <w:right w:val="single" w:sz="1" w:space="0" w:color="000000"/>
            </w:tcBorders>
            <w:tcPrChange w:id="1337" w:author="Moses, Robbie" w:date="2023-02-21T01:32:00Z">
              <w:tcPr>
                <w:tcW w:w="4997" w:type="dxa"/>
                <w:tcBorders>
                  <w:left w:val="single" w:sz="1" w:space="0" w:color="000000"/>
                  <w:bottom w:val="single" w:sz="1" w:space="0" w:color="000000"/>
                  <w:right w:val="single" w:sz="1" w:space="0" w:color="000000"/>
                </w:tcBorders>
              </w:tcPr>
            </w:tcPrChange>
          </w:tcPr>
          <w:p w14:paraId="76ED075C" w14:textId="55CF7468" w:rsidR="00232EDA" w:rsidRDefault="00232EDA" w:rsidP="00316932">
            <w:pPr>
              <w:pStyle w:val="TableBody"/>
            </w:pPr>
            <w:r>
              <w:t xml:space="preserve">Regular text in </w:t>
            </w:r>
            <w:ins w:id="1338" w:author="Moses, Robbie" w:date="2023-02-17T04:35:00Z">
              <w:r w:rsidR="00827BAF">
                <w:t xml:space="preserve">the </w:t>
              </w:r>
            </w:ins>
            <w:r>
              <w:t>left frame.</w:t>
            </w:r>
          </w:p>
        </w:tc>
      </w:tr>
      <w:tr w:rsidR="00232EDA" w14:paraId="0503A123" w14:textId="77777777" w:rsidTr="004B1646">
        <w:tc>
          <w:tcPr>
            <w:tcW w:w="4172" w:type="dxa"/>
            <w:tcBorders>
              <w:left w:val="single" w:sz="1" w:space="0" w:color="000000"/>
              <w:bottom w:val="single" w:sz="1" w:space="0" w:color="000000"/>
            </w:tcBorders>
            <w:tcPrChange w:id="1339" w:author="Moses, Robbie" w:date="2023-02-21T01:32:00Z">
              <w:tcPr>
                <w:tcW w:w="4986" w:type="dxa"/>
                <w:tcBorders>
                  <w:left w:val="single" w:sz="1" w:space="0" w:color="000000"/>
                  <w:bottom w:val="single" w:sz="1" w:space="0" w:color="000000"/>
                </w:tcBorders>
              </w:tcPr>
            </w:tcPrChange>
          </w:tcPr>
          <w:p w14:paraId="045A571E" w14:textId="77777777" w:rsidR="00232EDA" w:rsidRPr="004B1646" w:rsidRDefault="00232EDA" w:rsidP="00316932">
            <w:pPr>
              <w:pStyle w:val="TableBody"/>
              <w:rPr>
                <w:b/>
                <w:bCs/>
                <w:rPrChange w:id="1340" w:author="Moses, Robbie" w:date="2023-02-21T01:32:00Z">
                  <w:rPr/>
                </w:rPrChange>
              </w:rPr>
            </w:pPr>
            <w:r w:rsidRPr="004B1646">
              <w:rPr>
                <w:b/>
                <w:bCs/>
                <w:rPrChange w:id="1341" w:author="Moses, Robbie" w:date="2023-02-21T01:32:00Z">
                  <w:rPr/>
                </w:rPrChange>
              </w:rPr>
              <w:t>a.leftMatterMenu</w:t>
            </w:r>
          </w:p>
        </w:tc>
        <w:tc>
          <w:tcPr>
            <w:tcW w:w="4997" w:type="dxa"/>
            <w:tcBorders>
              <w:left w:val="single" w:sz="1" w:space="0" w:color="000000"/>
              <w:bottom w:val="single" w:sz="1" w:space="0" w:color="000000"/>
              <w:right w:val="single" w:sz="1" w:space="0" w:color="000000"/>
            </w:tcBorders>
            <w:tcPrChange w:id="1342" w:author="Moses, Robbie" w:date="2023-02-21T01:32:00Z">
              <w:tcPr>
                <w:tcW w:w="4997" w:type="dxa"/>
                <w:tcBorders>
                  <w:left w:val="single" w:sz="1" w:space="0" w:color="000000"/>
                  <w:bottom w:val="single" w:sz="1" w:space="0" w:color="000000"/>
                  <w:right w:val="single" w:sz="1" w:space="0" w:color="000000"/>
                </w:tcBorders>
              </w:tcPr>
            </w:tcPrChange>
          </w:tcPr>
          <w:p w14:paraId="18CCD492" w14:textId="5F42387C" w:rsidR="00232EDA" w:rsidRDefault="00232EDA" w:rsidP="00316932">
            <w:pPr>
              <w:pStyle w:val="TableBody"/>
            </w:pPr>
            <w:r>
              <w:t xml:space="preserve">Menu hyperlinks in </w:t>
            </w:r>
            <w:ins w:id="1343" w:author="Moses, Robbie" w:date="2023-02-17T04:35:00Z">
              <w:r w:rsidR="00827BAF">
                <w:t xml:space="preserve">the </w:t>
              </w:r>
            </w:ins>
            <w:r>
              <w:t>left frame.</w:t>
            </w:r>
          </w:p>
        </w:tc>
      </w:tr>
      <w:tr w:rsidR="00232EDA" w14:paraId="1E7A5D80" w14:textId="77777777" w:rsidTr="004B1646">
        <w:tc>
          <w:tcPr>
            <w:tcW w:w="4172" w:type="dxa"/>
            <w:tcBorders>
              <w:left w:val="single" w:sz="1" w:space="0" w:color="000000"/>
              <w:bottom w:val="single" w:sz="1" w:space="0" w:color="000000"/>
            </w:tcBorders>
            <w:tcPrChange w:id="1344" w:author="Moses, Robbie" w:date="2023-02-21T01:32:00Z">
              <w:tcPr>
                <w:tcW w:w="4986" w:type="dxa"/>
                <w:tcBorders>
                  <w:left w:val="single" w:sz="1" w:space="0" w:color="000000"/>
                  <w:bottom w:val="single" w:sz="1" w:space="0" w:color="000000"/>
                </w:tcBorders>
              </w:tcPr>
            </w:tcPrChange>
          </w:tcPr>
          <w:p w14:paraId="774962C0" w14:textId="77777777" w:rsidR="00232EDA" w:rsidRPr="004B1646" w:rsidRDefault="00232EDA" w:rsidP="00316932">
            <w:pPr>
              <w:pStyle w:val="TableBody"/>
              <w:rPr>
                <w:b/>
                <w:bCs/>
                <w:rPrChange w:id="1345" w:author="Moses, Robbie" w:date="2023-02-21T01:32:00Z">
                  <w:rPr/>
                </w:rPrChange>
              </w:rPr>
            </w:pPr>
            <w:r w:rsidRPr="004B1646">
              <w:rPr>
                <w:b/>
                <w:bCs/>
                <w:rPrChange w:id="1346" w:author="Moses, Robbie" w:date="2023-02-21T01:32:00Z">
                  <w:rPr/>
                </w:rPrChange>
              </w:rPr>
              <w:t>a.leftMatterMenu:Hover</w:t>
            </w:r>
          </w:p>
        </w:tc>
        <w:tc>
          <w:tcPr>
            <w:tcW w:w="4997" w:type="dxa"/>
            <w:tcBorders>
              <w:left w:val="single" w:sz="1" w:space="0" w:color="000000"/>
              <w:bottom w:val="single" w:sz="1" w:space="0" w:color="000000"/>
              <w:right w:val="single" w:sz="1" w:space="0" w:color="000000"/>
            </w:tcBorders>
            <w:tcPrChange w:id="1347" w:author="Moses, Robbie" w:date="2023-02-21T01:32:00Z">
              <w:tcPr>
                <w:tcW w:w="4997" w:type="dxa"/>
                <w:tcBorders>
                  <w:left w:val="single" w:sz="1" w:space="0" w:color="000000"/>
                  <w:bottom w:val="single" w:sz="1" w:space="0" w:color="000000"/>
                  <w:right w:val="single" w:sz="1" w:space="0" w:color="000000"/>
                </w:tcBorders>
              </w:tcPr>
            </w:tcPrChange>
          </w:tcPr>
          <w:p w14:paraId="555E51F1" w14:textId="39FE0E39" w:rsidR="00232EDA" w:rsidRDefault="00232EDA" w:rsidP="00316932">
            <w:pPr>
              <w:pStyle w:val="TableBody"/>
            </w:pPr>
            <w:r>
              <w:t xml:space="preserve">Menu hyperlinks in </w:t>
            </w:r>
            <w:ins w:id="1348" w:author="Moses, Robbie" w:date="2023-02-17T04:35:00Z">
              <w:r w:rsidR="00827BAF">
                <w:t xml:space="preserve">the </w:t>
              </w:r>
            </w:ins>
            <w:r>
              <w:t>left frame when the cursor is over them.</w:t>
            </w:r>
          </w:p>
        </w:tc>
      </w:tr>
      <w:tr w:rsidR="00232EDA" w14:paraId="4BFE7EE6" w14:textId="77777777" w:rsidTr="004B1646">
        <w:tc>
          <w:tcPr>
            <w:tcW w:w="4172" w:type="dxa"/>
            <w:tcBorders>
              <w:left w:val="single" w:sz="1" w:space="0" w:color="000000"/>
              <w:bottom w:val="single" w:sz="1" w:space="0" w:color="000000"/>
            </w:tcBorders>
            <w:tcPrChange w:id="1349" w:author="Moses, Robbie" w:date="2023-02-21T01:32:00Z">
              <w:tcPr>
                <w:tcW w:w="4986" w:type="dxa"/>
                <w:tcBorders>
                  <w:left w:val="single" w:sz="1" w:space="0" w:color="000000"/>
                  <w:bottom w:val="single" w:sz="1" w:space="0" w:color="000000"/>
                </w:tcBorders>
              </w:tcPr>
            </w:tcPrChange>
          </w:tcPr>
          <w:p w14:paraId="5761ADE6" w14:textId="77777777" w:rsidR="00232EDA" w:rsidRPr="004B1646" w:rsidRDefault="00232EDA" w:rsidP="00316932">
            <w:pPr>
              <w:pStyle w:val="TableBody"/>
              <w:rPr>
                <w:b/>
                <w:bCs/>
                <w:rPrChange w:id="1350" w:author="Moses, Robbie" w:date="2023-02-21T01:32:00Z">
                  <w:rPr/>
                </w:rPrChange>
              </w:rPr>
            </w:pPr>
            <w:r w:rsidRPr="004B1646">
              <w:rPr>
                <w:b/>
                <w:bCs/>
                <w:rPrChange w:id="1351" w:author="Moses, Robbie" w:date="2023-02-21T01:32:00Z">
                  <w:rPr/>
                </w:rPrChange>
              </w:rPr>
              <w:t>.mainMatter</w:t>
            </w:r>
          </w:p>
        </w:tc>
        <w:tc>
          <w:tcPr>
            <w:tcW w:w="4997" w:type="dxa"/>
            <w:tcBorders>
              <w:left w:val="single" w:sz="1" w:space="0" w:color="000000"/>
              <w:bottom w:val="single" w:sz="1" w:space="0" w:color="000000"/>
              <w:right w:val="single" w:sz="1" w:space="0" w:color="000000"/>
            </w:tcBorders>
            <w:tcPrChange w:id="1352" w:author="Moses, Robbie" w:date="2023-02-21T01:32:00Z">
              <w:tcPr>
                <w:tcW w:w="4997" w:type="dxa"/>
                <w:tcBorders>
                  <w:left w:val="single" w:sz="1" w:space="0" w:color="000000"/>
                  <w:bottom w:val="single" w:sz="1" w:space="0" w:color="000000"/>
                  <w:right w:val="single" w:sz="1" w:space="0" w:color="000000"/>
                </w:tcBorders>
              </w:tcPr>
            </w:tcPrChange>
          </w:tcPr>
          <w:p w14:paraId="59592572" w14:textId="6AAE3BB8" w:rsidR="00232EDA" w:rsidRDefault="00232EDA" w:rsidP="00316932">
            <w:pPr>
              <w:pStyle w:val="TableBody"/>
            </w:pPr>
            <w:r>
              <w:t xml:space="preserve">&lt;body&gt; tag in </w:t>
            </w:r>
            <w:ins w:id="1353" w:author="Moses, Robbie" w:date="2023-02-17T04:35:00Z">
              <w:r w:rsidR="00827BAF">
                <w:t xml:space="preserve">the </w:t>
              </w:r>
            </w:ins>
            <w:r>
              <w:t>main frame.</w:t>
            </w:r>
          </w:p>
        </w:tc>
      </w:tr>
      <w:tr w:rsidR="00232EDA" w14:paraId="33D707F4" w14:textId="77777777" w:rsidTr="004B1646">
        <w:tc>
          <w:tcPr>
            <w:tcW w:w="4172" w:type="dxa"/>
            <w:tcBorders>
              <w:left w:val="single" w:sz="1" w:space="0" w:color="000000"/>
              <w:bottom w:val="single" w:sz="1" w:space="0" w:color="000000"/>
            </w:tcBorders>
            <w:tcPrChange w:id="1354" w:author="Moses, Robbie" w:date="2023-02-21T01:32:00Z">
              <w:tcPr>
                <w:tcW w:w="4986" w:type="dxa"/>
                <w:tcBorders>
                  <w:left w:val="single" w:sz="1" w:space="0" w:color="000000"/>
                  <w:bottom w:val="single" w:sz="1" w:space="0" w:color="000000"/>
                </w:tcBorders>
              </w:tcPr>
            </w:tcPrChange>
          </w:tcPr>
          <w:p w14:paraId="7D571A63" w14:textId="77777777" w:rsidR="00232EDA" w:rsidRPr="004B1646" w:rsidRDefault="00232EDA" w:rsidP="00316932">
            <w:pPr>
              <w:pStyle w:val="TableBody"/>
              <w:rPr>
                <w:b/>
                <w:bCs/>
                <w:rPrChange w:id="1355" w:author="Moses, Robbie" w:date="2023-02-21T01:32:00Z">
                  <w:rPr/>
                </w:rPrChange>
              </w:rPr>
            </w:pPr>
            <w:r w:rsidRPr="004B1646">
              <w:rPr>
                <w:b/>
                <w:bCs/>
                <w:rPrChange w:id="1356" w:author="Moses, Robbie" w:date="2023-02-21T01:32:00Z">
                  <w:rPr/>
                </w:rPrChange>
              </w:rPr>
              <w:t>.mainMatterTableHead</w:t>
            </w:r>
          </w:p>
        </w:tc>
        <w:tc>
          <w:tcPr>
            <w:tcW w:w="4997" w:type="dxa"/>
            <w:tcBorders>
              <w:left w:val="single" w:sz="1" w:space="0" w:color="000000"/>
              <w:bottom w:val="single" w:sz="1" w:space="0" w:color="000000"/>
              <w:right w:val="single" w:sz="1" w:space="0" w:color="000000"/>
            </w:tcBorders>
            <w:tcPrChange w:id="1357" w:author="Moses, Robbie" w:date="2023-02-21T01:32:00Z">
              <w:tcPr>
                <w:tcW w:w="4997" w:type="dxa"/>
                <w:tcBorders>
                  <w:left w:val="single" w:sz="1" w:space="0" w:color="000000"/>
                  <w:bottom w:val="single" w:sz="1" w:space="0" w:color="000000"/>
                  <w:right w:val="single" w:sz="1" w:space="0" w:color="000000"/>
                </w:tcBorders>
              </w:tcPr>
            </w:tcPrChange>
          </w:tcPr>
          <w:p w14:paraId="119C4A32" w14:textId="03CCAF8C" w:rsidR="00232EDA" w:rsidRDefault="00232EDA" w:rsidP="00316932">
            <w:pPr>
              <w:pStyle w:val="TableBody"/>
            </w:pPr>
            <w:r>
              <w:t xml:space="preserve">Table heading text in </w:t>
            </w:r>
            <w:ins w:id="1358" w:author="Moses, Robbie" w:date="2023-02-17T04:35:00Z">
              <w:r w:rsidR="00827BAF">
                <w:t xml:space="preserve">the </w:t>
              </w:r>
            </w:ins>
            <w:r>
              <w:t>main frame.</w:t>
            </w:r>
          </w:p>
        </w:tc>
      </w:tr>
      <w:tr w:rsidR="00232EDA" w14:paraId="3E63DE2C" w14:textId="77777777" w:rsidTr="004B1646">
        <w:tc>
          <w:tcPr>
            <w:tcW w:w="4172" w:type="dxa"/>
            <w:tcBorders>
              <w:left w:val="single" w:sz="1" w:space="0" w:color="000000"/>
              <w:bottom w:val="single" w:sz="1" w:space="0" w:color="000000"/>
            </w:tcBorders>
            <w:tcPrChange w:id="1359" w:author="Moses, Robbie" w:date="2023-02-21T01:32:00Z">
              <w:tcPr>
                <w:tcW w:w="4986" w:type="dxa"/>
                <w:tcBorders>
                  <w:left w:val="single" w:sz="1" w:space="0" w:color="000000"/>
                  <w:bottom w:val="single" w:sz="1" w:space="0" w:color="000000"/>
                </w:tcBorders>
              </w:tcPr>
            </w:tcPrChange>
          </w:tcPr>
          <w:p w14:paraId="5B58E06C" w14:textId="77777777" w:rsidR="00232EDA" w:rsidRPr="004B1646" w:rsidRDefault="00232EDA" w:rsidP="00316932">
            <w:pPr>
              <w:pStyle w:val="TableBody"/>
              <w:rPr>
                <w:b/>
                <w:bCs/>
                <w:rPrChange w:id="1360" w:author="Moses, Robbie" w:date="2023-02-21T01:32:00Z">
                  <w:rPr/>
                </w:rPrChange>
              </w:rPr>
            </w:pPr>
            <w:r w:rsidRPr="004B1646">
              <w:rPr>
                <w:b/>
                <w:bCs/>
                <w:rPrChange w:id="1361" w:author="Moses, Robbie" w:date="2023-02-21T01:32:00Z">
                  <w:rPr/>
                </w:rPrChange>
              </w:rPr>
              <w:t>.mainMatterTableFieldName</w:t>
            </w:r>
          </w:p>
        </w:tc>
        <w:tc>
          <w:tcPr>
            <w:tcW w:w="4997" w:type="dxa"/>
            <w:tcBorders>
              <w:left w:val="single" w:sz="1" w:space="0" w:color="000000"/>
              <w:bottom w:val="single" w:sz="1" w:space="0" w:color="000000"/>
              <w:right w:val="single" w:sz="1" w:space="0" w:color="000000"/>
            </w:tcBorders>
            <w:tcPrChange w:id="1362" w:author="Moses, Robbie" w:date="2023-02-21T01:32:00Z">
              <w:tcPr>
                <w:tcW w:w="4997" w:type="dxa"/>
                <w:tcBorders>
                  <w:left w:val="single" w:sz="1" w:space="0" w:color="000000"/>
                  <w:bottom w:val="single" w:sz="1" w:space="0" w:color="000000"/>
                  <w:right w:val="single" w:sz="1" w:space="0" w:color="000000"/>
                </w:tcBorders>
              </w:tcPr>
            </w:tcPrChange>
          </w:tcPr>
          <w:p w14:paraId="7BA685B1" w14:textId="6F1DACE1" w:rsidR="00232EDA" w:rsidRDefault="00232EDA" w:rsidP="00316932">
            <w:pPr>
              <w:pStyle w:val="TableBody"/>
            </w:pPr>
            <w:r>
              <w:t xml:space="preserve">Table field name cell in </w:t>
            </w:r>
            <w:ins w:id="1363" w:author="Moses, Robbie" w:date="2023-02-17T04:35:00Z">
              <w:r w:rsidR="00827BAF">
                <w:t xml:space="preserve">the </w:t>
              </w:r>
            </w:ins>
            <w:r>
              <w:t>main frame.</w:t>
            </w:r>
          </w:p>
        </w:tc>
      </w:tr>
      <w:tr w:rsidR="00232EDA" w14:paraId="5F581B2A" w14:textId="77777777" w:rsidTr="004B1646">
        <w:tc>
          <w:tcPr>
            <w:tcW w:w="4172" w:type="dxa"/>
            <w:tcBorders>
              <w:left w:val="single" w:sz="1" w:space="0" w:color="000000"/>
              <w:bottom w:val="single" w:sz="1" w:space="0" w:color="000000"/>
            </w:tcBorders>
            <w:tcPrChange w:id="1364" w:author="Moses, Robbie" w:date="2023-02-21T01:32:00Z">
              <w:tcPr>
                <w:tcW w:w="4986" w:type="dxa"/>
                <w:tcBorders>
                  <w:left w:val="single" w:sz="1" w:space="0" w:color="000000"/>
                  <w:bottom w:val="single" w:sz="1" w:space="0" w:color="000000"/>
                </w:tcBorders>
              </w:tcPr>
            </w:tcPrChange>
          </w:tcPr>
          <w:p w14:paraId="184F1607" w14:textId="77777777" w:rsidR="00232EDA" w:rsidRPr="004B1646" w:rsidRDefault="00232EDA" w:rsidP="00316932">
            <w:pPr>
              <w:pStyle w:val="TableBody"/>
              <w:rPr>
                <w:b/>
                <w:bCs/>
                <w:rPrChange w:id="1365" w:author="Moses, Robbie" w:date="2023-02-21T01:32:00Z">
                  <w:rPr/>
                </w:rPrChange>
              </w:rPr>
            </w:pPr>
            <w:r w:rsidRPr="004B1646">
              <w:rPr>
                <w:b/>
                <w:bCs/>
                <w:rPrChange w:id="1366" w:author="Moses, Robbie" w:date="2023-02-21T01:32:00Z">
                  <w:rPr/>
                </w:rPrChange>
              </w:rPr>
              <w:t>.mainMatterTableField</w:t>
            </w:r>
          </w:p>
        </w:tc>
        <w:tc>
          <w:tcPr>
            <w:tcW w:w="4997" w:type="dxa"/>
            <w:tcBorders>
              <w:left w:val="single" w:sz="1" w:space="0" w:color="000000"/>
              <w:bottom w:val="single" w:sz="1" w:space="0" w:color="000000"/>
              <w:right w:val="single" w:sz="1" w:space="0" w:color="000000"/>
            </w:tcBorders>
            <w:tcPrChange w:id="1367" w:author="Moses, Robbie" w:date="2023-02-21T01:32:00Z">
              <w:tcPr>
                <w:tcW w:w="4997" w:type="dxa"/>
                <w:tcBorders>
                  <w:left w:val="single" w:sz="1" w:space="0" w:color="000000"/>
                  <w:bottom w:val="single" w:sz="1" w:space="0" w:color="000000"/>
                  <w:right w:val="single" w:sz="1" w:space="0" w:color="000000"/>
                </w:tcBorders>
              </w:tcPr>
            </w:tcPrChange>
          </w:tcPr>
          <w:p w14:paraId="2D0CCE6E" w14:textId="6192A448" w:rsidR="00232EDA" w:rsidRDefault="00232EDA" w:rsidP="00316932">
            <w:pPr>
              <w:pStyle w:val="TableBody"/>
            </w:pPr>
            <w:r>
              <w:t xml:space="preserve">Table field in </w:t>
            </w:r>
            <w:ins w:id="1368" w:author="Moses, Robbie" w:date="2023-02-17T04:35:00Z">
              <w:r w:rsidR="00827BAF">
                <w:t xml:space="preserve">the </w:t>
              </w:r>
            </w:ins>
            <w:r>
              <w:t>main frame.</w:t>
            </w:r>
          </w:p>
        </w:tc>
      </w:tr>
      <w:tr w:rsidR="00232EDA" w14:paraId="6EE7B196" w14:textId="77777777" w:rsidTr="004B1646">
        <w:tc>
          <w:tcPr>
            <w:tcW w:w="4172" w:type="dxa"/>
            <w:tcBorders>
              <w:left w:val="single" w:sz="1" w:space="0" w:color="000000"/>
              <w:bottom w:val="single" w:sz="1" w:space="0" w:color="000000"/>
            </w:tcBorders>
            <w:tcPrChange w:id="1369" w:author="Moses, Robbie" w:date="2023-02-21T01:32:00Z">
              <w:tcPr>
                <w:tcW w:w="4986" w:type="dxa"/>
                <w:tcBorders>
                  <w:left w:val="single" w:sz="1" w:space="0" w:color="000000"/>
                  <w:bottom w:val="single" w:sz="1" w:space="0" w:color="000000"/>
                </w:tcBorders>
              </w:tcPr>
            </w:tcPrChange>
          </w:tcPr>
          <w:p w14:paraId="521705DB" w14:textId="77777777" w:rsidR="00232EDA" w:rsidRPr="004B1646" w:rsidRDefault="00232EDA" w:rsidP="00316932">
            <w:pPr>
              <w:pStyle w:val="TableBody"/>
              <w:rPr>
                <w:b/>
                <w:bCs/>
                <w:rPrChange w:id="1370" w:author="Moses, Robbie" w:date="2023-02-21T01:32:00Z">
                  <w:rPr/>
                </w:rPrChange>
              </w:rPr>
            </w:pPr>
            <w:r w:rsidRPr="004B1646">
              <w:rPr>
                <w:b/>
                <w:bCs/>
                <w:rPrChange w:id="1371" w:author="Moses, Robbie" w:date="2023-02-21T01:32:00Z">
                  <w:rPr/>
                </w:rPrChange>
              </w:rPr>
              <w:t>.mainMatterHead</w:t>
            </w:r>
          </w:p>
        </w:tc>
        <w:tc>
          <w:tcPr>
            <w:tcW w:w="4997" w:type="dxa"/>
            <w:tcBorders>
              <w:left w:val="single" w:sz="1" w:space="0" w:color="000000"/>
              <w:bottom w:val="single" w:sz="1" w:space="0" w:color="000000"/>
              <w:right w:val="single" w:sz="1" w:space="0" w:color="000000"/>
            </w:tcBorders>
            <w:tcPrChange w:id="1372" w:author="Moses, Robbie" w:date="2023-02-21T01:32:00Z">
              <w:tcPr>
                <w:tcW w:w="4997" w:type="dxa"/>
                <w:tcBorders>
                  <w:left w:val="single" w:sz="1" w:space="0" w:color="000000"/>
                  <w:bottom w:val="single" w:sz="1" w:space="0" w:color="000000"/>
                  <w:right w:val="single" w:sz="1" w:space="0" w:color="000000"/>
                </w:tcBorders>
              </w:tcPr>
            </w:tcPrChange>
          </w:tcPr>
          <w:p w14:paraId="5848761A" w14:textId="4A2E151E" w:rsidR="00232EDA" w:rsidRDefault="00232EDA" w:rsidP="00316932">
            <w:pPr>
              <w:pStyle w:val="TableBody"/>
            </w:pPr>
            <w:r>
              <w:t xml:space="preserve">Heading text in </w:t>
            </w:r>
            <w:ins w:id="1373" w:author="Moses, Robbie" w:date="2023-02-17T04:35:00Z">
              <w:r w:rsidR="00827BAF">
                <w:t xml:space="preserve">the </w:t>
              </w:r>
            </w:ins>
            <w:r>
              <w:t>main frame.</w:t>
            </w:r>
          </w:p>
        </w:tc>
      </w:tr>
      <w:tr w:rsidR="00232EDA" w14:paraId="008B1CDA" w14:textId="77777777" w:rsidTr="004B1646">
        <w:tc>
          <w:tcPr>
            <w:tcW w:w="4172" w:type="dxa"/>
            <w:tcBorders>
              <w:left w:val="single" w:sz="1" w:space="0" w:color="000000"/>
              <w:bottom w:val="single" w:sz="1" w:space="0" w:color="000000"/>
            </w:tcBorders>
            <w:tcPrChange w:id="1374" w:author="Moses, Robbie" w:date="2023-02-21T01:32:00Z">
              <w:tcPr>
                <w:tcW w:w="4986" w:type="dxa"/>
                <w:tcBorders>
                  <w:left w:val="single" w:sz="1" w:space="0" w:color="000000"/>
                  <w:bottom w:val="single" w:sz="1" w:space="0" w:color="000000"/>
                </w:tcBorders>
              </w:tcPr>
            </w:tcPrChange>
          </w:tcPr>
          <w:p w14:paraId="4994C825" w14:textId="77777777" w:rsidR="00232EDA" w:rsidRPr="004B1646" w:rsidRDefault="00232EDA" w:rsidP="00316932">
            <w:pPr>
              <w:pStyle w:val="TableBody"/>
              <w:rPr>
                <w:b/>
                <w:bCs/>
                <w:rPrChange w:id="1375" w:author="Moses, Robbie" w:date="2023-02-21T01:32:00Z">
                  <w:rPr/>
                </w:rPrChange>
              </w:rPr>
            </w:pPr>
            <w:r w:rsidRPr="004B1646">
              <w:rPr>
                <w:b/>
                <w:bCs/>
                <w:rPrChange w:id="1376" w:author="Moses, Robbie" w:date="2023-02-21T01:32:00Z">
                  <w:rPr/>
                </w:rPrChange>
              </w:rPr>
              <w:t>.login</w:t>
            </w:r>
          </w:p>
        </w:tc>
        <w:tc>
          <w:tcPr>
            <w:tcW w:w="4997" w:type="dxa"/>
            <w:tcBorders>
              <w:left w:val="single" w:sz="1" w:space="0" w:color="000000"/>
              <w:bottom w:val="single" w:sz="1" w:space="0" w:color="000000"/>
              <w:right w:val="single" w:sz="1" w:space="0" w:color="000000"/>
            </w:tcBorders>
            <w:tcPrChange w:id="1377" w:author="Moses, Robbie" w:date="2023-02-21T01:32:00Z">
              <w:tcPr>
                <w:tcW w:w="4997" w:type="dxa"/>
                <w:tcBorders>
                  <w:left w:val="single" w:sz="1" w:space="0" w:color="000000"/>
                  <w:bottom w:val="single" w:sz="1" w:space="0" w:color="000000"/>
                  <w:right w:val="single" w:sz="1" w:space="0" w:color="000000"/>
                </w:tcBorders>
              </w:tcPr>
            </w:tcPrChange>
          </w:tcPr>
          <w:p w14:paraId="6BCF08A2" w14:textId="5B1DAC84" w:rsidR="00232EDA" w:rsidRDefault="00232EDA" w:rsidP="00316932">
            <w:pPr>
              <w:pStyle w:val="TableBody"/>
            </w:pPr>
            <w:r>
              <w:t xml:space="preserve">&lt;body&gt; tag on </w:t>
            </w:r>
            <w:ins w:id="1378" w:author="Moses, Robbie" w:date="2023-02-17T04:35:00Z">
              <w:r w:rsidR="00827BAF">
                <w:t xml:space="preserve">the </w:t>
              </w:r>
            </w:ins>
            <w:r>
              <w:t>login screen.</w:t>
            </w:r>
          </w:p>
        </w:tc>
      </w:tr>
      <w:tr w:rsidR="00232EDA" w14:paraId="64C20123" w14:textId="77777777" w:rsidTr="004B1646">
        <w:tc>
          <w:tcPr>
            <w:tcW w:w="4172" w:type="dxa"/>
            <w:tcBorders>
              <w:left w:val="single" w:sz="1" w:space="0" w:color="000000"/>
              <w:bottom w:val="single" w:sz="1" w:space="0" w:color="000000"/>
            </w:tcBorders>
            <w:tcPrChange w:id="1379" w:author="Moses, Robbie" w:date="2023-02-21T01:32:00Z">
              <w:tcPr>
                <w:tcW w:w="4986" w:type="dxa"/>
                <w:tcBorders>
                  <w:left w:val="single" w:sz="1" w:space="0" w:color="000000"/>
                  <w:bottom w:val="single" w:sz="1" w:space="0" w:color="000000"/>
                </w:tcBorders>
              </w:tcPr>
            </w:tcPrChange>
          </w:tcPr>
          <w:p w14:paraId="73DE7D2E" w14:textId="77777777" w:rsidR="00232EDA" w:rsidRPr="004B1646" w:rsidRDefault="00232EDA" w:rsidP="00316932">
            <w:pPr>
              <w:pStyle w:val="TableBody"/>
              <w:rPr>
                <w:b/>
                <w:bCs/>
                <w:rPrChange w:id="1380" w:author="Moses, Robbie" w:date="2023-02-21T01:32:00Z">
                  <w:rPr/>
                </w:rPrChange>
              </w:rPr>
            </w:pPr>
            <w:r w:rsidRPr="004B1646">
              <w:rPr>
                <w:b/>
                <w:bCs/>
                <w:rPrChange w:id="1381" w:author="Moses, Robbie" w:date="2023-02-21T01:32:00Z">
                  <w:rPr/>
                </w:rPrChange>
              </w:rPr>
              <w:lastRenderedPageBreak/>
              <w:t>.loginTable</w:t>
            </w:r>
          </w:p>
        </w:tc>
        <w:tc>
          <w:tcPr>
            <w:tcW w:w="4997" w:type="dxa"/>
            <w:tcBorders>
              <w:left w:val="single" w:sz="1" w:space="0" w:color="000000"/>
              <w:bottom w:val="single" w:sz="1" w:space="0" w:color="000000"/>
              <w:right w:val="single" w:sz="1" w:space="0" w:color="000000"/>
            </w:tcBorders>
            <w:tcPrChange w:id="1382" w:author="Moses, Robbie" w:date="2023-02-21T01:32:00Z">
              <w:tcPr>
                <w:tcW w:w="4997" w:type="dxa"/>
                <w:tcBorders>
                  <w:left w:val="single" w:sz="1" w:space="0" w:color="000000"/>
                  <w:bottom w:val="single" w:sz="1" w:space="0" w:color="000000"/>
                  <w:right w:val="single" w:sz="1" w:space="0" w:color="000000"/>
                </w:tcBorders>
              </w:tcPr>
            </w:tcPrChange>
          </w:tcPr>
          <w:p w14:paraId="39755170" w14:textId="6963D6A3" w:rsidR="00232EDA" w:rsidRDefault="00232EDA" w:rsidP="00316932">
            <w:pPr>
              <w:pStyle w:val="TableBody"/>
            </w:pPr>
            <w:r>
              <w:t xml:space="preserve">&lt;table&gt; tag in </w:t>
            </w:r>
            <w:ins w:id="1383" w:author="Moses, Robbie" w:date="2023-02-17T04:35:00Z">
              <w:r w:rsidR="00531C28">
                <w:t xml:space="preserve">the </w:t>
              </w:r>
            </w:ins>
            <w:r>
              <w:t>login screen.</w:t>
            </w:r>
          </w:p>
        </w:tc>
      </w:tr>
      <w:tr w:rsidR="00232EDA" w14:paraId="1121DA50" w14:textId="77777777" w:rsidTr="004B1646">
        <w:tc>
          <w:tcPr>
            <w:tcW w:w="4172" w:type="dxa"/>
            <w:tcBorders>
              <w:left w:val="single" w:sz="1" w:space="0" w:color="000000"/>
              <w:bottom w:val="single" w:sz="1" w:space="0" w:color="000000"/>
            </w:tcBorders>
            <w:tcPrChange w:id="1384" w:author="Moses, Robbie" w:date="2023-02-21T01:32:00Z">
              <w:tcPr>
                <w:tcW w:w="4986" w:type="dxa"/>
                <w:tcBorders>
                  <w:left w:val="single" w:sz="1" w:space="0" w:color="000000"/>
                  <w:bottom w:val="single" w:sz="1" w:space="0" w:color="000000"/>
                </w:tcBorders>
              </w:tcPr>
            </w:tcPrChange>
          </w:tcPr>
          <w:p w14:paraId="01B2988D" w14:textId="77777777" w:rsidR="00232EDA" w:rsidRPr="004B1646" w:rsidRDefault="00232EDA" w:rsidP="00316932">
            <w:pPr>
              <w:pStyle w:val="TableBody"/>
              <w:rPr>
                <w:b/>
                <w:bCs/>
                <w:rPrChange w:id="1385" w:author="Moses, Robbie" w:date="2023-02-21T01:32:00Z">
                  <w:rPr/>
                </w:rPrChange>
              </w:rPr>
            </w:pPr>
            <w:r w:rsidRPr="004B1646">
              <w:rPr>
                <w:b/>
                <w:bCs/>
                <w:rPrChange w:id="1386" w:author="Moses, Robbie" w:date="2023-02-21T01:32:00Z">
                  <w:rPr/>
                </w:rPrChange>
              </w:rPr>
              <w:t>.loginTableField</w:t>
            </w:r>
          </w:p>
        </w:tc>
        <w:tc>
          <w:tcPr>
            <w:tcW w:w="4997" w:type="dxa"/>
            <w:tcBorders>
              <w:left w:val="single" w:sz="1" w:space="0" w:color="000000"/>
              <w:bottom w:val="single" w:sz="1" w:space="0" w:color="000000"/>
              <w:right w:val="single" w:sz="1" w:space="0" w:color="000000"/>
            </w:tcBorders>
            <w:tcPrChange w:id="1387" w:author="Moses, Robbie" w:date="2023-02-21T01:32:00Z">
              <w:tcPr>
                <w:tcW w:w="4997" w:type="dxa"/>
                <w:tcBorders>
                  <w:left w:val="single" w:sz="1" w:space="0" w:color="000000"/>
                  <w:bottom w:val="single" w:sz="1" w:space="0" w:color="000000"/>
                  <w:right w:val="single" w:sz="1" w:space="0" w:color="000000"/>
                </w:tcBorders>
              </w:tcPr>
            </w:tcPrChange>
          </w:tcPr>
          <w:p w14:paraId="3B92FDDD" w14:textId="126D2E05" w:rsidR="00232EDA" w:rsidRDefault="00232EDA" w:rsidP="00316932">
            <w:pPr>
              <w:pStyle w:val="TableBody"/>
            </w:pPr>
            <w:r>
              <w:t xml:space="preserve">Table field in </w:t>
            </w:r>
            <w:ins w:id="1388" w:author="Moses, Robbie" w:date="2023-02-17T04:36:00Z">
              <w:r w:rsidR="00531C28">
                <w:t xml:space="preserve">the </w:t>
              </w:r>
            </w:ins>
            <w:r>
              <w:t>login screen.</w:t>
            </w:r>
          </w:p>
        </w:tc>
      </w:tr>
      <w:tr w:rsidR="00232EDA" w14:paraId="43681B35" w14:textId="77777777" w:rsidTr="004B1646">
        <w:tc>
          <w:tcPr>
            <w:tcW w:w="4172" w:type="dxa"/>
            <w:tcBorders>
              <w:left w:val="single" w:sz="1" w:space="0" w:color="000000"/>
              <w:bottom w:val="single" w:sz="1" w:space="0" w:color="000000"/>
            </w:tcBorders>
            <w:tcPrChange w:id="1389" w:author="Moses, Robbie" w:date="2023-02-21T01:32:00Z">
              <w:tcPr>
                <w:tcW w:w="4986" w:type="dxa"/>
                <w:tcBorders>
                  <w:left w:val="single" w:sz="1" w:space="0" w:color="000000"/>
                  <w:bottom w:val="single" w:sz="1" w:space="0" w:color="000000"/>
                </w:tcBorders>
              </w:tcPr>
            </w:tcPrChange>
          </w:tcPr>
          <w:p w14:paraId="5AC0DD11" w14:textId="77777777" w:rsidR="00232EDA" w:rsidRPr="0061421B" w:rsidRDefault="00232EDA" w:rsidP="00316932">
            <w:pPr>
              <w:pStyle w:val="TableBody"/>
              <w:rPr>
                <w:b/>
                <w:bCs/>
                <w:rPrChange w:id="1390" w:author="Moses, Robbie" w:date="2023-02-21T01:33:00Z">
                  <w:rPr/>
                </w:rPrChange>
              </w:rPr>
            </w:pPr>
            <w:r w:rsidRPr="0061421B">
              <w:rPr>
                <w:b/>
                <w:bCs/>
                <w:rPrChange w:id="1391" w:author="Moses, Robbie" w:date="2023-02-21T01:33:00Z">
                  <w:rPr/>
                </w:rPrChange>
              </w:rPr>
              <w:t>.loginTableFieldName</w:t>
            </w:r>
          </w:p>
        </w:tc>
        <w:tc>
          <w:tcPr>
            <w:tcW w:w="4997" w:type="dxa"/>
            <w:tcBorders>
              <w:left w:val="single" w:sz="1" w:space="0" w:color="000000"/>
              <w:bottom w:val="single" w:sz="1" w:space="0" w:color="000000"/>
              <w:right w:val="single" w:sz="1" w:space="0" w:color="000000"/>
            </w:tcBorders>
            <w:tcPrChange w:id="1392" w:author="Moses, Robbie" w:date="2023-02-21T01:32:00Z">
              <w:tcPr>
                <w:tcW w:w="4997" w:type="dxa"/>
                <w:tcBorders>
                  <w:left w:val="single" w:sz="1" w:space="0" w:color="000000"/>
                  <w:bottom w:val="single" w:sz="1" w:space="0" w:color="000000"/>
                  <w:right w:val="single" w:sz="1" w:space="0" w:color="000000"/>
                </w:tcBorders>
              </w:tcPr>
            </w:tcPrChange>
          </w:tcPr>
          <w:p w14:paraId="33EDC33F" w14:textId="4AAA51EB" w:rsidR="00232EDA" w:rsidRDefault="00232EDA" w:rsidP="00316932">
            <w:pPr>
              <w:pStyle w:val="TableBody"/>
            </w:pPr>
            <w:r>
              <w:t>T</w:t>
            </w:r>
            <w:ins w:id="1393" w:author="Moses, Robbie" w:date="2023-02-17T04:36:00Z">
              <w:r w:rsidR="00531C28">
                <w:t>he t</w:t>
              </w:r>
            </w:ins>
            <w:r>
              <w:t xml:space="preserve">able field name in </w:t>
            </w:r>
            <w:ins w:id="1394" w:author="Moses, Robbie" w:date="2023-02-17T04:36:00Z">
              <w:r w:rsidR="00531C28">
                <w:t xml:space="preserve">the </w:t>
              </w:r>
            </w:ins>
            <w:r>
              <w:t>login screen.</w:t>
            </w:r>
          </w:p>
        </w:tc>
      </w:tr>
    </w:tbl>
    <w:p w14:paraId="0BE8997F" w14:textId="77777777" w:rsidR="00232EDA" w:rsidRDefault="00232EDA" w:rsidP="00232EDA">
      <w:pPr>
        <w:pStyle w:val="BodyText"/>
      </w:pPr>
    </w:p>
    <w:p w14:paraId="75555D6C" w14:textId="77777777" w:rsidR="00232EDA" w:rsidRDefault="00232EDA" w:rsidP="00232EDA">
      <w:pPr>
        <w:pStyle w:val="Heading2"/>
        <w:tabs>
          <w:tab w:val="left" w:pos="0"/>
        </w:tabs>
        <w:rPr>
          <w:szCs w:val="16"/>
        </w:rPr>
      </w:pPr>
      <w:bookmarkStart w:id="1395" w:name="__RefHeading__274_2075784457"/>
      <w:bookmarkStart w:id="1396" w:name="__RefHeading__551_73080779"/>
      <w:bookmarkStart w:id="1397" w:name="__RefHeading__7633_1590952297"/>
      <w:bookmarkStart w:id="1398" w:name="__RefHeading__5627_2125000322"/>
      <w:bookmarkStart w:id="1399" w:name="_Toc105186221"/>
      <w:bookmarkStart w:id="1400" w:name="_Toc127860471"/>
      <w:bookmarkEnd w:id="1395"/>
      <w:bookmarkEnd w:id="1396"/>
      <w:bookmarkEnd w:id="1397"/>
      <w:bookmarkEnd w:id="1398"/>
      <w:r>
        <w:rPr>
          <w:szCs w:val="16"/>
        </w:rPr>
        <w:t>Audit Settings</w:t>
      </w:r>
      <w:bookmarkEnd w:id="1399"/>
      <w:bookmarkEnd w:id="1400"/>
    </w:p>
    <w:p w14:paraId="66EDF297" w14:textId="767F8A9F" w:rsidR="00232EDA" w:rsidRDefault="00232EDA" w:rsidP="00232EDA">
      <w:pPr>
        <w:pStyle w:val="BodyText"/>
        <w:rPr>
          <w:szCs w:val="16"/>
        </w:rPr>
      </w:pPr>
      <w:r>
        <w:rPr>
          <w:szCs w:val="16"/>
        </w:rPr>
        <w:t>The Auditing feature create</w:t>
      </w:r>
      <w:del w:id="1401" w:author="Moses, Robbie" w:date="2023-02-17T04:36:00Z">
        <w:r w:rsidDel="00073CD6">
          <w:rPr>
            <w:szCs w:val="16"/>
          </w:rPr>
          <w:delText>s</w:delText>
        </w:r>
      </w:del>
      <w:r>
        <w:rPr>
          <w:szCs w:val="16"/>
        </w:rPr>
        <w:t xml:space="preserve"> and stores record</w:t>
      </w:r>
      <w:ins w:id="1402" w:author="Moses, Robbie" w:date="2023-02-17T04:36:00Z">
        <w:r w:rsidR="00531C28">
          <w:rPr>
            <w:szCs w:val="16"/>
          </w:rPr>
          <w:t>s</w:t>
        </w:r>
      </w:ins>
      <w:r>
        <w:rPr>
          <w:szCs w:val="16"/>
        </w:rPr>
        <w:t xml:space="preserve"> of users’ actions. Auditing is off by default. Other configuration is accomplished as follows:</w:t>
      </w:r>
    </w:p>
    <w:p w14:paraId="51807C85" w14:textId="77777777" w:rsidR="00232EDA" w:rsidRDefault="00232EDA" w:rsidP="00316932">
      <w:pPr>
        <w:pStyle w:val="ListNumber"/>
        <w:numPr>
          <w:ilvl w:val="0"/>
          <w:numId w:val="117"/>
        </w:numPr>
      </w:pPr>
      <w:r>
        <w:t xml:space="preserve">Open the audit properties file </w:t>
      </w:r>
      <w:r w:rsidRPr="0061421B">
        <w:rPr>
          <w:b/>
          <w:bCs/>
          <w:rPrChange w:id="1403" w:author="Moses, Robbie" w:date="2023-02-21T01:33:00Z">
            <w:rPr/>
          </w:rPrChange>
        </w:rPr>
        <w:t>&lt;application-path&gt;WEB-INF\classes\ transoft_optinet_audit.properties</w:t>
      </w:r>
      <w:r>
        <w:t>. Before editing, save a copy of the original English file to transoft_optinet_audit_orig.properties.</w:t>
      </w:r>
    </w:p>
    <w:p w14:paraId="4935E936" w14:textId="77777777" w:rsidR="00232EDA" w:rsidRDefault="00232EDA" w:rsidP="00316932">
      <w:pPr>
        <w:pStyle w:val="ListNumber"/>
      </w:pPr>
      <w:r>
        <w:t xml:space="preserve">Set Function IDs </w:t>
      </w:r>
      <w:r w:rsidRPr="00395EC6">
        <w:t>to</w:t>
      </w:r>
      <w:r w:rsidRPr="00607F32">
        <w:rPr>
          <w:b/>
          <w:bCs/>
          <w:rPrChange w:id="1404" w:author="Moses, Robbie" w:date="2023-02-21T01:33:00Z">
            <w:rPr/>
          </w:rPrChange>
        </w:rPr>
        <w:t xml:space="preserve"> ‘none’, ‘partial’, </w:t>
      </w:r>
      <w:r w:rsidRPr="00395EC6">
        <w:t>or</w:t>
      </w:r>
      <w:r w:rsidRPr="00607F32">
        <w:rPr>
          <w:b/>
          <w:bCs/>
          <w:rPrChange w:id="1405" w:author="Moses, Robbie" w:date="2023-02-21T01:33:00Z">
            <w:rPr/>
          </w:rPrChange>
        </w:rPr>
        <w:t xml:space="preserve"> ‘full’</w:t>
      </w:r>
      <w:r>
        <w:t xml:space="preserve"> audit logging.</w:t>
      </w:r>
    </w:p>
    <w:p w14:paraId="34408FDD" w14:textId="77777777" w:rsidR="00232EDA" w:rsidRDefault="00232EDA" w:rsidP="00316932">
      <w:pPr>
        <w:pStyle w:val="ListNumber2"/>
      </w:pPr>
      <w:r w:rsidRPr="00607F32">
        <w:rPr>
          <w:b/>
          <w:bCs/>
          <w:rPrChange w:id="1406" w:author="Moses, Robbie" w:date="2023-02-21T01:33:00Z">
            <w:rPr/>
          </w:rPrChange>
        </w:rPr>
        <w:t>None:</w:t>
      </w:r>
      <w:r>
        <w:t xml:space="preserve"> No logging occurs when the function is used.</w:t>
      </w:r>
    </w:p>
    <w:p w14:paraId="2BDBE38F" w14:textId="77777777" w:rsidR="00232EDA" w:rsidRDefault="00232EDA" w:rsidP="00316932">
      <w:pPr>
        <w:pStyle w:val="ListNumber2"/>
      </w:pPr>
      <w:r w:rsidRPr="00607F32">
        <w:rPr>
          <w:b/>
          <w:bCs/>
          <w:rPrChange w:id="1407" w:author="Moses, Robbie" w:date="2023-02-21T01:33:00Z">
            <w:rPr/>
          </w:rPrChange>
        </w:rPr>
        <w:t xml:space="preserve">Partial: </w:t>
      </w:r>
      <w:r>
        <w:t>Basic record is saved (statement parameters omitted).</w:t>
      </w:r>
    </w:p>
    <w:p w14:paraId="2DB5A95C" w14:textId="77777777" w:rsidR="00232EDA" w:rsidRDefault="00232EDA" w:rsidP="00316932">
      <w:pPr>
        <w:pStyle w:val="ListNumber2"/>
      </w:pPr>
      <w:r w:rsidRPr="00607F32">
        <w:rPr>
          <w:b/>
          <w:bCs/>
          <w:rPrChange w:id="1408" w:author="Moses, Robbie" w:date="2023-02-21T01:33:00Z">
            <w:rPr/>
          </w:rPrChange>
        </w:rPr>
        <w:t>Full:</w:t>
      </w:r>
      <w:r>
        <w:t xml:space="preserve"> All available info is recorded.</w:t>
      </w:r>
    </w:p>
    <w:p w14:paraId="2D2F020B" w14:textId="59519B20" w:rsidR="00232EDA" w:rsidRDefault="00232EDA" w:rsidP="00316932">
      <w:pPr>
        <w:pStyle w:val="ListNumber"/>
      </w:pPr>
      <w:r>
        <w:t xml:space="preserve">See the table later in this section for </w:t>
      </w:r>
      <w:ins w:id="1409" w:author="Moses, Robbie" w:date="2023-02-17T04:36:00Z">
        <w:r w:rsidR="00073CD6">
          <w:t xml:space="preserve">a </w:t>
        </w:r>
      </w:ins>
      <w:r>
        <w:t>list of available Function Ids.</w:t>
      </w:r>
    </w:p>
    <w:p w14:paraId="7F6E2EBE" w14:textId="77777777" w:rsidR="00232EDA" w:rsidRDefault="00232EDA" w:rsidP="00316932">
      <w:pPr>
        <w:pStyle w:val="ListNumber"/>
      </w:pPr>
      <w:r>
        <w:t>Each time changes are made to the audit properties file, restart the Application Server that the WAR file was deployed under.</w:t>
      </w:r>
    </w:p>
    <w:p w14:paraId="41042B8E" w14:textId="77777777" w:rsidR="00232EDA" w:rsidRDefault="00232EDA" w:rsidP="00316932">
      <w:pPr>
        <w:pStyle w:val="ListNumber"/>
      </w:pPr>
      <w:r>
        <w:t xml:space="preserve">Access to view audit records is available only to users having the </w:t>
      </w:r>
      <w:r w:rsidRPr="00363677">
        <w:rPr>
          <w:b/>
          <w:bCs/>
          <w:rPrChange w:id="1410" w:author="Moses, Robbie" w:date="2023-02-21T01:34:00Z">
            <w:rPr/>
          </w:rPrChange>
        </w:rPr>
        <w:t>‘Administer System’</w:t>
      </w:r>
      <w:r>
        <w:t xml:space="preserve"> right. Like other access rights, it can be assigned or unassigned by logging into the OptiCash application and selecting </w:t>
      </w:r>
      <w:r w:rsidRPr="00363677">
        <w:rPr>
          <w:b/>
          <w:bCs/>
          <w:rPrChange w:id="1411" w:author="Moses, Robbie" w:date="2023-02-21T01:34:00Z">
            <w:rPr/>
          </w:rPrChange>
        </w:rPr>
        <w:t>System &gt; Privileges &gt; Groups</w:t>
      </w:r>
      <w:r>
        <w:t>.</w:t>
      </w:r>
    </w:p>
    <w:p w14:paraId="5807BC3A" w14:textId="10A3A6A4" w:rsidR="00232EDA" w:rsidRDefault="00232EDA" w:rsidP="00316932">
      <w:pPr>
        <w:pStyle w:val="ListNumbe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to a file). If desired to delete only prior to a specific date/time, then reference the STMT_TIMESTAMP column of </w:t>
      </w:r>
      <w:ins w:id="1412" w:author="Moses, Robbie" w:date="2023-02-17T04:37:00Z">
        <w:r w:rsidR="00073CD6">
          <w:t xml:space="preserve">the </w:t>
        </w:r>
      </w:ins>
      <w:r>
        <w:t>FUNCAUDT table.</w:t>
      </w:r>
    </w:p>
    <w:p w14:paraId="3BCCEE83" w14:textId="74C43D5E" w:rsidR="00232EDA" w:rsidRDefault="00232EDA" w:rsidP="00316932">
      <w:pPr>
        <w:pStyle w:val="ListNumber"/>
      </w:pPr>
      <w:r>
        <w:t>The following table identifies the available audits. Please note that this list may not represent all available audit functions because each new build typically contains additional audit items. For the most up</w:t>
      </w:r>
      <w:del w:id="1413" w:author="Moses, Robbie" w:date="2023-02-17T04:37:00Z">
        <w:r w:rsidDel="00073CD6">
          <w:delText xml:space="preserve"> to </w:delText>
        </w:r>
      </w:del>
      <w:ins w:id="1414" w:author="Moses, Robbie" w:date="2023-02-17T04:37:00Z">
        <w:r w:rsidR="00073CD6">
          <w:t>-to-</w:t>
        </w:r>
      </w:ins>
      <w:r>
        <w:t>date list, you may review your property files.</w:t>
      </w:r>
    </w:p>
    <w:tbl>
      <w:tblPr>
        <w:tblW w:w="26579" w:type="dxa"/>
        <w:tblInd w:w="809" w:type="dxa"/>
        <w:tblLayout w:type="fixed"/>
        <w:tblCellMar>
          <w:left w:w="10" w:type="dxa"/>
          <w:right w:w="10" w:type="dxa"/>
        </w:tblCellMar>
        <w:tblLook w:val="0000" w:firstRow="0" w:lastRow="0" w:firstColumn="0" w:lastColumn="0" w:noHBand="0" w:noVBand="0"/>
        <w:tblPrChange w:id="1415" w:author="Moses, Robbie" w:date="2023-02-21T01:35:00Z">
          <w:tblPr>
            <w:tblW w:w="27438" w:type="dxa"/>
            <w:tblInd w:w="-50" w:type="dxa"/>
            <w:tblLayout w:type="fixed"/>
            <w:tblCellMar>
              <w:left w:w="10" w:type="dxa"/>
              <w:right w:w="10" w:type="dxa"/>
            </w:tblCellMar>
            <w:tblLook w:val="0000" w:firstRow="0" w:lastRow="0" w:firstColumn="0" w:lastColumn="0" w:noHBand="0" w:noVBand="0"/>
          </w:tblPr>
        </w:tblPrChange>
      </w:tblPr>
      <w:tblGrid>
        <w:gridCol w:w="990"/>
        <w:gridCol w:w="8137"/>
        <w:gridCol w:w="8726"/>
        <w:gridCol w:w="8726"/>
        <w:tblGridChange w:id="1416">
          <w:tblGrid>
            <w:gridCol w:w="1260"/>
            <w:gridCol w:w="8726"/>
            <w:gridCol w:w="8726"/>
            <w:gridCol w:w="8726"/>
          </w:tblGrid>
        </w:tblGridChange>
      </w:tblGrid>
      <w:tr w:rsidR="00232EDA" w14:paraId="26052606" w14:textId="77777777" w:rsidTr="000C22F2">
        <w:trPr>
          <w:gridAfter w:val="2"/>
          <w:wAfter w:w="17452" w:type="dxa"/>
          <w:trPrChange w:id="1417" w:author="Moses, Robbie" w:date="2023-02-21T01:35:00Z">
            <w:trPr>
              <w:gridAfter w:val="2"/>
              <w:wAfter w:w="17452" w:type="dxa"/>
            </w:trPr>
          </w:trPrChange>
        </w:trPr>
        <w:tc>
          <w:tcPr>
            <w:tcW w:w="990" w:type="dxa"/>
            <w:tcBorders>
              <w:top w:val="single" w:sz="1" w:space="0" w:color="000000"/>
              <w:left w:val="single" w:sz="1" w:space="0" w:color="000000"/>
              <w:bottom w:val="single" w:sz="1" w:space="0" w:color="000000"/>
            </w:tcBorders>
            <w:shd w:val="clear" w:color="auto" w:fill="54B94A"/>
            <w:tcPrChange w:id="1418" w:author="Moses, Robbie" w:date="2023-02-21T01:35:00Z">
              <w:tcPr>
                <w:tcW w:w="1260" w:type="dxa"/>
                <w:tcBorders>
                  <w:top w:val="single" w:sz="1" w:space="0" w:color="000000"/>
                  <w:left w:val="single" w:sz="1" w:space="0" w:color="000000"/>
                  <w:bottom w:val="single" w:sz="1" w:space="0" w:color="000000"/>
                </w:tcBorders>
                <w:shd w:val="clear" w:color="auto" w:fill="54B94A"/>
              </w:tcPr>
            </w:tcPrChange>
          </w:tcPr>
          <w:p w14:paraId="3FE6F194" w14:textId="77777777" w:rsidR="00232EDA" w:rsidRDefault="00232EDA" w:rsidP="00316932">
            <w:pPr>
              <w:pStyle w:val="TableHeading"/>
            </w:pPr>
            <w:r>
              <w:t>Function</w:t>
            </w:r>
          </w:p>
        </w:tc>
        <w:tc>
          <w:tcPr>
            <w:tcW w:w="8137" w:type="dxa"/>
            <w:tcBorders>
              <w:top w:val="single" w:sz="1" w:space="0" w:color="000000"/>
              <w:left w:val="single" w:sz="1" w:space="0" w:color="000000"/>
              <w:bottom w:val="single" w:sz="1" w:space="0" w:color="000000"/>
              <w:right w:val="single" w:sz="1" w:space="0" w:color="000000"/>
            </w:tcBorders>
            <w:shd w:val="clear" w:color="auto" w:fill="54B94A"/>
            <w:tcPrChange w:id="1419" w:author="Moses, Robbie" w:date="2023-02-21T01:35:00Z">
              <w:tcPr>
                <w:tcW w:w="8726" w:type="dxa"/>
                <w:tcBorders>
                  <w:top w:val="single" w:sz="1" w:space="0" w:color="000000"/>
                  <w:left w:val="single" w:sz="1" w:space="0" w:color="000000"/>
                  <w:bottom w:val="single" w:sz="1" w:space="0" w:color="000000"/>
                  <w:right w:val="single" w:sz="1" w:space="0" w:color="000000"/>
                </w:tcBorders>
                <w:shd w:val="clear" w:color="auto" w:fill="54B94A"/>
              </w:tcPr>
            </w:tcPrChange>
          </w:tcPr>
          <w:p w14:paraId="19CE9A60" w14:textId="77777777" w:rsidR="00232EDA" w:rsidRDefault="00232EDA" w:rsidP="00316932">
            <w:pPr>
              <w:pStyle w:val="TableHeading"/>
            </w:pPr>
            <w:r>
              <w:t>Description</w:t>
            </w:r>
          </w:p>
        </w:tc>
      </w:tr>
      <w:tr w:rsidR="00232EDA" w14:paraId="19D97C4D" w14:textId="77777777" w:rsidTr="000C22F2">
        <w:trPr>
          <w:gridAfter w:val="2"/>
          <w:wAfter w:w="17452" w:type="dxa"/>
          <w:trPrChange w:id="1420" w:author="Moses, Robbie" w:date="2023-02-21T01:35:00Z">
            <w:trPr>
              <w:gridAfter w:val="2"/>
              <w:wAfter w:w="17452" w:type="dxa"/>
            </w:trPr>
          </w:trPrChange>
        </w:trPr>
        <w:tc>
          <w:tcPr>
            <w:tcW w:w="990" w:type="dxa"/>
            <w:tcBorders>
              <w:left w:val="single" w:sz="1" w:space="0" w:color="000000"/>
              <w:bottom w:val="single" w:sz="1" w:space="0" w:color="000000"/>
            </w:tcBorders>
            <w:tcPrChange w:id="1421" w:author="Moses, Robbie" w:date="2023-02-21T01:35:00Z">
              <w:tcPr>
                <w:tcW w:w="1260" w:type="dxa"/>
                <w:tcBorders>
                  <w:left w:val="single" w:sz="1" w:space="0" w:color="000000"/>
                  <w:bottom w:val="single" w:sz="1" w:space="0" w:color="000000"/>
                </w:tcBorders>
              </w:tcPr>
            </w:tcPrChange>
          </w:tcPr>
          <w:p w14:paraId="2E908328" w14:textId="77777777" w:rsidR="00232EDA" w:rsidRPr="00316932" w:rsidRDefault="00232EDA" w:rsidP="00316932">
            <w:pPr>
              <w:pStyle w:val="TableBody"/>
              <w:rPr>
                <w:b/>
                <w:bCs/>
              </w:rPr>
            </w:pPr>
            <w:r w:rsidRPr="00316932">
              <w:rPr>
                <w:b/>
                <w:bCs/>
              </w:rPr>
              <w:t>0</w:t>
            </w:r>
          </w:p>
        </w:tc>
        <w:tc>
          <w:tcPr>
            <w:tcW w:w="8137" w:type="dxa"/>
            <w:tcBorders>
              <w:left w:val="single" w:sz="1" w:space="0" w:color="000000"/>
              <w:bottom w:val="single" w:sz="1" w:space="0" w:color="000000"/>
              <w:right w:val="single" w:sz="1" w:space="0" w:color="000000"/>
            </w:tcBorders>
            <w:tcPrChange w:id="1422" w:author="Moses, Robbie" w:date="2023-02-21T01:35:00Z">
              <w:tcPr>
                <w:tcW w:w="8726" w:type="dxa"/>
                <w:tcBorders>
                  <w:left w:val="single" w:sz="1" w:space="0" w:color="000000"/>
                  <w:bottom w:val="single" w:sz="1" w:space="0" w:color="000000"/>
                  <w:right w:val="single" w:sz="1" w:space="0" w:color="000000"/>
                </w:tcBorders>
              </w:tcPr>
            </w:tcPrChange>
          </w:tcPr>
          <w:p w14:paraId="79045A3D" w14:textId="77777777" w:rsidR="00232EDA" w:rsidRDefault="00232EDA" w:rsidP="00316932">
            <w:pPr>
              <w:pStyle w:val="TableBody"/>
            </w:pPr>
            <w:r>
              <w:t>Unknown</w:t>
            </w:r>
          </w:p>
          <w:p w14:paraId="3706C5A8" w14:textId="05689D15" w:rsidR="00232EDA" w:rsidRDefault="00232EDA">
            <w:pPr>
              <w:pStyle w:val="TableNote"/>
              <w:pPrChange w:id="1423" w:author="Moses, Robbie" w:date="2023-02-17T04:37:00Z">
                <w:pPr>
                  <w:pStyle w:val="TableBody"/>
                </w:pPr>
              </w:pPrChange>
            </w:pPr>
            <w:r w:rsidRPr="00073CD6">
              <w:rPr>
                <w:b/>
                <w:bCs/>
                <w:rPrChange w:id="1424" w:author="Moses, Robbie" w:date="2023-02-17T04:37:00Z">
                  <w:rPr/>
                </w:rPrChange>
              </w:rPr>
              <w:t>Note</w:t>
            </w:r>
            <w:r>
              <w:t xml:space="preserve">: The Unknown category catches many secondary records (things that take place invisibly when the action noted in </w:t>
            </w:r>
            <w:ins w:id="1425" w:author="Moses, Robbie" w:date="2023-02-17T04:37:00Z">
              <w:r w:rsidR="00073CD6">
                <w:t xml:space="preserve">the </w:t>
              </w:r>
            </w:ins>
            <w:r>
              <w:t xml:space="preserve">main record occurs). It is the most common </w:t>
            </w:r>
            <w:r>
              <w:lastRenderedPageBreak/>
              <w:t>record type. It may be advantageous to set Unknown to ‘partial’ logging to keep the total amount of data logged by auditing within a reasonable size.</w:t>
            </w:r>
          </w:p>
        </w:tc>
      </w:tr>
      <w:tr w:rsidR="00232EDA" w14:paraId="392D2057" w14:textId="77777777" w:rsidTr="000C22F2">
        <w:trPr>
          <w:gridAfter w:val="2"/>
          <w:wAfter w:w="17452" w:type="dxa"/>
          <w:trPrChange w:id="1426" w:author="Moses, Robbie" w:date="2023-02-21T01:35:00Z">
            <w:trPr>
              <w:gridAfter w:val="2"/>
              <w:wAfter w:w="17452" w:type="dxa"/>
            </w:trPr>
          </w:trPrChange>
        </w:trPr>
        <w:tc>
          <w:tcPr>
            <w:tcW w:w="990" w:type="dxa"/>
            <w:tcBorders>
              <w:left w:val="single" w:sz="1" w:space="0" w:color="000000"/>
              <w:bottom w:val="single" w:sz="1" w:space="0" w:color="000000"/>
            </w:tcBorders>
            <w:tcPrChange w:id="1427" w:author="Moses, Robbie" w:date="2023-02-21T01:35:00Z">
              <w:tcPr>
                <w:tcW w:w="1260" w:type="dxa"/>
                <w:tcBorders>
                  <w:left w:val="single" w:sz="1" w:space="0" w:color="000000"/>
                  <w:bottom w:val="single" w:sz="1" w:space="0" w:color="000000"/>
                </w:tcBorders>
              </w:tcPr>
            </w:tcPrChange>
          </w:tcPr>
          <w:p w14:paraId="47824746" w14:textId="77777777" w:rsidR="00232EDA" w:rsidRPr="00316932" w:rsidRDefault="00232EDA" w:rsidP="00316932">
            <w:pPr>
              <w:pStyle w:val="TableBody"/>
              <w:rPr>
                <w:b/>
                <w:bCs/>
              </w:rPr>
            </w:pPr>
            <w:r w:rsidRPr="00316932">
              <w:rPr>
                <w:b/>
                <w:bCs/>
              </w:rPr>
              <w:lastRenderedPageBreak/>
              <w:t>1501</w:t>
            </w:r>
          </w:p>
        </w:tc>
        <w:tc>
          <w:tcPr>
            <w:tcW w:w="8137" w:type="dxa"/>
            <w:tcBorders>
              <w:left w:val="single" w:sz="1" w:space="0" w:color="000000"/>
              <w:bottom w:val="single" w:sz="1" w:space="0" w:color="000000"/>
              <w:right w:val="single" w:sz="1" w:space="0" w:color="000000"/>
            </w:tcBorders>
            <w:tcPrChange w:id="1428" w:author="Moses, Robbie" w:date="2023-02-21T01:35:00Z">
              <w:tcPr>
                <w:tcW w:w="8726" w:type="dxa"/>
                <w:tcBorders>
                  <w:left w:val="single" w:sz="1" w:space="0" w:color="000000"/>
                  <w:bottom w:val="single" w:sz="1" w:space="0" w:color="000000"/>
                  <w:right w:val="single" w:sz="1" w:space="0" w:color="000000"/>
                </w:tcBorders>
              </w:tcPr>
            </w:tcPrChange>
          </w:tcPr>
          <w:p w14:paraId="6BF53633" w14:textId="77777777" w:rsidR="00232EDA" w:rsidRDefault="00232EDA" w:rsidP="00316932">
            <w:pPr>
              <w:pStyle w:val="TableBody"/>
            </w:pPr>
            <w:r>
              <w:t>OptiNet Login Successful</w:t>
            </w:r>
          </w:p>
        </w:tc>
      </w:tr>
      <w:tr w:rsidR="00232EDA" w14:paraId="2A7ED42F" w14:textId="77777777" w:rsidTr="000C22F2">
        <w:trPr>
          <w:gridAfter w:val="2"/>
          <w:wAfter w:w="17452" w:type="dxa"/>
          <w:trPrChange w:id="1429" w:author="Moses, Robbie" w:date="2023-02-21T01:35:00Z">
            <w:trPr>
              <w:gridAfter w:val="2"/>
              <w:wAfter w:w="17452" w:type="dxa"/>
            </w:trPr>
          </w:trPrChange>
        </w:trPr>
        <w:tc>
          <w:tcPr>
            <w:tcW w:w="990" w:type="dxa"/>
            <w:tcBorders>
              <w:left w:val="single" w:sz="1" w:space="0" w:color="000000"/>
              <w:bottom w:val="single" w:sz="1" w:space="0" w:color="000000"/>
            </w:tcBorders>
            <w:tcPrChange w:id="1430" w:author="Moses, Robbie" w:date="2023-02-21T01:35:00Z">
              <w:tcPr>
                <w:tcW w:w="1260" w:type="dxa"/>
                <w:tcBorders>
                  <w:left w:val="single" w:sz="1" w:space="0" w:color="000000"/>
                  <w:bottom w:val="single" w:sz="1" w:space="0" w:color="000000"/>
                </w:tcBorders>
              </w:tcPr>
            </w:tcPrChange>
          </w:tcPr>
          <w:p w14:paraId="133E6CF8" w14:textId="77777777" w:rsidR="00232EDA" w:rsidRPr="00316932" w:rsidRDefault="00232EDA" w:rsidP="00316932">
            <w:pPr>
              <w:pStyle w:val="TableBody"/>
              <w:rPr>
                <w:b/>
                <w:bCs/>
              </w:rPr>
            </w:pPr>
            <w:r w:rsidRPr="00316932">
              <w:rPr>
                <w:b/>
                <w:bCs/>
              </w:rPr>
              <w:t>1502</w:t>
            </w:r>
          </w:p>
        </w:tc>
        <w:tc>
          <w:tcPr>
            <w:tcW w:w="8137" w:type="dxa"/>
            <w:tcBorders>
              <w:left w:val="single" w:sz="1" w:space="0" w:color="000000"/>
              <w:bottom w:val="single" w:sz="1" w:space="0" w:color="000000"/>
              <w:right w:val="single" w:sz="1" w:space="0" w:color="000000"/>
            </w:tcBorders>
            <w:tcPrChange w:id="1431" w:author="Moses, Robbie" w:date="2023-02-21T01:35:00Z">
              <w:tcPr>
                <w:tcW w:w="8726" w:type="dxa"/>
                <w:tcBorders>
                  <w:left w:val="single" w:sz="1" w:space="0" w:color="000000"/>
                  <w:bottom w:val="single" w:sz="1" w:space="0" w:color="000000"/>
                  <w:right w:val="single" w:sz="1" w:space="0" w:color="000000"/>
                </w:tcBorders>
              </w:tcPr>
            </w:tcPrChange>
          </w:tcPr>
          <w:p w14:paraId="5CE724E2" w14:textId="77777777" w:rsidR="00232EDA" w:rsidRDefault="00232EDA" w:rsidP="00316932">
            <w:pPr>
              <w:pStyle w:val="TableBody"/>
            </w:pPr>
            <w:r>
              <w:t>OptiNet Login Failed</w:t>
            </w:r>
          </w:p>
        </w:tc>
      </w:tr>
      <w:tr w:rsidR="00232EDA" w14:paraId="0868F59D" w14:textId="77777777" w:rsidTr="000C22F2">
        <w:trPr>
          <w:gridAfter w:val="2"/>
          <w:wAfter w:w="17452" w:type="dxa"/>
          <w:trPrChange w:id="1432" w:author="Moses, Robbie" w:date="2023-02-21T01:35:00Z">
            <w:trPr>
              <w:gridAfter w:val="2"/>
              <w:wAfter w:w="17452" w:type="dxa"/>
            </w:trPr>
          </w:trPrChange>
        </w:trPr>
        <w:tc>
          <w:tcPr>
            <w:tcW w:w="990" w:type="dxa"/>
            <w:tcBorders>
              <w:left w:val="single" w:sz="1" w:space="0" w:color="000000"/>
              <w:bottom w:val="single" w:sz="1" w:space="0" w:color="000000"/>
            </w:tcBorders>
            <w:tcPrChange w:id="1433" w:author="Moses, Robbie" w:date="2023-02-21T01:35:00Z">
              <w:tcPr>
                <w:tcW w:w="1260" w:type="dxa"/>
                <w:tcBorders>
                  <w:left w:val="single" w:sz="1" w:space="0" w:color="000000"/>
                  <w:bottom w:val="single" w:sz="1" w:space="0" w:color="000000"/>
                </w:tcBorders>
              </w:tcPr>
            </w:tcPrChange>
          </w:tcPr>
          <w:p w14:paraId="5E9EDFFF" w14:textId="77777777" w:rsidR="00232EDA" w:rsidRPr="00316932" w:rsidRDefault="00232EDA" w:rsidP="00316932">
            <w:pPr>
              <w:pStyle w:val="TableBody"/>
              <w:rPr>
                <w:b/>
                <w:bCs/>
              </w:rPr>
            </w:pPr>
            <w:r w:rsidRPr="00316932">
              <w:rPr>
                <w:b/>
                <w:bCs/>
              </w:rPr>
              <w:t>1503</w:t>
            </w:r>
          </w:p>
        </w:tc>
        <w:tc>
          <w:tcPr>
            <w:tcW w:w="8137" w:type="dxa"/>
            <w:tcBorders>
              <w:left w:val="single" w:sz="1" w:space="0" w:color="000000"/>
              <w:bottom w:val="single" w:sz="1" w:space="0" w:color="000000"/>
              <w:right w:val="single" w:sz="1" w:space="0" w:color="000000"/>
            </w:tcBorders>
            <w:tcPrChange w:id="1434" w:author="Moses, Robbie" w:date="2023-02-21T01:35:00Z">
              <w:tcPr>
                <w:tcW w:w="8726" w:type="dxa"/>
                <w:tcBorders>
                  <w:left w:val="single" w:sz="1" w:space="0" w:color="000000"/>
                  <w:bottom w:val="single" w:sz="1" w:space="0" w:color="000000"/>
                  <w:right w:val="single" w:sz="1" w:space="0" w:color="000000"/>
                </w:tcBorders>
              </w:tcPr>
            </w:tcPrChange>
          </w:tcPr>
          <w:p w14:paraId="10041A13" w14:textId="77777777" w:rsidR="00232EDA" w:rsidRDefault="00232EDA" w:rsidP="00316932">
            <w:pPr>
              <w:pStyle w:val="TableBody"/>
            </w:pPr>
            <w:r>
              <w:t>OptiNet Created User Account</w:t>
            </w:r>
          </w:p>
        </w:tc>
      </w:tr>
      <w:tr w:rsidR="00232EDA" w14:paraId="3B0853C6" w14:textId="77777777" w:rsidTr="000C22F2">
        <w:trPr>
          <w:gridAfter w:val="2"/>
          <w:wAfter w:w="17452" w:type="dxa"/>
          <w:trPrChange w:id="1435" w:author="Moses, Robbie" w:date="2023-02-21T01:35:00Z">
            <w:trPr>
              <w:gridAfter w:val="2"/>
              <w:wAfter w:w="17452" w:type="dxa"/>
            </w:trPr>
          </w:trPrChange>
        </w:trPr>
        <w:tc>
          <w:tcPr>
            <w:tcW w:w="990" w:type="dxa"/>
            <w:tcBorders>
              <w:left w:val="single" w:sz="1" w:space="0" w:color="000000"/>
              <w:bottom w:val="single" w:sz="1" w:space="0" w:color="000000"/>
            </w:tcBorders>
            <w:tcPrChange w:id="1436" w:author="Moses, Robbie" w:date="2023-02-21T01:35:00Z">
              <w:tcPr>
                <w:tcW w:w="1260" w:type="dxa"/>
                <w:tcBorders>
                  <w:left w:val="single" w:sz="1" w:space="0" w:color="000000"/>
                  <w:bottom w:val="single" w:sz="1" w:space="0" w:color="000000"/>
                </w:tcBorders>
              </w:tcPr>
            </w:tcPrChange>
          </w:tcPr>
          <w:p w14:paraId="3DA3500B" w14:textId="77777777" w:rsidR="00232EDA" w:rsidRPr="00316932" w:rsidRDefault="00232EDA" w:rsidP="00316932">
            <w:pPr>
              <w:pStyle w:val="TableBody"/>
              <w:rPr>
                <w:b/>
                <w:bCs/>
              </w:rPr>
            </w:pPr>
            <w:r w:rsidRPr="00316932">
              <w:rPr>
                <w:b/>
                <w:bCs/>
              </w:rPr>
              <w:t>1504</w:t>
            </w:r>
          </w:p>
        </w:tc>
        <w:tc>
          <w:tcPr>
            <w:tcW w:w="8137" w:type="dxa"/>
            <w:tcBorders>
              <w:left w:val="single" w:sz="1" w:space="0" w:color="000000"/>
              <w:bottom w:val="single" w:sz="1" w:space="0" w:color="000000"/>
              <w:right w:val="single" w:sz="1" w:space="0" w:color="000000"/>
            </w:tcBorders>
            <w:tcPrChange w:id="1437" w:author="Moses, Robbie" w:date="2023-02-21T01:35:00Z">
              <w:tcPr>
                <w:tcW w:w="8726" w:type="dxa"/>
                <w:tcBorders>
                  <w:left w:val="single" w:sz="1" w:space="0" w:color="000000"/>
                  <w:bottom w:val="single" w:sz="1" w:space="0" w:color="000000"/>
                  <w:right w:val="single" w:sz="1" w:space="0" w:color="000000"/>
                </w:tcBorders>
              </w:tcPr>
            </w:tcPrChange>
          </w:tcPr>
          <w:p w14:paraId="3D427ED4" w14:textId="77777777" w:rsidR="00232EDA" w:rsidRDefault="00232EDA" w:rsidP="00316932">
            <w:pPr>
              <w:pStyle w:val="TableBody"/>
            </w:pPr>
            <w:r>
              <w:t>OptiNet Updated User Account</w:t>
            </w:r>
          </w:p>
        </w:tc>
      </w:tr>
      <w:tr w:rsidR="00232EDA" w14:paraId="00ABDDA7" w14:textId="77777777" w:rsidTr="000C22F2">
        <w:trPr>
          <w:gridAfter w:val="2"/>
          <w:wAfter w:w="17452" w:type="dxa"/>
          <w:trPrChange w:id="1438" w:author="Moses, Robbie" w:date="2023-02-21T01:35:00Z">
            <w:trPr>
              <w:gridAfter w:val="2"/>
              <w:wAfter w:w="17452" w:type="dxa"/>
            </w:trPr>
          </w:trPrChange>
        </w:trPr>
        <w:tc>
          <w:tcPr>
            <w:tcW w:w="990" w:type="dxa"/>
            <w:tcBorders>
              <w:left w:val="single" w:sz="1" w:space="0" w:color="000000"/>
              <w:bottom w:val="single" w:sz="1" w:space="0" w:color="000000"/>
            </w:tcBorders>
            <w:tcPrChange w:id="1439" w:author="Moses, Robbie" w:date="2023-02-21T01:35:00Z">
              <w:tcPr>
                <w:tcW w:w="1260" w:type="dxa"/>
                <w:tcBorders>
                  <w:left w:val="single" w:sz="1" w:space="0" w:color="000000"/>
                  <w:bottom w:val="single" w:sz="1" w:space="0" w:color="000000"/>
                </w:tcBorders>
              </w:tcPr>
            </w:tcPrChange>
          </w:tcPr>
          <w:p w14:paraId="498294B7" w14:textId="77777777" w:rsidR="00232EDA" w:rsidRPr="00316932" w:rsidRDefault="00232EDA" w:rsidP="00316932">
            <w:pPr>
              <w:pStyle w:val="TableBody"/>
              <w:rPr>
                <w:b/>
                <w:bCs/>
              </w:rPr>
            </w:pPr>
            <w:r w:rsidRPr="00316932">
              <w:rPr>
                <w:b/>
                <w:bCs/>
              </w:rPr>
              <w:t>1505</w:t>
            </w:r>
          </w:p>
        </w:tc>
        <w:tc>
          <w:tcPr>
            <w:tcW w:w="8137" w:type="dxa"/>
            <w:tcBorders>
              <w:left w:val="single" w:sz="1" w:space="0" w:color="000000"/>
              <w:bottom w:val="single" w:sz="1" w:space="0" w:color="000000"/>
              <w:right w:val="single" w:sz="1" w:space="0" w:color="000000"/>
            </w:tcBorders>
            <w:tcPrChange w:id="1440" w:author="Moses, Robbie" w:date="2023-02-21T01:35:00Z">
              <w:tcPr>
                <w:tcW w:w="8726" w:type="dxa"/>
                <w:tcBorders>
                  <w:left w:val="single" w:sz="1" w:space="0" w:color="000000"/>
                  <w:bottom w:val="single" w:sz="1" w:space="0" w:color="000000"/>
                  <w:right w:val="single" w:sz="1" w:space="0" w:color="000000"/>
                </w:tcBorders>
              </w:tcPr>
            </w:tcPrChange>
          </w:tcPr>
          <w:p w14:paraId="31901CC1" w14:textId="77777777" w:rsidR="00232EDA" w:rsidRDefault="00232EDA" w:rsidP="00316932">
            <w:pPr>
              <w:pStyle w:val="TableBody"/>
            </w:pPr>
            <w:r>
              <w:t>OptiNet User Granted Rights to Cashpoint</w:t>
            </w:r>
          </w:p>
        </w:tc>
      </w:tr>
      <w:tr w:rsidR="00232EDA" w14:paraId="0CE2B9E2" w14:textId="77777777" w:rsidTr="000C22F2">
        <w:trPr>
          <w:gridAfter w:val="2"/>
          <w:wAfter w:w="17452" w:type="dxa"/>
          <w:trPrChange w:id="1441" w:author="Moses, Robbie" w:date="2023-02-21T01:35:00Z">
            <w:trPr>
              <w:gridAfter w:val="2"/>
              <w:wAfter w:w="17452" w:type="dxa"/>
            </w:trPr>
          </w:trPrChange>
        </w:trPr>
        <w:tc>
          <w:tcPr>
            <w:tcW w:w="990" w:type="dxa"/>
            <w:tcBorders>
              <w:left w:val="single" w:sz="1" w:space="0" w:color="000000"/>
              <w:bottom w:val="single" w:sz="1" w:space="0" w:color="000000"/>
            </w:tcBorders>
            <w:tcPrChange w:id="1442" w:author="Moses, Robbie" w:date="2023-02-21T01:35:00Z">
              <w:tcPr>
                <w:tcW w:w="1260" w:type="dxa"/>
                <w:tcBorders>
                  <w:left w:val="single" w:sz="1" w:space="0" w:color="000000"/>
                  <w:bottom w:val="single" w:sz="1" w:space="0" w:color="000000"/>
                </w:tcBorders>
              </w:tcPr>
            </w:tcPrChange>
          </w:tcPr>
          <w:p w14:paraId="5C62F25C" w14:textId="77777777" w:rsidR="00232EDA" w:rsidRPr="00316932" w:rsidRDefault="00232EDA" w:rsidP="00316932">
            <w:pPr>
              <w:pStyle w:val="TableBody"/>
              <w:rPr>
                <w:b/>
                <w:bCs/>
              </w:rPr>
            </w:pPr>
            <w:r w:rsidRPr="00316932">
              <w:rPr>
                <w:b/>
                <w:bCs/>
              </w:rPr>
              <w:t>1506</w:t>
            </w:r>
          </w:p>
        </w:tc>
        <w:tc>
          <w:tcPr>
            <w:tcW w:w="8137" w:type="dxa"/>
            <w:tcBorders>
              <w:left w:val="single" w:sz="1" w:space="0" w:color="000000"/>
              <w:bottom w:val="single" w:sz="1" w:space="0" w:color="000000"/>
              <w:right w:val="single" w:sz="1" w:space="0" w:color="000000"/>
            </w:tcBorders>
            <w:tcPrChange w:id="1443" w:author="Moses, Robbie" w:date="2023-02-21T01:35:00Z">
              <w:tcPr>
                <w:tcW w:w="8726" w:type="dxa"/>
                <w:tcBorders>
                  <w:left w:val="single" w:sz="1" w:space="0" w:color="000000"/>
                  <w:bottom w:val="single" w:sz="1" w:space="0" w:color="000000"/>
                  <w:right w:val="single" w:sz="1" w:space="0" w:color="000000"/>
                </w:tcBorders>
              </w:tcPr>
            </w:tcPrChange>
          </w:tcPr>
          <w:p w14:paraId="5AF89115" w14:textId="77777777" w:rsidR="00232EDA" w:rsidRDefault="00232EDA" w:rsidP="00316932">
            <w:pPr>
              <w:pStyle w:val="TableBody"/>
            </w:pPr>
            <w:r>
              <w:t>OptiNet User Lost Rights to Cashpoint</w:t>
            </w:r>
          </w:p>
        </w:tc>
      </w:tr>
      <w:tr w:rsidR="00232EDA" w14:paraId="429C6E3D" w14:textId="77777777" w:rsidTr="000C22F2">
        <w:trPr>
          <w:gridAfter w:val="2"/>
          <w:wAfter w:w="17452" w:type="dxa"/>
          <w:trPrChange w:id="1444" w:author="Moses, Robbie" w:date="2023-02-21T01:35:00Z">
            <w:trPr>
              <w:gridAfter w:val="2"/>
              <w:wAfter w:w="17452" w:type="dxa"/>
            </w:trPr>
          </w:trPrChange>
        </w:trPr>
        <w:tc>
          <w:tcPr>
            <w:tcW w:w="990" w:type="dxa"/>
            <w:tcBorders>
              <w:left w:val="single" w:sz="1" w:space="0" w:color="000000"/>
              <w:bottom w:val="single" w:sz="1" w:space="0" w:color="000000"/>
            </w:tcBorders>
            <w:tcPrChange w:id="1445" w:author="Moses, Robbie" w:date="2023-02-21T01:35:00Z">
              <w:tcPr>
                <w:tcW w:w="1260" w:type="dxa"/>
                <w:tcBorders>
                  <w:left w:val="single" w:sz="1" w:space="0" w:color="000000"/>
                  <w:bottom w:val="single" w:sz="1" w:space="0" w:color="000000"/>
                </w:tcBorders>
              </w:tcPr>
            </w:tcPrChange>
          </w:tcPr>
          <w:p w14:paraId="7101D21D" w14:textId="77777777" w:rsidR="00232EDA" w:rsidRPr="00316932" w:rsidRDefault="00232EDA" w:rsidP="00316932">
            <w:pPr>
              <w:pStyle w:val="TableBody"/>
              <w:rPr>
                <w:b/>
                <w:bCs/>
              </w:rPr>
            </w:pPr>
            <w:r w:rsidRPr="00316932">
              <w:rPr>
                <w:b/>
                <w:bCs/>
              </w:rPr>
              <w:t>1507</w:t>
            </w:r>
          </w:p>
        </w:tc>
        <w:tc>
          <w:tcPr>
            <w:tcW w:w="8137" w:type="dxa"/>
            <w:tcBorders>
              <w:left w:val="single" w:sz="1" w:space="0" w:color="000000"/>
              <w:bottom w:val="single" w:sz="1" w:space="0" w:color="000000"/>
              <w:right w:val="single" w:sz="1" w:space="0" w:color="000000"/>
            </w:tcBorders>
            <w:tcPrChange w:id="1446" w:author="Moses, Robbie" w:date="2023-02-21T01:35:00Z">
              <w:tcPr>
                <w:tcW w:w="8726" w:type="dxa"/>
                <w:tcBorders>
                  <w:left w:val="single" w:sz="1" w:space="0" w:color="000000"/>
                  <w:bottom w:val="single" w:sz="1" w:space="0" w:color="000000"/>
                  <w:right w:val="single" w:sz="1" w:space="0" w:color="000000"/>
                </w:tcBorders>
              </w:tcPr>
            </w:tcPrChange>
          </w:tcPr>
          <w:p w14:paraId="6DE69985" w14:textId="77777777" w:rsidR="00232EDA" w:rsidRDefault="00232EDA" w:rsidP="00316932">
            <w:pPr>
              <w:pStyle w:val="TableBody"/>
            </w:pPr>
            <w:r>
              <w:t>OptiNet Deleted User Account</w:t>
            </w:r>
          </w:p>
        </w:tc>
      </w:tr>
      <w:tr w:rsidR="00232EDA" w14:paraId="52382581" w14:textId="77777777" w:rsidTr="000C22F2">
        <w:trPr>
          <w:gridAfter w:val="2"/>
          <w:wAfter w:w="17452" w:type="dxa"/>
          <w:trPrChange w:id="1447" w:author="Moses, Robbie" w:date="2023-02-21T01:35:00Z">
            <w:trPr>
              <w:gridAfter w:val="2"/>
              <w:wAfter w:w="17452" w:type="dxa"/>
            </w:trPr>
          </w:trPrChange>
        </w:trPr>
        <w:tc>
          <w:tcPr>
            <w:tcW w:w="990" w:type="dxa"/>
            <w:tcBorders>
              <w:left w:val="single" w:sz="1" w:space="0" w:color="000000"/>
              <w:bottom w:val="single" w:sz="1" w:space="0" w:color="000000"/>
            </w:tcBorders>
            <w:tcPrChange w:id="1448" w:author="Moses, Robbie" w:date="2023-02-21T01:35:00Z">
              <w:tcPr>
                <w:tcW w:w="1260" w:type="dxa"/>
                <w:tcBorders>
                  <w:left w:val="single" w:sz="1" w:space="0" w:color="000000"/>
                  <w:bottom w:val="single" w:sz="1" w:space="0" w:color="000000"/>
                </w:tcBorders>
              </w:tcPr>
            </w:tcPrChange>
          </w:tcPr>
          <w:p w14:paraId="063DFBCC" w14:textId="77777777" w:rsidR="00232EDA" w:rsidRPr="00316932" w:rsidRDefault="00232EDA" w:rsidP="00316932">
            <w:pPr>
              <w:pStyle w:val="TableBody"/>
              <w:rPr>
                <w:b/>
                <w:bCs/>
              </w:rPr>
            </w:pPr>
            <w:r w:rsidRPr="00316932">
              <w:rPr>
                <w:b/>
                <w:bCs/>
              </w:rPr>
              <w:t>1508</w:t>
            </w:r>
          </w:p>
        </w:tc>
        <w:tc>
          <w:tcPr>
            <w:tcW w:w="8137" w:type="dxa"/>
            <w:tcBorders>
              <w:left w:val="single" w:sz="1" w:space="0" w:color="000000"/>
              <w:bottom w:val="single" w:sz="1" w:space="0" w:color="000000"/>
              <w:right w:val="single" w:sz="1" w:space="0" w:color="000000"/>
            </w:tcBorders>
            <w:tcPrChange w:id="1449" w:author="Moses, Robbie" w:date="2023-02-21T01:35:00Z">
              <w:tcPr>
                <w:tcW w:w="8726" w:type="dxa"/>
                <w:tcBorders>
                  <w:left w:val="single" w:sz="1" w:space="0" w:color="000000"/>
                  <w:bottom w:val="single" w:sz="1" w:space="0" w:color="000000"/>
                  <w:right w:val="single" w:sz="1" w:space="0" w:color="000000"/>
                </w:tcBorders>
              </w:tcPr>
            </w:tcPrChange>
          </w:tcPr>
          <w:p w14:paraId="12F1683A" w14:textId="77777777" w:rsidR="00232EDA" w:rsidRDefault="00232EDA" w:rsidP="00316932">
            <w:pPr>
              <w:pStyle w:val="TableBody"/>
            </w:pPr>
            <w:r>
              <w:t>OptiNet Updated Transaction Cut-off Times</w:t>
            </w:r>
          </w:p>
        </w:tc>
      </w:tr>
      <w:tr w:rsidR="00232EDA" w14:paraId="65720746" w14:textId="77777777" w:rsidTr="000C22F2">
        <w:trPr>
          <w:gridAfter w:val="2"/>
          <w:wAfter w:w="17452" w:type="dxa"/>
          <w:trPrChange w:id="1450" w:author="Moses, Robbie" w:date="2023-02-21T01:35:00Z">
            <w:trPr>
              <w:gridAfter w:val="2"/>
              <w:wAfter w:w="17452" w:type="dxa"/>
            </w:trPr>
          </w:trPrChange>
        </w:trPr>
        <w:tc>
          <w:tcPr>
            <w:tcW w:w="990" w:type="dxa"/>
            <w:tcBorders>
              <w:left w:val="single" w:sz="1" w:space="0" w:color="000000"/>
              <w:bottom w:val="single" w:sz="1" w:space="0" w:color="000000"/>
            </w:tcBorders>
            <w:tcPrChange w:id="1451" w:author="Moses, Robbie" w:date="2023-02-21T01:35:00Z">
              <w:tcPr>
                <w:tcW w:w="1260" w:type="dxa"/>
                <w:tcBorders>
                  <w:left w:val="single" w:sz="1" w:space="0" w:color="000000"/>
                  <w:bottom w:val="single" w:sz="1" w:space="0" w:color="000000"/>
                </w:tcBorders>
              </w:tcPr>
            </w:tcPrChange>
          </w:tcPr>
          <w:p w14:paraId="4F0394B0" w14:textId="77777777" w:rsidR="00232EDA" w:rsidRPr="00316932" w:rsidRDefault="00232EDA" w:rsidP="00316932">
            <w:pPr>
              <w:pStyle w:val="TableBody"/>
              <w:rPr>
                <w:b/>
                <w:bCs/>
              </w:rPr>
            </w:pPr>
            <w:r w:rsidRPr="00316932">
              <w:rPr>
                <w:b/>
                <w:bCs/>
              </w:rPr>
              <w:t>1509</w:t>
            </w:r>
          </w:p>
        </w:tc>
        <w:tc>
          <w:tcPr>
            <w:tcW w:w="8137" w:type="dxa"/>
            <w:tcBorders>
              <w:left w:val="single" w:sz="1" w:space="0" w:color="000000"/>
              <w:bottom w:val="single" w:sz="1" w:space="0" w:color="000000"/>
              <w:right w:val="single" w:sz="1" w:space="0" w:color="000000"/>
            </w:tcBorders>
            <w:tcPrChange w:id="1452" w:author="Moses, Robbie" w:date="2023-02-21T01:35:00Z">
              <w:tcPr>
                <w:tcW w:w="8726" w:type="dxa"/>
                <w:tcBorders>
                  <w:left w:val="single" w:sz="1" w:space="0" w:color="000000"/>
                  <w:bottom w:val="single" w:sz="1" w:space="0" w:color="000000"/>
                  <w:right w:val="single" w:sz="1" w:space="0" w:color="000000"/>
                </w:tcBorders>
              </w:tcPr>
            </w:tcPrChange>
          </w:tcPr>
          <w:p w14:paraId="576C0112" w14:textId="77777777" w:rsidR="00232EDA" w:rsidRDefault="00232EDA" w:rsidP="00316932">
            <w:pPr>
              <w:pStyle w:val="TableBody"/>
            </w:pPr>
            <w:r>
              <w:t>OptiNet Save Order Confirmation Screen Config</w:t>
            </w:r>
          </w:p>
        </w:tc>
      </w:tr>
      <w:tr w:rsidR="00232EDA" w14:paraId="5A9E9366" w14:textId="77777777" w:rsidTr="000C22F2">
        <w:trPr>
          <w:gridAfter w:val="2"/>
          <w:wAfter w:w="17452" w:type="dxa"/>
          <w:trPrChange w:id="1453" w:author="Moses, Robbie" w:date="2023-02-21T01:35:00Z">
            <w:trPr>
              <w:gridAfter w:val="2"/>
              <w:wAfter w:w="17452" w:type="dxa"/>
            </w:trPr>
          </w:trPrChange>
        </w:trPr>
        <w:tc>
          <w:tcPr>
            <w:tcW w:w="990" w:type="dxa"/>
            <w:tcBorders>
              <w:left w:val="single" w:sz="1" w:space="0" w:color="000000"/>
              <w:bottom w:val="single" w:sz="1" w:space="0" w:color="000000"/>
            </w:tcBorders>
            <w:tcPrChange w:id="1454" w:author="Moses, Robbie" w:date="2023-02-21T01:35:00Z">
              <w:tcPr>
                <w:tcW w:w="1260" w:type="dxa"/>
                <w:tcBorders>
                  <w:left w:val="single" w:sz="1" w:space="0" w:color="000000"/>
                  <w:bottom w:val="single" w:sz="1" w:space="0" w:color="000000"/>
                </w:tcBorders>
              </w:tcPr>
            </w:tcPrChange>
          </w:tcPr>
          <w:p w14:paraId="628DEC4F" w14:textId="77777777" w:rsidR="00232EDA" w:rsidRPr="00316932" w:rsidRDefault="00232EDA" w:rsidP="00316932">
            <w:pPr>
              <w:pStyle w:val="TableBody"/>
              <w:rPr>
                <w:b/>
                <w:bCs/>
              </w:rPr>
            </w:pPr>
            <w:r w:rsidRPr="00316932">
              <w:rPr>
                <w:b/>
                <w:bCs/>
              </w:rPr>
              <w:t>1510</w:t>
            </w:r>
          </w:p>
        </w:tc>
        <w:tc>
          <w:tcPr>
            <w:tcW w:w="8137" w:type="dxa"/>
            <w:tcBorders>
              <w:left w:val="single" w:sz="1" w:space="0" w:color="000000"/>
              <w:bottom w:val="single" w:sz="1" w:space="0" w:color="000000"/>
              <w:right w:val="single" w:sz="1" w:space="0" w:color="000000"/>
            </w:tcBorders>
            <w:tcPrChange w:id="1455" w:author="Moses, Robbie" w:date="2023-02-21T01:35:00Z">
              <w:tcPr>
                <w:tcW w:w="8726" w:type="dxa"/>
                <w:tcBorders>
                  <w:left w:val="single" w:sz="1" w:space="0" w:color="000000"/>
                  <w:bottom w:val="single" w:sz="1" w:space="0" w:color="000000"/>
                  <w:right w:val="single" w:sz="1" w:space="0" w:color="000000"/>
                </w:tcBorders>
              </w:tcPr>
            </w:tcPrChange>
          </w:tcPr>
          <w:p w14:paraId="79AF7168" w14:textId="77777777" w:rsidR="00232EDA" w:rsidRDefault="00232EDA" w:rsidP="00316932">
            <w:pPr>
              <w:pStyle w:val="TableBody"/>
            </w:pPr>
            <w:r>
              <w:t>Created Message</w:t>
            </w:r>
          </w:p>
        </w:tc>
      </w:tr>
      <w:tr w:rsidR="00232EDA" w14:paraId="70948A3C" w14:textId="77777777" w:rsidTr="000C22F2">
        <w:trPr>
          <w:gridAfter w:val="2"/>
          <w:wAfter w:w="17452" w:type="dxa"/>
          <w:trPrChange w:id="1456" w:author="Moses, Robbie" w:date="2023-02-21T01:35:00Z">
            <w:trPr>
              <w:gridAfter w:val="2"/>
              <w:wAfter w:w="17452" w:type="dxa"/>
            </w:trPr>
          </w:trPrChange>
        </w:trPr>
        <w:tc>
          <w:tcPr>
            <w:tcW w:w="990" w:type="dxa"/>
            <w:tcBorders>
              <w:left w:val="single" w:sz="1" w:space="0" w:color="000000"/>
              <w:bottom w:val="single" w:sz="1" w:space="0" w:color="000000"/>
            </w:tcBorders>
            <w:tcPrChange w:id="1457" w:author="Moses, Robbie" w:date="2023-02-21T01:35:00Z">
              <w:tcPr>
                <w:tcW w:w="1260" w:type="dxa"/>
                <w:tcBorders>
                  <w:left w:val="single" w:sz="1" w:space="0" w:color="000000"/>
                  <w:bottom w:val="single" w:sz="1" w:space="0" w:color="000000"/>
                </w:tcBorders>
              </w:tcPr>
            </w:tcPrChange>
          </w:tcPr>
          <w:p w14:paraId="10898A32" w14:textId="77777777" w:rsidR="00232EDA" w:rsidRPr="00316932" w:rsidRDefault="00232EDA" w:rsidP="00316932">
            <w:pPr>
              <w:pStyle w:val="TableBody"/>
              <w:rPr>
                <w:b/>
                <w:bCs/>
              </w:rPr>
            </w:pPr>
            <w:r w:rsidRPr="00316932">
              <w:rPr>
                <w:b/>
                <w:bCs/>
              </w:rPr>
              <w:t>1511</w:t>
            </w:r>
          </w:p>
        </w:tc>
        <w:tc>
          <w:tcPr>
            <w:tcW w:w="8137" w:type="dxa"/>
            <w:tcBorders>
              <w:left w:val="single" w:sz="1" w:space="0" w:color="000000"/>
              <w:bottom w:val="single" w:sz="1" w:space="0" w:color="000000"/>
              <w:right w:val="single" w:sz="1" w:space="0" w:color="000000"/>
            </w:tcBorders>
            <w:tcPrChange w:id="1458" w:author="Moses, Robbie" w:date="2023-02-21T01:35:00Z">
              <w:tcPr>
                <w:tcW w:w="8726" w:type="dxa"/>
                <w:tcBorders>
                  <w:left w:val="single" w:sz="1" w:space="0" w:color="000000"/>
                  <w:bottom w:val="single" w:sz="1" w:space="0" w:color="000000"/>
                  <w:right w:val="single" w:sz="1" w:space="0" w:color="000000"/>
                </w:tcBorders>
              </w:tcPr>
            </w:tcPrChange>
          </w:tcPr>
          <w:p w14:paraId="0787675A" w14:textId="77777777" w:rsidR="00232EDA" w:rsidRDefault="00232EDA" w:rsidP="00316932">
            <w:pPr>
              <w:pStyle w:val="TableBody"/>
            </w:pPr>
            <w:r>
              <w:t>OptiNet Update Depot CSV Format Setting</w:t>
            </w:r>
          </w:p>
        </w:tc>
      </w:tr>
      <w:tr w:rsidR="00232EDA" w14:paraId="2E33D5A3" w14:textId="77777777" w:rsidTr="000C22F2">
        <w:trPr>
          <w:gridAfter w:val="2"/>
          <w:wAfter w:w="17452" w:type="dxa"/>
          <w:trPrChange w:id="1459" w:author="Moses, Robbie" w:date="2023-02-21T01:35:00Z">
            <w:trPr>
              <w:gridAfter w:val="2"/>
              <w:wAfter w:w="17452" w:type="dxa"/>
            </w:trPr>
          </w:trPrChange>
        </w:trPr>
        <w:tc>
          <w:tcPr>
            <w:tcW w:w="990" w:type="dxa"/>
            <w:tcBorders>
              <w:left w:val="single" w:sz="1" w:space="0" w:color="000000"/>
              <w:bottom w:val="single" w:sz="1" w:space="0" w:color="000000"/>
            </w:tcBorders>
            <w:tcPrChange w:id="1460" w:author="Moses, Robbie" w:date="2023-02-21T01:35:00Z">
              <w:tcPr>
                <w:tcW w:w="1260" w:type="dxa"/>
                <w:tcBorders>
                  <w:left w:val="single" w:sz="1" w:space="0" w:color="000000"/>
                  <w:bottom w:val="single" w:sz="1" w:space="0" w:color="000000"/>
                </w:tcBorders>
              </w:tcPr>
            </w:tcPrChange>
          </w:tcPr>
          <w:p w14:paraId="0D8815E3" w14:textId="77777777" w:rsidR="00232EDA" w:rsidRPr="00316932" w:rsidRDefault="00232EDA" w:rsidP="00316932">
            <w:pPr>
              <w:pStyle w:val="TableBody"/>
              <w:rPr>
                <w:b/>
                <w:bCs/>
              </w:rPr>
            </w:pPr>
            <w:r w:rsidRPr="00316932">
              <w:rPr>
                <w:b/>
                <w:bCs/>
              </w:rPr>
              <w:t>1512</w:t>
            </w:r>
          </w:p>
        </w:tc>
        <w:tc>
          <w:tcPr>
            <w:tcW w:w="8137" w:type="dxa"/>
            <w:tcBorders>
              <w:left w:val="single" w:sz="1" w:space="0" w:color="000000"/>
              <w:bottom w:val="single" w:sz="1" w:space="0" w:color="000000"/>
              <w:right w:val="single" w:sz="1" w:space="0" w:color="000000"/>
            </w:tcBorders>
            <w:tcPrChange w:id="1461" w:author="Moses, Robbie" w:date="2023-02-21T01:35:00Z">
              <w:tcPr>
                <w:tcW w:w="8726" w:type="dxa"/>
                <w:tcBorders>
                  <w:left w:val="single" w:sz="1" w:space="0" w:color="000000"/>
                  <w:bottom w:val="single" w:sz="1" w:space="0" w:color="000000"/>
                  <w:right w:val="single" w:sz="1" w:space="0" w:color="000000"/>
                </w:tcBorders>
              </w:tcPr>
            </w:tcPrChange>
          </w:tcPr>
          <w:p w14:paraId="38BC6322" w14:textId="77777777" w:rsidR="00232EDA" w:rsidRDefault="00232EDA" w:rsidP="00316932">
            <w:pPr>
              <w:pStyle w:val="TableBody"/>
            </w:pPr>
            <w:r>
              <w:t>OptiNet Created/Updated Order</w:t>
            </w:r>
          </w:p>
        </w:tc>
      </w:tr>
      <w:tr w:rsidR="00232EDA" w14:paraId="6DF44CA2" w14:textId="77777777" w:rsidTr="000C22F2">
        <w:trPr>
          <w:gridAfter w:val="2"/>
          <w:wAfter w:w="17452" w:type="dxa"/>
          <w:trPrChange w:id="1462" w:author="Moses, Robbie" w:date="2023-02-21T01:35:00Z">
            <w:trPr>
              <w:gridAfter w:val="2"/>
              <w:wAfter w:w="17452" w:type="dxa"/>
            </w:trPr>
          </w:trPrChange>
        </w:trPr>
        <w:tc>
          <w:tcPr>
            <w:tcW w:w="990" w:type="dxa"/>
            <w:tcBorders>
              <w:left w:val="single" w:sz="1" w:space="0" w:color="000000"/>
              <w:bottom w:val="single" w:sz="1" w:space="0" w:color="000000"/>
            </w:tcBorders>
            <w:tcPrChange w:id="1463" w:author="Moses, Robbie" w:date="2023-02-21T01:35:00Z">
              <w:tcPr>
                <w:tcW w:w="1260" w:type="dxa"/>
                <w:tcBorders>
                  <w:left w:val="single" w:sz="1" w:space="0" w:color="000000"/>
                  <w:bottom w:val="single" w:sz="1" w:space="0" w:color="000000"/>
                </w:tcBorders>
              </w:tcPr>
            </w:tcPrChange>
          </w:tcPr>
          <w:p w14:paraId="1597903B" w14:textId="77777777" w:rsidR="00232EDA" w:rsidRPr="00316932" w:rsidRDefault="00232EDA" w:rsidP="00316932">
            <w:pPr>
              <w:pStyle w:val="TableBody"/>
              <w:rPr>
                <w:b/>
                <w:bCs/>
              </w:rPr>
            </w:pPr>
            <w:r w:rsidRPr="00316932">
              <w:rPr>
                <w:b/>
                <w:bCs/>
              </w:rPr>
              <w:t>1513</w:t>
            </w:r>
          </w:p>
        </w:tc>
        <w:tc>
          <w:tcPr>
            <w:tcW w:w="8137" w:type="dxa"/>
            <w:tcBorders>
              <w:left w:val="single" w:sz="1" w:space="0" w:color="000000"/>
              <w:bottom w:val="single" w:sz="1" w:space="0" w:color="000000"/>
              <w:right w:val="single" w:sz="1" w:space="0" w:color="000000"/>
            </w:tcBorders>
            <w:tcPrChange w:id="1464" w:author="Moses, Robbie" w:date="2023-02-21T01:35:00Z">
              <w:tcPr>
                <w:tcW w:w="8726" w:type="dxa"/>
                <w:tcBorders>
                  <w:left w:val="single" w:sz="1" w:space="0" w:color="000000"/>
                  <w:bottom w:val="single" w:sz="1" w:space="0" w:color="000000"/>
                  <w:right w:val="single" w:sz="1" w:space="0" w:color="000000"/>
                </w:tcBorders>
              </w:tcPr>
            </w:tcPrChange>
          </w:tcPr>
          <w:p w14:paraId="7284DBE1" w14:textId="77777777" w:rsidR="00232EDA" w:rsidRDefault="00232EDA" w:rsidP="00316932">
            <w:pPr>
              <w:pStyle w:val="TableBody"/>
            </w:pPr>
            <w:r>
              <w:t>OptiNet Deleted Order</w:t>
            </w:r>
          </w:p>
        </w:tc>
      </w:tr>
      <w:tr w:rsidR="00232EDA" w14:paraId="00F2FF7C" w14:textId="77777777" w:rsidTr="000C22F2">
        <w:trPr>
          <w:gridAfter w:val="2"/>
          <w:wAfter w:w="17452" w:type="dxa"/>
          <w:trPrChange w:id="1465" w:author="Moses, Robbie" w:date="2023-02-21T01:35:00Z">
            <w:trPr>
              <w:gridAfter w:val="2"/>
              <w:wAfter w:w="17452" w:type="dxa"/>
            </w:trPr>
          </w:trPrChange>
        </w:trPr>
        <w:tc>
          <w:tcPr>
            <w:tcW w:w="990" w:type="dxa"/>
            <w:tcBorders>
              <w:left w:val="single" w:sz="1" w:space="0" w:color="000000"/>
              <w:bottom w:val="single" w:sz="1" w:space="0" w:color="000000"/>
            </w:tcBorders>
            <w:tcPrChange w:id="1466" w:author="Moses, Robbie" w:date="2023-02-21T01:35:00Z">
              <w:tcPr>
                <w:tcW w:w="1260" w:type="dxa"/>
                <w:tcBorders>
                  <w:left w:val="single" w:sz="1" w:space="0" w:color="000000"/>
                  <w:bottom w:val="single" w:sz="1" w:space="0" w:color="000000"/>
                </w:tcBorders>
              </w:tcPr>
            </w:tcPrChange>
          </w:tcPr>
          <w:p w14:paraId="502CD378" w14:textId="77777777" w:rsidR="00232EDA" w:rsidRPr="00316932" w:rsidRDefault="00232EDA" w:rsidP="00316932">
            <w:pPr>
              <w:pStyle w:val="TableBody"/>
              <w:rPr>
                <w:b/>
                <w:bCs/>
              </w:rPr>
            </w:pPr>
            <w:r w:rsidRPr="00316932">
              <w:rPr>
                <w:b/>
                <w:bCs/>
              </w:rPr>
              <w:t>1514</w:t>
            </w:r>
          </w:p>
        </w:tc>
        <w:tc>
          <w:tcPr>
            <w:tcW w:w="8137" w:type="dxa"/>
            <w:tcBorders>
              <w:left w:val="single" w:sz="1" w:space="0" w:color="000000"/>
              <w:bottom w:val="single" w:sz="1" w:space="0" w:color="000000"/>
              <w:right w:val="single" w:sz="1" w:space="0" w:color="000000"/>
            </w:tcBorders>
            <w:tcPrChange w:id="1467" w:author="Moses, Robbie" w:date="2023-02-21T01:35:00Z">
              <w:tcPr>
                <w:tcW w:w="8726" w:type="dxa"/>
                <w:tcBorders>
                  <w:left w:val="single" w:sz="1" w:space="0" w:color="000000"/>
                  <w:bottom w:val="single" w:sz="1" w:space="0" w:color="000000"/>
                  <w:right w:val="single" w:sz="1" w:space="0" w:color="000000"/>
                </w:tcBorders>
              </w:tcPr>
            </w:tcPrChange>
          </w:tcPr>
          <w:p w14:paraId="62B97CBB" w14:textId="77777777" w:rsidR="00232EDA" w:rsidRDefault="00232EDA" w:rsidP="00316932">
            <w:pPr>
              <w:pStyle w:val="TableBody"/>
            </w:pPr>
            <w:r>
              <w:t>OptiNet Declined Recommendation</w:t>
            </w:r>
          </w:p>
        </w:tc>
      </w:tr>
      <w:tr w:rsidR="00232EDA" w14:paraId="22B6F74B" w14:textId="77777777" w:rsidTr="000C22F2">
        <w:trPr>
          <w:gridAfter w:val="2"/>
          <w:wAfter w:w="17452" w:type="dxa"/>
          <w:trPrChange w:id="1468" w:author="Moses, Robbie" w:date="2023-02-21T01:35:00Z">
            <w:trPr>
              <w:gridAfter w:val="2"/>
              <w:wAfter w:w="17452" w:type="dxa"/>
            </w:trPr>
          </w:trPrChange>
        </w:trPr>
        <w:tc>
          <w:tcPr>
            <w:tcW w:w="990" w:type="dxa"/>
            <w:tcBorders>
              <w:left w:val="single" w:sz="1" w:space="0" w:color="000000"/>
              <w:bottom w:val="single" w:sz="1" w:space="0" w:color="000000"/>
            </w:tcBorders>
            <w:tcPrChange w:id="1469" w:author="Moses, Robbie" w:date="2023-02-21T01:35:00Z">
              <w:tcPr>
                <w:tcW w:w="1260" w:type="dxa"/>
                <w:tcBorders>
                  <w:left w:val="single" w:sz="1" w:space="0" w:color="000000"/>
                  <w:bottom w:val="single" w:sz="1" w:space="0" w:color="000000"/>
                </w:tcBorders>
              </w:tcPr>
            </w:tcPrChange>
          </w:tcPr>
          <w:p w14:paraId="053FDA98" w14:textId="77777777" w:rsidR="00232EDA" w:rsidRPr="00316932" w:rsidRDefault="00232EDA" w:rsidP="00316932">
            <w:pPr>
              <w:pStyle w:val="TableBody"/>
              <w:rPr>
                <w:b/>
                <w:bCs/>
              </w:rPr>
            </w:pPr>
            <w:r w:rsidRPr="00316932">
              <w:rPr>
                <w:b/>
                <w:bCs/>
              </w:rPr>
              <w:t>1515</w:t>
            </w:r>
          </w:p>
        </w:tc>
        <w:tc>
          <w:tcPr>
            <w:tcW w:w="8137" w:type="dxa"/>
            <w:tcBorders>
              <w:left w:val="single" w:sz="1" w:space="0" w:color="000000"/>
              <w:bottom w:val="single" w:sz="1" w:space="0" w:color="000000"/>
              <w:right w:val="single" w:sz="1" w:space="0" w:color="000000"/>
            </w:tcBorders>
            <w:tcPrChange w:id="1470" w:author="Moses, Robbie" w:date="2023-02-21T01:35:00Z">
              <w:tcPr>
                <w:tcW w:w="8726" w:type="dxa"/>
                <w:tcBorders>
                  <w:left w:val="single" w:sz="1" w:space="0" w:color="000000"/>
                  <w:bottom w:val="single" w:sz="1" w:space="0" w:color="000000"/>
                  <w:right w:val="single" w:sz="1" w:space="0" w:color="000000"/>
                </w:tcBorders>
              </w:tcPr>
            </w:tcPrChange>
          </w:tcPr>
          <w:p w14:paraId="7DB1A294" w14:textId="77777777" w:rsidR="00232EDA" w:rsidRDefault="00232EDA" w:rsidP="00316932">
            <w:pPr>
              <w:pStyle w:val="TableBody"/>
            </w:pPr>
            <w:r>
              <w:t>OptiNet Update ATM Parameters</w:t>
            </w:r>
          </w:p>
        </w:tc>
      </w:tr>
      <w:tr w:rsidR="00232EDA" w14:paraId="3E16144C" w14:textId="77777777" w:rsidTr="000C22F2">
        <w:trPr>
          <w:gridAfter w:val="2"/>
          <w:wAfter w:w="17452" w:type="dxa"/>
          <w:trPrChange w:id="1471" w:author="Moses, Robbie" w:date="2023-02-21T01:35:00Z">
            <w:trPr>
              <w:gridAfter w:val="2"/>
              <w:wAfter w:w="17452" w:type="dxa"/>
            </w:trPr>
          </w:trPrChange>
        </w:trPr>
        <w:tc>
          <w:tcPr>
            <w:tcW w:w="990" w:type="dxa"/>
            <w:tcBorders>
              <w:left w:val="single" w:sz="1" w:space="0" w:color="000000"/>
              <w:bottom w:val="single" w:sz="1" w:space="0" w:color="000000"/>
            </w:tcBorders>
            <w:tcPrChange w:id="1472" w:author="Moses, Robbie" w:date="2023-02-21T01:35:00Z">
              <w:tcPr>
                <w:tcW w:w="1260" w:type="dxa"/>
                <w:tcBorders>
                  <w:left w:val="single" w:sz="1" w:space="0" w:color="000000"/>
                  <w:bottom w:val="single" w:sz="1" w:space="0" w:color="000000"/>
                </w:tcBorders>
              </w:tcPr>
            </w:tcPrChange>
          </w:tcPr>
          <w:p w14:paraId="6039C5A5" w14:textId="77777777" w:rsidR="00232EDA" w:rsidRPr="00316932" w:rsidRDefault="00232EDA" w:rsidP="00316932">
            <w:pPr>
              <w:pStyle w:val="TableBody"/>
              <w:rPr>
                <w:b/>
                <w:bCs/>
              </w:rPr>
            </w:pPr>
            <w:r w:rsidRPr="00316932">
              <w:rPr>
                <w:b/>
                <w:bCs/>
              </w:rPr>
              <w:t>1516</w:t>
            </w:r>
          </w:p>
        </w:tc>
        <w:tc>
          <w:tcPr>
            <w:tcW w:w="8137" w:type="dxa"/>
            <w:tcBorders>
              <w:left w:val="single" w:sz="1" w:space="0" w:color="000000"/>
              <w:bottom w:val="single" w:sz="1" w:space="0" w:color="000000"/>
              <w:right w:val="single" w:sz="1" w:space="0" w:color="000000"/>
            </w:tcBorders>
            <w:tcPrChange w:id="1473" w:author="Moses, Robbie" w:date="2023-02-21T01:35:00Z">
              <w:tcPr>
                <w:tcW w:w="8726" w:type="dxa"/>
                <w:tcBorders>
                  <w:left w:val="single" w:sz="1" w:space="0" w:color="000000"/>
                  <w:bottom w:val="single" w:sz="1" w:space="0" w:color="000000"/>
                  <w:right w:val="single" w:sz="1" w:space="0" w:color="000000"/>
                </w:tcBorders>
              </w:tcPr>
            </w:tcPrChange>
          </w:tcPr>
          <w:p w14:paraId="23603D22" w14:textId="77777777" w:rsidR="00232EDA" w:rsidRDefault="00232EDA" w:rsidP="00316932">
            <w:pPr>
              <w:pStyle w:val="TableBody"/>
            </w:pPr>
            <w:r>
              <w:t>OptiNet Update ATM Holiday Indicator</w:t>
            </w:r>
          </w:p>
        </w:tc>
      </w:tr>
      <w:tr w:rsidR="00232EDA" w14:paraId="57D038FA" w14:textId="77777777" w:rsidTr="000C22F2">
        <w:trPr>
          <w:gridAfter w:val="2"/>
          <w:wAfter w:w="17452" w:type="dxa"/>
          <w:trPrChange w:id="1474" w:author="Moses, Robbie" w:date="2023-02-21T01:35:00Z">
            <w:trPr>
              <w:gridAfter w:val="2"/>
              <w:wAfter w:w="17452" w:type="dxa"/>
            </w:trPr>
          </w:trPrChange>
        </w:trPr>
        <w:tc>
          <w:tcPr>
            <w:tcW w:w="990" w:type="dxa"/>
            <w:tcBorders>
              <w:left w:val="single" w:sz="1" w:space="0" w:color="000000"/>
              <w:bottom w:val="single" w:sz="1" w:space="0" w:color="000000"/>
            </w:tcBorders>
            <w:tcPrChange w:id="1475" w:author="Moses, Robbie" w:date="2023-02-21T01:35:00Z">
              <w:tcPr>
                <w:tcW w:w="1260" w:type="dxa"/>
                <w:tcBorders>
                  <w:left w:val="single" w:sz="1" w:space="0" w:color="000000"/>
                  <w:bottom w:val="single" w:sz="1" w:space="0" w:color="000000"/>
                </w:tcBorders>
              </w:tcPr>
            </w:tcPrChange>
          </w:tcPr>
          <w:p w14:paraId="7015845E" w14:textId="77777777" w:rsidR="00232EDA" w:rsidRPr="00316932" w:rsidRDefault="00232EDA" w:rsidP="00316932">
            <w:pPr>
              <w:pStyle w:val="TableBody"/>
              <w:rPr>
                <w:b/>
                <w:bCs/>
              </w:rPr>
            </w:pPr>
            <w:r w:rsidRPr="00316932">
              <w:rPr>
                <w:b/>
                <w:bCs/>
              </w:rPr>
              <w:t>1517</w:t>
            </w:r>
          </w:p>
        </w:tc>
        <w:tc>
          <w:tcPr>
            <w:tcW w:w="8137" w:type="dxa"/>
            <w:tcBorders>
              <w:left w:val="single" w:sz="1" w:space="0" w:color="000000"/>
              <w:bottom w:val="single" w:sz="1" w:space="0" w:color="000000"/>
              <w:right w:val="single" w:sz="1" w:space="0" w:color="000000"/>
            </w:tcBorders>
            <w:tcPrChange w:id="1476" w:author="Moses, Robbie" w:date="2023-02-21T01:35:00Z">
              <w:tcPr>
                <w:tcW w:w="8726" w:type="dxa"/>
                <w:tcBorders>
                  <w:left w:val="single" w:sz="1" w:space="0" w:color="000000"/>
                  <w:bottom w:val="single" w:sz="1" w:space="0" w:color="000000"/>
                  <w:right w:val="single" w:sz="1" w:space="0" w:color="000000"/>
                </w:tcBorders>
              </w:tcPr>
            </w:tcPrChange>
          </w:tcPr>
          <w:p w14:paraId="04840569" w14:textId="77777777" w:rsidR="00232EDA" w:rsidRDefault="00232EDA" w:rsidP="00316932">
            <w:pPr>
              <w:pStyle w:val="TableBody"/>
            </w:pPr>
            <w:r>
              <w:t>OptiNet Added Denomination to Cashpoint</w:t>
            </w:r>
          </w:p>
        </w:tc>
      </w:tr>
      <w:tr w:rsidR="00232EDA" w14:paraId="265FC206" w14:textId="77777777" w:rsidTr="000C22F2">
        <w:trPr>
          <w:gridAfter w:val="2"/>
          <w:wAfter w:w="17452" w:type="dxa"/>
          <w:trPrChange w:id="1477" w:author="Moses, Robbie" w:date="2023-02-21T01:35:00Z">
            <w:trPr>
              <w:gridAfter w:val="2"/>
              <w:wAfter w:w="17452" w:type="dxa"/>
            </w:trPr>
          </w:trPrChange>
        </w:trPr>
        <w:tc>
          <w:tcPr>
            <w:tcW w:w="990" w:type="dxa"/>
            <w:tcBorders>
              <w:left w:val="single" w:sz="1" w:space="0" w:color="000000"/>
              <w:bottom w:val="single" w:sz="1" w:space="0" w:color="000000"/>
            </w:tcBorders>
            <w:tcPrChange w:id="1478" w:author="Moses, Robbie" w:date="2023-02-21T01:35:00Z">
              <w:tcPr>
                <w:tcW w:w="1260" w:type="dxa"/>
                <w:tcBorders>
                  <w:left w:val="single" w:sz="1" w:space="0" w:color="000000"/>
                  <w:bottom w:val="single" w:sz="1" w:space="0" w:color="000000"/>
                </w:tcBorders>
              </w:tcPr>
            </w:tcPrChange>
          </w:tcPr>
          <w:p w14:paraId="6A26B29F" w14:textId="77777777" w:rsidR="00232EDA" w:rsidRPr="00316932" w:rsidRDefault="00232EDA" w:rsidP="00316932">
            <w:pPr>
              <w:pStyle w:val="TableBody"/>
              <w:rPr>
                <w:b/>
                <w:bCs/>
              </w:rPr>
            </w:pPr>
            <w:r w:rsidRPr="00316932">
              <w:rPr>
                <w:b/>
                <w:bCs/>
              </w:rPr>
              <w:t>1518</w:t>
            </w:r>
          </w:p>
        </w:tc>
        <w:tc>
          <w:tcPr>
            <w:tcW w:w="8137" w:type="dxa"/>
            <w:tcBorders>
              <w:left w:val="single" w:sz="1" w:space="0" w:color="000000"/>
              <w:bottom w:val="single" w:sz="1" w:space="0" w:color="000000"/>
              <w:right w:val="single" w:sz="1" w:space="0" w:color="000000"/>
            </w:tcBorders>
            <w:tcPrChange w:id="1479" w:author="Moses, Robbie" w:date="2023-02-21T01:35:00Z">
              <w:tcPr>
                <w:tcW w:w="8726" w:type="dxa"/>
                <w:tcBorders>
                  <w:left w:val="single" w:sz="1" w:space="0" w:color="000000"/>
                  <w:bottom w:val="single" w:sz="1" w:space="0" w:color="000000"/>
                  <w:right w:val="single" w:sz="1" w:space="0" w:color="000000"/>
                </w:tcBorders>
              </w:tcPr>
            </w:tcPrChange>
          </w:tcPr>
          <w:p w14:paraId="699F7BDD" w14:textId="77777777" w:rsidR="00232EDA" w:rsidRDefault="00232EDA" w:rsidP="00316932">
            <w:pPr>
              <w:pStyle w:val="TableBody"/>
            </w:pPr>
            <w:r>
              <w:t>OptiNet Deleted Denomination from Cashpoint</w:t>
            </w:r>
          </w:p>
        </w:tc>
      </w:tr>
      <w:tr w:rsidR="00232EDA" w14:paraId="3000F805" w14:textId="77777777" w:rsidTr="000C22F2">
        <w:trPr>
          <w:gridAfter w:val="2"/>
          <w:wAfter w:w="17452" w:type="dxa"/>
          <w:trPrChange w:id="1480" w:author="Moses, Robbie" w:date="2023-02-21T01:35:00Z">
            <w:trPr>
              <w:gridAfter w:val="2"/>
              <w:wAfter w:w="17452" w:type="dxa"/>
            </w:trPr>
          </w:trPrChange>
        </w:trPr>
        <w:tc>
          <w:tcPr>
            <w:tcW w:w="990" w:type="dxa"/>
            <w:tcBorders>
              <w:left w:val="single" w:sz="1" w:space="0" w:color="000000"/>
              <w:bottom w:val="single" w:sz="1" w:space="0" w:color="000000"/>
            </w:tcBorders>
            <w:tcPrChange w:id="1481" w:author="Moses, Robbie" w:date="2023-02-21T01:35:00Z">
              <w:tcPr>
                <w:tcW w:w="1260" w:type="dxa"/>
                <w:tcBorders>
                  <w:left w:val="single" w:sz="1" w:space="0" w:color="000000"/>
                  <w:bottom w:val="single" w:sz="1" w:space="0" w:color="000000"/>
                </w:tcBorders>
              </w:tcPr>
            </w:tcPrChange>
          </w:tcPr>
          <w:p w14:paraId="42A339DE" w14:textId="77777777" w:rsidR="00232EDA" w:rsidRPr="00316932" w:rsidRDefault="00232EDA" w:rsidP="00316932">
            <w:pPr>
              <w:pStyle w:val="TableBody"/>
              <w:rPr>
                <w:b/>
                <w:bCs/>
              </w:rPr>
            </w:pPr>
            <w:r w:rsidRPr="00316932">
              <w:rPr>
                <w:b/>
                <w:bCs/>
              </w:rPr>
              <w:t>1519</w:t>
            </w:r>
          </w:p>
        </w:tc>
        <w:tc>
          <w:tcPr>
            <w:tcW w:w="8137" w:type="dxa"/>
            <w:tcBorders>
              <w:left w:val="single" w:sz="1" w:space="0" w:color="000000"/>
              <w:bottom w:val="single" w:sz="1" w:space="0" w:color="000000"/>
              <w:right w:val="single" w:sz="1" w:space="0" w:color="000000"/>
            </w:tcBorders>
            <w:tcPrChange w:id="1482" w:author="Moses, Robbie" w:date="2023-02-21T01:35:00Z">
              <w:tcPr>
                <w:tcW w:w="8726" w:type="dxa"/>
                <w:tcBorders>
                  <w:left w:val="single" w:sz="1" w:space="0" w:color="000000"/>
                  <w:bottom w:val="single" w:sz="1" w:space="0" w:color="000000"/>
                  <w:right w:val="single" w:sz="1" w:space="0" w:color="000000"/>
                </w:tcBorders>
              </w:tcPr>
            </w:tcPrChange>
          </w:tcPr>
          <w:p w14:paraId="0AEFE3C0" w14:textId="77777777" w:rsidR="00232EDA" w:rsidRDefault="00232EDA" w:rsidP="00316932">
            <w:pPr>
              <w:pStyle w:val="TableBody"/>
            </w:pPr>
            <w:r>
              <w:t>OptiNet Update ATM Service Days</w:t>
            </w:r>
          </w:p>
        </w:tc>
      </w:tr>
      <w:tr w:rsidR="00232EDA" w14:paraId="10ADD1D3" w14:textId="77777777" w:rsidTr="000C22F2">
        <w:trPr>
          <w:gridAfter w:val="2"/>
          <w:wAfter w:w="17452" w:type="dxa"/>
          <w:trPrChange w:id="1483" w:author="Moses, Robbie" w:date="2023-02-21T01:35:00Z">
            <w:trPr>
              <w:gridAfter w:val="2"/>
              <w:wAfter w:w="17452" w:type="dxa"/>
            </w:trPr>
          </w:trPrChange>
        </w:trPr>
        <w:tc>
          <w:tcPr>
            <w:tcW w:w="990" w:type="dxa"/>
            <w:tcBorders>
              <w:left w:val="single" w:sz="1" w:space="0" w:color="000000"/>
              <w:bottom w:val="single" w:sz="1" w:space="0" w:color="000000"/>
            </w:tcBorders>
            <w:tcPrChange w:id="1484" w:author="Moses, Robbie" w:date="2023-02-21T01:35:00Z">
              <w:tcPr>
                <w:tcW w:w="1260" w:type="dxa"/>
                <w:tcBorders>
                  <w:left w:val="single" w:sz="1" w:space="0" w:color="000000"/>
                  <w:bottom w:val="single" w:sz="1" w:space="0" w:color="000000"/>
                </w:tcBorders>
              </w:tcPr>
            </w:tcPrChange>
          </w:tcPr>
          <w:p w14:paraId="3037A54B" w14:textId="77777777" w:rsidR="00232EDA" w:rsidRPr="00316932" w:rsidRDefault="00232EDA" w:rsidP="00316932">
            <w:pPr>
              <w:pStyle w:val="TableBody"/>
              <w:rPr>
                <w:b/>
                <w:bCs/>
              </w:rPr>
            </w:pPr>
            <w:r w:rsidRPr="00316932">
              <w:rPr>
                <w:b/>
                <w:bCs/>
              </w:rPr>
              <w:t>1520</w:t>
            </w:r>
          </w:p>
        </w:tc>
        <w:tc>
          <w:tcPr>
            <w:tcW w:w="8137" w:type="dxa"/>
            <w:tcBorders>
              <w:left w:val="single" w:sz="1" w:space="0" w:color="000000"/>
              <w:bottom w:val="single" w:sz="1" w:space="0" w:color="000000"/>
              <w:right w:val="single" w:sz="1" w:space="0" w:color="000000"/>
            </w:tcBorders>
            <w:tcPrChange w:id="1485" w:author="Moses, Robbie" w:date="2023-02-21T01:35:00Z">
              <w:tcPr>
                <w:tcW w:w="8726" w:type="dxa"/>
                <w:tcBorders>
                  <w:left w:val="single" w:sz="1" w:space="0" w:color="000000"/>
                  <w:bottom w:val="single" w:sz="1" w:space="0" w:color="000000"/>
                  <w:right w:val="single" w:sz="1" w:space="0" w:color="000000"/>
                </w:tcBorders>
              </w:tcPr>
            </w:tcPrChange>
          </w:tcPr>
          <w:p w14:paraId="61CD010A" w14:textId="77777777" w:rsidR="00232EDA" w:rsidRDefault="00232EDA" w:rsidP="00316932">
            <w:pPr>
              <w:pStyle w:val="TableBody"/>
            </w:pPr>
            <w:r>
              <w:t>OptiNet Enter Balance</w:t>
            </w:r>
          </w:p>
        </w:tc>
      </w:tr>
      <w:tr w:rsidR="00232EDA" w14:paraId="25A9AE20" w14:textId="77777777" w:rsidTr="000C22F2">
        <w:trPr>
          <w:gridAfter w:val="2"/>
          <w:wAfter w:w="17452" w:type="dxa"/>
          <w:trPrChange w:id="1486" w:author="Moses, Robbie" w:date="2023-02-21T01:35:00Z">
            <w:trPr>
              <w:gridAfter w:val="2"/>
              <w:wAfter w:w="17452" w:type="dxa"/>
            </w:trPr>
          </w:trPrChange>
        </w:trPr>
        <w:tc>
          <w:tcPr>
            <w:tcW w:w="990" w:type="dxa"/>
            <w:tcBorders>
              <w:left w:val="single" w:sz="1" w:space="0" w:color="000000"/>
              <w:bottom w:val="single" w:sz="1" w:space="0" w:color="000000"/>
            </w:tcBorders>
            <w:tcPrChange w:id="1487" w:author="Moses, Robbie" w:date="2023-02-21T01:35:00Z">
              <w:tcPr>
                <w:tcW w:w="1260" w:type="dxa"/>
                <w:tcBorders>
                  <w:left w:val="single" w:sz="1" w:space="0" w:color="000000"/>
                  <w:bottom w:val="single" w:sz="1" w:space="0" w:color="000000"/>
                </w:tcBorders>
              </w:tcPr>
            </w:tcPrChange>
          </w:tcPr>
          <w:p w14:paraId="7757426C" w14:textId="77777777" w:rsidR="00232EDA" w:rsidRPr="00316932" w:rsidRDefault="00232EDA" w:rsidP="00316932">
            <w:pPr>
              <w:pStyle w:val="TableBody"/>
              <w:rPr>
                <w:b/>
                <w:bCs/>
              </w:rPr>
            </w:pPr>
            <w:r w:rsidRPr="00316932">
              <w:rPr>
                <w:b/>
                <w:bCs/>
              </w:rPr>
              <w:t>1521</w:t>
            </w:r>
          </w:p>
        </w:tc>
        <w:tc>
          <w:tcPr>
            <w:tcW w:w="8137" w:type="dxa"/>
            <w:tcBorders>
              <w:left w:val="single" w:sz="1" w:space="0" w:color="000000"/>
              <w:bottom w:val="single" w:sz="1" w:space="0" w:color="000000"/>
              <w:right w:val="single" w:sz="1" w:space="0" w:color="000000"/>
            </w:tcBorders>
            <w:tcPrChange w:id="1488" w:author="Moses, Robbie" w:date="2023-02-21T01:35:00Z">
              <w:tcPr>
                <w:tcW w:w="8726" w:type="dxa"/>
                <w:tcBorders>
                  <w:left w:val="single" w:sz="1" w:space="0" w:color="000000"/>
                  <w:bottom w:val="single" w:sz="1" w:space="0" w:color="000000"/>
                  <w:right w:val="single" w:sz="1" w:space="0" w:color="000000"/>
                </w:tcBorders>
              </w:tcPr>
            </w:tcPrChange>
          </w:tcPr>
          <w:p w14:paraId="699C20F8" w14:textId="77777777" w:rsidR="00232EDA" w:rsidRDefault="00232EDA" w:rsidP="00316932">
            <w:pPr>
              <w:pStyle w:val="TableBody"/>
            </w:pPr>
            <w:r>
              <w:t>Optinet Reset User Password</w:t>
            </w:r>
          </w:p>
        </w:tc>
      </w:tr>
      <w:tr w:rsidR="00232EDA" w14:paraId="2D17C2EC" w14:textId="77777777" w:rsidTr="000C22F2">
        <w:trPr>
          <w:gridAfter w:val="2"/>
          <w:wAfter w:w="17452" w:type="dxa"/>
          <w:trPrChange w:id="1489" w:author="Moses, Robbie" w:date="2023-02-21T01:35:00Z">
            <w:trPr>
              <w:gridAfter w:val="2"/>
              <w:wAfter w:w="17452" w:type="dxa"/>
            </w:trPr>
          </w:trPrChange>
        </w:trPr>
        <w:tc>
          <w:tcPr>
            <w:tcW w:w="990" w:type="dxa"/>
            <w:tcBorders>
              <w:left w:val="single" w:sz="1" w:space="0" w:color="000000"/>
              <w:bottom w:val="single" w:sz="1" w:space="0" w:color="000000"/>
            </w:tcBorders>
            <w:tcPrChange w:id="1490" w:author="Moses, Robbie" w:date="2023-02-21T01:35:00Z">
              <w:tcPr>
                <w:tcW w:w="1260" w:type="dxa"/>
                <w:tcBorders>
                  <w:left w:val="single" w:sz="1" w:space="0" w:color="000000"/>
                  <w:bottom w:val="single" w:sz="1" w:space="0" w:color="000000"/>
                </w:tcBorders>
              </w:tcPr>
            </w:tcPrChange>
          </w:tcPr>
          <w:p w14:paraId="7989C7E8" w14:textId="77777777" w:rsidR="00232EDA" w:rsidRPr="00316932" w:rsidRDefault="00232EDA" w:rsidP="00316932">
            <w:pPr>
              <w:pStyle w:val="TableBody"/>
              <w:rPr>
                <w:b/>
                <w:bCs/>
              </w:rPr>
            </w:pPr>
            <w:r w:rsidRPr="00316932">
              <w:rPr>
                <w:b/>
                <w:bCs/>
              </w:rPr>
              <w:t>1522</w:t>
            </w:r>
          </w:p>
        </w:tc>
        <w:tc>
          <w:tcPr>
            <w:tcW w:w="8137" w:type="dxa"/>
            <w:tcBorders>
              <w:left w:val="single" w:sz="1" w:space="0" w:color="000000"/>
              <w:bottom w:val="single" w:sz="1" w:space="0" w:color="000000"/>
              <w:right w:val="single" w:sz="1" w:space="0" w:color="000000"/>
            </w:tcBorders>
            <w:tcPrChange w:id="1491" w:author="Moses, Robbie" w:date="2023-02-21T01:35:00Z">
              <w:tcPr>
                <w:tcW w:w="8726" w:type="dxa"/>
                <w:tcBorders>
                  <w:left w:val="single" w:sz="1" w:space="0" w:color="000000"/>
                  <w:bottom w:val="single" w:sz="1" w:space="0" w:color="000000"/>
                  <w:right w:val="single" w:sz="1" w:space="0" w:color="000000"/>
                </w:tcBorders>
              </w:tcPr>
            </w:tcPrChange>
          </w:tcPr>
          <w:p w14:paraId="35C6F7A8" w14:textId="77777777" w:rsidR="00232EDA" w:rsidRDefault="00232EDA" w:rsidP="00316932">
            <w:pPr>
              <w:pStyle w:val="TableBody"/>
            </w:pPr>
            <w:r>
              <w:t>OptiNet Save Return Increment Settings</w:t>
            </w:r>
          </w:p>
        </w:tc>
      </w:tr>
      <w:tr w:rsidR="00232EDA" w14:paraId="34139FCC" w14:textId="77777777" w:rsidTr="000C22F2">
        <w:trPr>
          <w:gridAfter w:val="2"/>
          <w:wAfter w:w="17452" w:type="dxa"/>
          <w:trPrChange w:id="1492" w:author="Moses, Robbie" w:date="2023-02-21T01:35:00Z">
            <w:trPr>
              <w:gridAfter w:val="2"/>
              <w:wAfter w:w="17452" w:type="dxa"/>
            </w:trPr>
          </w:trPrChange>
        </w:trPr>
        <w:tc>
          <w:tcPr>
            <w:tcW w:w="990" w:type="dxa"/>
            <w:tcBorders>
              <w:left w:val="single" w:sz="1" w:space="0" w:color="000000"/>
              <w:bottom w:val="single" w:sz="1" w:space="0" w:color="000000"/>
            </w:tcBorders>
            <w:tcPrChange w:id="1493" w:author="Moses, Robbie" w:date="2023-02-21T01:35:00Z">
              <w:tcPr>
                <w:tcW w:w="1260" w:type="dxa"/>
                <w:tcBorders>
                  <w:left w:val="single" w:sz="1" w:space="0" w:color="000000"/>
                  <w:bottom w:val="single" w:sz="1" w:space="0" w:color="000000"/>
                </w:tcBorders>
              </w:tcPr>
            </w:tcPrChange>
          </w:tcPr>
          <w:p w14:paraId="039D97E1" w14:textId="77777777" w:rsidR="00232EDA" w:rsidRPr="00316932" w:rsidRDefault="00232EDA" w:rsidP="00316932">
            <w:pPr>
              <w:pStyle w:val="TableBody"/>
              <w:rPr>
                <w:b/>
                <w:bCs/>
              </w:rPr>
            </w:pPr>
            <w:r w:rsidRPr="00316932">
              <w:rPr>
                <w:b/>
                <w:bCs/>
              </w:rPr>
              <w:t>1523</w:t>
            </w:r>
          </w:p>
        </w:tc>
        <w:tc>
          <w:tcPr>
            <w:tcW w:w="8137" w:type="dxa"/>
            <w:tcBorders>
              <w:left w:val="single" w:sz="1" w:space="0" w:color="000000"/>
              <w:bottom w:val="single" w:sz="1" w:space="0" w:color="000000"/>
              <w:right w:val="single" w:sz="1" w:space="0" w:color="000000"/>
            </w:tcBorders>
            <w:tcPrChange w:id="1494" w:author="Moses, Robbie" w:date="2023-02-21T01:35:00Z">
              <w:tcPr>
                <w:tcW w:w="8726" w:type="dxa"/>
                <w:tcBorders>
                  <w:left w:val="single" w:sz="1" w:space="0" w:color="000000"/>
                  <w:bottom w:val="single" w:sz="1" w:space="0" w:color="000000"/>
                  <w:right w:val="single" w:sz="1" w:space="0" w:color="000000"/>
                </w:tcBorders>
              </w:tcPr>
            </w:tcPrChange>
          </w:tcPr>
          <w:p w14:paraId="4FD8326F" w14:textId="77777777" w:rsidR="00232EDA" w:rsidRDefault="00232EDA" w:rsidP="00316932">
            <w:pPr>
              <w:pStyle w:val="TableBody"/>
            </w:pPr>
            <w:r>
              <w:t>OptiNet Set Branch Reserve Cash</w:t>
            </w:r>
          </w:p>
        </w:tc>
      </w:tr>
      <w:tr w:rsidR="00232EDA" w14:paraId="08A7A930" w14:textId="77777777" w:rsidTr="000C22F2">
        <w:trPr>
          <w:gridAfter w:val="2"/>
          <w:wAfter w:w="17452" w:type="dxa"/>
          <w:trPrChange w:id="1495" w:author="Moses, Robbie" w:date="2023-02-21T01:35:00Z">
            <w:trPr>
              <w:gridAfter w:val="2"/>
              <w:wAfter w:w="17452" w:type="dxa"/>
            </w:trPr>
          </w:trPrChange>
        </w:trPr>
        <w:tc>
          <w:tcPr>
            <w:tcW w:w="990" w:type="dxa"/>
            <w:tcBorders>
              <w:left w:val="single" w:sz="1" w:space="0" w:color="000000"/>
              <w:bottom w:val="single" w:sz="1" w:space="0" w:color="000000"/>
            </w:tcBorders>
            <w:tcPrChange w:id="1496" w:author="Moses, Robbie" w:date="2023-02-21T01:35:00Z">
              <w:tcPr>
                <w:tcW w:w="1260" w:type="dxa"/>
                <w:tcBorders>
                  <w:left w:val="single" w:sz="1" w:space="0" w:color="000000"/>
                  <w:bottom w:val="single" w:sz="1" w:space="0" w:color="000000"/>
                </w:tcBorders>
              </w:tcPr>
            </w:tcPrChange>
          </w:tcPr>
          <w:p w14:paraId="6FE615EB" w14:textId="77777777" w:rsidR="00232EDA" w:rsidRPr="00316932" w:rsidRDefault="00232EDA" w:rsidP="00316932">
            <w:pPr>
              <w:pStyle w:val="TableBody"/>
              <w:rPr>
                <w:b/>
                <w:bCs/>
              </w:rPr>
            </w:pPr>
            <w:r w:rsidRPr="00316932">
              <w:rPr>
                <w:b/>
                <w:bCs/>
              </w:rPr>
              <w:t>1524</w:t>
            </w:r>
          </w:p>
        </w:tc>
        <w:tc>
          <w:tcPr>
            <w:tcW w:w="8137" w:type="dxa"/>
            <w:tcBorders>
              <w:left w:val="single" w:sz="1" w:space="0" w:color="000000"/>
              <w:bottom w:val="single" w:sz="1" w:space="0" w:color="000000"/>
              <w:right w:val="single" w:sz="1" w:space="0" w:color="000000"/>
            </w:tcBorders>
            <w:tcPrChange w:id="1497" w:author="Moses, Robbie" w:date="2023-02-21T01:35:00Z">
              <w:tcPr>
                <w:tcW w:w="8726" w:type="dxa"/>
                <w:tcBorders>
                  <w:left w:val="single" w:sz="1" w:space="0" w:color="000000"/>
                  <w:bottom w:val="single" w:sz="1" w:space="0" w:color="000000"/>
                  <w:right w:val="single" w:sz="1" w:space="0" w:color="000000"/>
                </w:tcBorders>
              </w:tcPr>
            </w:tcPrChange>
          </w:tcPr>
          <w:p w14:paraId="68E3DD24" w14:textId="77777777" w:rsidR="00232EDA" w:rsidRDefault="00232EDA" w:rsidP="00316932">
            <w:pPr>
              <w:pStyle w:val="TableBody"/>
            </w:pPr>
            <w:r>
              <w:t>Inserted Foreign Order</w:t>
            </w:r>
          </w:p>
        </w:tc>
      </w:tr>
      <w:tr w:rsidR="00232EDA" w14:paraId="26AE9538" w14:textId="77777777" w:rsidTr="000C22F2">
        <w:trPr>
          <w:gridAfter w:val="2"/>
          <w:wAfter w:w="17452" w:type="dxa"/>
          <w:trPrChange w:id="1498" w:author="Moses, Robbie" w:date="2023-02-21T01:35:00Z">
            <w:trPr>
              <w:gridAfter w:val="2"/>
              <w:wAfter w:w="17452" w:type="dxa"/>
            </w:trPr>
          </w:trPrChange>
        </w:trPr>
        <w:tc>
          <w:tcPr>
            <w:tcW w:w="990" w:type="dxa"/>
            <w:tcBorders>
              <w:left w:val="single" w:sz="1" w:space="0" w:color="000000"/>
              <w:bottom w:val="single" w:sz="1" w:space="0" w:color="000000"/>
            </w:tcBorders>
            <w:tcPrChange w:id="1499" w:author="Moses, Robbie" w:date="2023-02-21T01:35:00Z">
              <w:tcPr>
                <w:tcW w:w="1260" w:type="dxa"/>
                <w:tcBorders>
                  <w:left w:val="single" w:sz="1" w:space="0" w:color="000000"/>
                  <w:bottom w:val="single" w:sz="1" w:space="0" w:color="000000"/>
                </w:tcBorders>
              </w:tcPr>
            </w:tcPrChange>
          </w:tcPr>
          <w:p w14:paraId="23125AA0" w14:textId="77777777" w:rsidR="00232EDA" w:rsidRPr="00316932" w:rsidRDefault="00232EDA" w:rsidP="00316932">
            <w:pPr>
              <w:pStyle w:val="TableBody"/>
              <w:rPr>
                <w:b/>
                <w:bCs/>
              </w:rPr>
            </w:pPr>
            <w:r w:rsidRPr="00316932">
              <w:rPr>
                <w:b/>
                <w:bCs/>
              </w:rPr>
              <w:t>1525</w:t>
            </w:r>
          </w:p>
        </w:tc>
        <w:tc>
          <w:tcPr>
            <w:tcW w:w="8137" w:type="dxa"/>
            <w:tcBorders>
              <w:left w:val="single" w:sz="1" w:space="0" w:color="000000"/>
              <w:bottom w:val="single" w:sz="1" w:space="0" w:color="000000"/>
              <w:right w:val="single" w:sz="1" w:space="0" w:color="000000"/>
            </w:tcBorders>
            <w:tcPrChange w:id="1500" w:author="Moses, Robbie" w:date="2023-02-21T01:35:00Z">
              <w:tcPr>
                <w:tcW w:w="8726" w:type="dxa"/>
                <w:tcBorders>
                  <w:left w:val="single" w:sz="1" w:space="0" w:color="000000"/>
                  <w:bottom w:val="single" w:sz="1" w:space="0" w:color="000000"/>
                  <w:right w:val="single" w:sz="1" w:space="0" w:color="000000"/>
                </w:tcBorders>
              </w:tcPr>
            </w:tcPrChange>
          </w:tcPr>
          <w:p w14:paraId="122B6AD8" w14:textId="77777777" w:rsidR="00232EDA" w:rsidRDefault="00232EDA" w:rsidP="00316932">
            <w:pPr>
              <w:pStyle w:val="TableBody"/>
            </w:pPr>
            <w:r>
              <w:t>Deleted Foreign Order</w:t>
            </w:r>
          </w:p>
        </w:tc>
      </w:tr>
      <w:tr w:rsidR="00232EDA" w14:paraId="7BB282C5" w14:textId="77777777" w:rsidTr="000C22F2">
        <w:trPr>
          <w:gridAfter w:val="2"/>
          <w:wAfter w:w="17452" w:type="dxa"/>
          <w:trPrChange w:id="1501" w:author="Moses, Robbie" w:date="2023-02-21T01:35:00Z">
            <w:trPr>
              <w:gridAfter w:val="2"/>
              <w:wAfter w:w="17452" w:type="dxa"/>
            </w:trPr>
          </w:trPrChange>
        </w:trPr>
        <w:tc>
          <w:tcPr>
            <w:tcW w:w="990" w:type="dxa"/>
            <w:tcBorders>
              <w:left w:val="single" w:sz="1" w:space="0" w:color="000000"/>
              <w:bottom w:val="single" w:sz="1" w:space="0" w:color="000000"/>
            </w:tcBorders>
            <w:tcPrChange w:id="1502" w:author="Moses, Robbie" w:date="2023-02-21T01:35:00Z">
              <w:tcPr>
                <w:tcW w:w="1260" w:type="dxa"/>
                <w:tcBorders>
                  <w:left w:val="single" w:sz="1" w:space="0" w:color="000000"/>
                  <w:bottom w:val="single" w:sz="1" w:space="0" w:color="000000"/>
                </w:tcBorders>
              </w:tcPr>
            </w:tcPrChange>
          </w:tcPr>
          <w:p w14:paraId="129F5A64" w14:textId="77777777" w:rsidR="00232EDA" w:rsidRPr="00316932" w:rsidRDefault="00232EDA" w:rsidP="00316932">
            <w:pPr>
              <w:pStyle w:val="TableBody"/>
              <w:rPr>
                <w:b/>
                <w:bCs/>
              </w:rPr>
            </w:pPr>
            <w:r w:rsidRPr="00316932">
              <w:rPr>
                <w:b/>
                <w:bCs/>
              </w:rPr>
              <w:t>1526</w:t>
            </w:r>
          </w:p>
        </w:tc>
        <w:tc>
          <w:tcPr>
            <w:tcW w:w="8137" w:type="dxa"/>
            <w:tcBorders>
              <w:left w:val="single" w:sz="1" w:space="0" w:color="000000"/>
              <w:bottom w:val="single" w:sz="1" w:space="0" w:color="000000"/>
              <w:right w:val="single" w:sz="1" w:space="0" w:color="000000"/>
            </w:tcBorders>
            <w:tcPrChange w:id="1503" w:author="Moses, Robbie" w:date="2023-02-21T01:35:00Z">
              <w:tcPr>
                <w:tcW w:w="8726" w:type="dxa"/>
                <w:tcBorders>
                  <w:left w:val="single" w:sz="1" w:space="0" w:color="000000"/>
                  <w:bottom w:val="single" w:sz="1" w:space="0" w:color="000000"/>
                  <w:right w:val="single" w:sz="1" w:space="0" w:color="000000"/>
                </w:tcBorders>
              </w:tcPr>
            </w:tcPrChange>
          </w:tcPr>
          <w:p w14:paraId="065B6807" w14:textId="77777777" w:rsidR="00232EDA" w:rsidRDefault="00232EDA" w:rsidP="00316932">
            <w:pPr>
              <w:pStyle w:val="TableBody"/>
            </w:pPr>
            <w:r>
              <w:t>Inserted Outer Bag</w:t>
            </w:r>
          </w:p>
        </w:tc>
      </w:tr>
      <w:tr w:rsidR="00232EDA" w14:paraId="2C2EDD81" w14:textId="77777777" w:rsidTr="000C22F2">
        <w:trPr>
          <w:gridAfter w:val="2"/>
          <w:wAfter w:w="17452" w:type="dxa"/>
          <w:trPrChange w:id="1504" w:author="Moses, Robbie" w:date="2023-02-21T01:35:00Z">
            <w:trPr>
              <w:gridAfter w:val="2"/>
              <w:wAfter w:w="17452" w:type="dxa"/>
            </w:trPr>
          </w:trPrChange>
        </w:trPr>
        <w:tc>
          <w:tcPr>
            <w:tcW w:w="990" w:type="dxa"/>
            <w:tcBorders>
              <w:left w:val="single" w:sz="1" w:space="0" w:color="000000"/>
              <w:bottom w:val="single" w:sz="1" w:space="0" w:color="000000"/>
            </w:tcBorders>
            <w:tcPrChange w:id="1505" w:author="Moses, Robbie" w:date="2023-02-21T01:35:00Z">
              <w:tcPr>
                <w:tcW w:w="1260" w:type="dxa"/>
                <w:tcBorders>
                  <w:left w:val="single" w:sz="1" w:space="0" w:color="000000"/>
                  <w:bottom w:val="single" w:sz="1" w:space="0" w:color="000000"/>
                </w:tcBorders>
              </w:tcPr>
            </w:tcPrChange>
          </w:tcPr>
          <w:p w14:paraId="0A4FC28B" w14:textId="77777777" w:rsidR="00232EDA" w:rsidRPr="00316932" w:rsidRDefault="00232EDA" w:rsidP="00316932">
            <w:pPr>
              <w:pStyle w:val="TableBody"/>
              <w:rPr>
                <w:b/>
                <w:bCs/>
              </w:rPr>
            </w:pPr>
            <w:r w:rsidRPr="00316932">
              <w:rPr>
                <w:b/>
                <w:bCs/>
              </w:rPr>
              <w:t>1527</w:t>
            </w:r>
          </w:p>
        </w:tc>
        <w:tc>
          <w:tcPr>
            <w:tcW w:w="8137" w:type="dxa"/>
            <w:tcBorders>
              <w:left w:val="single" w:sz="1" w:space="0" w:color="000000"/>
              <w:bottom w:val="single" w:sz="1" w:space="0" w:color="000000"/>
              <w:right w:val="single" w:sz="1" w:space="0" w:color="000000"/>
            </w:tcBorders>
            <w:tcPrChange w:id="1506" w:author="Moses, Robbie" w:date="2023-02-21T01:35:00Z">
              <w:tcPr>
                <w:tcW w:w="8726" w:type="dxa"/>
                <w:tcBorders>
                  <w:left w:val="single" w:sz="1" w:space="0" w:color="000000"/>
                  <w:bottom w:val="single" w:sz="1" w:space="0" w:color="000000"/>
                  <w:right w:val="single" w:sz="1" w:space="0" w:color="000000"/>
                </w:tcBorders>
              </w:tcPr>
            </w:tcPrChange>
          </w:tcPr>
          <w:p w14:paraId="30E71574" w14:textId="77777777" w:rsidR="00232EDA" w:rsidRDefault="00232EDA" w:rsidP="00316932">
            <w:pPr>
              <w:pStyle w:val="TableBody"/>
            </w:pPr>
            <w:r>
              <w:t>Deleted Outer Bag</w:t>
            </w:r>
          </w:p>
        </w:tc>
      </w:tr>
      <w:tr w:rsidR="00232EDA" w14:paraId="4DB2D5EC" w14:textId="77777777" w:rsidTr="000C22F2">
        <w:trPr>
          <w:gridAfter w:val="2"/>
          <w:wAfter w:w="17452" w:type="dxa"/>
          <w:trPrChange w:id="1507" w:author="Moses, Robbie" w:date="2023-02-21T01:35:00Z">
            <w:trPr>
              <w:gridAfter w:val="2"/>
              <w:wAfter w:w="17452" w:type="dxa"/>
            </w:trPr>
          </w:trPrChange>
        </w:trPr>
        <w:tc>
          <w:tcPr>
            <w:tcW w:w="990" w:type="dxa"/>
            <w:tcBorders>
              <w:left w:val="single" w:sz="1" w:space="0" w:color="000000"/>
              <w:bottom w:val="single" w:sz="1" w:space="0" w:color="000000"/>
            </w:tcBorders>
            <w:tcPrChange w:id="1508" w:author="Moses, Robbie" w:date="2023-02-21T01:35:00Z">
              <w:tcPr>
                <w:tcW w:w="1260" w:type="dxa"/>
                <w:tcBorders>
                  <w:left w:val="single" w:sz="1" w:space="0" w:color="000000"/>
                  <w:bottom w:val="single" w:sz="1" w:space="0" w:color="000000"/>
                </w:tcBorders>
              </w:tcPr>
            </w:tcPrChange>
          </w:tcPr>
          <w:p w14:paraId="1CF479F4" w14:textId="77777777" w:rsidR="00232EDA" w:rsidRPr="00316932" w:rsidRDefault="00232EDA" w:rsidP="00316932">
            <w:pPr>
              <w:pStyle w:val="TableBody"/>
              <w:rPr>
                <w:b/>
                <w:bCs/>
              </w:rPr>
            </w:pPr>
            <w:r w:rsidRPr="00316932">
              <w:rPr>
                <w:b/>
                <w:bCs/>
              </w:rPr>
              <w:t>1528</w:t>
            </w:r>
          </w:p>
        </w:tc>
        <w:tc>
          <w:tcPr>
            <w:tcW w:w="8137" w:type="dxa"/>
            <w:tcBorders>
              <w:left w:val="single" w:sz="1" w:space="0" w:color="000000"/>
              <w:bottom w:val="single" w:sz="1" w:space="0" w:color="000000"/>
              <w:right w:val="single" w:sz="1" w:space="0" w:color="000000"/>
            </w:tcBorders>
            <w:tcPrChange w:id="1509" w:author="Moses, Robbie" w:date="2023-02-21T01:35:00Z">
              <w:tcPr>
                <w:tcW w:w="8726" w:type="dxa"/>
                <w:tcBorders>
                  <w:left w:val="single" w:sz="1" w:space="0" w:color="000000"/>
                  <w:bottom w:val="single" w:sz="1" w:space="0" w:color="000000"/>
                  <w:right w:val="single" w:sz="1" w:space="0" w:color="000000"/>
                </w:tcBorders>
              </w:tcPr>
            </w:tcPrChange>
          </w:tcPr>
          <w:p w14:paraId="69F7422E" w14:textId="77777777" w:rsidR="00232EDA" w:rsidRDefault="00232EDA" w:rsidP="00316932">
            <w:pPr>
              <w:pStyle w:val="TableBody"/>
            </w:pPr>
            <w:r>
              <w:t>Inserted New Wallet</w:t>
            </w:r>
          </w:p>
        </w:tc>
      </w:tr>
      <w:tr w:rsidR="00232EDA" w14:paraId="3FEACDD7" w14:textId="77777777" w:rsidTr="000C22F2">
        <w:trPr>
          <w:gridAfter w:val="2"/>
          <w:wAfter w:w="17452" w:type="dxa"/>
          <w:trPrChange w:id="1510" w:author="Moses, Robbie" w:date="2023-02-21T01:35:00Z">
            <w:trPr>
              <w:gridAfter w:val="2"/>
              <w:wAfter w:w="17452" w:type="dxa"/>
            </w:trPr>
          </w:trPrChange>
        </w:trPr>
        <w:tc>
          <w:tcPr>
            <w:tcW w:w="990" w:type="dxa"/>
            <w:tcBorders>
              <w:left w:val="single" w:sz="1" w:space="0" w:color="000000"/>
              <w:bottom w:val="single" w:sz="1" w:space="0" w:color="000000"/>
            </w:tcBorders>
            <w:tcPrChange w:id="1511" w:author="Moses, Robbie" w:date="2023-02-21T01:35:00Z">
              <w:tcPr>
                <w:tcW w:w="1260" w:type="dxa"/>
                <w:tcBorders>
                  <w:left w:val="single" w:sz="1" w:space="0" w:color="000000"/>
                  <w:bottom w:val="single" w:sz="1" w:space="0" w:color="000000"/>
                </w:tcBorders>
              </w:tcPr>
            </w:tcPrChange>
          </w:tcPr>
          <w:p w14:paraId="60C59832" w14:textId="77777777" w:rsidR="00232EDA" w:rsidRPr="00316932" w:rsidRDefault="00232EDA" w:rsidP="00316932">
            <w:pPr>
              <w:pStyle w:val="TableBody"/>
              <w:rPr>
                <w:b/>
                <w:bCs/>
              </w:rPr>
            </w:pPr>
            <w:r w:rsidRPr="00316932">
              <w:rPr>
                <w:b/>
                <w:bCs/>
              </w:rPr>
              <w:t>1529</w:t>
            </w:r>
          </w:p>
        </w:tc>
        <w:tc>
          <w:tcPr>
            <w:tcW w:w="8137" w:type="dxa"/>
            <w:tcBorders>
              <w:left w:val="single" w:sz="1" w:space="0" w:color="000000"/>
              <w:bottom w:val="single" w:sz="1" w:space="0" w:color="000000"/>
              <w:right w:val="single" w:sz="1" w:space="0" w:color="000000"/>
            </w:tcBorders>
            <w:tcPrChange w:id="1512" w:author="Moses, Robbie" w:date="2023-02-21T01:35:00Z">
              <w:tcPr>
                <w:tcW w:w="8726" w:type="dxa"/>
                <w:tcBorders>
                  <w:left w:val="single" w:sz="1" w:space="0" w:color="000000"/>
                  <w:bottom w:val="single" w:sz="1" w:space="0" w:color="000000"/>
                  <w:right w:val="single" w:sz="1" w:space="0" w:color="000000"/>
                </w:tcBorders>
              </w:tcPr>
            </w:tcPrChange>
          </w:tcPr>
          <w:p w14:paraId="176CB1B9" w14:textId="77777777" w:rsidR="00232EDA" w:rsidRDefault="00232EDA" w:rsidP="00316932">
            <w:pPr>
              <w:pStyle w:val="TableBody"/>
            </w:pPr>
            <w:r>
              <w:t>Updated Wallet</w:t>
            </w:r>
          </w:p>
        </w:tc>
      </w:tr>
      <w:tr w:rsidR="00232EDA" w14:paraId="2D40DA90" w14:textId="77777777" w:rsidTr="000C22F2">
        <w:trPr>
          <w:gridAfter w:val="2"/>
          <w:wAfter w:w="17452" w:type="dxa"/>
          <w:trPrChange w:id="1513" w:author="Moses, Robbie" w:date="2023-02-21T01:35:00Z">
            <w:trPr>
              <w:gridAfter w:val="2"/>
              <w:wAfter w:w="17452" w:type="dxa"/>
            </w:trPr>
          </w:trPrChange>
        </w:trPr>
        <w:tc>
          <w:tcPr>
            <w:tcW w:w="990" w:type="dxa"/>
            <w:tcBorders>
              <w:left w:val="single" w:sz="1" w:space="0" w:color="000000"/>
              <w:bottom w:val="single" w:sz="1" w:space="0" w:color="000000"/>
            </w:tcBorders>
            <w:tcPrChange w:id="1514" w:author="Moses, Robbie" w:date="2023-02-21T01:35:00Z">
              <w:tcPr>
                <w:tcW w:w="1260" w:type="dxa"/>
                <w:tcBorders>
                  <w:left w:val="single" w:sz="1" w:space="0" w:color="000000"/>
                  <w:bottom w:val="single" w:sz="1" w:space="0" w:color="000000"/>
                </w:tcBorders>
              </w:tcPr>
            </w:tcPrChange>
          </w:tcPr>
          <w:p w14:paraId="2DE77D75" w14:textId="77777777" w:rsidR="00232EDA" w:rsidRPr="00316932" w:rsidRDefault="00232EDA" w:rsidP="00316932">
            <w:pPr>
              <w:pStyle w:val="TableBody"/>
              <w:rPr>
                <w:b/>
                <w:bCs/>
              </w:rPr>
            </w:pPr>
            <w:r w:rsidRPr="00316932">
              <w:rPr>
                <w:b/>
                <w:bCs/>
              </w:rPr>
              <w:t>1530</w:t>
            </w:r>
          </w:p>
        </w:tc>
        <w:tc>
          <w:tcPr>
            <w:tcW w:w="8137" w:type="dxa"/>
            <w:tcBorders>
              <w:left w:val="single" w:sz="1" w:space="0" w:color="000000"/>
              <w:bottom w:val="single" w:sz="1" w:space="0" w:color="000000"/>
              <w:right w:val="single" w:sz="1" w:space="0" w:color="000000"/>
            </w:tcBorders>
            <w:tcPrChange w:id="1515" w:author="Moses, Robbie" w:date="2023-02-21T01:35:00Z">
              <w:tcPr>
                <w:tcW w:w="8726" w:type="dxa"/>
                <w:tcBorders>
                  <w:left w:val="single" w:sz="1" w:space="0" w:color="000000"/>
                  <w:bottom w:val="single" w:sz="1" w:space="0" w:color="000000"/>
                  <w:right w:val="single" w:sz="1" w:space="0" w:color="000000"/>
                </w:tcBorders>
              </w:tcPr>
            </w:tcPrChange>
          </w:tcPr>
          <w:p w14:paraId="24C4CEDE" w14:textId="77777777" w:rsidR="00232EDA" w:rsidRDefault="00232EDA" w:rsidP="00316932">
            <w:pPr>
              <w:pStyle w:val="TableBody"/>
            </w:pPr>
            <w:r>
              <w:t>Deleted Wallet</w:t>
            </w:r>
          </w:p>
        </w:tc>
      </w:tr>
      <w:tr w:rsidR="00232EDA" w14:paraId="615643E2" w14:textId="77777777" w:rsidTr="000C22F2">
        <w:trPr>
          <w:gridAfter w:val="2"/>
          <w:wAfter w:w="17452" w:type="dxa"/>
          <w:trPrChange w:id="1516" w:author="Moses, Robbie" w:date="2023-02-21T01:35:00Z">
            <w:trPr>
              <w:gridAfter w:val="2"/>
              <w:wAfter w:w="17452" w:type="dxa"/>
            </w:trPr>
          </w:trPrChange>
        </w:trPr>
        <w:tc>
          <w:tcPr>
            <w:tcW w:w="990" w:type="dxa"/>
            <w:tcBorders>
              <w:left w:val="single" w:sz="1" w:space="0" w:color="000000"/>
              <w:bottom w:val="single" w:sz="1" w:space="0" w:color="000000"/>
            </w:tcBorders>
            <w:tcPrChange w:id="1517" w:author="Moses, Robbie" w:date="2023-02-21T01:35:00Z">
              <w:tcPr>
                <w:tcW w:w="1260" w:type="dxa"/>
                <w:tcBorders>
                  <w:left w:val="single" w:sz="1" w:space="0" w:color="000000"/>
                  <w:bottom w:val="single" w:sz="1" w:space="0" w:color="000000"/>
                </w:tcBorders>
              </w:tcPr>
            </w:tcPrChange>
          </w:tcPr>
          <w:p w14:paraId="2C0D9DD5" w14:textId="77777777" w:rsidR="00232EDA" w:rsidRPr="00316932" w:rsidRDefault="00232EDA" w:rsidP="00316932">
            <w:pPr>
              <w:pStyle w:val="TableBody"/>
              <w:rPr>
                <w:b/>
                <w:bCs/>
              </w:rPr>
            </w:pPr>
            <w:r w:rsidRPr="00316932">
              <w:rPr>
                <w:b/>
                <w:bCs/>
              </w:rPr>
              <w:t>1531</w:t>
            </w:r>
          </w:p>
        </w:tc>
        <w:tc>
          <w:tcPr>
            <w:tcW w:w="8137" w:type="dxa"/>
            <w:tcBorders>
              <w:left w:val="single" w:sz="1" w:space="0" w:color="000000"/>
              <w:bottom w:val="single" w:sz="1" w:space="0" w:color="000000"/>
              <w:right w:val="single" w:sz="1" w:space="0" w:color="000000"/>
            </w:tcBorders>
            <w:tcPrChange w:id="1518" w:author="Moses, Robbie" w:date="2023-02-21T01:35:00Z">
              <w:tcPr>
                <w:tcW w:w="8726" w:type="dxa"/>
                <w:tcBorders>
                  <w:left w:val="single" w:sz="1" w:space="0" w:color="000000"/>
                  <w:bottom w:val="single" w:sz="1" w:space="0" w:color="000000"/>
                  <w:right w:val="single" w:sz="1" w:space="0" w:color="000000"/>
                </w:tcBorders>
              </w:tcPr>
            </w:tcPrChange>
          </w:tcPr>
          <w:p w14:paraId="216CADDA" w14:textId="77777777" w:rsidR="00232EDA" w:rsidRDefault="00232EDA" w:rsidP="00316932">
            <w:pPr>
              <w:pStyle w:val="TableBody"/>
            </w:pPr>
            <w:r>
              <w:t>OptiNet Updated Denomination for Cashpoint</w:t>
            </w:r>
          </w:p>
        </w:tc>
      </w:tr>
      <w:tr w:rsidR="00232EDA" w14:paraId="24B5C303" w14:textId="77777777" w:rsidTr="000C22F2">
        <w:trPr>
          <w:gridAfter w:val="2"/>
          <w:wAfter w:w="17452" w:type="dxa"/>
          <w:trPrChange w:id="1519" w:author="Moses, Robbie" w:date="2023-02-21T01:35:00Z">
            <w:trPr>
              <w:gridAfter w:val="2"/>
              <w:wAfter w:w="17452" w:type="dxa"/>
            </w:trPr>
          </w:trPrChange>
        </w:trPr>
        <w:tc>
          <w:tcPr>
            <w:tcW w:w="990" w:type="dxa"/>
            <w:tcBorders>
              <w:left w:val="single" w:sz="1" w:space="0" w:color="000000"/>
              <w:bottom w:val="single" w:sz="1" w:space="0" w:color="000000"/>
            </w:tcBorders>
            <w:tcPrChange w:id="1520" w:author="Moses, Robbie" w:date="2023-02-21T01:35:00Z">
              <w:tcPr>
                <w:tcW w:w="1260" w:type="dxa"/>
                <w:tcBorders>
                  <w:left w:val="single" w:sz="1" w:space="0" w:color="000000"/>
                  <w:bottom w:val="single" w:sz="1" w:space="0" w:color="000000"/>
                </w:tcBorders>
              </w:tcPr>
            </w:tcPrChange>
          </w:tcPr>
          <w:p w14:paraId="45771E13" w14:textId="77777777" w:rsidR="00232EDA" w:rsidRPr="00316932" w:rsidRDefault="00232EDA" w:rsidP="00316932">
            <w:pPr>
              <w:pStyle w:val="TableBody"/>
              <w:rPr>
                <w:b/>
                <w:bCs/>
              </w:rPr>
            </w:pPr>
            <w:r w:rsidRPr="00316932">
              <w:rPr>
                <w:b/>
                <w:bCs/>
              </w:rPr>
              <w:lastRenderedPageBreak/>
              <w:t>1532</w:t>
            </w:r>
          </w:p>
        </w:tc>
        <w:tc>
          <w:tcPr>
            <w:tcW w:w="8137" w:type="dxa"/>
            <w:tcBorders>
              <w:left w:val="single" w:sz="1" w:space="0" w:color="000000"/>
              <w:bottom w:val="single" w:sz="1" w:space="0" w:color="000000"/>
              <w:right w:val="single" w:sz="1" w:space="0" w:color="000000"/>
            </w:tcBorders>
            <w:tcPrChange w:id="1521" w:author="Moses, Robbie" w:date="2023-02-21T01:35:00Z">
              <w:tcPr>
                <w:tcW w:w="8726" w:type="dxa"/>
                <w:tcBorders>
                  <w:left w:val="single" w:sz="1" w:space="0" w:color="000000"/>
                  <w:bottom w:val="single" w:sz="1" w:space="0" w:color="000000"/>
                  <w:right w:val="single" w:sz="1" w:space="0" w:color="000000"/>
                </w:tcBorders>
              </w:tcPr>
            </w:tcPrChange>
          </w:tcPr>
          <w:p w14:paraId="05C9AB1A" w14:textId="77777777" w:rsidR="00232EDA" w:rsidRDefault="00232EDA" w:rsidP="00316932">
            <w:pPr>
              <w:pStyle w:val="TableBody"/>
            </w:pPr>
            <w:r>
              <w:t>OptiNet Analyst Replied to Message</w:t>
            </w:r>
          </w:p>
        </w:tc>
      </w:tr>
      <w:tr w:rsidR="00232EDA" w14:paraId="0475A289" w14:textId="77777777" w:rsidTr="000C22F2">
        <w:tc>
          <w:tcPr>
            <w:tcW w:w="990" w:type="dxa"/>
            <w:tcBorders>
              <w:left w:val="single" w:sz="1" w:space="0" w:color="000000"/>
              <w:bottom w:val="single" w:sz="1" w:space="0" w:color="000000"/>
            </w:tcBorders>
            <w:tcPrChange w:id="1522" w:author="Moses, Robbie" w:date="2023-02-21T01:35:00Z">
              <w:tcPr>
                <w:tcW w:w="1260" w:type="dxa"/>
                <w:tcBorders>
                  <w:left w:val="single" w:sz="1" w:space="0" w:color="000000"/>
                  <w:bottom w:val="single" w:sz="1" w:space="0" w:color="000000"/>
                </w:tcBorders>
              </w:tcPr>
            </w:tcPrChange>
          </w:tcPr>
          <w:p w14:paraId="6C071743" w14:textId="77777777" w:rsidR="00232EDA" w:rsidRPr="00316932" w:rsidRDefault="00232EDA" w:rsidP="00316932">
            <w:pPr>
              <w:pStyle w:val="TableBody"/>
              <w:rPr>
                <w:b/>
                <w:bCs/>
              </w:rPr>
            </w:pPr>
            <w:r w:rsidRPr="00316932">
              <w:rPr>
                <w:b/>
                <w:bCs/>
              </w:rPr>
              <w:t>1533</w:t>
            </w:r>
          </w:p>
        </w:tc>
        <w:tc>
          <w:tcPr>
            <w:tcW w:w="8137" w:type="dxa"/>
            <w:tcBorders>
              <w:left w:val="single" w:sz="1" w:space="0" w:color="000000"/>
              <w:bottom w:val="single" w:sz="1" w:space="0" w:color="000000"/>
              <w:right w:val="single" w:sz="1" w:space="0" w:color="000000"/>
            </w:tcBorders>
            <w:tcPrChange w:id="1523" w:author="Moses, Robbie" w:date="2023-02-21T01:35:00Z">
              <w:tcPr>
                <w:tcW w:w="8726" w:type="dxa"/>
                <w:tcBorders>
                  <w:left w:val="single" w:sz="1" w:space="0" w:color="000000"/>
                  <w:bottom w:val="single" w:sz="1" w:space="0" w:color="000000"/>
                  <w:right w:val="single" w:sz="1" w:space="0" w:color="000000"/>
                </w:tcBorders>
              </w:tcPr>
            </w:tcPrChange>
          </w:tcPr>
          <w:p w14:paraId="671468FD" w14:textId="77777777" w:rsidR="00232EDA" w:rsidRDefault="00232EDA" w:rsidP="00316932">
            <w:pPr>
              <w:pStyle w:val="TableBody"/>
            </w:pPr>
            <w:r>
              <w:t>OptiNet Depot Release</w:t>
            </w:r>
          </w:p>
        </w:tc>
        <w:tc>
          <w:tcPr>
            <w:tcW w:w="8726" w:type="dxa"/>
            <w:tcPrChange w:id="1524" w:author="Moses, Robbie" w:date="2023-02-21T01:35:00Z">
              <w:tcPr>
                <w:tcW w:w="8726" w:type="dxa"/>
              </w:tcPr>
            </w:tcPrChange>
          </w:tcPr>
          <w:p w14:paraId="150C914C" w14:textId="77777777" w:rsidR="00232EDA" w:rsidRDefault="00232EDA" w:rsidP="00DC390C">
            <w:pPr>
              <w:pStyle w:val="BodyText"/>
              <w:snapToGrid w:val="0"/>
            </w:pPr>
          </w:p>
        </w:tc>
        <w:tc>
          <w:tcPr>
            <w:tcW w:w="8726" w:type="dxa"/>
            <w:tcPrChange w:id="1525" w:author="Moses, Robbie" w:date="2023-02-21T01:35:00Z">
              <w:tcPr>
                <w:tcW w:w="8726" w:type="dxa"/>
              </w:tcPr>
            </w:tcPrChange>
          </w:tcPr>
          <w:p w14:paraId="1E2ECCDB" w14:textId="77777777" w:rsidR="00232EDA" w:rsidRDefault="00232EDA" w:rsidP="00DC390C">
            <w:pPr>
              <w:pStyle w:val="BodyText"/>
              <w:snapToGrid w:val="0"/>
            </w:pPr>
            <w:r>
              <w:t>OptiNet Analyst Replied to Message</w:t>
            </w:r>
          </w:p>
        </w:tc>
      </w:tr>
      <w:tr w:rsidR="00232EDA" w14:paraId="459FE077" w14:textId="77777777" w:rsidTr="000C22F2">
        <w:tc>
          <w:tcPr>
            <w:tcW w:w="990" w:type="dxa"/>
            <w:tcBorders>
              <w:left w:val="single" w:sz="1" w:space="0" w:color="000000"/>
              <w:bottom w:val="single" w:sz="1" w:space="0" w:color="000000"/>
            </w:tcBorders>
            <w:tcPrChange w:id="1526" w:author="Moses, Robbie" w:date="2023-02-21T01:35:00Z">
              <w:tcPr>
                <w:tcW w:w="1260" w:type="dxa"/>
                <w:tcBorders>
                  <w:left w:val="single" w:sz="1" w:space="0" w:color="000000"/>
                  <w:bottom w:val="single" w:sz="1" w:space="0" w:color="000000"/>
                </w:tcBorders>
              </w:tcPr>
            </w:tcPrChange>
          </w:tcPr>
          <w:p w14:paraId="2FE9255B" w14:textId="77777777" w:rsidR="00232EDA" w:rsidRPr="00316932" w:rsidRDefault="00232EDA" w:rsidP="00316932">
            <w:pPr>
              <w:pStyle w:val="TableBody"/>
              <w:rPr>
                <w:b/>
                <w:bCs/>
              </w:rPr>
            </w:pPr>
            <w:r w:rsidRPr="00316932">
              <w:rPr>
                <w:b/>
                <w:bCs/>
              </w:rPr>
              <w:t>1534</w:t>
            </w:r>
          </w:p>
        </w:tc>
        <w:tc>
          <w:tcPr>
            <w:tcW w:w="8137" w:type="dxa"/>
            <w:tcBorders>
              <w:left w:val="single" w:sz="1" w:space="0" w:color="000000"/>
              <w:bottom w:val="single" w:sz="1" w:space="0" w:color="000000"/>
              <w:right w:val="single" w:sz="1" w:space="0" w:color="000000"/>
            </w:tcBorders>
            <w:tcPrChange w:id="1527" w:author="Moses, Robbie" w:date="2023-02-21T01:35:00Z">
              <w:tcPr>
                <w:tcW w:w="8726" w:type="dxa"/>
                <w:tcBorders>
                  <w:left w:val="single" w:sz="1" w:space="0" w:color="000000"/>
                  <w:bottom w:val="single" w:sz="1" w:space="0" w:color="000000"/>
                  <w:right w:val="single" w:sz="1" w:space="0" w:color="000000"/>
                </w:tcBorders>
              </w:tcPr>
            </w:tcPrChange>
          </w:tcPr>
          <w:p w14:paraId="1E4AE7C2" w14:textId="77777777" w:rsidR="00232EDA" w:rsidRDefault="00232EDA" w:rsidP="00316932">
            <w:pPr>
              <w:pStyle w:val="TableBody"/>
            </w:pPr>
            <w:r>
              <w:t xml:space="preserve">OptiNet </w:t>
            </w:r>
            <w:r w:rsidRPr="000651C4">
              <w:t>Deleted Commercial Order</w:t>
            </w:r>
          </w:p>
        </w:tc>
        <w:tc>
          <w:tcPr>
            <w:tcW w:w="8726" w:type="dxa"/>
            <w:tcPrChange w:id="1528" w:author="Moses, Robbie" w:date="2023-02-21T01:35:00Z">
              <w:tcPr>
                <w:tcW w:w="8726" w:type="dxa"/>
              </w:tcPr>
            </w:tcPrChange>
          </w:tcPr>
          <w:p w14:paraId="3AA9ACD5" w14:textId="77777777" w:rsidR="00232EDA" w:rsidRDefault="00232EDA" w:rsidP="00DC390C">
            <w:pPr>
              <w:pStyle w:val="BodyText"/>
              <w:snapToGrid w:val="0"/>
            </w:pPr>
          </w:p>
        </w:tc>
        <w:tc>
          <w:tcPr>
            <w:tcW w:w="8726" w:type="dxa"/>
            <w:tcPrChange w:id="1529" w:author="Moses, Robbie" w:date="2023-02-21T01:35:00Z">
              <w:tcPr>
                <w:tcW w:w="8726" w:type="dxa"/>
              </w:tcPr>
            </w:tcPrChange>
          </w:tcPr>
          <w:p w14:paraId="1A58396E" w14:textId="77777777" w:rsidR="00232EDA" w:rsidRDefault="00232EDA" w:rsidP="00DC390C">
            <w:pPr>
              <w:pStyle w:val="BodyText"/>
              <w:snapToGrid w:val="0"/>
            </w:pPr>
            <w:r>
              <w:t>OptiNet Analyst Replied to Message</w:t>
            </w:r>
          </w:p>
        </w:tc>
      </w:tr>
      <w:tr w:rsidR="00232EDA" w14:paraId="7518D6CC" w14:textId="77777777" w:rsidTr="000C22F2">
        <w:tc>
          <w:tcPr>
            <w:tcW w:w="990" w:type="dxa"/>
            <w:tcBorders>
              <w:left w:val="single" w:sz="1" w:space="0" w:color="000000"/>
              <w:bottom w:val="single" w:sz="1" w:space="0" w:color="000000"/>
            </w:tcBorders>
            <w:tcPrChange w:id="1530" w:author="Moses, Robbie" w:date="2023-02-21T01:35:00Z">
              <w:tcPr>
                <w:tcW w:w="1260" w:type="dxa"/>
                <w:tcBorders>
                  <w:left w:val="single" w:sz="1" w:space="0" w:color="000000"/>
                  <w:bottom w:val="single" w:sz="1" w:space="0" w:color="000000"/>
                </w:tcBorders>
              </w:tcPr>
            </w:tcPrChange>
          </w:tcPr>
          <w:p w14:paraId="21731537" w14:textId="77777777" w:rsidR="00232EDA" w:rsidRPr="00316932" w:rsidRDefault="00232EDA" w:rsidP="00316932">
            <w:pPr>
              <w:pStyle w:val="TableBody"/>
              <w:rPr>
                <w:b/>
                <w:bCs/>
              </w:rPr>
            </w:pPr>
            <w:r w:rsidRPr="00316932">
              <w:rPr>
                <w:b/>
                <w:bCs/>
              </w:rPr>
              <w:t>1535</w:t>
            </w:r>
          </w:p>
        </w:tc>
        <w:tc>
          <w:tcPr>
            <w:tcW w:w="8137" w:type="dxa"/>
            <w:tcBorders>
              <w:left w:val="single" w:sz="1" w:space="0" w:color="000000"/>
              <w:bottom w:val="single" w:sz="1" w:space="0" w:color="000000"/>
              <w:right w:val="single" w:sz="1" w:space="0" w:color="000000"/>
            </w:tcBorders>
            <w:tcPrChange w:id="1531" w:author="Moses, Robbie" w:date="2023-02-21T01:35:00Z">
              <w:tcPr>
                <w:tcW w:w="8726" w:type="dxa"/>
                <w:tcBorders>
                  <w:left w:val="single" w:sz="1" w:space="0" w:color="000000"/>
                  <w:bottom w:val="single" w:sz="1" w:space="0" w:color="000000"/>
                  <w:right w:val="single" w:sz="1" w:space="0" w:color="000000"/>
                </w:tcBorders>
              </w:tcPr>
            </w:tcPrChange>
          </w:tcPr>
          <w:p w14:paraId="5701AC9B" w14:textId="77777777" w:rsidR="00232EDA" w:rsidRDefault="00232EDA" w:rsidP="00316932">
            <w:pPr>
              <w:pStyle w:val="TableBody"/>
            </w:pPr>
            <w:r>
              <w:t xml:space="preserve">OptiNet </w:t>
            </w:r>
            <w:r w:rsidRPr="000651C4">
              <w:t>Created/Updated Commercial Order</w:t>
            </w:r>
          </w:p>
        </w:tc>
        <w:tc>
          <w:tcPr>
            <w:tcW w:w="8726" w:type="dxa"/>
            <w:tcPrChange w:id="1532" w:author="Moses, Robbie" w:date="2023-02-21T01:35:00Z">
              <w:tcPr>
                <w:tcW w:w="8726" w:type="dxa"/>
              </w:tcPr>
            </w:tcPrChange>
          </w:tcPr>
          <w:p w14:paraId="7647970A" w14:textId="77777777" w:rsidR="00232EDA" w:rsidRDefault="00232EDA" w:rsidP="00DC390C">
            <w:pPr>
              <w:pStyle w:val="BodyText"/>
              <w:snapToGrid w:val="0"/>
            </w:pPr>
          </w:p>
        </w:tc>
        <w:tc>
          <w:tcPr>
            <w:tcW w:w="8726" w:type="dxa"/>
            <w:tcPrChange w:id="1533" w:author="Moses, Robbie" w:date="2023-02-21T01:35:00Z">
              <w:tcPr>
                <w:tcW w:w="8726" w:type="dxa"/>
              </w:tcPr>
            </w:tcPrChange>
          </w:tcPr>
          <w:p w14:paraId="337A4794" w14:textId="77777777" w:rsidR="00232EDA" w:rsidRDefault="00232EDA" w:rsidP="00DC390C">
            <w:pPr>
              <w:pStyle w:val="BodyText"/>
              <w:snapToGrid w:val="0"/>
            </w:pPr>
            <w:r>
              <w:t>OptiNet Depot Release</w:t>
            </w:r>
          </w:p>
        </w:tc>
      </w:tr>
    </w:tbl>
    <w:p w14:paraId="61DA8199" w14:textId="77777777" w:rsidR="00232EDA" w:rsidRDefault="00232EDA" w:rsidP="00232EDA">
      <w:pPr>
        <w:pStyle w:val="BodyText"/>
      </w:pPr>
    </w:p>
    <w:p w14:paraId="16AABBBA" w14:textId="77777777" w:rsidR="00232EDA" w:rsidRDefault="00232EDA" w:rsidP="00232EDA">
      <w:pPr>
        <w:pStyle w:val="Heading2"/>
        <w:tabs>
          <w:tab w:val="left" w:pos="0"/>
        </w:tabs>
        <w:rPr>
          <w:szCs w:val="16"/>
        </w:rPr>
      </w:pPr>
      <w:bookmarkStart w:id="1534" w:name="_Toc105186222"/>
      <w:bookmarkStart w:id="1535" w:name="_Toc127860472"/>
      <w:r>
        <w:rPr>
          <w:szCs w:val="16"/>
        </w:rPr>
        <w:t>Decimal Display in OptiNet</w:t>
      </w:r>
      <w:bookmarkEnd w:id="1534"/>
      <w:bookmarkEnd w:id="1535"/>
    </w:p>
    <w:p w14:paraId="2EF08CB0" w14:textId="391AE090" w:rsidR="00232EDA" w:rsidRDefault="00232EDA" w:rsidP="00232EDA">
      <w:pPr>
        <w:pStyle w:val="BodyText"/>
      </w:pPr>
      <w:r>
        <w:t>OptiNet can display decimal values for monetary amounts</w:t>
      </w:r>
      <w:del w:id="1536" w:author="Moses, Robbie" w:date="2023-02-17T04:37:00Z">
        <w:r w:rsidDel="00073CD6">
          <w:delText>,</w:delText>
        </w:r>
      </w:del>
      <w:r>
        <w:t xml:space="preserve"> if so chosen by the client. The current architecture of OptiNet does not allow us to put this as an option on UI, but we can use language files to specify the digits. Therefore, the number of digits will be specified through a language file element.</w:t>
      </w:r>
    </w:p>
    <w:p w14:paraId="5D5205AA" w14:textId="77777777" w:rsidR="00232EDA" w:rsidRDefault="00232EDA" w:rsidP="00232EDA">
      <w:pPr>
        <w:pStyle w:val="BodyText"/>
      </w:pPr>
      <w:r>
        <w:t xml:space="preserve">All the Language files will be located under the deployment directory of the OptiCash Web Application in the ‘classes’ directory. </w:t>
      </w:r>
    </w:p>
    <w:p w14:paraId="2EB040C5" w14:textId="77777777" w:rsidR="00232EDA" w:rsidRDefault="00232EDA" w:rsidP="00232EDA">
      <w:pPr>
        <w:pStyle w:val="BodyText"/>
        <w:autoSpaceDE w:val="0"/>
      </w:pPr>
      <w:r w:rsidRPr="00395EC6">
        <w:rPr>
          <w:b/>
          <w:bCs/>
          <w:u w:val="single"/>
          <w:rPrChange w:id="1537" w:author="Moses, Robbie" w:date="2023-02-21T01:36:00Z">
            <w:rPr/>
          </w:rPrChange>
        </w:rPr>
        <w:t>Example:</w:t>
      </w:r>
      <w:r>
        <w:t xml:space="preserve">  C:\IBM\WebSphere\AppServer\profiles\default\installedApps\MIRAGENode01Cell\OptiCash.ear\OptiCash.war\WEB-INF\classes</w:t>
      </w:r>
    </w:p>
    <w:p w14:paraId="3AB1A2A1" w14:textId="77777777" w:rsidR="00232EDA" w:rsidRDefault="00232EDA" w:rsidP="00316932">
      <w:pPr>
        <w:pStyle w:val="BodyText"/>
      </w:pPr>
      <w:r>
        <w:t xml:space="preserve">The language file element name is </w:t>
      </w:r>
      <w:r w:rsidRPr="00395EC6">
        <w:rPr>
          <w:b/>
          <w:bCs/>
          <w:rPrChange w:id="1538" w:author="Moses, Robbie" w:date="2023-02-21T01:36:00Z">
            <w:rPr/>
          </w:rPrChange>
        </w:rPr>
        <w:t>“locale.decimalDigits”</w:t>
      </w:r>
      <w:r>
        <w:t>. By default, the value will be 0.</w:t>
      </w:r>
    </w:p>
    <w:p w14:paraId="4BB8C4E4" w14:textId="77777777" w:rsidR="00232EDA" w:rsidRPr="00395EC6" w:rsidRDefault="00232EDA" w:rsidP="00316932">
      <w:pPr>
        <w:pStyle w:val="BodyText"/>
        <w:rPr>
          <w:b/>
          <w:bCs/>
          <w:u w:val="single"/>
          <w:rPrChange w:id="1539" w:author="Moses, Robbie" w:date="2023-02-21T01:36:00Z">
            <w:rPr/>
          </w:rPrChange>
        </w:rPr>
      </w:pPr>
      <w:r w:rsidRPr="00395EC6">
        <w:rPr>
          <w:b/>
          <w:bCs/>
          <w:u w:val="single"/>
          <w:rPrChange w:id="1540" w:author="Moses, Robbie" w:date="2023-02-21T01:36:00Z">
            <w:rPr/>
          </w:rPrChange>
        </w:rPr>
        <w:t xml:space="preserve">Example: </w:t>
      </w:r>
    </w:p>
    <w:p w14:paraId="0A6646D5" w14:textId="77777777" w:rsidR="00232EDA" w:rsidRDefault="00232EDA" w:rsidP="00316932">
      <w:pPr>
        <w:pStyle w:val="BodyText"/>
      </w:pPr>
      <w:r>
        <w:t>locale.decimalDigits=2   displays 2 decimal digits in the screens. Number of digits should not exceed 2.</w:t>
      </w:r>
    </w:p>
    <w:tbl>
      <w:tblPr>
        <w:tblW w:w="0" w:type="auto"/>
        <w:tblInd w:w="986" w:type="dxa"/>
        <w:tblLayout w:type="fixed"/>
        <w:tblCellMar>
          <w:left w:w="10" w:type="dxa"/>
          <w:right w:w="10" w:type="dxa"/>
        </w:tblCellMar>
        <w:tblLook w:val="0000" w:firstRow="0" w:lastRow="0" w:firstColumn="0" w:lastColumn="0" w:noHBand="0" w:noVBand="0"/>
      </w:tblPr>
      <w:tblGrid>
        <w:gridCol w:w="1217"/>
        <w:gridCol w:w="6878"/>
      </w:tblGrid>
      <w:tr w:rsidR="00232EDA" w14:paraId="1634600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007E777A" w14:textId="77777777" w:rsidR="00232EDA" w:rsidRDefault="00232EDA" w:rsidP="00DC390C">
            <w:pPr>
              <w:pStyle w:val="BodyText"/>
              <w:snapToGrid w:val="0"/>
              <w:rPr>
                <w:b/>
                <w:bCs/>
              </w:rPr>
            </w:pPr>
            <w:r>
              <w:rPr>
                <w:noProof/>
              </w:rPr>
              <w:drawing>
                <wp:inline distT="0" distB="0" distL="0" distR="0" wp14:anchorId="1B7BDF31" wp14:editId="7A2E0E59">
                  <wp:extent cx="3333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0EBA2544" w14:textId="77777777" w:rsidR="00232EDA" w:rsidRDefault="00232EDA" w:rsidP="00316932">
            <w:pPr>
              <w:pStyle w:val="TableNote"/>
            </w:pPr>
            <w:r>
              <w:rPr>
                <w:b/>
                <w:bCs/>
              </w:rPr>
              <w:t>Note</w:t>
            </w:r>
            <w:r>
              <w:t>: NCR Cash Management has introduced this feature to mainly affect the Branch Returns in OptiNet where coin returns is a possible scenario. If the decimal digits are set to the default value, the amounts will be rounded off to the nearest possible integer.</w:t>
            </w:r>
          </w:p>
        </w:tc>
      </w:tr>
    </w:tbl>
    <w:p w14:paraId="72557021" w14:textId="77777777" w:rsidR="00232EDA" w:rsidRDefault="00232EDA" w:rsidP="00232EDA">
      <w:pPr>
        <w:pStyle w:val="BodyText"/>
      </w:pPr>
      <w:r>
        <w:t xml:space="preserve"> </w:t>
      </w:r>
    </w:p>
    <w:p w14:paraId="52BB9A49" w14:textId="77777777" w:rsidR="00232EDA" w:rsidRDefault="00232EDA" w:rsidP="00232EDA">
      <w:pPr>
        <w:pStyle w:val="Heading1"/>
        <w:tabs>
          <w:tab w:val="left" w:pos="0"/>
        </w:tabs>
        <w:ind w:left="181" w:hanging="181"/>
        <w:rPr>
          <w:szCs w:val="16"/>
        </w:rPr>
      </w:pPr>
      <w:bookmarkStart w:id="1541" w:name="__RefHeading__276_2075784457"/>
      <w:bookmarkStart w:id="1542" w:name="__RefHeading__553_73080779"/>
      <w:bookmarkStart w:id="1543" w:name="__RefHeading__7635_1590952297"/>
      <w:bookmarkStart w:id="1544" w:name="__RefHeading__5629_2125000322"/>
      <w:bookmarkStart w:id="1545" w:name="_Toc105186223"/>
      <w:bookmarkStart w:id="1546" w:name="_Toc127860473"/>
      <w:bookmarkEnd w:id="1541"/>
      <w:bookmarkEnd w:id="1542"/>
      <w:bookmarkEnd w:id="1543"/>
      <w:bookmarkEnd w:id="1544"/>
      <w:r>
        <w:lastRenderedPageBreak/>
        <w:t>Batch Processes</w:t>
      </w:r>
      <w:bookmarkEnd w:id="1545"/>
      <w:bookmarkEnd w:id="1546"/>
    </w:p>
    <w:p w14:paraId="021AC128" w14:textId="75B75B69" w:rsidR="00232EDA" w:rsidRDefault="00232EDA" w:rsidP="00232EDA">
      <w:pPr>
        <w:pStyle w:val="BodyText"/>
      </w:pPr>
      <w:r>
        <w:t xml:space="preserve">The purpose of batch process execution is to provide more </w:t>
      </w:r>
      <w:del w:id="1547" w:author="Moses, Robbie" w:date="2023-02-17T04:37:00Z">
        <w:r w:rsidDel="002775AF">
          <w:delText xml:space="preserve">time </w:delText>
        </w:r>
      </w:del>
      <w:ins w:id="1548" w:author="Moses, Robbie" w:date="2023-02-17T04:37:00Z">
        <w:r w:rsidR="002775AF">
          <w:t>time-</w:t>
        </w:r>
      </w:ins>
      <w:r>
        <w:t>efficient execution of regular OptiCash processes. The jobs can be scheduled to run overnight by putting the associated commands into a tool like Windows Task Scheduler or Cron job.</w:t>
      </w:r>
    </w:p>
    <w:p w14:paraId="5770DED1" w14:textId="77777777" w:rsidR="00232EDA" w:rsidRDefault="00232EDA" w:rsidP="00232EDA">
      <w:pPr>
        <w:pStyle w:val="BodyText"/>
      </w:pPr>
      <w:r>
        <w:t xml:space="preserve">All the batch process files will be located under the deployment directory of the OptiCash Web Application in the </w:t>
      </w:r>
      <w:r w:rsidRPr="00205E1C">
        <w:rPr>
          <w:b/>
          <w:bCs/>
          <w:rPrChange w:id="1549" w:author="Moses, Robbie" w:date="2023-02-21T01:37:00Z">
            <w:rPr/>
          </w:rPrChange>
        </w:rPr>
        <w:t>‘batch’</w:t>
      </w:r>
      <w:r>
        <w:t xml:space="preserve"> directory. The batch files will be available after the OptiCash WAR File is deployed.</w:t>
      </w:r>
    </w:p>
    <w:p w14:paraId="2020D61E" w14:textId="77777777" w:rsidR="00232EDA" w:rsidRDefault="00232EDA" w:rsidP="00232EDA">
      <w:pPr>
        <w:pStyle w:val="BodyText"/>
      </w:pPr>
      <w:r w:rsidRPr="00414F02">
        <w:rPr>
          <w:b/>
          <w:bCs/>
          <w:u w:val="single"/>
          <w:rPrChange w:id="1550" w:author="Moses, Robbie" w:date="2023-02-21T01:37:00Z">
            <w:rPr/>
          </w:rPrChange>
        </w:rPr>
        <w:t>Example:</w:t>
      </w:r>
      <w:r>
        <w:t xml:space="preserve">  C:\IBM\WebSphere\AppServer\profiles\default\installedApps\MIRAGENode01Cell\OptiCash.ear\OptiCash.war\Batch</w:t>
      </w:r>
    </w:p>
    <w:p w14:paraId="26C2ED61" w14:textId="1ABEC1E9" w:rsidR="00232EDA" w:rsidRDefault="00232EDA" w:rsidP="00232EDA">
      <w:pPr>
        <w:pStyle w:val="BodyText"/>
      </w:pPr>
      <w:r>
        <w:t xml:space="preserve">Inside the </w:t>
      </w:r>
      <w:r w:rsidRPr="00205E1C">
        <w:rPr>
          <w:b/>
          <w:bCs/>
          <w:rPrChange w:id="1551" w:author="Moses, Robbie" w:date="2023-02-21T01:38:00Z">
            <w:rPr/>
          </w:rPrChange>
        </w:rPr>
        <w:t>‘batch’</w:t>
      </w:r>
      <w:r>
        <w:t xml:space="preserve"> directory are subfolders as follows: </w:t>
      </w:r>
      <w:r w:rsidRPr="002E2FDC">
        <w:rPr>
          <w:b/>
          <w:bCs/>
          <w:rPrChange w:id="1552" w:author="Moses, Robbie" w:date="2023-02-21T01:38:00Z">
            <w:rPr/>
          </w:rPrChange>
        </w:rPr>
        <w:t>‘ant_execution’</w:t>
      </w:r>
      <w:r>
        <w:t xml:space="preserve"> is your primary path to running the batch processes as detailed in this document. Also available are </w:t>
      </w:r>
      <w:r w:rsidRPr="002E2FDC">
        <w:rPr>
          <w:b/>
          <w:bCs/>
          <w:rPrChange w:id="1553" w:author="Moses, Robbie" w:date="2023-02-21T01:38:00Z">
            <w:rPr/>
          </w:rPrChange>
        </w:rPr>
        <w:t>‘custom_load’</w:t>
      </w:r>
      <w:r>
        <w:t xml:space="preserve"> and a </w:t>
      </w:r>
      <w:r w:rsidRPr="002E2FDC">
        <w:rPr>
          <w:b/>
          <w:bCs/>
          <w:rPrChange w:id="1554" w:author="Moses, Robbie" w:date="2023-02-21T01:38:00Z">
            <w:rPr/>
          </w:rPrChange>
        </w:rPr>
        <w:t>‘Sample’</w:t>
      </w:r>
      <w:r>
        <w:t xml:space="preserve"> directory for custom export. The custom load and export are intended to be used in coordination with NCR Cash Management staff in cases where certain extended functionality is desired.</w:t>
      </w:r>
    </w:p>
    <w:tbl>
      <w:tblPr>
        <w:tblW w:w="0" w:type="auto"/>
        <w:tblInd w:w="1430" w:type="dxa"/>
        <w:tblLayout w:type="fixed"/>
        <w:tblCellMar>
          <w:left w:w="10" w:type="dxa"/>
          <w:right w:w="10" w:type="dxa"/>
        </w:tblCellMar>
        <w:tblLook w:val="0000" w:firstRow="0" w:lastRow="0" w:firstColumn="0" w:lastColumn="0" w:noHBand="0" w:noVBand="0"/>
      </w:tblPr>
      <w:tblGrid>
        <w:gridCol w:w="1217"/>
        <w:gridCol w:w="6878"/>
      </w:tblGrid>
      <w:tr w:rsidR="00232EDA" w14:paraId="7EFA655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1F1969B9" w14:textId="77777777" w:rsidR="00232EDA" w:rsidRDefault="00232EDA" w:rsidP="00DC390C">
            <w:pPr>
              <w:pStyle w:val="BodyText"/>
              <w:snapToGrid w:val="0"/>
              <w:rPr>
                <w:b/>
                <w:bCs/>
              </w:rPr>
            </w:pPr>
            <w:r>
              <w:rPr>
                <w:noProof/>
              </w:rPr>
              <w:drawing>
                <wp:inline distT="0" distB="0" distL="0" distR="0" wp14:anchorId="53E96B56" wp14:editId="3CC79796">
                  <wp:extent cx="3333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2CF99CA0" w14:textId="6E6920EF" w:rsidR="00232EDA" w:rsidRDefault="00232EDA" w:rsidP="00316932">
            <w:pPr>
              <w:pStyle w:val="TableNote"/>
            </w:pPr>
            <w:r>
              <w:rPr>
                <w:b/>
                <w:bCs/>
              </w:rPr>
              <w:t>Note</w:t>
            </w:r>
            <w:r>
              <w:t>: Each time a</w:t>
            </w:r>
            <w:del w:id="1555" w:author="Moses, Robbie" w:date="2023-02-17T04:38:00Z">
              <w:r w:rsidDel="002775AF">
                <w:delText>n</w:delText>
              </w:r>
            </w:del>
            <w:r>
              <w:t xml:space="preserve"> WAR 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670F8650" w14:textId="00F131F2" w:rsidR="00232EDA" w:rsidDel="00854D3F" w:rsidRDefault="00232EDA" w:rsidP="00232EDA">
      <w:pPr>
        <w:pStyle w:val="BodyText"/>
        <w:rPr>
          <w:del w:id="1556" w:author="Moses, Robbie" w:date="2023-02-21T01:40:00Z"/>
        </w:rPr>
      </w:pPr>
    </w:p>
    <w:p w14:paraId="59A089B2" w14:textId="77777777" w:rsidR="00232EDA" w:rsidRDefault="00232EDA" w:rsidP="00232EDA">
      <w:pPr>
        <w:pStyle w:val="BodyText"/>
      </w:pPr>
      <w:r>
        <w:t>The batch files:</w:t>
      </w:r>
    </w:p>
    <w:p w14:paraId="7ECF5B4F" w14:textId="35C0E0B4" w:rsidR="00232EDA" w:rsidRDefault="00232EDA" w:rsidP="00316932">
      <w:pPr>
        <w:pStyle w:val="ListNumber"/>
        <w:numPr>
          <w:ilvl w:val="0"/>
          <w:numId w:val="118"/>
        </w:numPr>
      </w:pPr>
      <w:r>
        <w:t xml:space="preserve">Are intended to be used by the customer to implement their </w:t>
      </w:r>
      <w:del w:id="1557" w:author="Moses, Robbie" w:date="2023-02-17T04:38:00Z">
        <w:r w:rsidDel="002775AF">
          <w:delText xml:space="preserve">own </w:delText>
        </w:r>
      </w:del>
      <w:r>
        <w:t>production quality batch processing schedule.</w:t>
      </w:r>
    </w:p>
    <w:p w14:paraId="73EEEA3F" w14:textId="2F74E872" w:rsidR="00232EDA" w:rsidRDefault="00232EDA" w:rsidP="00316932">
      <w:pPr>
        <w:pStyle w:val="ListNumber"/>
      </w:pPr>
      <w:r>
        <w:t>Can be executed in their current form to carry out the basic processing steps, however</w:t>
      </w:r>
      <w:ins w:id="1558" w:author="Moses, Robbie" w:date="2023-02-17T04:38:00Z">
        <w:r w:rsidR="002775AF">
          <w:t>,</w:t>
        </w:r>
      </w:ins>
      <w:r>
        <w:t xml:space="preserve"> the expectation is that the customer will either modify/wrap or rewrite the scripts to meet their institution’s internal batch standards and to closely integrate with the bank environment, considering issues such as file transfers, </w:t>
      </w:r>
      <w:del w:id="1559" w:author="Moses, Robbie" w:date="2023-02-17T04:38:00Z">
        <w:r w:rsidDel="002775AF">
          <w:delText xml:space="preserve">on </w:delText>
        </w:r>
      </w:del>
      <w:ins w:id="1560" w:author="Moses, Robbie" w:date="2023-02-17T04:38:00Z">
        <w:r w:rsidR="002775AF">
          <w:t>on-</w:t>
        </w:r>
      </w:ins>
      <w:r>
        <w:t>call alerts, standard scheduling packages and/or programming languages etc.</w:t>
      </w:r>
    </w:p>
    <w:p w14:paraId="2F9D592A" w14:textId="60560272" w:rsidR="00232EDA" w:rsidRDefault="00232EDA" w:rsidP="00232EDA">
      <w:pPr>
        <w:pStyle w:val="BodyText"/>
      </w:pPr>
      <w:r>
        <w:t xml:space="preserve">NCR Cash Management recommends the customer </w:t>
      </w:r>
      <w:del w:id="1561" w:author="Moses, Robbie" w:date="2023-02-17T04:38:00Z">
        <w:r w:rsidDel="002775AF">
          <w:delText xml:space="preserve">to </w:delText>
        </w:r>
      </w:del>
      <w:r>
        <w:t>first run the process in its basic form using the batch process and then, as necessary, make the changes to meet the local institution</w:t>
      </w:r>
      <w:ins w:id="1562" w:author="Moses, Robbie" w:date="2023-02-17T04:38:00Z">
        <w:r w:rsidR="002775AF">
          <w:t>'s</w:t>
        </w:r>
      </w:ins>
      <w:r>
        <w:t xml:space="preserve"> requirements.</w:t>
      </w:r>
    </w:p>
    <w:tbl>
      <w:tblPr>
        <w:tblW w:w="0" w:type="auto"/>
        <w:tblInd w:w="986" w:type="dxa"/>
        <w:tblLayout w:type="fixed"/>
        <w:tblCellMar>
          <w:left w:w="10" w:type="dxa"/>
          <w:right w:w="10" w:type="dxa"/>
        </w:tblCellMar>
        <w:tblLook w:val="0000" w:firstRow="0" w:lastRow="0" w:firstColumn="0" w:lastColumn="0" w:noHBand="0" w:noVBand="0"/>
      </w:tblPr>
      <w:tblGrid>
        <w:gridCol w:w="1224"/>
        <w:gridCol w:w="6876"/>
      </w:tblGrid>
      <w:tr w:rsidR="00232EDA" w14:paraId="4FB0CF0A" w14:textId="77777777" w:rsidTr="00316932">
        <w:trPr>
          <w:trHeight w:val="840"/>
        </w:trPr>
        <w:tc>
          <w:tcPr>
            <w:tcW w:w="1224" w:type="dxa"/>
            <w:tcBorders>
              <w:top w:val="single" w:sz="4" w:space="0" w:color="000000"/>
              <w:left w:val="single" w:sz="4" w:space="0" w:color="000000"/>
              <w:bottom w:val="single" w:sz="4" w:space="0" w:color="000000"/>
            </w:tcBorders>
            <w:vAlign w:val="center"/>
          </w:tcPr>
          <w:p w14:paraId="3C6CA6A2" w14:textId="77777777" w:rsidR="00232EDA" w:rsidRDefault="00232EDA" w:rsidP="00DC390C">
            <w:pPr>
              <w:pStyle w:val="BodyText"/>
              <w:snapToGrid w:val="0"/>
              <w:rPr>
                <w:b/>
                <w:bCs/>
              </w:rPr>
            </w:pPr>
            <w:r>
              <w:rPr>
                <w:noProof/>
              </w:rPr>
              <w:drawing>
                <wp:inline distT="0" distB="0" distL="0" distR="0" wp14:anchorId="500F2B0F" wp14:editId="70F3C8EB">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2F4176C9" w14:textId="717BC27C" w:rsidR="00232EDA" w:rsidRDefault="00232EDA" w:rsidP="00316932">
            <w:pPr>
              <w:pStyle w:val="TableNote"/>
            </w:pPr>
            <w:r>
              <w:rPr>
                <w:b/>
                <w:bCs/>
              </w:rPr>
              <w:t>Note</w:t>
            </w:r>
            <w:r>
              <w:t xml:space="preserve">: NCR Cash Management does not provide on-going support for the batch files due to integration requirements to existing customer systems, specific customer procedures in relation to data file interfaces, </w:t>
            </w:r>
            <w:ins w:id="1563" w:author="Moses, Robbie" w:date="2023-02-17T04:38:00Z">
              <w:r w:rsidR="002775AF">
                <w:t xml:space="preserve">a </w:t>
              </w:r>
            </w:ins>
            <w:r>
              <w:t>variety of scheduling capabilities and security concerns.</w:t>
            </w:r>
          </w:p>
          <w:p w14:paraId="7D76C001" w14:textId="77777777" w:rsidR="00232EDA" w:rsidRDefault="00232EDA" w:rsidP="00316932">
            <w:pPr>
              <w:pStyle w:val="TableNote"/>
            </w:pPr>
            <w:r>
              <w:lastRenderedPageBreak/>
              <w:t>Therefore, it is the responsibility of the client to review, understand and support these batch files.</w:t>
            </w:r>
          </w:p>
        </w:tc>
      </w:tr>
    </w:tbl>
    <w:p w14:paraId="1AC69FED" w14:textId="4F8B95B6" w:rsidR="00232EDA" w:rsidRDefault="00232EDA" w:rsidP="00650332">
      <w:pPr>
        <w:pStyle w:val="TableNote"/>
      </w:pPr>
    </w:p>
    <w:tbl>
      <w:tblPr>
        <w:tblpPr w:leftFromText="180" w:rightFromText="180" w:horzAnchor="page" w:tblpX="2025" w:tblpY="234"/>
        <w:tblW w:w="0" w:type="auto"/>
        <w:tblLayout w:type="fixed"/>
        <w:tblCellMar>
          <w:left w:w="10" w:type="dxa"/>
          <w:right w:w="10" w:type="dxa"/>
        </w:tblCellMar>
        <w:tblLook w:val="0000" w:firstRow="0" w:lastRow="0" w:firstColumn="0" w:lastColumn="0" w:noHBand="0" w:noVBand="0"/>
      </w:tblPr>
      <w:tblGrid>
        <w:gridCol w:w="1679"/>
        <w:gridCol w:w="6876"/>
      </w:tblGrid>
      <w:tr w:rsidR="0061155C" w14:paraId="1DB5429B" w14:textId="77777777" w:rsidTr="0061155C">
        <w:trPr>
          <w:trHeight w:val="840"/>
        </w:trPr>
        <w:tc>
          <w:tcPr>
            <w:tcW w:w="1679" w:type="dxa"/>
            <w:tcBorders>
              <w:top w:val="single" w:sz="4" w:space="0" w:color="000000"/>
              <w:left w:val="single" w:sz="4" w:space="0" w:color="000000"/>
              <w:bottom w:val="single" w:sz="4" w:space="0" w:color="000000"/>
            </w:tcBorders>
            <w:vAlign w:val="center"/>
          </w:tcPr>
          <w:p w14:paraId="181121D3" w14:textId="47B0707F" w:rsidR="00B831A9" w:rsidRDefault="0061155C">
            <w:pPr>
              <w:pStyle w:val="TableNote"/>
              <w:pPrChange w:id="1564" w:author="Moses, Robbie" w:date="2023-02-21T01:47:00Z">
                <w:pPr>
                  <w:pStyle w:val="BodyText"/>
                  <w:snapToGrid w:val="0"/>
                </w:pPr>
              </w:pPrChange>
            </w:pPr>
            <w:ins w:id="1565" w:author="Moses, Robbie" w:date="2023-02-21T01:47:00Z">
              <w:r>
                <w:rPr>
                  <w:noProof/>
                </w:rPr>
                <w:drawing>
                  <wp:inline distT="0" distB="0" distL="0" distR="0" wp14:anchorId="56D8907A" wp14:editId="4D2B7814">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ins>
            <w:del w:id="1566" w:author="Moses, Robbie" w:date="2023-02-21T01:47:00Z">
              <w:r w:rsidR="00B831A9" w:rsidDel="0061155C">
                <w:rPr>
                  <w:noProof/>
                </w:rPr>
                <w:drawing>
                  <wp:inline distT="0" distB="0" distL="0" distR="0" wp14:anchorId="4DC8ED41" wp14:editId="3042B240">
                    <wp:extent cx="3333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del>
          </w:p>
        </w:tc>
        <w:tc>
          <w:tcPr>
            <w:tcW w:w="6876" w:type="dxa"/>
            <w:tcBorders>
              <w:top w:val="single" w:sz="4" w:space="0" w:color="000000"/>
              <w:left w:val="single" w:sz="4" w:space="0" w:color="000000"/>
              <w:bottom w:val="single" w:sz="4" w:space="0" w:color="000000"/>
              <w:right w:val="single" w:sz="4" w:space="0" w:color="000000"/>
            </w:tcBorders>
            <w:vAlign w:val="center"/>
          </w:tcPr>
          <w:p w14:paraId="644B5A37" w14:textId="77777777" w:rsidR="00B831A9" w:rsidRDefault="00B831A9">
            <w:pPr>
              <w:pStyle w:val="TableNote"/>
              <w:pPrChange w:id="1567" w:author="Moses, Robbie" w:date="2023-02-21T01:47:00Z">
                <w:pPr>
                  <w:pStyle w:val="BodyText"/>
                  <w:snapToGrid w:val="0"/>
                </w:pPr>
              </w:pPrChange>
            </w:pPr>
            <w:r w:rsidRPr="00650332">
              <w:rPr>
                <w:b/>
                <w:bCs/>
              </w:rPr>
              <w:t>Note:</w:t>
            </w:r>
            <w:r>
              <w:t xml:space="preserve"> When supplying parameters at runtime (instead of build.properties) and the intended value is blank or empty, you may need to quote the empty string. For example: </w:t>
            </w:r>
            <w:r>
              <w:rPr>
                <w:rFonts w:ascii="Courier New" w:hAnsi="Courier New" w:cs="Courier New"/>
              </w:rPr>
              <w:t>-DLoad_Orders.iformat=””</w:t>
            </w:r>
          </w:p>
          <w:p w14:paraId="39D0E385" w14:textId="77777777" w:rsidR="00B831A9" w:rsidRDefault="00B831A9">
            <w:pPr>
              <w:pStyle w:val="TableNote"/>
              <w:pPrChange w:id="1568" w:author="Moses, Robbie" w:date="2023-02-21T01:47:00Z">
                <w:pPr>
                  <w:pStyle w:val="BodyText"/>
                </w:pPr>
              </w:pPrChange>
            </w:pPr>
          </w:p>
        </w:tc>
      </w:tr>
    </w:tbl>
    <w:p w14:paraId="239685D1" w14:textId="21B33E63" w:rsidR="00B831A9" w:rsidDel="0061155C" w:rsidRDefault="00B831A9" w:rsidP="00232EDA">
      <w:pPr>
        <w:pStyle w:val="Heading2"/>
        <w:rPr>
          <w:del w:id="1569" w:author="Moses, Robbie" w:date="2023-02-21T01:47:00Z"/>
          <w:szCs w:val="16"/>
        </w:rPr>
      </w:pPr>
      <w:bookmarkStart w:id="1570" w:name="_Toc127859790"/>
      <w:bookmarkEnd w:id="1570"/>
    </w:p>
    <w:p w14:paraId="746D2624" w14:textId="77777777" w:rsidR="0061155C" w:rsidRPr="00720B1E" w:rsidRDefault="0061155C">
      <w:pPr>
        <w:rPr>
          <w:ins w:id="1571" w:author="Moses, Robbie" w:date="2023-02-21T01:47:00Z"/>
        </w:rPr>
        <w:pPrChange w:id="1572" w:author="Moses, Robbie" w:date="2023-02-21T01:47:00Z">
          <w:pPr>
            <w:pStyle w:val="BodyText"/>
          </w:pPr>
        </w:pPrChange>
      </w:pPr>
    </w:p>
    <w:p w14:paraId="50F20EA7" w14:textId="77777777" w:rsidR="00232EDA" w:rsidRDefault="00232EDA" w:rsidP="00232EDA">
      <w:pPr>
        <w:pStyle w:val="Heading2"/>
      </w:pPr>
      <w:bookmarkStart w:id="1573" w:name="__RefHeading__278_2075784457"/>
      <w:bookmarkStart w:id="1574" w:name="__RefHeading__5631_2125000322"/>
      <w:bookmarkStart w:id="1575" w:name="_Toc105186224"/>
      <w:bookmarkStart w:id="1576" w:name="_Toc127860474"/>
      <w:bookmarkEnd w:id="1573"/>
      <w:bookmarkEnd w:id="1574"/>
      <w:r>
        <w:t>Ant Based Execution of Batch</w:t>
      </w:r>
      <w:bookmarkEnd w:id="1575"/>
      <w:bookmarkEnd w:id="1576"/>
    </w:p>
    <w:p w14:paraId="7129086A" w14:textId="77777777" w:rsidR="00232EDA" w:rsidRDefault="00232EDA" w:rsidP="00232EDA">
      <w:pPr>
        <w:pStyle w:val="BodyText"/>
      </w:pPr>
      <w:r>
        <w:t xml:space="preserve">NCR Cash Management recommends executing OptiCash batch processes via ANT. While it is possible to execute the processes without ANT, that is not documented here. The java standard apache ANT package is used to execute, and it is available for free for any operating system.  ANT is available at </w:t>
      </w:r>
      <w:r w:rsidRPr="007A2292">
        <w:rPr>
          <w:rStyle w:val="Hyperlink"/>
          <w:rPrChange w:id="1577" w:author="Moses, Robbie" w:date="2023-02-21T01:49:00Z">
            <w:rPr/>
          </w:rPrChange>
        </w:rPr>
        <w:t>http://ant.apache.org</w:t>
      </w:r>
      <w:r>
        <w:t>.  The custom export requires ANT version 1.7 at minimum.</w:t>
      </w:r>
    </w:p>
    <w:p w14:paraId="4E34ABFD" w14:textId="77777777" w:rsidR="00232EDA" w:rsidRDefault="00232EDA" w:rsidP="00232EDA">
      <w:pPr>
        <w:pStyle w:val="BodyText"/>
      </w:pPr>
      <w:r>
        <w:t xml:space="preserve">Ant will need to be downloaded onto the computer which is running batch processes.  Since Ant is java-based, you may simply unzip the Ant directory structure, and add the underlying </w:t>
      </w:r>
      <w:r w:rsidRPr="002B50C0">
        <w:rPr>
          <w:b/>
          <w:bCs/>
          <w:rPrChange w:id="1578" w:author="Moses, Robbie" w:date="2023-02-21T01:50:00Z">
            <w:rPr/>
          </w:rPrChange>
        </w:rPr>
        <w:t>“bin”</w:t>
      </w:r>
      <w:r>
        <w:t xml:space="preserve"> directory to the system path so that calls to execute “ant” are found.  If Ant is not added to the system path, simply call the fully-loaded path to the ant executable instead.</w:t>
      </w:r>
    </w:p>
    <w:p w14:paraId="55B6EEE3" w14:textId="77777777" w:rsidR="00232EDA" w:rsidRDefault="00232EDA" w:rsidP="00232EDA">
      <w:pPr>
        <w:pStyle w:val="BodyText"/>
      </w:pPr>
      <w:r>
        <w:t xml:space="preserve">Since Ant is a java-based utility, </w:t>
      </w:r>
      <w:r w:rsidRPr="002B50C0">
        <w:rPr>
          <w:b/>
          <w:bCs/>
          <w:rPrChange w:id="1579" w:author="Moses, Robbie" w:date="2023-02-21T01:50:00Z">
            <w:rPr/>
          </w:rPrChange>
        </w:rPr>
        <w:t>%JAVA_HOME%</w:t>
      </w:r>
      <w:r>
        <w:t xml:space="preserve"> must also be defined, but this should have been done earlier in the OptiCash installation process.</w:t>
      </w:r>
    </w:p>
    <w:p w14:paraId="65F75C78" w14:textId="77777777" w:rsidR="00232EDA" w:rsidRDefault="00232EDA" w:rsidP="00232EDA">
      <w:pPr>
        <w:pStyle w:val="BodyText"/>
      </w:pPr>
      <w:r>
        <w:t>There are three files of importance for executing the batch process:</w:t>
      </w:r>
    </w:p>
    <w:p w14:paraId="5DA357E9" w14:textId="77777777" w:rsidR="00232EDA" w:rsidRDefault="00232EDA" w:rsidP="00316932">
      <w:pPr>
        <w:pStyle w:val="ListBullet"/>
      </w:pPr>
      <w:r w:rsidRPr="00E8232C">
        <w:rPr>
          <w:b/>
          <w:bCs/>
          <w:rPrChange w:id="1580" w:author="Moses, Robbie" w:date="2023-02-21T01:48:00Z">
            <w:rPr/>
          </w:rPrChange>
        </w:rPr>
        <w:t>build.properties –</w:t>
      </w:r>
      <w:r>
        <w:t xml:space="preserve"> This file contains the properties associated with each batch process.</w:t>
      </w:r>
    </w:p>
    <w:p w14:paraId="5E706A32" w14:textId="77777777" w:rsidR="00232EDA" w:rsidRDefault="00232EDA" w:rsidP="00316932">
      <w:pPr>
        <w:pStyle w:val="ListBullet"/>
      </w:pPr>
      <w:r w:rsidRPr="00E8232C">
        <w:rPr>
          <w:b/>
          <w:bCs/>
          <w:rPrChange w:id="1581" w:author="Moses, Robbie" w:date="2023-02-21T01:48:00Z">
            <w:rPr/>
          </w:rPrChange>
        </w:rPr>
        <w:t>build.xml –</w:t>
      </w:r>
      <w:r>
        <w:t xml:space="preserve"> This file contains the configuration and calls to each underlying batch process, using the parameters defined in the build.properties file.</w:t>
      </w:r>
    </w:p>
    <w:p w14:paraId="19A6F73A" w14:textId="77777777" w:rsidR="00232EDA" w:rsidRDefault="00232EDA" w:rsidP="00316932">
      <w:pPr>
        <w:pStyle w:val="ListBullet"/>
      </w:pPr>
      <w:r w:rsidRPr="00E8232C">
        <w:rPr>
          <w:b/>
          <w:bCs/>
          <w:rPrChange w:id="1582" w:author="Moses, Robbie" w:date="2023-02-21T01:48:00Z">
            <w:rPr/>
          </w:rPrChange>
        </w:rPr>
        <w:t>ant_execution_samples –</w:t>
      </w:r>
      <w:r>
        <w:t xml:space="preserve"> this file contains sample calls to execute each process via ant</w:t>
      </w:r>
    </w:p>
    <w:p w14:paraId="35673799" w14:textId="77777777" w:rsidR="00232EDA" w:rsidRDefault="00232EDA" w:rsidP="00232EDA">
      <w:pPr>
        <w:pStyle w:val="BodyText"/>
      </w:pPr>
    </w:p>
    <w:p w14:paraId="53CCC604" w14:textId="77777777" w:rsidR="00232EDA" w:rsidRDefault="00232EDA" w:rsidP="00232EDA">
      <w:pPr>
        <w:pStyle w:val="Heading3"/>
        <w:tabs>
          <w:tab w:val="left" w:pos="0"/>
        </w:tabs>
      </w:pPr>
      <w:bookmarkStart w:id="1583" w:name="_Toc105186225"/>
      <w:bookmarkStart w:id="1584" w:name="_Toc127860475"/>
      <w:r>
        <w:t>General Parameters</w:t>
      </w:r>
      <w:bookmarkEnd w:id="1583"/>
      <w:bookmarkEnd w:id="1584"/>
    </w:p>
    <w:p w14:paraId="71D574B2" w14:textId="20719138" w:rsidR="00232EDA" w:rsidRDefault="00232EDA" w:rsidP="00232EDA">
      <w:pPr>
        <w:pStyle w:val="BodyText"/>
      </w:pPr>
      <w:r>
        <w:t xml:space="preserve">These parameters may be set in </w:t>
      </w:r>
      <w:ins w:id="1585" w:author="Moses, Robbie" w:date="2023-02-17T04:38:00Z">
        <w:r w:rsidR="004A1A19">
          <w:t xml:space="preserve">the </w:t>
        </w:r>
      </w:ins>
      <w:r>
        <w:t>build.properties file</w:t>
      </w:r>
    </w:p>
    <w:p w14:paraId="24EACA6D" w14:textId="77777777" w:rsidR="00232EDA" w:rsidRDefault="00232EDA" w:rsidP="00316932">
      <w:pPr>
        <w:pStyle w:val="ListBullet"/>
      </w:pPr>
      <w:r>
        <w:t xml:space="preserve">opticash.dir=The directory path of the OptiCash war file.  e.g. </w:t>
      </w:r>
      <w:hyperlink r:id="rId23" w:history="1">
        <w:r>
          <w:rPr>
            <w:rStyle w:val="Hyperlink"/>
          </w:rPr>
          <w:t>C:/IBM/WebSphere/AppServer/profiles/AppSrv01/installedApps/ironhideNode01Cell/OptiCash.ear/OptiCash.war/</w:t>
        </w:r>
      </w:hyperlink>
    </w:p>
    <w:p w14:paraId="5E647184" w14:textId="77777777" w:rsidR="00232EDA" w:rsidRDefault="00232EDA" w:rsidP="00316932">
      <w:pPr>
        <w:pStyle w:val="ListBullet"/>
      </w:pPr>
      <w:r>
        <w:lastRenderedPageBreak/>
        <w:t>opticash.lib.dir=The directory path to the application jar files</w:t>
      </w:r>
    </w:p>
    <w:p w14:paraId="4E63BE74" w14:textId="77777777" w:rsidR="00232EDA" w:rsidRDefault="00232EDA" w:rsidP="00316932">
      <w:pPr>
        <w:pStyle w:val="ListBullet"/>
      </w:pPr>
      <w:r>
        <w:t>opticash.db.dir=The directory and name of the jdbc jar file relevant to your database (e.g. /lib/ojdbc8.jar)</w:t>
      </w:r>
    </w:p>
    <w:p w14:paraId="638E3863" w14:textId="77777777" w:rsidR="00232EDA" w:rsidRDefault="00232EDA" w:rsidP="00316932">
      <w:pPr>
        <w:pStyle w:val="ListBullet"/>
      </w:pPr>
      <w:r>
        <w:t>opticash.user=A valid user in OptiCash who has rights to the given batch functions and cashpoints.</w:t>
      </w:r>
    </w:p>
    <w:p w14:paraId="62161C68" w14:textId="107E415E" w:rsidR="00232EDA" w:rsidDel="002B50C0" w:rsidRDefault="00232EDA">
      <w:pPr>
        <w:pStyle w:val="ListBullet"/>
        <w:numPr>
          <w:ilvl w:val="0"/>
          <w:numId w:val="0"/>
        </w:numPr>
        <w:ind w:left="1077"/>
        <w:rPr>
          <w:del w:id="1586" w:author="Moses, Robbie" w:date="2023-02-21T01:50:00Z"/>
        </w:rPr>
        <w:pPrChange w:id="1587" w:author="Moses, Robbie" w:date="2023-02-21T01:50:00Z">
          <w:pPr>
            <w:pStyle w:val="ListBullet"/>
          </w:pPr>
        </w:pPrChange>
      </w:pPr>
      <w:bookmarkStart w:id="1588" w:name="_Toc127860028"/>
      <w:bookmarkStart w:id="1589" w:name="_Toc127860236"/>
      <w:bookmarkStart w:id="1590" w:name="_Toc127860476"/>
      <w:bookmarkEnd w:id="1588"/>
      <w:bookmarkEnd w:id="1589"/>
      <w:bookmarkEnd w:id="1590"/>
    </w:p>
    <w:p w14:paraId="3B5D35DC" w14:textId="21D415C5" w:rsidR="00232EDA" w:rsidDel="00937855" w:rsidRDefault="00232EDA" w:rsidP="00232EDA">
      <w:pPr>
        <w:pStyle w:val="BodyText"/>
        <w:rPr>
          <w:del w:id="1591" w:author="Moses, Robbie" w:date="2023-02-21T01:50:00Z"/>
        </w:rPr>
      </w:pPr>
      <w:bookmarkStart w:id="1592" w:name="_Toc127860029"/>
      <w:bookmarkStart w:id="1593" w:name="_Toc127860237"/>
      <w:bookmarkStart w:id="1594" w:name="_Toc127860477"/>
      <w:bookmarkEnd w:id="1592"/>
      <w:bookmarkEnd w:id="1593"/>
      <w:bookmarkEnd w:id="1594"/>
    </w:p>
    <w:p w14:paraId="01E7FFBC" w14:textId="77777777" w:rsidR="00232EDA" w:rsidRDefault="00232EDA" w:rsidP="00232EDA">
      <w:pPr>
        <w:pStyle w:val="Heading2"/>
        <w:tabs>
          <w:tab w:val="left" w:pos="0"/>
        </w:tabs>
      </w:pPr>
      <w:bookmarkStart w:id="1595" w:name="_Toc105186226"/>
      <w:bookmarkStart w:id="1596" w:name="_Toc127860478"/>
      <w:r>
        <w:t>Calculate Data Health Indicator</w:t>
      </w:r>
      <w:bookmarkEnd w:id="1595"/>
      <w:bookmarkEnd w:id="1596"/>
    </w:p>
    <w:p w14:paraId="3C4A755C" w14:textId="77777777" w:rsidR="00232EDA" w:rsidRDefault="00232EDA" w:rsidP="00232EDA">
      <w:pPr>
        <w:pStyle w:val="BodyText"/>
      </w:pPr>
      <w:r>
        <w:t xml:space="preserve">The Data Health Indicator calculation can be performed in batch by the batch file </w:t>
      </w:r>
      <w:r w:rsidRPr="00937855">
        <w:rPr>
          <w:b/>
          <w:bCs/>
          <w:rPrChange w:id="1597" w:author="Moses, Robbie" w:date="2023-02-21T01:51:00Z">
            <w:rPr/>
          </w:rPrChange>
        </w:rPr>
        <w:t>Calculate_DHI.cmd</w:t>
      </w:r>
      <w:r>
        <w:t xml:space="preserve"> provided by NCR Cash Management. The data health indicator is a rolling average denoting the general health of the daily balance loads.</w:t>
      </w:r>
    </w:p>
    <w:p w14:paraId="0F852EC2" w14:textId="77777777" w:rsidR="00232EDA" w:rsidRDefault="00232EDA" w:rsidP="00232EDA">
      <w:pPr>
        <w:pStyle w:val="Heading3"/>
        <w:tabs>
          <w:tab w:val="left" w:pos="0"/>
        </w:tabs>
      </w:pPr>
      <w:bookmarkStart w:id="1598" w:name="_Toc105186227"/>
      <w:bookmarkStart w:id="1599" w:name="_Toc127860479"/>
      <w:r>
        <w:t>Properties</w:t>
      </w:r>
      <w:bookmarkEnd w:id="1598"/>
      <w:bookmarkEnd w:id="1599"/>
    </w:p>
    <w:p w14:paraId="035F74EA" w14:textId="77777777" w:rsidR="00232EDA" w:rsidRDefault="00232EDA" w:rsidP="00316932">
      <w:pPr>
        <w:pStyle w:val="ListBullet"/>
      </w:pPr>
      <w:r>
        <w:t>Calculate_DHI.sdate=Beginning date to run the data health indicator, Format: yyyy-mm-dd</w:t>
      </w:r>
    </w:p>
    <w:p w14:paraId="0014DD79" w14:textId="77777777" w:rsidR="00232EDA" w:rsidRPr="001C1CBC" w:rsidRDefault="00232EDA" w:rsidP="00316932">
      <w:pPr>
        <w:pStyle w:val="ListBullet"/>
      </w:pPr>
      <w:r>
        <w:t>Calculate_DHI.edate=End date to run the data health indicator, Format: yyyy-mm-dd</w:t>
      </w:r>
    </w:p>
    <w:p w14:paraId="3B8121BB" w14:textId="77777777" w:rsidR="00232EDA" w:rsidRDefault="00232EDA" w:rsidP="00232EDA">
      <w:pPr>
        <w:pStyle w:val="Heading3"/>
        <w:tabs>
          <w:tab w:val="left" w:pos="0"/>
        </w:tabs>
      </w:pPr>
      <w:bookmarkStart w:id="1600" w:name="_Toc105186228"/>
      <w:bookmarkStart w:id="1601" w:name="_Toc127860480"/>
      <w:r>
        <w:t>Syntax</w:t>
      </w:r>
      <w:bookmarkEnd w:id="1600"/>
      <w:bookmarkEnd w:id="1601"/>
    </w:p>
    <w:p w14:paraId="63F7D44E" w14:textId="77777777" w:rsidR="00232EDA" w:rsidRDefault="00232EDA" w:rsidP="00232EDA">
      <w:pPr>
        <w:pStyle w:val="BodyText"/>
      </w:pPr>
      <w:r>
        <w:t>ant -f build.xml Calculate_DHI</w:t>
      </w:r>
    </w:p>
    <w:p w14:paraId="3598A5DA" w14:textId="77777777" w:rsidR="00232EDA" w:rsidRDefault="00232EDA" w:rsidP="00232EDA">
      <w:pPr>
        <w:pStyle w:val="BodyText"/>
      </w:pPr>
    </w:p>
    <w:p w14:paraId="3C1F7D27" w14:textId="77777777" w:rsidR="00232EDA" w:rsidRDefault="00232EDA" w:rsidP="00232EDA">
      <w:pPr>
        <w:pStyle w:val="Heading2"/>
        <w:tabs>
          <w:tab w:val="left" w:pos="0"/>
        </w:tabs>
      </w:pPr>
      <w:bookmarkStart w:id="1602" w:name="_Toc105186229"/>
      <w:bookmarkStart w:id="1603" w:name="_Toc127860481"/>
      <w:r>
        <w:t>Cost Calculation</w:t>
      </w:r>
      <w:bookmarkEnd w:id="1602"/>
      <w:bookmarkEnd w:id="1603"/>
    </w:p>
    <w:p w14:paraId="1F111CA8" w14:textId="77777777" w:rsidR="00232EDA" w:rsidRDefault="00232EDA" w:rsidP="00232EDA">
      <w:pPr>
        <w:pStyle w:val="BodyText"/>
      </w:pPr>
      <w:r>
        <w:t xml:space="preserve">The Cost </w:t>
      </w:r>
      <w:r w:rsidRPr="00336936">
        <w:t>Calculation</w:t>
      </w:r>
      <w:r>
        <w:t xml:space="preserve"> process can be performed in batch by the batch file </w:t>
      </w:r>
      <w:r w:rsidRPr="00937855">
        <w:rPr>
          <w:b/>
          <w:bCs/>
          <w:rPrChange w:id="1604" w:author="Moses, Robbie" w:date="2023-02-21T01:51:00Z">
            <w:rPr/>
          </w:rPrChange>
        </w:rPr>
        <w:t>run_ant_cost_calculation.cmd</w:t>
      </w:r>
      <w:r>
        <w:t xml:space="preserve"> provided by NCR Cash Management. Computes the costs incurred in the selected duration and cashpoints. The costs can be viewed by generating a cost report.</w:t>
      </w:r>
    </w:p>
    <w:p w14:paraId="6E852A8D" w14:textId="77777777" w:rsidR="00232EDA" w:rsidRDefault="00232EDA" w:rsidP="00232EDA">
      <w:pPr>
        <w:pStyle w:val="Heading3"/>
        <w:tabs>
          <w:tab w:val="left" w:pos="0"/>
        </w:tabs>
      </w:pPr>
      <w:bookmarkStart w:id="1605" w:name="_Toc105186230"/>
      <w:bookmarkStart w:id="1606" w:name="_Toc127860482"/>
      <w:r>
        <w:t>Properties</w:t>
      </w:r>
      <w:bookmarkEnd w:id="1605"/>
      <w:bookmarkEnd w:id="1606"/>
    </w:p>
    <w:p w14:paraId="05BE550B" w14:textId="77777777" w:rsidR="00232EDA" w:rsidRDefault="00232EDA" w:rsidP="00316932">
      <w:pPr>
        <w:pStyle w:val="ListBullet"/>
      </w:pPr>
      <w:r w:rsidRPr="00336936">
        <w:t>Cost_Calculation.cashpGroup_id</w:t>
      </w:r>
      <w:r>
        <w:t>=Cashpoint Group holding cashpoint IDs to run cost calculation process with</w:t>
      </w:r>
    </w:p>
    <w:p w14:paraId="71D1372C" w14:textId="5F9F1D6C" w:rsidR="00232EDA" w:rsidRDefault="00232EDA" w:rsidP="00316932">
      <w:pPr>
        <w:pStyle w:val="ListBullet"/>
      </w:pPr>
      <w:r w:rsidRPr="00336936">
        <w:t>Cost_Calculation.model_id</w:t>
      </w:r>
      <w:r>
        <w:t xml:space="preserve">=Model id to run cost calculation process </w:t>
      </w:r>
      <w:del w:id="1607" w:author="Moses, Robbie" w:date="2023-02-17T04:39:00Z">
        <w:r w:rsidDel="00033ED2">
          <w:delText xml:space="preserve">with </w:delText>
        </w:r>
      </w:del>
      <w:r>
        <w:t>when calculating model cost</w:t>
      </w:r>
    </w:p>
    <w:p w14:paraId="023E8B53" w14:textId="77777777" w:rsidR="00232EDA" w:rsidRDefault="00232EDA" w:rsidP="00316932">
      <w:pPr>
        <w:pStyle w:val="ListBullet"/>
      </w:pPr>
      <w:r w:rsidRPr="008C4599">
        <w:t>Cost_Calculation.startDate</w:t>
      </w:r>
      <w:r>
        <w:t>=Beginning date to run cost calculation process with, Format: yyyy-mm-dd</w:t>
      </w:r>
    </w:p>
    <w:p w14:paraId="347397D7" w14:textId="77777777" w:rsidR="00232EDA" w:rsidRPr="001C1CBC" w:rsidRDefault="00232EDA" w:rsidP="00316932">
      <w:pPr>
        <w:pStyle w:val="ListBullet"/>
      </w:pPr>
      <w:r w:rsidRPr="008C4599">
        <w:t>Cost_Calculation. endDate</w:t>
      </w:r>
      <w:r>
        <w:t>=End date to run cost calculation process with, Format: yyyy-mm-dd</w:t>
      </w:r>
    </w:p>
    <w:p w14:paraId="5194DEC9" w14:textId="77777777" w:rsidR="00232EDA" w:rsidRPr="001C1CBC" w:rsidRDefault="00232EDA" w:rsidP="00316932">
      <w:pPr>
        <w:pStyle w:val="ListBullet"/>
      </w:pPr>
      <w:r w:rsidRPr="008C4599">
        <w:lastRenderedPageBreak/>
        <w:t>Cost_Calculation.calcType</w:t>
      </w:r>
      <w:r>
        <w:t>=Type defining what cost calculation to run (</w:t>
      </w:r>
      <w:r w:rsidRPr="001D5233">
        <w:t>ACTUAL, PROJECTED, MODEL)</w:t>
      </w:r>
    </w:p>
    <w:p w14:paraId="5733A108" w14:textId="77777777" w:rsidR="00232EDA" w:rsidRDefault="00232EDA" w:rsidP="00232EDA">
      <w:pPr>
        <w:pStyle w:val="Heading3"/>
        <w:tabs>
          <w:tab w:val="left" w:pos="0"/>
        </w:tabs>
      </w:pPr>
      <w:bookmarkStart w:id="1608" w:name="_Toc105186231"/>
      <w:bookmarkStart w:id="1609" w:name="_Toc127860483"/>
      <w:r>
        <w:t>Syntax</w:t>
      </w:r>
      <w:bookmarkEnd w:id="1608"/>
      <w:bookmarkEnd w:id="1609"/>
    </w:p>
    <w:p w14:paraId="72B58BD7" w14:textId="77777777" w:rsidR="00232EDA" w:rsidRDefault="00232EDA" w:rsidP="00232EDA">
      <w:pPr>
        <w:pStyle w:val="BodyText"/>
      </w:pPr>
      <w:r w:rsidRPr="003847EB">
        <w:t>ant -f build.xml Cost_Calculation</w:t>
      </w:r>
    </w:p>
    <w:p w14:paraId="39C2B270" w14:textId="77777777" w:rsidR="00232EDA" w:rsidRDefault="00232EDA" w:rsidP="00232EDA">
      <w:pPr>
        <w:pStyle w:val="BodyText"/>
      </w:pPr>
    </w:p>
    <w:p w14:paraId="7D444BEC" w14:textId="77777777" w:rsidR="00232EDA" w:rsidRDefault="00232EDA" w:rsidP="00232EDA">
      <w:pPr>
        <w:pStyle w:val="Heading2"/>
        <w:tabs>
          <w:tab w:val="left" w:pos="0"/>
        </w:tabs>
      </w:pPr>
      <w:bookmarkStart w:id="1610" w:name="_Toc105186232"/>
      <w:bookmarkStart w:id="1611" w:name="_Toc127860484"/>
      <w:r>
        <w:t>Load ACL</w:t>
      </w:r>
      <w:bookmarkEnd w:id="1610"/>
      <w:bookmarkEnd w:id="1611"/>
    </w:p>
    <w:p w14:paraId="4021A9C0" w14:textId="77777777" w:rsidR="00232EDA" w:rsidRDefault="00232EDA" w:rsidP="00232EDA">
      <w:pPr>
        <w:pStyle w:val="BodyText"/>
      </w:pPr>
      <w:r>
        <w:t xml:space="preserve">The </w:t>
      </w:r>
      <w:r w:rsidRPr="00720B1E">
        <w:rPr>
          <w:b/>
          <w:bCs/>
          <w:rPrChange w:id="1612" w:author="Moses, Robbie" w:date="2023-02-21T01:52:00Z">
            <w:rPr/>
          </w:rPrChange>
        </w:rPr>
        <w:t>Load_ACL.cmd</w:t>
      </w:r>
      <w:r>
        <w:t xml:space="preserve"> batch file will load OptiCash Daily ACL (Access Control List), which is used to provide the automated creation, updating, deactivating, and deletion of users from the application database. Refer to the document OptiCash Input/Output Formats for more information about this load format.</w:t>
      </w:r>
    </w:p>
    <w:p w14:paraId="6679FEE4" w14:textId="77777777" w:rsidR="00232EDA" w:rsidRDefault="00232EDA" w:rsidP="00232EDA">
      <w:pPr>
        <w:pStyle w:val="Heading3"/>
        <w:tabs>
          <w:tab w:val="left" w:pos="0"/>
        </w:tabs>
      </w:pPr>
      <w:bookmarkStart w:id="1613" w:name="_Toc105186233"/>
      <w:bookmarkStart w:id="1614" w:name="_Toc127860485"/>
      <w:r>
        <w:t>Properties</w:t>
      </w:r>
      <w:bookmarkEnd w:id="1613"/>
      <w:bookmarkEnd w:id="1614"/>
    </w:p>
    <w:p w14:paraId="7134705A" w14:textId="0DD69074" w:rsidR="00232EDA" w:rsidRDefault="00232EDA" w:rsidP="00316932">
      <w:pPr>
        <w:pStyle w:val="ListBullet"/>
      </w:pPr>
      <w:r>
        <w:rPr>
          <w:iCs/>
        </w:rPr>
        <w:t>Load_ACL.</w:t>
      </w:r>
      <w:r w:rsidRPr="00B11857">
        <w:rPr>
          <w:iCs/>
        </w:rPr>
        <w:t>fileName</w:t>
      </w:r>
      <w:r>
        <w:t xml:space="preserve">:Name of the file to be loaded. </w:t>
      </w:r>
      <w:del w:id="1615" w:author="Moses, Robbie" w:date="2023-02-17T04:40:00Z">
        <w:r w:rsidDel="00033ED2">
          <w:delText xml:space="preserve">File </w:delText>
        </w:r>
      </w:del>
      <w:ins w:id="1616" w:author="Moses, Robbie" w:date="2023-02-17T04:40:00Z">
        <w:r w:rsidR="00033ED2">
          <w:t xml:space="preserve">The file </w:t>
        </w:r>
      </w:ins>
      <w:r>
        <w:t>must be in the import directory (e.g. C:\JRun\servers\default\opticash\import).  Only Supply the Basic Filename - No path.</w:t>
      </w:r>
    </w:p>
    <w:p w14:paraId="03C732BF" w14:textId="77777777" w:rsidR="00232EDA" w:rsidRDefault="00232EDA" w:rsidP="00316932">
      <w:pPr>
        <w:pStyle w:val="ListBullet"/>
      </w:pPr>
      <w:r>
        <w:rPr>
          <w:iCs/>
        </w:rPr>
        <w:t>Load_ACL.</w:t>
      </w:r>
      <w:r w:rsidRPr="00B11857">
        <w:rPr>
          <w:iCs/>
        </w:rPr>
        <w:t>AuthType</w:t>
      </w:r>
      <w:r>
        <w:rPr>
          <w:i/>
          <w:iCs/>
        </w:rPr>
        <w:t xml:space="preserve"> </w:t>
      </w:r>
      <w:r>
        <w:t>: Valid Authentication Types: (e.g. //WAAS/) This will be the prefix for each External Auth. Username.</w:t>
      </w:r>
    </w:p>
    <w:p w14:paraId="0BF27B38" w14:textId="77777777" w:rsidR="00232EDA" w:rsidRDefault="00232EDA" w:rsidP="00316932">
      <w:pPr>
        <w:pStyle w:val="ListBullet"/>
      </w:pPr>
      <w:r>
        <w:rPr>
          <w:iCs/>
        </w:rPr>
        <w:t>Load_ACL.delim</w:t>
      </w:r>
      <w:r>
        <w:rPr>
          <w:i/>
          <w:iCs/>
        </w:rPr>
        <w:t xml:space="preserve"> </w:t>
      </w:r>
      <w:r>
        <w:t>: Supported separators - comma, tab</w:t>
      </w:r>
    </w:p>
    <w:p w14:paraId="706DBECD" w14:textId="77777777" w:rsidR="00232EDA" w:rsidRDefault="00232EDA" w:rsidP="00316932">
      <w:pPr>
        <w:pStyle w:val="ListBullet"/>
      </w:pPr>
      <w:r>
        <w:rPr>
          <w:iCs/>
        </w:rPr>
        <w:t>Load_ACL.mailaddr</w:t>
      </w:r>
      <w:r>
        <w:t>: Email addresses, where the log file is sent once the process is completed</w:t>
      </w:r>
    </w:p>
    <w:p w14:paraId="3D3DA5CD" w14:textId="77777777" w:rsidR="00232EDA" w:rsidRDefault="00232EDA" w:rsidP="00232EDA">
      <w:pPr>
        <w:pStyle w:val="Heading3"/>
        <w:tabs>
          <w:tab w:val="left" w:pos="0"/>
        </w:tabs>
      </w:pPr>
      <w:bookmarkStart w:id="1617" w:name="_Toc105186234"/>
      <w:bookmarkStart w:id="1618" w:name="_Toc127860486"/>
      <w:r>
        <w:t>Syntax</w:t>
      </w:r>
      <w:bookmarkEnd w:id="1617"/>
      <w:bookmarkEnd w:id="1618"/>
    </w:p>
    <w:p w14:paraId="010E6F89" w14:textId="77777777" w:rsidR="00232EDA" w:rsidRPr="00FF5269" w:rsidRDefault="00232EDA" w:rsidP="00232EDA">
      <w:pPr>
        <w:pStyle w:val="BodyText"/>
      </w:pPr>
      <w:r>
        <w:t>Ant –f build.xml Load_ACL</w:t>
      </w:r>
    </w:p>
    <w:p w14:paraId="21D987E1" w14:textId="2DB2AF25" w:rsidR="00232EDA" w:rsidRPr="00316932" w:rsidDel="00720B1E" w:rsidRDefault="00232EDA" w:rsidP="00316932">
      <w:pPr>
        <w:pStyle w:val="Note"/>
        <w:rPr>
          <w:del w:id="1619" w:author="Moses, Robbie" w:date="2023-02-21T01:52:00Z"/>
          <w:b/>
          <w:bCs/>
        </w:rPr>
      </w:pPr>
      <w:r w:rsidRPr="00316932">
        <w:rPr>
          <w:b/>
          <w:bCs/>
        </w:rPr>
        <w:t>Note</w:t>
      </w:r>
      <w:ins w:id="1620" w:author="Moses, Robbie" w:date="2023-02-21T01:52:00Z">
        <w:r w:rsidR="00720B1E">
          <w:rPr>
            <w:b/>
            <w:bCs/>
          </w:rPr>
          <w:t>:</w:t>
        </w:r>
      </w:ins>
    </w:p>
    <w:p w14:paraId="313E838E" w14:textId="1D699E86" w:rsidR="00232EDA" w:rsidRDefault="00720B1E" w:rsidP="00316932">
      <w:pPr>
        <w:pStyle w:val="Note"/>
      </w:pPr>
      <w:ins w:id="1621" w:author="Moses, Robbie" w:date="2023-02-21T01:52:00Z">
        <w:r>
          <w:t xml:space="preserve"> </w:t>
        </w:r>
      </w:ins>
      <w:r w:rsidR="00232EDA">
        <w:t>If it is desired to use the “CUSTOM” ACL load for OptiNet users, customization of the LoadDailyACLJob.insertCpCustom query will be required. If you are unfamiliar with customizing a query, contact your NCR Cash Management Support representative. The default query is below and may be used for reference:</w:t>
      </w:r>
    </w:p>
    <w:p w14:paraId="4649A222" w14:textId="77777777" w:rsidR="00232EDA" w:rsidRDefault="00232EDA" w:rsidP="00316932">
      <w:pPr>
        <w:pStyle w:val="Note"/>
      </w:pPr>
      <w:r>
        <w:t>LoadDailyACLJob.insertCpCustom=?insert into user_cp(username,cashp_id) select '\:username\:', cashp_id from cp_link where owner_id\='\:location\:' and cashp_id not in (select cashp_id from user_cp where username\='\:username\:');</w:t>
      </w:r>
    </w:p>
    <w:p w14:paraId="11DDD5BF" w14:textId="76261E7C" w:rsidR="00232EDA" w:rsidRDefault="00232EDA" w:rsidP="00316932">
      <w:pPr>
        <w:pStyle w:val="Note2"/>
      </w:pPr>
      <w:del w:id="1622" w:author="Moses, Robbie" w:date="2023-02-17T04:40:00Z">
        <w:r w:rsidRPr="00033ED2" w:rsidDel="00033ED2">
          <w:rPr>
            <w:b/>
            <w:bCs/>
            <w:rPrChange w:id="1623" w:author="Moses, Robbie" w:date="2023-02-17T04:40:00Z">
              <w:rPr/>
            </w:rPrChange>
          </w:rPr>
          <w:delText>Please n</w:delText>
        </w:r>
      </w:del>
      <w:ins w:id="1624" w:author="Moses, Robbie" w:date="2023-02-17T04:40:00Z">
        <w:r w:rsidR="00033ED2" w:rsidRPr="00033ED2">
          <w:rPr>
            <w:b/>
            <w:bCs/>
            <w:rPrChange w:id="1625" w:author="Moses, Robbie" w:date="2023-02-17T04:40:00Z">
              <w:rPr/>
            </w:rPrChange>
          </w:rPr>
          <w:t>N</w:t>
        </w:r>
      </w:ins>
      <w:r w:rsidRPr="00033ED2">
        <w:rPr>
          <w:b/>
          <w:bCs/>
          <w:rPrChange w:id="1626" w:author="Moses, Robbie" w:date="2023-02-17T04:40:00Z">
            <w:rPr/>
          </w:rPrChange>
        </w:rPr>
        <w:t>ote</w:t>
      </w:r>
      <w:r>
        <w:t xml:space="preserve"> </w:t>
      </w:r>
      <w:ins w:id="1627" w:author="Moses, Robbie" w:date="2023-02-21T01:53:00Z">
        <w:r w:rsidR="00145F5F">
          <w:t>T</w:t>
        </w:r>
      </w:ins>
      <w:del w:id="1628" w:author="Moses, Robbie" w:date="2023-02-21T01:53:00Z">
        <w:r w:rsidDel="00145F5F">
          <w:delText>t</w:delText>
        </w:r>
      </w:del>
      <w:r>
        <w:t xml:space="preserve">he :userame: and :location: variables. These reference the USERNAME and U_LOCATION columns in </w:t>
      </w:r>
      <w:ins w:id="1629" w:author="Moses, Robbie" w:date="2023-02-20T02:46:00Z">
        <w:r w:rsidR="0013698F">
          <w:t xml:space="preserve">the </w:t>
        </w:r>
      </w:ins>
      <w:r>
        <w:t>import file, respectively, and may be used in your customized query.</w:t>
      </w:r>
    </w:p>
    <w:p w14:paraId="065DC506" w14:textId="77777777" w:rsidR="00232EDA" w:rsidRDefault="00232EDA" w:rsidP="00232EDA">
      <w:pPr>
        <w:pStyle w:val="BodyText"/>
      </w:pPr>
    </w:p>
    <w:p w14:paraId="565C3957" w14:textId="77777777" w:rsidR="00232EDA" w:rsidRDefault="00232EDA" w:rsidP="00232EDA">
      <w:pPr>
        <w:pStyle w:val="Heading2"/>
        <w:tabs>
          <w:tab w:val="left" w:pos="0"/>
        </w:tabs>
      </w:pPr>
      <w:bookmarkStart w:id="1630" w:name="__RefHeading__280_2075784457"/>
      <w:bookmarkStart w:id="1631" w:name="__RefHeading__7649_15909522971"/>
      <w:bookmarkStart w:id="1632" w:name="__RefHeading__5633_2125000322"/>
      <w:bookmarkStart w:id="1633" w:name="_Toc105186235"/>
      <w:bookmarkStart w:id="1634" w:name="_Toc127860487"/>
      <w:bookmarkEnd w:id="1630"/>
      <w:bookmarkEnd w:id="1631"/>
      <w:bookmarkEnd w:id="1632"/>
      <w:r>
        <w:lastRenderedPageBreak/>
        <w:t>Load Balance ATMs</w:t>
      </w:r>
      <w:bookmarkEnd w:id="1633"/>
      <w:bookmarkEnd w:id="1634"/>
    </w:p>
    <w:p w14:paraId="2B10A75B" w14:textId="2F4A6724" w:rsidR="00232EDA" w:rsidRDefault="00232EDA" w:rsidP="00232EDA">
      <w:pPr>
        <w:pStyle w:val="BodyText"/>
      </w:pPr>
      <w:r>
        <w:t xml:space="preserve">The </w:t>
      </w:r>
      <w:r w:rsidRPr="00FA2A94">
        <w:rPr>
          <w:b/>
          <w:bCs/>
          <w:rPrChange w:id="1635" w:author="Moses, Robbie" w:date="2023-02-21T01:54:00Z">
            <w:rPr/>
          </w:rPrChange>
        </w:rPr>
        <w:t>Load_Balance_ATM</w:t>
      </w:r>
      <w:r>
        <w:t xml:space="preserve"> batch will load </w:t>
      </w:r>
      <w:ins w:id="1636" w:author="Moses, Robbie" w:date="2023-02-20T02:47:00Z">
        <w:r w:rsidR="00F450CC">
          <w:t xml:space="preserve">the </w:t>
        </w:r>
      </w:ins>
      <w:r>
        <w:t xml:space="preserve">daily load file, i.e. the file(s) that supply the activity and balance figures for the ATMs. Refer to the document OptiCash Input/Output Formats for more information about this load format. </w:t>
      </w:r>
    </w:p>
    <w:p w14:paraId="38F1255A" w14:textId="77777777" w:rsidR="00232EDA" w:rsidRDefault="00232EDA" w:rsidP="00232EDA">
      <w:pPr>
        <w:pStyle w:val="Heading3"/>
        <w:tabs>
          <w:tab w:val="left" w:pos="0"/>
        </w:tabs>
      </w:pPr>
      <w:bookmarkStart w:id="1637" w:name="_Toc105186236"/>
      <w:bookmarkStart w:id="1638" w:name="_Toc127860488"/>
      <w:r>
        <w:t>Properties</w:t>
      </w:r>
      <w:bookmarkEnd w:id="1637"/>
      <w:bookmarkEnd w:id="1638"/>
    </w:p>
    <w:p w14:paraId="1632B8A0" w14:textId="287E943E" w:rsidR="00232EDA" w:rsidRDefault="00232EDA" w:rsidP="00316932">
      <w:pPr>
        <w:pStyle w:val="ListBullet"/>
      </w:pPr>
      <w:r>
        <w:t xml:space="preserve">Load_Balance_ATM.loadfile=Name of the file to be loaded. </w:t>
      </w:r>
      <w:del w:id="1639" w:author="Moses, Robbie" w:date="2023-02-20T02:47:00Z">
        <w:r w:rsidDel="00F450CC">
          <w:delText xml:space="preserve">File </w:delText>
        </w:r>
      </w:del>
      <w:ins w:id="1640" w:author="Moses, Robbie" w:date="2023-02-20T02:47:00Z">
        <w:r w:rsidR="00F450CC">
          <w:t xml:space="preserve">The file </w:t>
        </w:r>
      </w:ins>
      <w:r>
        <w:t>must be in the import directory (e.g. C:\JRun\servers\default\opticash\import).  Supply only the Basic Filename - No path is necessary</w:t>
      </w:r>
    </w:p>
    <w:p w14:paraId="32E19E2E" w14:textId="77777777" w:rsidR="00232EDA" w:rsidRDefault="00232EDA" w:rsidP="00316932">
      <w:pPr>
        <w:pStyle w:val="ListBullet"/>
      </w:pPr>
      <w:r>
        <w:t>Load_Balance_ATM.delim=Supported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147E0C34" w14:textId="77777777" w:rsidR="00232EDA" w:rsidRDefault="00232EDA" w:rsidP="00316932">
      <w:pPr>
        <w:pStyle w:val="ListBullet"/>
      </w:pPr>
      <w:r>
        <w:t>Load_Balance_ATM.cptype= “ATM” for standard ATM load, “DATM” for enhanced format</w:t>
      </w:r>
    </w:p>
    <w:p w14:paraId="42A6D0ED" w14:textId="77777777" w:rsidR="00232EDA" w:rsidRDefault="00232EDA" w:rsidP="00316932">
      <w:pPr>
        <w:pStyle w:val="ListBullet"/>
      </w:pPr>
      <w:r>
        <w:t>Load_Balance_ATM.mailaddr=Email addresses, where the log file is sent once the process is completed</w:t>
      </w:r>
    </w:p>
    <w:p w14:paraId="14A9EA1E" w14:textId="77777777" w:rsidR="00232EDA" w:rsidRDefault="00232EDA" w:rsidP="00316932">
      <w:pPr>
        <w:pStyle w:val="ListBullet"/>
      </w:pPr>
      <w:r>
        <w:t>Load_Balance_ATM.source= “file”</w:t>
      </w:r>
    </w:p>
    <w:p w14:paraId="55874874" w14:textId="315BCA8B" w:rsidR="00232EDA" w:rsidRDefault="00232EDA" w:rsidP="00316932">
      <w:pPr>
        <w:pStyle w:val="ListBullet"/>
      </w:pPr>
      <w:r>
        <w:t xml:space="preserve">Load_Balance_ATM.calcost=This parameter is used </w:t>
      </w:r>
      <w:del w:id="1641" w:author="Moses, Robbie" w:date="2023-02-20T02:47:00Z">
        <w:r w:rsidDel="00F450CC">
          <w:delText xml:space="preserve">in order </w:delText>
        </w:r>
      </w:del>
      <w:r>
        <w:t>to calculate actual costs for the dates being loaded based on cost definitions in the system. Enter “yes” or “no” as necessary.</w:t>
      </w:r>
    </w:p>
    <w:p w14:paraId="41F375E3" w14:textId="77777777" w:rsidR="00232EDA" w:rsidRDefault="00232EDA" w:rsidP="00316932">
      <w:pPr>
        <w:pStyle w:val="ListBullet"/>
      </w:pPr>
      <w:r>
        <w:t xml:space="preserve">Load_Balance_ATM.iformat=Leave empty if OC6 file format or set to ‘Comma’ or ‘Tab’. Enter ‘0’ or ‘1’ if 4.2.2 format. </w:t>
      </w:r>
    </w:p>
    <w:p w14:paraId="33FE66F3" w14:textId="77777777" w:rsidR="00232EDA" w:rsidRDefault="00232EDA" w:rsidP="00232EDA">
      <w:pPr>
        <w:pStyle w:val="Heading3"/>
        <w:tabs>
          <w:tab w:val="left" w:pos="0"/>
        </w:tabs>
      </w:pPr>
      <w:bookmarkStart w:id="1642" w:name="_Toc105186237"/>
      <w:bookmarkStart w:id="1643" w:name="_Toc127860489"/>
      <w:r>
        <w:t>Syntax</w:t>
      </w:r>
      <w:bookmarkEnd w:id="1642"/>
      <w:bookmarkEnd w:id="1643"/>
    </w:p>
    <w:p w14:paraId="41C037D1" w14:textId="77777777" w:rsidR="00232EDA" w:rsidRDefault="00232EDA" w:rsidP="00232EDA">
      <w:pPr>
        <w:pStyle w:val="BodyText"/>
      </w:pPr>
      <w:r>
        <w:t>ant -f build.xml Load_Balance_ATM</w:t>
      </w:r>
    </w:p>
    <w:p w14:paraId="062A27F8" w14:textId="77777777" w:rsidR="00232EDA" w:rsidRDefault="00232EDA" w:rsidP="00232EDA">
      <w:pPr>
        <w:pStyle w:val="BodyText"/>
      </w:pPr>
    </w:p>
    <w:p w14:paraId="1A4BFCCF" w14:textId="77777777" w:rsidR="00232EDA" w:rsidRDefault="00232EDA" w:rsidP="00232EDA">
      <w:pPr>
        <w:pStyle w:val="Heading2"/>
        <w:tabs>
          <w:tab w:val="left" w:pos="0"/>
        </w:tabs>
      </w:pPr>
      <w:bookmarkStart w:id="1644" w:name="_Toc105186238"/>
      <w:bookmarkStart w:id="1645" w:name="_Toc127860490"/>
      <w:r>
        <w:t>Load ATM Residuals</w:t>
      </w:r>
      <w:bookmarkEnd w:id="1644"/>
      <w:bookmarkEnd w:id="1645"/>
    </w:p>
    <w:p w14:paraId="702E4F03" w14:textId="77777777" w:rsidR="00232EDA" w:rsidRDefault="00232EDA" w:rsidP="00232EDA">
      <w:pPr>
        <w:pStyle w:val="BodyText"/>
      </w:pPr>
      <w:r>
        <w:t xml:space="preserve">The </w:t>
      </w:r>
      <w:r w:rsidRPr="00A91C97">
        <w:rPr>
          <w:b/>
          <w:bCs/>
          <w:rPrChange w:id="1646" w:author="Moses, Robbie" w:date="2023-02-21T01:54:00Z">
            <w:rPr/>
          </w:rPrChange>
        </w:rPr>
        <w:t>Load_ATM_Residuals</w:t>
      </w:r>
      <w:r>
        <w:t xml:space="preserve"> batch will load the ATM residuals typically counted back at a cash center or depot, i.e. the file(s) that supply the residual from a Replace/Swap cash delivery(ies) the ATMs. Refer to the document OptiCash Input/Output Formats for more information about this load format.</w:t>
      </w:r>
    </w:p>
    <w:p w14:paraId="3B9A20AC" w14:textId="77777777" w:rsidR="00232EDA" w:rsidRDefault="00232EDA" w:rsidP="00232EDA">
      <w:pPr>
        <w:pStyle w:val="Heading3"/>
        <w:tabs>
          <w:tab w:val="left" w:pos="0"/>
        </w:tabs>
      </w:pPr>
      <w:bookmarkStart w:id="1647" w:name="_Toc105186239"/>
      <w:bookmarkStart w:id="1648" w:name="_Toc127860491"/>
      <w:r>
        <w:t>Properties</w:t>
      </w:r>
      <w:bookmarkEnd w:id="1647"/>
      <w:bookmarkEnd w:id="1648"/>
    </w:p>
    <w:p w14:paraId="22E4469F" w14:textId="264029F8" w:rsidR="00232EDA" w:rsidRDefault="00232EDA" w:rsidP="00316932">
      <w:pPr>
        <w:pStyle w:val="ListBullet"/>
      </w:pPr>
      <w:r>
        <w:t xml:space="preserve">Load_ATM_Residuals.loadfile=Name of the file to be loaded. </w:t>
      </w:r>
      <w:del w:id="1649" w:author="Moses, Robbie" w:date="2023-02-20T02:48:00Z">
        <w:r w:rsidDel="00150DD0">
          <w:delText xml:space="preserve">File </w:delText>
        </w:r>
      </w:del>
      <w:ins w:id="1650" w:author="Moses, Robbie" w:date="2023-02-20T02:48:00Z">
        <w:r w:rsidR="00150DD0">
          <w:t xml:space="preserve">The file </w:t>
        </w:r>
      </w:ins>
      <w:r>
        <w:t>must be in the import directory (e.g. C:\JRun\servers\default\opticash\import).  Supply only the Basic Filename - No path is necessary</w:t>
      </w:r>
    </w:p>
    <w:p w14:paraId="2A75F6F6" w14:textId="77777777" w:rsidR="00232EDA" w:rsidRDefault="00232EDA" w:rsidP="00316932">
      <w:pPr>
        <w:pStyle w:val="ListBullet"/>
      </w:pPr>
      <w:r>
        <w:t>Load_ATM_Residuals.delim=Supported separators - comma, tab</w:t>
      </w:r>
    </w:p>
    <w:p w14:paraId="0A9013DC" w14:textId="77777777" w:rsidR="00232EDA" w:rsidRDefault="00232EDA" w:rsidP="00316932">
      <w:pPr>
        <w:pStyle w:val="ListBullet"/>
      </w:pPr>
      <w:r>
        <w:lastRenderedPageBreak/>
        <w:t>Load_ATM_Residuals.mailaddr=Email addresses, where the log file is sent once the process is completed</w:t>
      </w:r>
    </w:p>
    <w:p w14:paraId="5456A641" w14:textId="77777777" w:rsidR="00232EDA" w:rsidRDefault="00232EDA" w:rsidP="00316932">
      <w:pPr>
        <w:pStyle w:val="ListBullet"/>
      </w:pPr>
      <w:r>
        <w:t>Load_ATM_Residuals.overwrite=</w:t>
      </w:r>
      <w:r w:rsidRPr="00D648E4">
        <w:t xml:space="preserve"> </w:t>
      </w:r>
      <w:r>
        <w:t>Overwrite record if already exists (on/off)</w:t>
      </w:r>
    </w:p>
    <w:p w14:paraId="1B34E275" w14:textId="77777777" w:rsidR="00232EDA" w:rsidRDefault="00232EDA" w:rsidP="00316932">
      <w:pPr>
        <w:pStyle w:val="ListBullet"/>
      </w:pPr>
      <w:r>
        <w:t>Load_ATM_Residuals.invalidRecs=</w:t>
      </w:r>
      <w:r w:rsidRPr="00D648E4">
        <w:t xml:space="preserve"> </w:t>
      </w:r>
      <w:r>
        <w:t xml:space="preserve">Write invalid records to a file - yes, no. When order file records cannot be loaded, they will be rejected by the system.  If the checkbox is checked, invalid records will be written to a file so that they can be reviewed, corrected and successfully loaded later. </w:t>
      </w:r>
    </w:p>
    <w:p w14:paraId="56E069FC" w14:textId="77777777" w:rsidR="00232EDA" w:rsidRDefault="00232EDA" w:rsidP="00232EDA">
      <w:pPr>
        <w:pStyle w:val="Heading3"/>
        <w:tabs>
          <w:tab w:val="left" w:pos="0"/>
        </w:tabs>
      </w:pPr>
      <w:bookmarkStart w:id="1651" w:name="_Toc105186240"/>
      <w:bookmarkStart w:id="1652" w:name="_Toc127860492"/>
      <w:r>
        <w:t>Syntax</w:t>
      </w:r>
      <w:bookmarkEnd w:id="1651"/>
      <w:bookmarkEnd w:id="1652"/>
    </w:p>
    <w:p w14:paraId="7A4ECD52" w14:textId="77777777" w:rsidR="00232EDA" w:rsidRDefault="00232EDA" w:rsidP="00232EDA">
      <w:pPr>
        <w:pStyle w:val="BodyText"/>
      </w:pPr>
      <w:r>
        <w:t>ant -f build.xml Load_ATM_Residuals</w:t>
      </w:r>
    </w:p>
    <w:p w14:paraId="3C27CEC1" w14:textId="77777777" w:rsidR="00232EDA" w:rsidRDefault="00232EDA" w:rsidP="00232EDA">
      <w:pPr>
        <w:pStyle w:val="BodyText"/>
      </w:pPr>
    </w:p>
    <w:p w14:paraId="5E33A7A4" w14:textId="77777777" w:rsidR="00232EDA" w:rsidRDefault="00232EDA" w:rsidP="00232EDA">
      <w:pPr>
        <w:pStyle w:val="Heading2"/>
        <w:tabs>
          <w:tab w:val="left" w:pos="0"/>
        </w:tabs>
      </w:pPr>
      <w:bookmarkStart w:id="1653" w:name="__RefHeading__282_2075784457"/>
      <w:bookmarkStart w:id="1654" w:name="__RefHeading__5635_2125000322"/>
      <w:bookmarkStart w:id="1655" w:name="_Toc105186241"/>
      <w:bookmarkStart w:id="1656" w:name="_Toc127860493"/>
      <w:bookmarkEnd w:id="1653"/>
      <w:bookmarkEnd w:id="1654"/>
      <w:r>
        <w:t>Load Balance Branches</w:t>
      </w:r>
      <w:bookmarkEnd w:id="1655"/>
      <w:bookmarkEnd w:id="1656"/>
    </w:p>
    <w:p w14:paraId="7EB31D22" w14:textId="51895726" w:rsidR="00232EDA" w:rsidRDefault="00232EDA" w:rsidP="00232EDA">
      <w:pPr>
        <w:pStyle w:val="BodyText"/>
      </w:pPr>
      <w:r>
        <w:t xml:space="preserve">The </w:t>
      </w:r>
      <w:r w:rsidRPr="00A91C97">
        <w:rPr>
          <w:b/>
          <w:bCs/>
          <w:rPrChange w:id="1657" w:author="Moses, Robbie" w:date="2023-02-21T01:54:00Z">
            <w:rPr/>
          </w:rPrChange>
        </w:rPr>
        <w:t>Load_Balance_BRANCH</w:t>
      </w:r>
      <w:r>
        <w:t xml:space="preserve"> batch will load </w:t>
      </w:r>
      <w:ins w:id="1658" w:author="Moses, Robbie" w:date="2023-02-20T02:48:00Z">
        <w:r w:rsidR="00150DD0">
          <w:t xml:space="preserve">the </w:t>
        </w:r>
      </w:ins>
      <w:r>
        <w:t xml:space="preserve">daily load file, i.e. the file(s) that supply the activity and balance figures for the Branches. Refer to the document OptiCash Input/Output Formats for more information about this load format. </w:t>
      </w:r>
    </w:p>
    <w:p w14:paraId="3871AA65" w14:textId="77777777" w:rsidR="00232EDA" w:rsidRDefault="00232EDA" w:rsidP="00232EDA">
      <w:pPr>
        <w:pStyle w:val="Heading3"/>
        <w:tabs>
          <w:tab w:val="left" w:pos="0"/>
        </w:tabs>
      </w:pPr>
      <w:bookmarkStart w:id="1659" w:name="_Toc105186242"/>
      <w:bookmarkStart w:id="1660" w:name="_Toc127860494"/>
      <w:r>
        <w:t>Properties</w:t>
      </w:r>
      <w:bookmarkEnd w:id="1659"/>
      <w:bookmarkEnd w:id="1660"/>
    </w:p>
    <w:p w14:paraId="7BA2C712" w14:textId="2B008B68" w:rsidR="00232EDA" w:rsidRDefault="00232EDA" w:rsidP="00316932">
      <w:pPr>
        <w:pStyle w:val="ListBullet"/>
      </w:pPr>
      <w:r>
        <w:t xml:space="preserve">Load_Balance_BRANCH.loadfile=Name of the file to be loaded. </w:t>
      </w:r>
      <w:del w:id="1661" w:author="Moses, Robbie" w:date="2023-02-20T02:48:00Z">
        <w:r w:rsidDel="00150DD0">
          <w:delText xml:space="preserve">File </w:delText>
        </w:r>
      </w:del>
      <w:ins w:id="1662" w:author="Moses, Robbie" w:date="2023-02-20T02:48:00Z">
        <w:r w:rsidR="00150DD0">
          <w:t xml:space="preserve">The file </w:t>
        </w:r>
      </w:ins>
      <w:r>
        <w:t>must be in the import directory (e.g. C:\JRun\servers\default\opticash\import).  Supply only the Basic Filename - No path is necessary</w:t>
      </w:r>
    </w:p>
    <w:p w14:paraId="2EBBEA56" w14:textId="77777777" w:rsidR="00232EDA" w:rsidRDefault="00232EDA" w:rsidP="00316932">
      <w:pPr>
        <w:pStyle w:val="ListBullet"/>
      </w:pPr>
      <w:r>
        <w:t>Load_Balance_BRANCH 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7A19B530" w14:textId="77777777" w:rsidR="00232EDA" w:rsidRDefault="00232EDA" w:rsidP="00316932">
      <w:pPr>
        <w:pStyle w:val="ListBullet"/>
      </w:pPr>
      <w:r>
        <w:t>Load_Balance_BRANCH.cptype= “BRANCH” for standard branch format. “DBRANCH” for branch format with Branch Linked Account balances. “EBRANCH” for Branch Intraday data load.</w:t>
      </w:r>
    </w:p>
    <w:p w14:paraId="4748EB5F" w14:textId="77777777" w:rsidR="00232EDA" w:rsidRDefault="00232EDA" w:rsidP="00316932">
      <w:pPr>
        <w:pStyle w:val="ListBullet"/>
      </w:pPr>
      <w:r>
        <w:t>Load_Balance_BRANCH.mailaddr=Email addresses, where the log file is sent once the process is completed</w:t>
      </w:r>
    </w:p>
    <w:p w14:paraId="537A7BF2" w14:textId="367F2A0B" w:rsidR="00232EDA" w:rsidRDefault="00232EDA" w:rsidP="00316932">
      <w:pPr>
        <w:pStyle w:val="ListBullet"/>
      </w:pPr>
      <w:r>
        <w:t xml:space="preserve">Load_Balance_BRANCH.source=Whether the source of the data comes from a load file or ETL table.  Values are “file” if it is </w:t>
      </w:r>
      <w:ins w:id="1663" w:author="Moses, Robbie" w:date="2023-02-20T02:48:00Z">
        <w:r w:rsidR="00150DD0">
          <w:t xml:space="preserve">a </w:t>
        </w:r>
      </w:ins>
      <w:r>
        <w:t>file-load or “ETL” if it’s an ETL table load.</w:t>
      </w:r>
    </w:p>
    <w:p w14:paraId="1CF1C3FD" w14:textId="13A1C250" w:rsidR="00232EDA" w:rsidRDefault="00232EDA" w:rsidP="00316932">
      <w:pPr>
        <w:pStyle w:val="ListBullet"/>
      </w:pPr>
      <w:r>
        <w:t xml:space="preserve">Load_Balance_BRANCH.calcost=This parameter is used </w:t>
      </w:r>
      <w:del w:id="1664" w:author="Moses, Robbie" w:date="2023-02-20T02:48:00Z">
        <w:r w:rsidDel="00B5073F">
          <w:delText xml:space="preserve">in order </w:delText>
        </w:r>
      </w:del>
      <w:r>
        <w:t>to calculate actual costs for the dates being loaded based on cost definitions in the system. Enter “yes” or “no” as necessary.</w:t>
      </w:r>
    </w:p>
    <w:p w14:paraId="01F888EC" w14:textId="77777777" w:rsidR="00232EDA" w:rsidRDefault="00232EDA" w:rsidP="00316932">
      <w:pPr>
        <w:pStyle w:val="ListBullet"/>
      </w:pPr>
      <w:r>
        <w:t xml:space="preserve">Load_Balance_BRANCH.iformat=Leave empty if OC6 file format or set to ‘Comma’ or ‘Tab’. Enter ‘0’ or ‘1’ if 4.2.2 format. </w:t>
      </w:r>
    </w:p>
    <w:p w14:paraId="36A96834" w14:textId="77777777" w:rsidR="00232EDA" w:rsidRDefault="00232EDA" w:rsidP="00232EDA">
      <w:pPr>
        <w:pStyle w:val="Heading3"/>
        <w:tabs>
          <w:tab w:val="left" w:pos="0"/>
        </w:tabs>
      </w:pPr>
      <w:bookmarkStart w:id="1665" w:name="_Toc105186243"/>
      <w:bookmarkStart w:id="1666" w:name="_Toc127860495"/>
      <w:r>
        <w:lastRenderedPageBreak/>
        <w:t>Syntax</w:t>
      </w:r>
      <w:bookmarkEnd w:id="1665"/>
      <w:bookmarkEnd w:id="1666"/>
    </w:p>
    <w:p w14:paraId="1C0F5BA7" w14:textId="77777777" w:rsidR="00232EDA" w:rsidRDefault="00232EDA" w:rsidP="00232EDA">
      <w:pPr>
        <w:pStyle w:val="BodyText"/>
      </w:pPr>
      <w:r>
        <w:t>ant -f build.xml Load_Balance_ BRANCH</w:t>
      </w:r>
    </w:p>
    <w:p w14:paraId="143BC819" w14:textId="564E00D3" w:rsidR="00232EDA" w:rsidDel="00B5073F" w:rsidRDefault="00232EDA" w:rsidP="00232EDA">
      <w:pPr>
        <w:pStyle w:val="Heading3"/>
        <w:numPr>
          <w:ilvl w:val="0"/>
          <w:numId w:val="0"/>
        </w:numPr>
        <w:rPr>
          <w:del w:id="1667" w:author="Moses, Robbie" w:date="2023-02-20T02:48:00Z"/>
        </w:rPr>
      </w:pPr>
      <w:bookmarkStart w:id="1668" w:name="_Toc127835261"/>
      <w:bookmarkStart w:id="1669" w:name="_Toc127860048"/>
      <w:bookmarkStart w:id="1670" w:name="_Toc127860256"/>
      <w:bookmarkStart w:id="1671" w:name="_Toc127860496"/>
      <w:bookmarkEnd w:id="1668"/>
      <w:bookmarkEnd w:id="1669"/>
      <w:bookmarkEnd w:id="1670"/>
      <w:bookmarkEnd w:id="1671"/>
    </w:p>
    <w:p w14:paraId="547823EC" w14:textId="77777777" w:rsidR="00232EDA" w:rsidRDefault="00232EDA" w:rsidP="00232EDA">
      <w:pPr>
        <w:pStyle w:val="Heading2"/>
        <w:tabs>
          <w:tab w:val="left" w:pos="0"/>
        </w:tabs>
      </w:pPr>
      <w:bookmarkStart w:id="1672" w:name="__RefHeading__284_2075784457"/>
      <w:bookmarkStart w:id="1673" w:name="__RefHeading__5637_2125000322"/>
      <w:bookmarkStart w:id="1674" w:name="_Toc105186244"/>
      <w:bookmarkStart w:id="1675" w:name="_Toc127860497"/>
      <w:bookmarkEnd w:id="1672"/>
      <w:bookmarkEnd w:id="1673"/>
      <w:r>
        <w:t>Load Branch Withdrawals &amp; Deposits</w:t>
      </w:r>
      <w:bookmarkEnd w:id="1674"/>
      <w:bookmarkEnd w:id="1675"/>
    </w:p>
    <w:p w14:paraId="20070175" w14:textId="087CC1B7" w:rsidR="00232EDA" w:rsidRDefault="00232EDA" w:rsidP="00232EDA">
      <w:pPr>
        <w:pStyle w:val="BodyText"/>
      </w:pPr>
      <w:r>
        <w:t xml:space="preserve">The </w:t>
      </w:r>
      <w:r w:rsidRPr="00BA365C">
        <w:rPr>
          <w:b/>
          <w:bCs/>
          <w:rPrChange w:id="1676" w:author="Moses, Robbie" w:date="2023-02-21T01:55:00Z">
            <w:rPr/>
          </w:rPrChange>
        </w:rPr>
        <w:t>Load_Balance_WD</w:t>
      </w:r>
      <w:r>
        <w:t xml:space="preserve"> batch will load daily load file</w:t>
      </w:r>
      <w:ins w:id="1677" w:author="Moses, Robbie" w:date="2023-02-20T02:49:00Z">
        <w:r w:rsidR="00C91AF3">
          <w:t>s</w:t>
        </w:r>
      </w:ins>
      <w:r>
        <w:t xml:space="preserve"> for Branch Deposits &amp; Withdrawals only, i.e. the file(s) that supply Refer to the document OptiCash Input/Output Formats for more information about this load format. </w:t>
      </w:r>
    </w:p>
    <w:p w14:paraId="47CFAE7C" w14:textId="77777777" w:rsidR="00232EDA" w:rsidRDefault="00232EDA" w:rsidP="00232EDA">
      <w:pPr>
        <w:pStyle w:val="Heading3"/>
        <w:tabs>
          <w:tab w:val="left" w:pos="0"/>
        </w:tabs>
      </w:pPr>
      <w:bookmarkStart w:id="1678" w:name="_Toc105186245"/>
      <w:bookmarkStart w:id="1679" w:name="_Toc127860498"/>
      <w:r>
        <w:t>Properties</w:t>
      </w:r>
      <w:bookmarkEnd w:id="1678"/>
      <w:bookmarkEnd w:id="1679"/>
    </w:p>
    <w:p w14:paraId="0565A1BE" w14:textId="174B130F" w:rsidR="00232EDA" w:rsidRDefault="00232EDA" w:rsidP="00316932">
      <w:pPr>
        <w:pStyle w:val="ListBullet"/>
      </w:pPr>
      <w:r>
        <w:t xml:space="preserve">Load_Branch_WD.loadfile=Name of the file to be loaded. </w:t>
      </w:r>
      <w:del w:id="1680" w:author="Moses, Robbie" w:date="2023-02-20T02:49:00Z">
        <w:r w:rsidDel="00C91AF3">
          <w:delText xml:space="preserve">File </w:delText>
        </w:r>
      </w:del>
      <w:ins w:id="1681" w:author="Moses, Robbie" w:date="2023-02-20T02:49:00Z">
        <w:r w:rsidR="00C91AF3">
          <w:t xml:space="preserve">The file </w:t>
        </w:r>
      </w:ins>
      <w:r>
        <w:t>must be in the import directory (e.g. C:\JRun\servers\default\opticash\import).  Supply only the Basic Filename - No path is necessary</w:t>
      </w:r>
    </w:p>
    <w:p w14:paraId="26FAAF92" w14:textId="77777777" w:rsidR="00232EDA" w:rsidRDefault="00232EDA" w:rsidP="00316932">
      <w:pPr>
        <w:pStyle w:val="ListBullet"/>
      </w:pPr>
      <w:r>
        <w:t>Load_Branch_WD.delim=Supported separators - comma, tab</w:t>
      </w:r>
    </w:p>
    <w:p w14:paraId="7A2E3AB1" w14:textId="77777777" w:rsidR="00232EDA" w:rsidRDefault="00232EDA" w:rsidP="00316932">
      <w:pPr>
        <w:pStyle w:val="ListBullet"/>
      </w:pPr>
      <w:r>
        <w:t>Load_Branch_WD.mailaddr=Email addresses, where the log file is sent once the process is completed</w:t>
      </w:r>
    </w:p>
    <w:p w14:paraId="5A8EA384" w14:textId="77777777" w:rsidR="00232EDA" w:rsidRDefault="00232EDA" w:rsidP="00232EDA">
      <w:pPr>
        <w:pStyle w:val="BodyText"/>
      </w:pPr>
    </w:p>
    <w:p w14:paraId="2D23EBAD" w14:textId="77777777" w:rsidR="00232EDA" w:rsidRDefault="00232EDA" w:rsidP="00232EDA">
      <w:pPr>
        <w:pStyle w:val="Heading3"/>
        <w:tabs>
          <w:tab w:val="left" w:pos="0"/>
        </w:tabs>
      </w:pPr>
      <w:bookmarkStart w:id="1682" w:name="_Toc105186246"/>
      <w:bookmarkStart w:id="1683" w:name="_Toc127860499"/>
      <w:r>
        <w:t>Syntax</w:t>
      </w:r>
      <w:bookmarkEnd w:id="1682"/>
      <w:bookmarkEnd w:id="1683"/>
    </w:p>
    <w:p w14:paraId="561514D4" w14:textId="77777777" w:rsidR="00232EDA" w:rsidRDefault="00232EDA" w:rsidP="00232EDA">
      <w:pPr>
        <w:pStyle w:val="BodyText"/>
      </w:pPr>
      <w:r>
        <w:t>ant -f build.xml Load_Branch_WD</w:t>
      </w:r>
    </w:p>
    <w:p w14:paraId="01CCDFB6" w14:textId="77777777" w:rsidR="00232EDA" w:rsidRDefault="00232EDA" w:rsidP="00232EDA">
      <w:pPr>
        <w:pStyle w:val="BodyText"/>
      </w:pPr>
    </w:p>
    <w:p w14:paraId="2BAF02AA" w14:textId="77777777" w:rsidR="00232EDA" w:rsidRDefault="00232EDA" w:rsidP="00232EDA">
      <w:pPr>
        <w:pStyle w:val="Heading2"/>
      </w:pPr>
      <w:bookmarkStart w:id="1684" w:name="_Toc105186247"/>
      <w:bookmarkStart w:id="1685" w:name="_Toc127860500"/>
      <w:r>
        <w:t>APTRA Vision Hourly ATM data feed</w:t>
      </w:r>
      <w:bookmarkEnd w:id="1684"/>
      <w:bookmarkEnd w:id="1685"/>
    </w:p>
    <w:p w14:paraId="7405FA6A" w14:textId="77777777" w:rsidR="00232EDA" w:rsidRDefault="00232EDA" w:rsidP="00232EDA">
      <w:pPr>
        <w:pStyle w:val="BodyText"/>
      </w:pPr>
      <w:r>
        <w:t xml:space="preserve">The </w:t>
      </w:r>
      <w:r w:rsidRPr="00BA365C">
        <w:rPr>
          <w:b/>
          <w:bCs/>
          <w:rPrChange w:id="1686" w:author="Moses, Robbie" w:date="2023-02-21T01:55:00Z">
            <w:rPr/>
          </w:rPrChange>
        </w:rPr>
        <w:t>Load_CPTrans</w:t>
      </w:r>
      <w:r>
        <w:t xml:space="preserve"> batch will find ATM data files in a specified location and load that data into OptiCash. It is intended for use with the output from APTRA Vision software.</w:t>
      </w:r>
    </w:p>
    <w:p w14:paraId="2464B05E" w14:textId="77777777" w:rsidR="00232EDA" w:rsidRDefault="00232EDA" w:rsidP="00232EDA">
      <w:pPr>
        <w:pStyle w:val="Heading3"/>
        <w:tabs>
          <w:tab w:val="left" w:pos="0"/>
        </w:tabs>
      </w:pPr>
      <w:bookmarkStart w:id="1687" w:name="_Toc105186248"/>
      <w:bookmarkStart w:id="1688" w:name="_Toc127860501"/>
      <w:r>
        <w:t>Properties</w:t>
      </w:r>
      <w:bookmarkEnd w:id="1687"/>
      <w:bookmarkEnd w:id="1688"/>
    </w:p>
    <w:p w14:paraId="45CEC35D" w14:textId="77777777" w:rsidR="00232EDA" w:rsidRDefault="00232EDA" w:rsidP="00316932">
      <w:pPr>
        <w:pStyle w:val="ListBullet"/>
      </w:pPr>
      <w:r>
        <w:t>Load_CPTRANS.folder=Folder in which the load files will be found</w:t>
      </w:r>
    </w:p>
    <w:p w14:paraId="2829AFFC" w14:textId="77777777" w:rsidR="00232EDA" w:rsidRDefault="00232EDA" w:rsidP="00316932">
      <w:pPr>
        <w:pStyle w:val="ListBullet"/>
      </w:pPr>
      <w:r w:rsidRPr="004A17F1">
        <w:t>Load_CPTRANS.delim</w:t>
      </w:r>
      <w:r>
        <w:t>=Supported separators - comma, tab</w:t>
      </w:r>
    </w:p>
    <w:p w14:paraId="62513149" w14:textId="77777777" w:rsidR="00232EDA" w:rsidRDefault="00232EDA" w:rsidP="00316932">
      <w:pPr>
        <w:pStyle w:val="ListBullet"/>
      </w:pPr>
      <w:r w:rsidRPr="004A17F1">
        <w:t>Load_CPTRANS.mailaddr</w:t>
      </w:r>
      <w:r>
        <w:t>=Email addresses, where the log file is sent once the process is completed</w:t>
      </w:r>
    </w:p>
    <w:p w14:paraId="5FDC9615" w14:textId="77777777" w:rsidR="00232EDA" w:rsidRDefault="00232EDA" w:rsidP="00316932">
      <w:pPr>
        <w:pStyle w:val="ListBullet"/>
      </w:pPr>
      <w:r w:rsidRPr="004A17F1">
        <w:t>Load_CPTRANS.authType</w:t>
      </w:r>
      <w:r>
        <w:t>=</w:t>
      </w:r>
      <w:r w:rsidRPr="004A17F1">
        <w:t xml:space="preserve"> </w:t>
      </w:r>
      <w:r>
        <w:t>HTTPServletRequest Authentication Type (e.g. //WAAS/)</w:t>
      </w:r>
    </w:p>
    <w:p w14:paraId="2C76984B" w14:textId="77777777" w:rsidR="00232EDA" w:rsidRDefault="00232EDA" w:rsidP="00316932">
      <w:pPr>
        <w:pStyle w:val="ListBullet"/>
      </w:pPr>
      <w:r w:rsidRPr="004A17F1">
        <w:t>Load_CPTRANS.fileext</w:t>
      </w:r>
      <w:r>
        <w:t>=Files to be loaded will have this filename extension (suffix)</w:t>
      </w:r>
    </w:p>
    <w:p w14:paraId="5CBD47F7" w14:textId="77777777" w:rsidR="00232EDA" w:rsidRDefault="00232EDA" w:rsidP="00316932">
      <w:pPr>
        <w:pStyle w:val="ListBullet"/>
      </w:pPr>
      <w:r w:rsidRPr="004A17F1">
        <w:t>Load_CPTRANS.processing</w:t>
      </w:r>
      <w:r>
        <w:t>=During processing load files will be renamed with this filename extension</w:t>
      </w:r>
    </w:p>
    <w:p w14:paraId="647EBCF3" w14:textId="77777777" w:rsidR="00232EDA" w:rsidRDefault="00232EDA" w:rsidP="00316932">
      <w:pPr>
        <w:pStyle w:val="ListBullet"/>
      </w:pPr>
      <w:r w:rsidRPr="004A17F1">
        <w:lastRenderedPageBreak/>
        <w:t>Load_CPTRANS.processed</w:t>
      </w:r>
      <w:r>
        <w:t>=After successful load files will be renamed with this file extension</w:t>
      </w:r>
    </w:p>
    <w:p w14:paraId="6D239788" w14:textId="651192A7" w:rsidR="00232EDA" w:rsidRDefault="00232EDA" w:rsidP="00316932">
      <w:pPr>
        <w:pStyle w:val="ListBullet"/>
      </w:pPr>
      <w:r w:rsidRPr="004A17F1">
        <w:t>Load_CPTRANS.failed</w:t>
      </w:r>
      <w:r>
        <w:t xml:space="preserve">=If error occurs during </w:t>
      </w:r>
      <w:ins w:id="1689" w:author="Moses, Robbie" w:date="2023-02-20T02:49:00Z">
        <w:r w:rsidR="00C91AF3">
          <w:t xml:space="preserve">an </w:t>
        </w:r>
      </w:ins>
      <w:r>
        <w:t>attempt to load a file, it will be renamed with this file extension</w:t>
      </w:r>
    </w:p>
    <w:p w14:paraId="097933C5" w14:textId="49625932" w:rsidR="00232EDA" w:rsidRDefault="00232EDA" w:rsidP="00316932">
      <w:pPr>
        <w:pStyle w:val="ListBullet"/>
      </w:pPr>
      <w:r>
        <w:t xml:space="preserve">Load_CPTRANS.filterClass=An optional pre-processor class. If NCR Cash Management Support has provided you with a filterClass, put the name here. Otherwise, leave </w:t>
      </w:r>
      <w:ins w:id="1690" w:author="Moses, Robbie" w:date="2023-02-20T02:49:00Z">
        <w:r w:rsidR="00C91AF3">
          <w:t xml:space="preserve">it </w:t>
        </w:r>
      </w:ins>
      <w:r>
        <w:t>empty.</w:t>
      </w:r>
    </w:p>
    <w:p w14:paraId="09C3CDAF" w14:textId="77777777" w:rsidR="00232EDA" w:rsidRDefault="00232EDA" w:rsidP="00232EDA">
      <w:pPr>
        <w:pStyle w:val="Heading3"/>
        <w:tabs>
          <w:tab w:val="left" w:pos="0"/>
        </w:tabs>
      </w:pPr>
      <w:bookmarkStart w:id="1691" w:name="_Toc105186249"/>
      <w:bookmarkStart w:id="1692" w:name="_Toc127860502"/>
      <w:r>
        <w:t>Syntax</w:t>
      </w:r>
      <w:bookmarkEnd w:id="1691"/>
      <w:bookmarkEnd w:id="1692"/>
    </w:p>
    <w:p w14:paraId="37B66022" w14:textId="77777777" w:rsidR="00232EDA" w:rsidRDefault="00232EDA" w:rsidP="00232EDA">
      <w:pPr>
        <w:pStyle w:val="BodyText"/>
      </w:pPr>
      <w:r>
        <w:t>ant -f build.xml Load_CPTRANS</w:t>
      </w:r>
    </w:p>
    <w:p w14:paraId="6A92BC9C" w14:textId="77777777" w:rsidR="00232EDA" w:rsidRDefault="00232EDA" w:rsidP="00232EDA">
      <w:pPr>
        <w:pStyle w:val="BodyText"/>
      </w:pPr>
    </w:p>
    <w:p w14:paraId="73CA6428" w14:textId="77777777" w:rsidR="00232EDA" w:rsidRDefault="00232EDA" w:rsidP="00232EDA">
      <w:pPr>
        <w:pStyle w:val="Heading2"/>
        <w:tabs>
          <w:tab w:val="left" w:pos="0"/>
        </w:tabs>
      </w:pPr>
      <w:bookmarkStart w:id="1693" w:name="__RefHeading__286_2075784457"/>
      <w:bookmarkStart w:id="1694" w:name="__RefHeading__5639_2125000322"/>
      <w:bookmarkStart w:id="1695" w:name="_Toc105186250"/>
      <w:bookmarkStart w:id="1696" w:name="_Toc127860503"/>
      <w:bookmarkEnd w:id="1693"/>
      <w:bookmarkEnd w:id="1694"/>
      <w:r>
        <w:t>Load Downtime</w:t>
      </w:r>
      <w:bookmarkEnd w:id="1695"/>
      <w:bookmarkEnd w:id="1696"/>
    </w:p>
    <w:p w14:paraId="3671556F" w14:textId="4DC4845A" w:rsidR="00232EDA" w:rsidRDefault="00232EDA" w:rsidP="00232EDA">
      <w:pPr>
        <w:pStyle w:val="BodyText"/>
      </w:pPr>
      <w:r>
        <w:t xml:space="preserve">The </w:t>
      </w:r>
      <w:r w:rsidRPr="00BA365C">
        <w:rPr>
          <w:b/>
          <w:bCs/>
          <w:rPrChange w:id="1697" w:author="Moses, Robbie" w:date="2023-02-21T01:55:00Z">
            <w:rPr/>
          </w:rPrChange>
        </w:rPr>
        <w:t>Load_Downtime.cmd</w:t>
      </w:r>
      <w:r>
        <w:t xml:space="preserve"> batch file will load the ATM downtime file, i.e. the file that supplies information on when ATMs were offline or operating at </w:t>
      </w:r>
      <w:ins w:id="1698" w:author="Moses, Robbie" w:date="2023-02-20T02:49:00Z">
        <w:r w:rsidR="00916D83">
          <w:t xml:space="preserve">a </w:t>
        </w:r>
      </w:ins>
      <w:r>
        <w:t xml:space="preserve">reduced level. </w:t>
      </w:r>
    </w:p>
    <w:p w14:paraId="34E74364" w14:textId="77777777" w:rsidR="00232EDA" w:rsidRDefault="00232EDA" w:rsidP="00232EDA">
      <w:pPr>
        <w:pStyle w:val="Heading3"/>
        <w:tabs>
          <w:tab w:val="left" w:pos="0"/>
        </w:tabs>
      </w:pPr>
      <w:bookmarkStart w:id="1699" w:name="_Toc105186251"/>
      <w:bookmarkStart w:id="1700" w:name="_Toc127860504"/>
      <w:r>
        <w:t>Properties</w:t>
      </w:r>
      <w:bookmarkEnd w:id="1699"/>
      <w:bookmarkEnd w:id="1700"/>
    </w:p>
    <w:p w14:paraId="2711126B" w14:textId="6AB40516" w:rsidR="00232EDA" w:rsidRDefault="00232EDA" w:rsidP="00316932">
      <w:pPr>
        <w:pStyle w:val="ListBullet"/>
      </w:pPr>
      <w:r>
        <w:t xml:space="preserve">Load_Downtime.loadfile=Name of the file to be loaded. </w:t>
      </w:r>
      <w:del w:id="1701" w:author="Moses, Robbie" w:date="2023-02-20T02:49:00Z">
        <w:r w:rsidDel="00916D83">
          <w:delText xml:space="preserve">File </w:delText>
        </w:r>
      </w:del>
      <w:ins w:id="1702" w:author="Moses, Robbie" w:date="2023-02-20T02:49:00Z">
        <w:r w:rsidR="00916D83">
          <w:t xml:space="preserve">The file </w:t>
        </w:r>
      </w:ins>
      <w:r>
        <w:t>must be in the import directory (e.g. C:\JRun\servers\default\opticash\import).  Supply only the Basic Filename - No path is necessary</w:t>
      </w:r>
    </w:p>
    <w:p w14:paraId="54FC6A76" w14:textId="77777777" w:rsidR="00232EDA" w:rsidRDefault="00232EDA" w:rsidP="00316932">
      <w:pPr>
        <w:pStyle w:val="ListBullet"/>
      </w:pPr>
      <w:r>
        <w:t>Load_Downtime.authType=HTTPServletRequest Authentication Type (e.g. //WAAS/)</w:t>
      </w:r>
    </w:p>
    <w:p w14:paraId="728D17AB" w14:textId="77777777" w:rsidR="00232EDA" w:rsidRDefault="00232EDA" w:rsidP="00316932">
      <w:pPr>
        <w:pStyle w:val="ListBullet"/>
      </w:pPr>
      <w:r>
        <w:t>Load_Downtime.delim=Supported separators - comma, tab</w:t>
      </w:r>
    </w:p>
    <w:p w14:paraId="29D1DD0E" w14:textId="77777777" w:rsidR="00232EDA" w:rsidRDefault="00232EDA" w:rsidP="00316932">
      <w:pPr>
        <w:pStyle w:val="ListBullet"/>
      </w:pPr>
      <w:r>
        <w:t>Load_Downtime.mailaddr=Email addresses, where the log file is sent once the process is completed</w:t>
      </w:r>
    </w:p>
    <w:p w14:paraId="731A2525" w14:textId="77777777" w:rsidR="00232EDA" w:rsidRDefault="00232EDA" w:rsidP="00316932">
      <w:pPr>
        <w:pStyle w:val="ListBullet"/>
      </w:pPr>
      <w:r>
        <w:t>Load_Downtime.overwrite=Overwrite record if already exists (on/off)</w:t>
      </w:r>
    </w:p>
    <w:p w14:paraId="4D0FEC16" w14:textId="77777777" w:rsidR="00232EDA" w:rsidRDefault="00232EDA" w:rsidP="00316932">
      <w:pPr>
        <w:pStyle w:val="ListBullet"/>
      </w:pPr>
      <w:r>
        <w:t>Load_Downtime.executeRule=Execute data exclusion based on existing user-defined exclusion rules (on/off)</w:t>
      </w:r>
    </w:p>
    <w:p w14:paraId="76E0D457" w14:textId="77777777" w:rsidR="00232EDA" w:rsidRDefault="00232EDA" w:rsidP="00232EDA">
      <w:pPr>
        <w:pStyle w:val="Heading3"/>
        <w:tabs>
          <w:tab w:val="left" w:pos="0"/>
        </w:tabs>
      </w:pPr>
      <w:bookmarkStart w:id="1703" w:name="_Toc105186252"/>
      <w:bookmarkStart w:id="1704" w:name="_Toc127860505"/>
      <w:r>
        <w:t>Syntax</w:t>
      </w:r>
      <w:bookmarkEnd w:id="1703"/>
      <w:bookmarkEnd w:id="1704"/>
    </w:p>
    <w:p w14:paraId="2A3F1155" w14:textId="77777777" w:rsidR="00232EDA" w:rsidRDefault="00232EDA" w:rsidP="00232EDA">
      <w:pPr>
        <w:pStyle w:val="BodyText"/>
      </w:pPr>
      <w:r>
        <w:t>ant -f build.xml Load_Downtime</w:t>
      </w:r>
    </w:p>
    <w:p w14:paraId="5088A9F1" w14:textId="77777777" w:rsidR="00232EDA" w:rsidRDefault="00232EDA" w:rsidP="00232EDA">
      <w:pPr>
        <w:pStyle w:val="BodyText"/>
      </w:pPr>
    </w:p>
    <w:p w14:paraId="25EC6801" w14:textId="77777777" w:rsidR="00232EDA" w:rsidRDefault="00232EDA" w:rsidP="00232EDA">
      <w:pPr>
        <w:pStyle w:val="Heading2"/>
        <w:tabs>
          <w:tab w:val="left" w:pos="0"/>
        </w:tabs>
      </w:pPr>
      <w:bookmarkStart w:id="1705" w:name="__RefHeading__288_2075784457"/>
      <w:bookmarkStart w:id="1706" w:name="__RefHeading__5641_2125000322"/>
      <w:bookmarkStart w:id="1707" w:name="_Toc105186253"/>
      <w:bookmarkStart w:id="1708" w:name="_Toc127860506"/>
      <w:bookmarkEnd w:id="1705"/>
      <w:bookmarkEnd w:id="1706"/>
      <w:r>
        <w:t>Load Orders</w:t>
      </w:r>
      <w:bookmarkEnd w:id="1707"/>
      <w:bookmarkEnd w:id="1708"/>
    </w:p>
    <w:p w14:paraId="795EC5F4" w14:textId="77777777" w:rsidR="00232EDA" w:rsidRDefault="00232EDA" w:rsidP="00232EDA">
      <w:pPr>
        <w:pStyle w:val="BodyText"/>
      </w:pPr>
      <w:r>
        <w:t xml:space="preserve">The </w:t>
      </w:r>
      <w:r w:rsidRPr="005E302D">
        <w:rPr>
          <w:b/>
          <w:bCs/>
          <w:rPrChange w:id="1709" w:author="Moses, Robbie" w:date="2023-02-21T01:55:00Z">
            <w:rPr/>
          </w:rPrChange>
        </w:rPr>
        <w:t>Load_Orders</w:t>
      </w:r>
      <w:r>
        <w:t xml:space="preserve"> batch will load actual cashpoint orders into OptiCash. Refer to the document OptiCash Input/Output Formats for more information about this load format.</w:t>
      </w:r>
    </w:p>
    <w:p w14:paraId="43DD0871" w14:textId="77777777" w:rsidR="00232EDA" w:rsidRDefault="00232EDA" w:rsidP="00232EDA">
      <w:pPr>
        <w:pStyle w:val="Heading3"/>
        <w:tabs>
          <w:tab w:val="left" w:pos="0"/>
        </w:tabs>
      </w:pPr>
      <w:bookmarkStart w:id="1710" w:name="_Toc105186254"/>
      <w:bookmarkStart w:id="1711" w:name="_Toc127860507"/>
      <w:r>
        <w:lastRenderedPageBreak/>
        <w:t>Properties</w:t>
      </w:r>
      <w:bookmarkEnd w:id="1710"/>
      <w:bookmarkEnd w:id="1711"/>
    </w:p>
    <w:p w14:paraId="1199B8FC" w14:textId="75996D0A" w:rsidR="00232EDA" w:rsidRDefault="00232EDA" w:rsidP="00316932">
      <w:pPr>
        <w:pStyle w:val="ListBullet"/>
      </w:pPr>
      <w:r>
        <w:t xml:space="preserve">Load_Orders.loadfile=Name of the file to be loaded. </w:t>
      </w:r>
      <w:del w:id="1712" w:author="Moses, Robbie" w:date="2023-02-20T02:49:00Z">
        <w:r w:rsidDel="00916D83">
          <w:delText xml:space="preserve">File </w:delText>
        </w:r>
      </w:del>
      <w:ins w:id="1713" w:author="Moses, Robbie" w:date="2023-02-20T02:49:00Z">
        <w:r w:rsidR="00916D83">
          <w:t xml:space="preserve">The file </w:t>
        </w:r>
      </w:ins>
      <w:r>
        <w:t>must be in the import directory (e.g. C:\JRun\servers\default\opticash\import).  Supply only the Basic Filename - No path is necessary</w:t>
      </w:r>
    </w:p>
    <w:p w14:paraId="515A5E88" w14:textId="77777777" w:rsidR="00232EDA" w:rsidRDefault="00232EDA" w:rsidP="00316932">
      <w:pPr>
        <w:pStyle w:val="ListBullet"/>
      </w:pPr>
      <w:r>
        <w:t>Load_Orders.delim=Supported separators - comma, tab</w:t>
      </w:r>
    </w:p>
    <w:p w14:paraId="12E97016" w14:textId="77777777" w:rsidR="00232EDA" w:rsidRDefault="00232EDA" w:rsidP="00316932">
      <w:pPr>
        <w:pStyle w:val="ListBullet"/>
      </w:pPr>
      <w:r>
        <w:t>Load_Orders.mailaddr=Email addresses, where the log file is sent once the process is completed</w:t>
      </w:r>
    </w:p>
    <w:p w14:paraId="207DA5F4" w14:textId="77777777" w:rsidR="00232EDA" w:rsidRDefault="00232EDA" w:rsidP="00316932">
      <w:pPr>
        <w:pStyle w:val="ListBullet"/>
      </w:pPr>
      <w:r>
        <w:t>Load_Orders.overwrite=Overwrite record if already exists (on/off)</w:t>
      </w:r>
    </w:p>
    <w:p w14:paraId="0F5450B1" w14:textId="77777777" w:rsidR="00232EDA" w:rsidRDefault="00232EDA" w:rsidP="00316932">
      <w:pPr>
        <w:pStyle w:val="ListBullet"/>
      </w:pPr>
      <w:r>
        <w:t>Load_Orders.optld=Write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30A861FB" w14:textId="0812BC6A" w:rsidR="00232EDA" w:rsidRDefault="00232EDA" w:rsidP="00316932">
      <w:pPr>
        <w:pStyle w:val="ListBullet"/>
      </w:pPr>
      <w:r>
        <w:t xml:space="preserve">Load_Orders.datchk=Validate order &amp; due date - yes, no. If ‘Yes’ is defined, the order load process will validate </w:t>
      </w:r>
      <w:ins w:id="1714" w:author="Moses, Robbie" w:date="2023-02-20T02:50:00Z">
        <w:r w:rsidR="00916D83">
          <w:t xml:space="preserve">the </w:t>
        </w:r>
      </w:ins>
      <w:r>
        <w:t>order date and due date based on the cashpoint lead time defined in the system. Incorrect records will be rejected and written to the log file.</w:t>
      </w:r>
    </w:p>
    <w:p w14:paraId="46C39F31" w14:textId="77777777" w:rsidR="00232EDA" w:rsidRDefault="00232EDA" w:rsidP="00316932">
      <w:pPr>
        <w:pStyle w:val="ListBullet"/>
      </w:pPr>
      <w:r>
        <w:t xml:space="preserve">Load_Orders.iformat=’ENHANCED’ or ‘STANDARD’. Indicates the format of the load file. </w:t>
      </w:r>
    </w:p>
    <w:p w14:paraId="59BEFFCE" w14:textId="3E0A2CBB" w:rsidR="00232EDA" w:rsidRDefault="00232EDA" w:rsidP="00316932">
      <w:pPr>
        <w:pStyle w:val="ListBullet"/>
      </w:pPr>
      <w:r>
        <w:t xml:space="preserve">Load_Orders.ignoreSameState= yes, no. If ENHANCED format and ignoreSameState is ‘yes’, then records having the same order state in </w:t>
      </w:r>
      <w:ins w:id="1715" w:author="Moses, Robbie" w:date="2023-02-20T02:50:00Z">
        <w:r w:rsidR="00916D83">
          <w:t xml:space="preserve">the </w:t>
        </w:r>
      </w:ins>
      <w:r>
        <w:t xml:space="preserve">input file as already recorded in OptiCash will be ignored. Not operational with </w:t>
      </w:r>
      <w:ins w:id="1716" w:author="Moses, Robbie" w:date="2023-02-20T02:50:00Z">
        <w:r w:rsidR="00916D83">
          <w:t xml:space="preserve">the </w:t>
        </w:r>
      </w:ins>
      <w:r>
        <w:t>STANDARD format since that format does not include the order state. This effectively filters out input data that was already loaded previously.</w:t>
      </w:r>
    </w:p>
    <w:p w14:paraId="0F6855FC" w14:textId="77777777" w:rsidR="00232EDA" w:rsidRDefault="00232EDA" w:rsidP="00232EDA">
      <w:pPr>
        <w:pStyle w:val="Heading3"/>
        <w:tabs>
          <w:tab w:val="left" w:pos="0"/>
        </w:tabs>
      </w:pPr>
      <w:bookmarkStart w:id="1717" w:name="_Toc105186255"/>
      <w:bookmarkStart w:id="1718" w:name="_Toc127860508"/>
      <w:r>
        <w:t>Syntax</w:t>
      </w:r>
      <w:bookmarkEnd w:id="1717"/>
      <w:bookmarkEnd w:id="1718"/>
    </w:p>
    <w:p w14:paraId="30B75759" w14:textId="77777777" w:rsidR="00232EDA" w:rsidRDefault="00232EDA" w:rsidP="00232EDA">
      <w:pPr>
        <w:pStyle w:val="BodyText"/>
      </w:pPr>
      <w:r>
        <w:t>ant -f build.xml Load_Orders</w:t>
      </w:r>
    </w:p>
    <w:p w14:paraId="049ED105" w14:textId="77777777" w:rsidR="00232EDA" w:rsidRDefault="00232EDA" w:rsidP="00232EDA">
      <w:pPr>
        <w:pStyle w:val="BodyText"/>
      </w:pPr>
    </w:p>
    <w:p w14:paraId="5BC55E91" w14:textId="77777777" w:rsidR="00232EDA" w:rsidRDefault="00232EDA" w:rsidP="00232EDA">
      <w:pPr>
        <w:pStyle w:val="Heading2"/>
        <w:tabs>
          <w:tab w:val="left" w:pos="0"/>
        </w:tabs>
      </w:pPr>
      <w:bookmarkStart w:id="1719" w:name="__RefHeading__290_2075784457"/>
      <w:bookmarkStart w:id="1720" w:name="__RefHeading__5643_2125000322"/>
      <w:bookmarkStart w:id="1721" w:name="_Toc105186256"/>
      <w:bookmarkStart w:id="1722" w:name="_Toc127860509"/>
      <w:bookmarkEnd w:id="1719"/>
      <w:bookmarkEnd w:id="1720"/>
      <w:r>
        <w:t>Load Cashpoints (Enhanced)</w:t>
      </w:r>
      <w:bookmarkEnd w:id="1721"/>
      <w:bookmarkEnd w:id="1722"/>
    </w:p>
    <w:p w14:paraId="3DC9D1E5" w14:textId="77777777" w:rsidR="00232EDA" w:rsidRDefault="00232EDA" w:rsidP="00232EDA">
      <w:pPr>
        <w:pStyle w:val="BodyText"/>
      </w:pPr>
      <w:r>
        <w:t xml:space="preserve">The </w:t>
      </w:r>
      <w:r w:rsidRPr="00B92907">
        <w:rPr>
          <w:b/>
          <w:bCs/>
          <w:rPrChange w:id="1723" w:author="Moses, Robbie" w:date="2023-02-21T01:56:00Z">
            <w:rPr/>
          </w:rPrChange>
        </w:rPr>
        <w:t>Load_CASHPNT_Enh</w:t>
      </w:r>
      <w:r>
        <w:t xml:space="preserve"> </w:t>
      </w:r>
      <w:del w:id="1724" w:author="Moses, Robbie" w:date="2023-02-21T01:56:00Z">
        <w:r w:rsidDel="00B92907">
          <w:delText xml:space="preserve"> </w:delText>
        </w:r>
      </w:del>
      <w:r>
        <w:t xml:space="preserve">batch file will load the cashpoint definition file, i.e. the file that supplies definition information for cashpoints. </w:t>
      </w:r>
    </w:p>
    <w:p w14:paraId="02860348" w14:textId="77777777" w:rsidR="00232EDA" w:rsidRDefault="00232EDA" w:rsidP="00232EDA">
      <w:pPr>
        <w:pStyle w:val="Heading3"/>
        <w:tabs>
          <w:tab w:val="left" w:pos="0"/>
        </w:tabs>
      </w:pPr>
      <w:bookmarkStart w:id="1725" w:name="_Toc105186257"/>
      <w:bookmarkStart w:id="1726" w:name="_Toc127860510"/>
      <w:r>
        <w:t>Properties</w:t>
      </w:r>
      <w:bookmarkEnd w:id="1725"/>
      <w:bookmarkEnd w:id="1726"/>
    </w:p>
    <w:p w14:paraId="6A388066" w14:textId="7D798099" w:rsidR="00232EDA" w:rsidRDefault="00232EDA" w:rsidP="00316932">
      <w:pPr>
        <w:pStyle w:val="ListBullet"/>
      </w:pPr>
      <w:r>
        <w:t xml:space="preserve">Load_CASHPNT_Enh.loadfile=Name of the file to be loaded. </w:t>
      </w:r>
      <w:del w:id="1727" w:author="Moses, Robbie" w:date="2023-02-20T02:50:00Z">
        <w:r w:rsidDel="00916D83">
          <w:delText xml:space="preserve">File </w:delText>
        </w:r>
      </w:del>
      <w:ins w:id="1728" w:author="Moses, Robbie" w:date="2023-02-20T02:50:00Z">
        <w:r w:rsidR="00916D83">
          <w:t xml:space="preserve">The file </w:t>
        </w:r>
      </w:ins>
      <w:r>
        <w:t>must be in the import directory (e.g. C:\JRun\servers\default\opticash\import).  Supply only the Basic Filename - No path is necessary</w:t>
      </w:r>
    </w:p>
    <w:p w14:paraId="14A2BF72" w14:textId="77777777" w:rsidR="00232EDA" w:rsidRDefault="00232EDA" w:rsidP="00316932">
      <w:pPr>
        <w:pStyle w:val="ListBullet"/>
      </w:pPr>
      <w:r>
        <w:t>Load_CASHPNT_Enh.delim=Supported separators - comma, tab</w:t>
      </w:r>
    </w:p>
    <w:p w14:paraId="42974298" w14:textId="77777777" w:rsidR="00232EDA" w:rsidRDefault="00232EDA" w:rsidP="00316932">
      <w:pPr>
        <w:pStyle w:val="ListBullet"/>
      </w:pPr>
      <w:r>
        <w:t>Load_CASHPNT_Enh.deactivate=deactivate cashpoints in the OptiCash database that are not in the load file. (Y/N)</w:t>
      </w:r>
    </w:p>
    <w:p w14:paraId="3FE29451" w14:textId="77777777" w:rsidR="00232EDA" w:rsidRDefault="00232EDA" w:rsidP="00316932">
      <w:pPr>
        <w:pStyle w:val="ListBullet"/>
      </w:pPr>
      <w:r>
        <w:lastRenderedPageBreak/>
        <w:t>Load_CASHPNT_Enh.mailaddr=Email addresses, where the log file is sent once the process is completed</w:t>
      </w:r>
    </w:p>
    <w:p w14:paraId="7260ABC2" w14:textId="77777777" w:rsidR="00232EDA" w:rsidRDefault="00232EDA" w:rsidP="00232EDA">
      <w:pPr>
        <w:pStyle w:val="Heading3"/>
        <w:tabs>
          <w:tab w:val="left" w:pos="0"/>
        </w:tabs>
      </w:pPr>
      <w:bookmarkStart w:id="1729" w:name="_Toc105186258"/>
      <w:bookmarkStart w:id="1730" w:name="_Toc127860511"/>
      <w:r>
        <w:t>Syntax</w:t>
      </w:r>
      <w:bookmarkEnd w:id="1729"/>
      <w:bookmarkEnd w:id="1730"/>
    </w:p>
    <w:p w14:paraId="01AA247F" w14:textId="77777777" w:rsidR="00232EDA" w:rsidRDefault="00232EDA" w:rsidP="00232EDA">
      <w:pPr>
        <w:pStyle w:val="BodyText"/>
      </w:pPr>
      <w:r>
        <w:t>ant -f build.xml Load_CASHPNT_Enh</w:t>
      </w:r>
    </w:p>
    <w:p w14:paraId="7746C8B7" w14:textId="77777777" w:rsidR="00232EDA" w:rsidRPr="00D771D0" w:rsidRDefault="00232EDA" w:rsidP="00232EDA">
      <w:pPr>
        <w:pStyle w:val="BodyText"/>
      </w:pPr>
    </w:p>
    <w:p w14:paraId="718F179A" w14:textId="77777777" w:rsidR="00232EDA" w:rsidRDefault="00232EDA" w:rsidP="00232EDA">
      <w:pPr>
        <w:pStyle w:val="Heading2"/>
        <w:tabs>
          <w:tab w:val="left" w:pos="0"/>
        </w:tabs>
      </w:pPr>
      <w:bookmarkStart w:id="1731" w:name="_Toc105186259"/>
      <w:bookmarkStart w:id="1732" w:name="_Toc127860512"/>
      <w:r>
        <w:t>Load Commercial Cashpoints Definition</w:t>
      </w:r>
      <w:bookmarkEnd w:id="1731"/>
      <w:bookmarkEnd w:id="1732"/>
    </w:p>
    <w:p w14:paraId="198975BE" w14:textId="77777777" w:rsidR="00232EDA" w:rsidRDefault="00232EDA" w:rsidP="00232EDA">
      <w:pPr>
        <w:pStyle w:val="BodyText"/>
      </w:pPr>
      <w:r>
        <w:t xml:space="preserve">The </w:t>
      </w:r>
      <w:r w:rsidRPr="00B92907">
        <w:rPr>
          <w:b/>
          <w:bCs/>
          <w:rPrChange w:id="1733" w:author="Moses, Robbie" w:date="2023-02-21T01:56:00Z">
            <w:rPr/>
          </w:rPrChange>
        </w:rPr>
        <w:t>Load_COMCPDef</w:t>
      </w:r>
      <w:r>
        <w:t xml:space="preserve"> batch file will load the commercial cashpoint definition file, i.e. the file that supplies definition information for commercial cashpoints. </w:t>
      </w:r>
    </w:p>
    <w:p w14:paraId="4976CB2C" w14:textId="77777777" w:rsidR="00232EDA" w:rsidRDefault="00232EDA" w:rsidP="00232EDA">
      <w:pPr>
        <w:pStyle w:val="Heading3"/>
        <w:tabs>
          <w:tab w:val="left" w:pos="0"/>
        </w:tabs>
      </w:pPr>
      <w:bookmarkStart w:id="1734" w:name="_Toc105186260"/>
      <w:bookmarkStart w:id="1735" w:name="_Toc127860513"/>
      <w:r>
        <w:t>Properties</w:t>
      </w:r>
      <w:bookmarkEnd w:id="1734"/>
      <w:bookmarkEnd w:id="1735"/>
    </w:p>
    <w:p w14:paraId="6D5D25F5" w14:textId="3D00C10E" w:rsidR="00232EDA" w:rsidRDefault="00232EDA" w:rsidP="00316932">
      <w:pPr>
        <w:pStyle w:val="ListBullet"/>
      </w:pPr>
      <w:r>
        <w:t xml:space="preserve">Load_COMCPDef.loadfile=Name of the file to be loaded. </w:t>
      </w:r>
      <w:del w:id="1736" w:author="Moses, Robbie" w:date="2023-02-20T02:50:00Z">
        <w:r w:rsidDel="009F3BC9">
          <w:delText xml:space="preserve">File </w:delText>
        </w:r>
      </w:del>
      <w:ins w:id="1737" w:author="Moses, Robbie" w:date="2023-02-20T02:50:00Z">
        <w:r w:rsidR="009F3BC9">
          <w:t xml:space="preserve">The file </w:t>
        </w:r>
      </w:ins>
      <w:r>
        <w:t>must be in the import directory (e.g. C:\JRun\servers\default\opticash\import).  Supply only the Basic Filename - No path is necessary</w:t>
      </w:r>
    </w:p>
    <w:p w14:paraId="29861314" w14:textId="77777777" w:rsidR="00232EDA" w:rsidRDefault="00232EDA" w:rsidP="00316932">
      <w:pPr>
        <w:pStyle w:val="ListBullet"/>
      </w:pPr>
      <w:r>
        <w:t>Load_COMCPDef.delim=Supported separators - comma, tab</w:t>
      </w:r>
    </w:p>
    <w:p w14:paraId="1796AF79" w14:textId="77777777" w:rsidR="00232EDA" w:rsidRDefault="00232EDA" w:rsidP="00316932">
      <w:pPr>
        <w:pStyle w:val="ListBullet"/>
      </w:pPr>
      <w:r>
        <w:t>Load_COMCPDef.deactivate=deactivate commercial cashpoints in the OptiCash database that are not in the load file. (Y/N)</w:t>
      </w:r>
    </w:p>
    <w:p w14:paraId="0AD67A32" w14:textId="77777777" w:rsidR="00232EDA" w:rsidRDefault="00232EDA" w:rsidP="00316932">
      <w:pPr>
        <w:pStyle w:val="ListBullet"/>
      </w:pPr>
      <w:r>
        <w:t>Load_COMCPDef.mailaddr=Email addresses, where the log file is sent once the process is completed</w:t>
      </w:r>
    </w:p>
    <w:p w14:paraId="611A7D58" w14:textId="77777777" w:rsidR="00232EDA" w:rsidRDefault="00232EDA" w:rsidP="00232EDA">
      <w:pPr>
        <w:pStyle w:val="Heading3"/>
        <w:tabs>
          <w:tab w:val="left" w:pos="0"/>
        </w:tabs>
      </w:pPr>
      <w:bookmarkStart w:id="1738" w:name="_Toc105186261"/>
      <w:bookmarkStart w:id="1739" w:name="_Toc127860514"/>
      <w:r>
        <w:t>Syntax</w:t>
      </w:r>
      <w:bookmarkEnd w:id="1738"/>
      <w:bookmarkEnd w:id="1739"/>
    </w:p>
    <w:p w14:paraId="5047871D" w14:textId="77777777" w:rsidR="00232EDA" w:rsidRDefault="00232EDA" w:rsidP="00232EDA">
      <w:pPr>
        <w:pStyle w:val="BodyText"/>
      </w:pPr>
      <w:r>
        <w:t>ant -f build.xml Load_COMCPDef</w:t>
      </w:r>
    </w:p>
    <w:p w14:paraId="63173DD2" w14:textId="77777777" w:rsidR="00232EDA" w:rsidRPr="00D771D0" w:rsidRDefault="00232EDA" w:rsidP="00232EDA">
      <w:pPr>
        <w:pStyle w:val="BodyText"/>
      </w:pPr>
    </w:p>
    <w:p w14:paraId="0DAB9CC6" w14:textId="77777777" w:rsidR="00232EDA" w:rsidRDefault="00232EDA" w:rsidP="00232EDA">
      <w:pPr>
        <w:pStyle w:val="Heading2"/>
        <w:tabs>
          <w:tab w:val="left" w:pos="0"/>
        </w:tabs>
      </w:pPr>
      <w:bookmarkStart w:id="1740" w:name="_Toc105186262"/>
      <w:bookmarkStart w:id="1741" w:name="_Toc127860515"/>
      <w:r>
        <w:t>Load Commercial Orders</w:t>
      </w:r>
      <w:bookmarkEnd w:id="1740"/>
      <w:bookmarkEnd w:id="1741"/>
    </w:p>
    <w:p w14:paraId="0BAA1899" w14:textId="77777777" w:rsidR="00232EDA" w:rsidRDefault="00232EDA" w:rsidP="00232EDA">
      <w:pPr>
        <w:pStyle w:val="BodyText"/>
      </w:pPr>
      <w:r>
        <w:t xml:space="preserve">The </w:t>
      </w:r>
      <w:r w:rsidRPr="00B92907">
        <w:rPr>
          <w:b/>
          <w:bCs/>
          <w:rPrChange w:id="1742" w:author="Moses, Robbie" w:date="2023-02-21T01:56:00Z">
            <w:rPr/>
          </w:rPrChange>
        </w:rPr>
        <w:t>Load_ComOrders</w:t>
      </w:r>
      <w:r>
        <w:t xml:space="preserve"> batch file will load the commercial orders, i.e. the file that supplies order details for commercial cashpoints. </w:t>
      </w:r>
    </w:p>
    <w:p w14:paraId="177E4FB2" w14:textId="77777777" w:rsidR="00232EDA" w:rsidRDefault="00232EDA" w:rsidP="00232EDA">
      <w:pPr>
        <w:pStyle w:val="Heading3"/>
        <w:tabs>
          <w:tab w:val="left" w:pos="0"/>
        </w:tabs>
      </w:pPr>
      <w:bookmarkStart w:id="1743" w:name="_Toc105186263"/>
      <w:bookmarkStart w:id="1744" w:name="_Toc127860516"/>
      <w:r>
        <w:t>Properties</w:t>
      </w:r>
      <w:bookmarkEnd w:id="1743"/>
      <w:bookmarkEnd w:id="1744"/>
    </w:p>
    <w:p w14:paraId="63C41649" w14:textId="2BB145CA" w:rsidR="00232EDA" w:rsidRDefault="00232EDA" w:rsidP="00316932">
      <w:pPr>
        <w:pStyle w:val="ListBullet"/>
      </w:pPr>
      <w:r>
        <w:t xml:space="preserve">Load_ComOrders.loadfile=Name of the file to be loaded. </w:t>
      </w:r>
      <w:del w:id="1745" w:author="Moses, Robbie" w:date="2023-02-20T02:50:00Z">
        <w:r w:rsidDel="009F3BC9">
          <w:delText xml:space="preserve">File </w:delText>
        </w:r>
      </w:del>
      <w:ins w:id="1746" w:author="Moses, Robbie" w:date="2023-02-20T02:50:00Z">
        <w:r w:rsidR="009F3BC9">
          <w:t xml:space="preserve">The file </w:t>
        </w:r>
      </w:ins>
      <w:r>
        <w:t>must be in the import directory (e.g. C:\JRun\servers\default\opticash\import).  Supply only the Basic Filename - No path is necessary</w:t>
      </w:r>
    </w:p>
    <w:p w14:paraId="7497D851" w14:textId="77777777" w:rsidR="00232EDA" w:rsidRDefault="00232EDA" w:rsidP="00316932">
      <w:pPr>
        <w:pStyle w:val="ListBullet"/>
      </w:pPr>
      <w:r>
        <w:t>Load_ComOrders.delim=Supported separators - comma, tab</w:t>
      </w:r>
    </w:p>
    <w:p w14:paraId="0052878D" w14:textId="77777777" w:rsidR="00232EDA" w:rsidRDefault="00232EDA" w:rsidP="00316932">
      <w:pPr>
        <w:pStyle w:val="ListBullet"/>
      </w:pPr>
      <w:r>
        <w:t>Load_ComOrders.mailaddr=Email addresses, where the log file is sent once the process is completed</w:t>
      </w:r>
    </w:p>
    <w:p w14:paraId="7926E3E4" w14:textId="77777777" w:rsidR="00232EDA" w:rsidRDefault="00232EDA" w:rsidP="00316932">
      <w:pPr>
        <w:pStyle w:val="ListBullet"/>
      </w:pPr>
      <w:r>
        <w:t>Load_ComOrders.overwrite=Overwrite record if already exists (on/off)</w:t>
      </w:r>
    </w:p>
    <w:p w14:paraId="6401A075" w14:textId="77777777" w:rsidR="00232EDA" w:rsidRDefault="00232EDA" w:rsidP="00316932">
      <w:pPr>
        <w:pStyle w:val="ListBullet"/>
      </w:pPr>
      <w:r>
        <w:lastRenderedPageBreak/>
        <w:t>Load_ComOrders.optld=Write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2D758FAE" w14:textId="77777777" w:rsidR="00232EDA" w:rsidRDefault="00232EDA" w:rsidP="00232EDA">
      <w:pPr>
        <w:pStyle w:val="Heading3"/>
        <w:tabs>
          <w:tab w:val="left" w:pos="0"/>
        </w:tabs>
      </w:pPr>
      <w:bookmarkStart w:id="1747" w:name="_Toc105186264"/>
      <w:bookmarkStart w:id="1748" w:name="_Toc127860517"/>
      <w:r>
        <w:t>Syntax</w:t>
      </w:r>
      <w:bookmarkEnd w:id="1747"/>
      <w:bookmarkEnd w:id="1748"/>
    </w:p>
    <w:p w14:paraId="1215E4A0" w14:textId="77777777" w:rsidR="00232EDA" w:rsidRDefault="00232EDA" w:rsidP="00232EDA">
      <w:pPr>
        <w:pStyle w:val="BodyText"/>
      </w:pPr>
      <w:r>
        <w:t>ant -f build.xml Load_ComOrders</w:t>
      </w:r>
    </w:p>
    <w:p w14:paraId="6CF07C81" w14:textId="0859C197" w:rsidR="00232EDA" w:rsidDel="009F3BC9" w:rsidRDefault="00232EDA" w:rsidP="00232EDA">
      <w:pPr>
        <w:pStyle w:val="BodyText"/>
        <w:rPr>
          <w:del w:id="1749" w:author="Moses, Robbie" w:date="2023-02-20T02:50:00Z"/>
        </w:rPr>
      </w:pPr>
      <w:bookmarkStart w:id="1750" w:name="_Toc127835283"/>
      <w:bookmarkStart w:id="1751" w:name="_Toc127860070"/>
      <w:bookmarkStart w:id="1752" w:name="_Toc127860278"/>
      <w:bookmarkStart w:id="1753" w:name="_Toc127860518"/>
      <w:bookmarkEnd w:id="1750"/>
      <w:bookmarkEnd w:id="1751"/>
      <w:bookmarkEnd w:id="1752"/>
      <w:bookmarkEnd w:id="1753"/>
    </w:p>
    <w:p w14:paraId="60E54B69" w14:textId="77777777" w:rsidR="00232EDA" w:rsidRDefault="00232EDA" w:rsidP="00232EDA">
      <w:pPr>
        <w:pStyle w:val="Heading2"/>
        <w:tabs>
          <w:tab w:val="left" w:pos="0"/>
        </w:tabs>
      </w:pPr>
      <w:bookmarkStart w:id="1754" w:name="__RefHeading__292_2075784457"/>
      <w:bookmarkStart w:id="1755" w:name="__RefHeading__5645_2125000322"/>
      <w:bookmarkStart w:id="1756" w:name="_Toc105186265"/>
      <w:bookmarkStart w:id="1757" w:name="_Toc127860519"/>
      <w:bookmarkEnd w:id="1754"/>
      <w:bookmarkEnd w:id="1755"/>
      <w:r>
        <w:t>Load Currencies</w:t>
      </w:r>
      <w:bookmarkEnd w:id="1756"/>
      <w:bookmarkEnd w:id="1757"/>
    </w:p>
    <w:p w14:paraId="578AE05F" w14:textId="77777777" w:rsidR="00232EDA" w:rsidRDefault="00232EDA" w:rsidP="00232EDA">
      <w:pPr>
        <w:pStyle w:val="BodyText"/>
      </w:pPr>
      <w:r>
        <w:t xml:space="preserve">The </w:t>
      </w:r>
      <w:r w:rsidRPr="0039487A">
        <w:rPr>
          <w:b/>
          <w:bCs/>
          <w:rPrChange w:id="1758" w:author="Moses, Robbie" w:date="2023-02-21T01:57:00Z">
            <w:rPr/>
          </w:rPrChange>
        </w:rPr>
        <w:t>Load_CRNCYDEF</w:t>
      </w:r>
      <w:r>
        <w:t xml:space="preserve"> batch file will load the currencies definition file, i.e. the file that supplies definition information for currencies.  </w:t>
      </w:r>
    </w:p>
    <w:p w14:paraId="05CE8591" w14:textId="77777777" w:rsidR="00232EDA" w:rsidRDefault="00232EDA" w:rsidP="00232EDA">
      <w:pPr>
        <w:pStyle w:val="Heading3"/>
        <w:tabs>
          <w:tab w:val="left" w:pos="0"/>
        </w:tabs>
      </w:pPr>
      <w:bookmarkStart w:id="1759" w:name="_Toc105186266"/>
      <w:bookmarkStart w:id="1760" w:name="_Toc127860520"/>
      <w:r>
        <w:t>Properties</w:t>
      </w:r>
      <w:bookmarkEnd w:id="1759"/>
      <w:bookmarkEnd w:id="1760"/>
    </w:p>
    <w:p w14:paraId="5EE6B21D" w14:textId="748846AB" w:rsidR="00232EDA" w:rsidRDefault="00232EDA" w:rsidP="00316932">
      <w:pPr>
        <w:pStyle w:val="ListBullet"/>
      </w:pPr>
      <w:r>
        <w:t xml:space="preserve">Load_CRNCYDEF.loadfile=Name of the file to be loaded. </w:t>
      </w:r>
      <w:del w:id="1761" w:author="Moses, Robbie" w:date="2023-02-20T02:50:00Z">
        <w:r w:rsidDel="009F3BC9">
          <w:delText xml:space="preserve">File </w:delText>
        </w:r>
      </w:del>
      <w:ins w:id="1762" w:author="Moses, Robbie" w:date="2023-02-20T02:50:00Z">
        <w:r w:rsidR="009F3BC9">
          <w:t xml:space="preserve">The file </w:t>
        </w:r>
      </w:ins>
      <w:r>
        <w:t>must be in the import directory (e.g. C:\JRun\servers\default\opticash\import).  Supply only the Basic Filename - No path is necessary</w:t>
      </w:r>
    </w:p>
    <w:p w14:paraId="534BE357" w14:textId="77777777" w:rsidR="00232EDA" w:rsidRDefault="00232EDA" w:rsidP="00316932">
      <w:pPr>
        <w:pStyle w:val="ListBullet"/>
      </w:pPr>
      <w:r>
        <w:t>Load_CRNCYDEF.delim=Supported separators – comma, tab</w:t>
      </w:r>
    </w:p>
    <w:p w14:paraId="215D7486" w14:textId="77777777" w:rsidR="00232EDA" w:rsidRDefault="00232EDA" w:rsidP="00316932">
      <w:pPr>
        <w:pStyle w:val="ListBullet"/>
      </w:pPr>
      <w:r>
        <w:t>Load_CRNCYDEF.mailaddr=Email addresses, where the log file is sent once the process is completed</w:t>
      </w:r>
    </w:p>
    <w:p w14:paraId="194BEC15" w14:textId="77777777" w:rsidR="00232EDA" w:rsidRDefault="00232EDA" w:rsidP="00232EDA">
      <w:pPr>
        <w:pStyle w:val="Heading3"/>
        <w:tabs>
          <w:tab w:val="left" w:pos="0"/>
        </w:tabs>
      </w:pPr>
      <w:bookmarkStart w:id="1763" w:name="_Toc105186267"/>
      <w:bookmarkStart w:id="1764" w:name="_Toc127860521"/>
      <w:r>
        <w:t>Syntax</w:t>
      </w:r>
      <w:bookmarkEnd w:id="1763"/>
      <w:bookmarkEnd w:id="1764"/>
    </w:p>
    <w:p w14:paraId="10ACAC56" w14:textId="77777777" w:rsidR="00232EDA" w:rsidRDefault="00232EDA" w:rsidP="00232EDA">
      <w:pPr>
        <w:pStyle w:val="BodyText"/>
      </w:pPr>
      <w:r>
        <w:t>ant -f build.xml Load_CRNCYDEF</w:t>
      </w:r>
    </w:p>
    <w:p w14:paraId="4B5C1664" w14:textId="77777777" w:rsidR="00232EDA" w:rsidRDefault="00232EDA" w:rsidP="00232EDA">
      <w:pPr>
        <w:pStyle w:val="BodyText"/>
      </w:pPr>
    </w:p>
    <w:p w14:paraId="26D3C82E" w14:textId="77777777" w:rsidR="00232EDA" w:rsidRDefault="00232EDA" w:rsidP="00232EDA">
      <w:pPr>
        <w:pStyle w:val="Heading2"/>
        <w:tabs>
          <w:tab w:val="left" w:pos="0"/>
        </w:tabs>
      </w:pPr>
      <w:bookmarkStart w:id="1765" w:name="__RefHeading__294_2075784457"/>
      <w:bookmarkStart w:id="1766" w:name="__RefHeading__5647_2125000322"/>
      <w:bookmarkStart w:id="1767" w:name="_Toc105186268"/>
      <w:bookmarkStart w:id="1768" w:name="_Toc127860522"/>
      <w:bookmarkEnd w:id="1765"/>
      <w:bookmarkEnd w:id="1766"/>
      <w:r>
        <w:t>Load Denominations</w:t>
      </w:r>
      <w:bookmarkEnd w:id="1767"/>
      <w:bookmarkEnd w:id="1768"/>
    </w:p>
    <w:p w14:paraId="25B35BFD" w14:textId="77777777" w:rsidR="00232EDA" w:rsidRDefault="00232EDA" w:rsidP="00232EDA">
      <w:pPr>
        <w:pStyle w:val="BodyText"/>
      </w:pPr>
      <w:r>
        <w:t xml:space="preserve">The </w:t>
      </w:r>
      <w:r w:rsidRPr="0039487A">
        <w:rPr>
          <w:b/>
          <w:bCs/>
          <w:rPrChange w:id="1769" w:author="Moses, Robbie" w:date="2023-02-21T01:57:00Z">
            <w:rPr/>
          </w:rPrChange>
        </w:rPr>
        <w:t>Load_DENOMDEF</w:t>
      </w:r>
      <w:r>
        <w:t xml:space="preserve"> batch file will load the denominations definition file, i.e. the file that supplies definition information for denominations. </w:t>
      </w:r>
    </w:p>
    <w:p w14:paraId="6CDCB321" w14:textId="77777777" w:rsidR="00232EDA" w:rsidRDefault="00232EDA" w:rsidP="00232EDA">
      <w:pPr>
        <w:pStyle w:val="Heading3"/>
        <w:tabs>
          <w:tab w:val="left" w:pos="0"/>
        </w:tabs>
      </w:pPr>
      <w:bookmarkStart w:id="1770" w:name="_Toc105186269"/>
      <w:bookmarkStart w:id="1771" w:name="_Toc127860523"/>
      <w:r>
        <w:t>Properties</w:t>
      </w:r>
      <w:bookmarkEnd w:id="1770"/>
      <w:bookmarkEnd w:id="1771"/>
    </w:p>
    <w:p w14:paraId="69D0D7FF" w14:textId="197972DA" w:rsidR="00232EDA" w:rsidRDefault="00232EDA" w:rsidP="00316932">
      <w:pPr>
        <w:pStyle w:val="ListBullet"/>
      </w:pPr>
      <w:r>
        <w:t xml:space="preserve">Load_DENOMDEF.loadfile=Name of the file to be loaded. </w:t>
      </w:r>
      <w:del w:id="1772" w:author="Moses, Robbie" w:date="2023-02-20T02:50:00Z">
        <w:r w:rsidDel="009F3BC9">
          <w:delText xml:space="preserve">File </w:delText>
        </w:r>
      </w:del>
      <w:ins w:id="1773" w:author="Moses, Robbie" w:date="2023-02-20T02:50:00Z">
        <w:r w:rsidR="009F3BC9">
          <w:t xml:space="preserve">The file </w:t>
        </w:r>
      </w:ins>
      <w:r>
        <w:t>must be in the import directory (e.g. C:\JRun\servers\default\opticash\import).  Supply only the Basic Filename - No path is necessary</w:t>
      </w:r>
    </w:p>
    <w:p w14:paraId="0BFB37C4" w14:textId="77777777" w:rsidR="00232EDA" w:rsidRDefault="00232EDA" w:rsidP="00316932">
      <w:pPr>
        <w:pStyle w:val="ListBullet"/>
      </w:pPr>
      <w:r>
        <w:t>Load_DENOMDEF.delim=Supported separators – comma, tab</w:t>
      </w:r>
    </w:p>
    <w:p w14:paraId="3F9723C8" w14:textId="77777777" w:rsidR="00232EDA" w:rsidRDefault="00232EDA" w:rsidP="00316932">
      <w:pPr>
        <w:pStyle w:val="ListBullet"/>
      </w:pPr>
      <w:r>
        <w:t>Load_DENOMDEF.mailaddr=Email addresses, where the log file is sent once the process is completed</w:t>
      </w:r>
    </w:p>
    <w:p w14:paraId="244497BC" w14:textId="77777777" w:rsidR="00232EDA" w:rsidRDefault="00232EDA" w:rsidP="00232EDA">
      <w:pPr>
        <w:pStyle w:val="Heading3"/>
        <w:tabs>
          <w:tab w:val="left" w:pos="0"/>
        </w:tabs>
      </w:pPr>
      <w:bookmarkStart w:id="1774" w:name="_Toc105186270"/>
      <w:bookmarkStart w:id="1775" w:name="_Toc127860524"/>
      <w:r>
        <w:t>Syntax</w:t>
      </w:r>
      <w:bookmarkEnd w:id="1774"/>
      <w:bookmarkEnd w:id="1775"/>
    </w:p>
    <w:p w14:paraId="767DC63C" w14:textId="77777777" w:rsidR="00232EDA" w:rsidRDefault="00232EDA" w:rsidP="00232EDA">
      <w:pPr>
        <w:pStyle w:val="BodyText"/>
      </w:pPr>
      <w:r>
        <w:t>ant -f build.xml Load_DENOMDEF</w:t>
      </w:r>
    </w:p>
    <w:p w14:paraId="522ADBD0" w14:textId="77777777" w:rsidR="00232EDA" w:rsidRDefault="00232EDA" w:rsidP="00232EDA">
      <w:pPr>
        <w:pStyle w:val="BodyText"/>
      </w:pPr>
    </w:p>
    <w:p w14:paraId="513FA9AE" w14:textId="77777777" w:rsidR="00232EDA" w:rsidRDefault="00232EDA" w:rsidP="00232EDA">
      <w:pPr>
        <w:pStyle w:val="Heading2"/>
        <w:tabs>
          <w:tab w:val="left" w:pos="0"/>
        </w:tabs>
      </w:pPr>
      <w:bookmarkStart w:id="1776" w:name="_Toc105186271"/>
      <w:bookmarkStart w:id="1777" w:name="_Toc127860525"/>
      <w:r>
        <w:t>Extend Event Dates</w:t>
      </w:r>
      <w:bookmarkEnd w:id="1776"/>
      <w:bookmarkEnd w:id="1777"/>
    </w:p>
    <w:p w14:paraId="125D605D" w14:textId="538B13B1" w:rsidR="00232EDA" w:rsidRDefault="00232EDA" w:rsidP="00232EDA">
      <w:pPr>
        <w:pStyle w:val="BodyText"/>
      </w:pPr>
      <w:del w:id="1778" w:author="Moses, Robbie" w:date="2023-02-20T02:51:00Z">
        <w:r w:rsidDel="009F3BC9">
          <w:delText xml:space="preserve">Process </w:delText>
        </w:r>
      </w:del>
      <w:ins w:id="1779" w:author="Moses, Robbie" w:date="2023-02-20T02:51:00Z">
        <w:r w:rsidR="009F3BC9">
          <w:t xml:space="preserve">The process </w:t>
        </w:r>
      </w:ins>
      <w:r>
        <w:t xml:space="preserve">to extend event dates into </w:t>
      </w:r>
      <w:ins w:id="1780" w:author="Moses, Robbie" w:date="2023-02-20T02:51:00Z">
        <w:r w:rsidR="009F3BC9">
          <w:t xml:space="preserve">the </w:t>
        </w:r>
      </w:ins>
      <w:r>
        <w:t xml:space="preserve">future </w:t>
      </w:r>
      <w:ins w:id="1781" w:author="Moses, Robbie" w:date="2023-02-20T02:51:00Z">
        <w:r w:rsidR="001C32F3">
          <w:t xml:space="preserve">is </w:t>
        </w:r>
      </w:ins>
      <w:r>
        <w:t>based on pre-existing Event rules.</w:t>
      </w:r>
    </w:p>
    <w:p w14:paraId="234695B2" w14:textId="77777777" w:rsidR="00232EDA" w:rsidRDefault="00232EDA" w:rsidP="00232EDA">
      <w:pPr>
        <w:pStyle w:val="Heading3"/>
        <w:tabs>
          <w:tab w:val="left" w:pos="0"/>
        </w:tabs>
      </w:pPr>
      <w:bookmarkStart w:id="1782" w:name="_Toc105186272"/>
      <w:bookmarkStart w:id="1783" w:name="_Toc127860526"/>
      <w:r>
        <w:t>Properties</w:t>
      </w:r>
      <w:bookmarkEnd w:id="1782"/>
      <w:bookmarkEnd w:id="1783"/>
    </w:p>
    <w:p w14:paraId="65E99332" w14:textId="77777777" w:rsidR="00232EDA" w:rsidRDefault="00232EDA" w:rsidP="00316932">
      <w:pPr>
        <w:pStyle w:val="ListBullet"/>
      </w:pPr>
      <w:r>
        <w:t>ExtendEventDates.startDate=’default’ generates future event dates, ‘all’ generates past and future event dates, ‘ddmmyyyy’ specific date given in this format generates event dates beginning at that date.</w:t>
      </w:r>
    </w:p>
    <w:p w14:paraId="4CC0D495" w14:textId="6792F783" w:rsidR="00232EDA" w:rsidRDefault="00232EDA" w:rsidP="00316932">
      <w:pPr>
        <w:pStyle w:val="ListBullet"/>
      </w:pPr>
      <w:r>
        <w:t xml:space="preserve">ExtendEventDates.mailaddr=Email address to which </w:t>
      </w:r>
      <w:ins w:id="1784" w:author="Moses, Robbie" w:date="2023-02-20T02:51:00Z">
        <w:r w:rsidR="001C32F3">
          <w:t xml:space="preserve">the </w:t>
        </w:r>
      </w:ins>
      <w:r>
        <w:t>log file should be sent.</w:t>
      </w:r>
    </w:p>
    <w:p w14:paraId="1CA835CB" w14:textId="77777777" w:rsidR="00232EDA" w:rsidRDefault="00232EDA" w:rsidP="00316932">
      <w:pPr>
        <w:pStyle w:val="ListBullet"/>
      </w:pPr>
      <w:r w:rsidRPr="008D316B">
        <w:t>ExtendEventDates.overwrite</w:t>
      </w:r>
      <w:r>
        <w:t>=</w:t>
      </w:r>
      <w:r w:rsidRPr="008E48A8">
        <w:t xml:space="preserve"> </w:t>
      </w:r>
      <w:r>
        <w:t>'yes' removes event date entries and generates new entries. 'no' preserves existing event dates and only adds new event dates.</w:t>
      </w:r>
    </w:p>
    <w:p w14:paraId="7C24622B" w14:textId="77777777" w:rsidR="00232EDA" w:rsidRDefault="00232EDA" w:rsidP="00232EDA">
      <w:pPr>
        <w:pStyle w:val="Heading3"/>
        <w:tabs>
          <w:tab w:val="left" w:pos="0"/>
        </w:tabs>
      </w:pPr>
      <w:bookmarkStart w:id="1785" w:name="_Toc105186273"/>
      <w:bookmarkStart w:id="1786" w:name="_Toc127860527"/>
      <w:r>
        <w:t>Syntax</w:t>
      </w:r>
      <w:bookmarkEnd w:id="1785"/>
      <w:bookmarkEnd w:id="1786"/>
      <w:r>
        <w:t xml:space="preserve"> </w:t>
      </w:r>
    </w:p>
    <w:p w14:paraId="1AD6F905" w14:textId="77777777" w:rsidR="00232EDA" w:rsidRDefault="00232EDA" w:rsidP="00232EDA">
      <w:pPr>
        <w:pStyle w:val="BodyText"/>
      </w:pPr>
      <w:r>
        <w:t xml:space="preserve">ant -f build.xml </w:t>
      </w:r>
      <w:r w:rsidRPr="008D316B">
        <w:t>ExtendEventDates</w:t>
      </w:r>
    </w:p>
    <w:p w14:paraId="441BEFC9" w14:textId="77777777" w:rsidR="00232EDA" w:rsidRDefault="00232EDA" w:rsidP="00232EDA">
      <w:pPr>
        <w:pStyle w:val="BodyText"/>
      </w:pPr>
    </w:p>
    <w:p w14:paraId="7ECAC9FB" w14:textId="77777777" w:rsidR="00232EDA" w:rsidRDefault="00232EDA" w:rsidP="00232EDA">
      <w:pPr>
        <w:pStyle w:val="Heading2"/>
        <w:tabs>
          <w:tab w:val="left" w:pos="0"/>
        </w:tabs>
      </w:pPr>
      <w:bookmarkStart w:id="1787" w:name="_Toc105186274"/>
      <w:bookmarkStart w:id="1788" w:name="_Toc127860528"/>
      <w:r>
        <w:t>Load Event Definitions</w:t>
      </w:r>
      <w:bookmarkEnd w:id="1787"/>
      <w:bookmarkEnd w:id="1788"/>
    </w:p>
    <w:p w14:paraId="44B3ABD4" w14:textId="1DFB50CE" w:rsidR="00232EDA" w:rsidRDefault="00232EDA" w:rsidP="00232EDA">
      <w:pPr>
        <w:pStyle w:val="BodyText"/>
      </w:pPr>
      <w:del w:id="1789" w:author="Moses, Robbie" w:date="2023-02-20T02:51:00Z">
        <w:r w:rsidDel="001C32F3">
          <w:delText xml:space="preserve">Process </w:delText>
        </w:r>
      </w:del>
      <w:ins w:id="1790" w:author="Moses, Robbie" w:date="2023-02-20T02:51:00Z">
        <w:r w:rsidR="001C32F3">
          <w:t xml:space="preserve">The process </w:t>
        </w:r>
      </w:ins>
      <w:r>
        <w:t>to input Event and Event Date definitions from a file.</w:t>
      </w:r>
    </w:p>
    <w:p w14:paraId="3BD3B16B" w14:textId="77777777" w:rsidR="00232EDA" w:rsidRDefault="00232EDA" w:rsidP="00232EDA">
      <w:pPr>
        <w:pStyle w:val="Heading3"/>
        <w:tabs>
          <w:tab w:val="left" w:pos="0"/>
        </w:tabs>
      </w:pPr>
      <w:bookmarkStart w:id="1791" w:name="_Toc105186275"/>
      <w:bookmarkStart w:id="1792" w:name="_Toc127860529"/>
      <w:r>
        <w:t>Properties</w:t>
      </w:r>
      <w:bookmarkEnd w:id="1791"/>
      <w:bookmarkEnd w:id="1792"/>
    </w:p>
    <w:p w14:paraId="434A21B3" w14:textId="77777777" w:rsidR="00232EDA" w:rsidRDefault="00232EDA" w:rsidP="00316932">
      <w:pPr>
        <w:pStyle w:val="ListBullet"/>
      </w:pPr>
      <w:r w:rsidRPr="008E48A8">
        <w:t>Load_Event_Definitions.loadfile</w:t>
      </w:r>
      <w:r>
        <w:t>=Input file name.</w:t>
      </w:r>
    </w:p>
    <w:p w14:paraId="0DFBA2FA" w14:textId="77777777" w:rsidR="00232EDA" w:rsidRDefault="00232EDA" w:rsidP="00316932">
      <w:pPr>
        <w:pStyle w:val="ListBullet"/>
      </w:pPr>
      <w:r w:rsidRPr="008E48A8">
        <w:t>Load_Event_Definitions.delim</w:t>
      </w:r>
      <w:r>
        <w:t>= Supported separators - ’comma’, ‘tab’, ‘semicolon’</w:t>
      </w:r>
    </w:p>
    <w:p w14:paraId="09A80739" w14:textId="68573875" w:rsidR="00232EDA" w:rsidRDefault="00232EDA" w:rsidP="00316932">
      <w:pPr>
        <w:pStyle w:val="ListBullet"/>
      </w:pPr>
      <w:r>
        <w:t xml:space="preserve">Load_Event_Definitions.mailaddr=Email address to which </w:t>
      </w:r>
      <w:ins w:id="1793" w:author="Moses, Robbie" w:date="2023-02-20T02:51:00Z">
        <w:r w:rsidR="001C32F3">
          <w:t xml:space="preserve">the </w:t>
        </w:r>
      </w:ins>
      <w:r>
        <w:t>log file should be sent.</w:t>
      </w:r>
    </w:p>
    <w:p w14:paraId="0E29C43E" w14:textId="77777777" w:rsidR="00232EDA" w:rsidRDefault="00232EDA" w:rsidP="00232EDA">
      <w:pPr>
        <w:pStyle w:val="Heading3"/>
        <w:tabs>
          <w:tab w:val="left" w:pos="0"/>
        </w:tabs>
      </w:pPr>
      <w:bookmarkStart w:id="1794" w:name="_Toc105186276"/>
      <w:bookmarkStart w:id="1795" w:name="_Toc127860530"/>
      <w:r>
        <w:t>Syntax</w:t>
      </w:r>
      <w:bookmarkEnd w:id="1794"/>
      <w:bookmarkEnd w:id="1795"/>
      <w:r>
        <w:t xml:space="preserve"> </w:t>
      </w:r>
    </w:p>
    <w:p w14:paraId="735A2A47" w14:textId="77777777" w:rsidR="00232EDA" w:rsidRDefault="00232EDA" w:rsidP="00232EDA">
      <w:pPr>
        <w:pStyle w:val="BodyText"/>
      </w:pPr>
      <w:r>
        <w:t xml:space="preserve">ant -f build.xml </w:t>
      </w:r>
      <w:r w:rsidRPr="000216EF">
        <w:t>Load_Event_Definitions</w:t>
      </w:r>
    </w:p>
    <w:p w14:paraId="6514E8FE" w14:textId="77777777" w:rsidR="00232EDA" w:rsidRDefault="00232EDA" w:rsidP="00232EDA">
      <w:pPr>
        <w:pStyle w:val="BodyText"/>
      </w:pPr>
    </w:p>
    <w:p w14:paraId="6E3B3435" w14:textId="77777777" w:rsidR="00232EDA" w:rsidRDefault="00232EDA" w:rsidP="00232EDA">
      <w:pPr>
        <w:pStyle w:val="Heading2"/>
        <w:tabs>
          <w:tab w:val="left" w:pos="0"/>
        </w:tabs>
      </w:pPr>
      <w:bookmarkStart w:id="1796" w:name="_Toc105186277"/>
      <w:bookmarkStart w:id="1797" w:name="_Toc127860531"/>
      <w:r>
        <w:t>Load Calendar Definitions</w:t>
      </w:r>
      <w:bookmarkEnd w:id="1796"/>
      <w:bookmarkEnd w:id="1797"/>
    </w:p>
    <w:p w14:paraId="704ED095" w14:textId="5EDC989E" w:rsidR="00232EDA" w:rsidRDefault="00232EDA" w:rsidP="00232EDA">
      <w:pPr>
        <w:pStyle w:val="BodyText"/>
      </w:pPr>
      <w:del w:id="1798" w:author="Moses, Robbie" w:date="2023-02-20T02:51:00Z">
        <w:r w:rsidDel="001C32F3">
          <w:delText xml:space="preserve">Process </w:delText>
        </w:r>
      </w:del>
      <w:ins w:id="1799" w:author="Moses, Robbie" w:date="2023-02-20T02:51:00Z">
        <w:r w:rsidR="001C32F3">
          <w:t xml:space="preserve">The process </w:t>
        </w:r>
      </w:ins>
      <w:r>
        <w:t>to input Calendar definitions from a file.</w:t>
      </w:r>
    </w:p>
    <w:p w14:paraId="1AA4E3BC" w14:textId="77777777" w:rsidR="00232EDA" w:rsidRDefault="00232EDA" w:rsidP="00232EDA">
      <w:pPr>
        <w:pStyle w:val="Heading3"/>
        <w:tabs>
          <w:tab w:val="left" w:pos="0"/>
        </w:tabs>
      </w:pPr>
      <w:bookmarkStart w:id="1800" w:name="_Toc105186278"/>
      <w:bookmarkStart w:id="1801" w:name="_Toc127860532"/>
      <w:r>
        <w:t>Properties</w:t>
      </w:r>
      <w:bookmarkEnd w:id="1800"/>
      <w:bookmarkEnd w:id="1801"/>
    </w:p>
    <w:p w14:paraId="42C163A9" w14:textId="77777777" w:rsidR="00232EDA" w:rsidRDefault="00232EDA" w:rsidP="00316932">
      <w:pPr>
        <w:pStyle w:val="ListBullet"/>
      </w:pPr>
      <w:r w:rsidRPr="00902C42">
        <w:t>Load_Calendar_Definitions</w:t>
      </w:r>
      <w:r w:rsidRPr="008E48A8">
        <w:t>.loadfile</w:t>
      </w:r>
      <w:r>
        <w:t>=Input file name.</w:t>
      </w:r>
    </w:p>
    <w:p w14:paraId="1019255C" w14:textId="77777777" w:rsidR="00232EDA" w:rsidRDefault="00232EDA" w:rsidP="00316932">
      <w:pPr>
        <w:pStyle w:val="ListBullet"/>
      </w:pPr>
      <w:r w:rsidRPr="00902C42">
        <w:t>Load_Calendar_Definitions</w:t>
      </w:r>
      <w:r w:rsidRPr="008E48A8">
        <w:t>.delim</w:t>
      </w:r>
      <w:r>
        <w:t>= Supported separators - ’comma’, ‘tab’, ‘semicolon’</w:t>
      </w:r>
    </w:p>
    <w:p w14:paraId="2FBB0188" w14:textId="18920AEC" w:rsidR="00232EDA" w:rsidRDefault="00232EDA" w:rsidP="00316932">
      <w:pPr>
        <w:pStyle w:val="ListBullet"/>
      </w:pPr>
      <w:r w:rsidRPr="00902C42">
        <w:t>Load_Calendar_Definitions</w:t>
      </w:r>
      <w:r>
        <w:t xml:space="preserve">.mailaddr=Email address to which </w:t>
      </w:r>
      <w:ins w:id="1802" w:author="Moses, Robbie" w:date="2023-02-20T02:51:00Z">
        <w:r w:rsidR="001C32F3">
          <w:t xml:space="preserve">the </w:t>
        </w:r>
      </w:ins>
      <w:r>
        <w:t>log file should be sent.</w:t>
      </w:r>
    </w:p>
    <w:p w14:paraId="34368058" w14:textId="77777777" w:rsidR="00232EDA" w:rsidRDefault="00232EDA" w:rsidP="00232EDA">
      <w:pPr>
        <w:pStyle w:val="Heading3"/>
        <w:tabs>
          <w:tab w:val="left" w:pos="0"/>
        </w:tabs>
      </w:pPr>
      <w:bookmarkStart w:id="1803" w:name="_Toc105186279"/>
      <w:bookmarkStart w:id="1804" w:name="_Toc127860533"/>
      <w:r>
        <w:lastRenderedPageBreak/>
        <w:t>Syntax</w:t>
      </w:r>
      <w:bookmarkEnd w:id="1803"/>
      <w:bookmarkEnd w:id="1804"/>
      <w:r>
        <w:t xml:space="preserve"> </w:t>
      </w:r>
    </w:p>
    <w:p w14:paraId="29E683D1" w14:textId="77777777" w:rsidR="00232EDA" w:rsidRDefault="00232EDA" w:rsidP="00232EDA">
      <w:pPr>
        <w:pStyle w:val="BodyText"/>
      </w:pPr>
      <w:r>
        <w:t xml:space="preserve">ant -f build.xml </w:t>
      </w:r>
      <w:r w:rsidRPr="00902C42">
        <w:t>Load_Calendar_Definitions</w:t>
      </w:r>
    </w:p>
    <w:p w14:paraId="0B5BA638" w14:textId="77777777" w:rsidR="00232EDA" w:rsidRDefault="00232EDA" w:rsidP="00232EDA">
      <w:pPr>
        <w:pStyle w:val="BodyText"/>
      </w:pPr>
    </w:p>
    <w:p w14:paraId="56047C26" w14:textId="77777777" w:rsidR="00232EDA" w:rsidRDefault="00232EDA" w:rsidP="00232EDA">
      <w:pPr>
        <w:pStyle w:val="Heading2"/>
        <w:tabs>
          <w:tab w:val="left" w:pos="0"/>
        </w:tabs>
      </w:pPr>
      <w:bookmarkStart w:id="1805" w:name="_Toc105186280"/>
      <w:bookmarkStart w:id="1806" w:name="_Toc127860534"/>
      <w:r>
        <w:t>Output Cashpoint Definitions</w:t>
      </w:r>
      <w:bookmarkEnd w:id="1805"/>
      <w:bookmarkEnd w:id="1806"/>
    </w:p>
    <w:p w14:paraId="051B946D" w14:textId="77777777" w:rsidR="00232EDA" w:rsidRDefault="00232EDA" w:rsidP="00232EDA">
      <w:pPr>
        <w:pStyle w:val="BodyText"/>
      </w:pPr>
      <w:r>
        <w:t xml:space="preserve">The </w:t>
      </w:r>
      <w:r w:rsidRPr="0039487A">
        <w:rPr>
          <w:b/>
          <w:bCs/>
          <w:rPrChange w:id="1807" w:author="Moses, Robbie" w:date="2023-02-21T01:57:00Z">
            <w:rPr/>
          </w:rPrChange>
        </w:rPr>
        <w:t>CpDef_Output</w:t>
      </w:r>
      <w:r>
        <w:t xml:space="preserve"> batch process will output the cashpoints definition file.</w:t>
      </w:r>
    </w:p>
    <w:p w14:paraId="0E19CC2D" w14:textId="77777777" w:rsidR="00232EDA" w:rsidRDefault="00232EDA" w:rsidP="00232EDA">
      <w:pPr>
        <w:pStyle w:val="Heading3"/>
        <w:tabs>
          <w:tab w:val="left" w:pos="0"/>
        </w:tabs>
      </w:pPr>
      <w:bookmarkStart w:id="1808" w:name="_Toc105186281"/>
      <w:bookmarkStart w:id="1809" w:name="_Toc127860535"/>
      <w:r>
        <w:t>Properties</w:t>
      </w:r>
      <w:bookmarkEnd w:id="1808"/>
      <w:bookmarkEnd w:id="1809"/>
    </w:p>
    <w:p w14:paraId="0EBAA521" w14:textId="77777777" w:rsidR="00232EDA" w:rsidRDefault="00232EDA" w:rsidP="00B01D89">
      <w:pPr>
        <w:pStyle w:val="ListBullet"/>
      </w:pPr>
      <w:r w:rsidRPr="001704C9">
        <w:t>CpDef_Output.groupid</w:t>
      </w:r>
      <w:r>
        <w:t>=Name of an OptiCash Group which contains the ATMs and Branches to be included in this output file.</w:t>
      </w:r>
    </w:p>
    <w:p w14:paraId="295DA11B" w14:textId="77777777" w:rsidR="00232EDA" w:rsidRDefault="00232EDA" w:rsidP="00B01D89">
      <w:pPr>
        <w:pStyle w:val="ListBullet"/>
      </w:pPr>
      <w:r w:rsidRPr="001704C9">
        <w:t>CpDef_Output</w:t>
      </w:r>
      <w:r>
        <w:t>.delim=Supported separators - comma, tab</w:t>
      </w:r>
    </w:p>
    <w:p w14:paraId="07FA528B" w14:textId="23E7181B" w:rsidR="00232EDA" w:rsidRDefault="00232EDA" w:rsidP="00B01D89">
      <w:pPr>
        <w:pStyle w:val="ListBullet"/>
      </w:pPr>
      <w:r w:rsidRPr="001704C9">
        <w:t>CpDef_Output.filename</w:t>
      </w:r>
      <w:r>
        <w:t xml:space="preserve">=File name for </w:t>
      </w:r>
      <w:ins w:id="1810" w:author="Moses, Robbie" w:date="2023-02-20T02:52:00Z">
        <w:r w:rsidR="008A75E1">
          <w:t xml:space="preserve">the </w:t>
        </w:r>
      </w:ins>
      <w:r>
        <w:t xml:space="preserve">output file that will be created. </w:t>
      </w:r>
      <w:del w:id="1811" w:author="Moses, Robbie" w:date="2023-02-20T02:52:00Z">
        <w:r w:rsidDel="008A75E1">
          <w:delText xml:space="preserve">Extension </w:delText>
        </w:r>
      </w:del>
      <w:ins w:id="1812" w:author="Moses, Robbie" w:date="2023-02-20T02:52:00Z">
        <w:r w:rsidR="008A75E1">
          <w:t xml:space="preserve">The extension </w:t>
        </w:r>
      </w:ins>
      <w:r>
        <w:t>is not needed: it will be added based on your choice of delim above.</w:t>
      </w:r>
    </w:p>
    <w:p w14:paraId="293D47C9" w14:textId="77777777" w:rsidR="00232EDA" w:rsidRDefault="00232EDA" w:rsidP="00B01D89">
      <w:pPr>
        <w:pStyle w:val="ListBullet"/>
      </w:pPr>
      <w:r w:rsidRPr="001704C9">
        <w:t>CpDef_Output</w:t>
      </w:r>
      <w:r>
        <w:t>.mailaddr=Email addresses, where the log file is sent once the process is completed</w:t>
      </w:r>
    </w:p>
    <w:p w14:paraId="2EF7A0B8" w14:textId="77777777" w:rsidR="00232EDA" w:rsidRDefault="00232EDA" w:rsidP="00232EDA">
      <w:pPr>
        <w:pStyle w:val="Heading3"/>
        <w:tabs>
          <w:tab w:val="left" w:pos="0"/>
        </w:tabs>
      </w:pPr>
      <w:bookmarkStart w:id="1813" w:name="_Toc105186282"/>
      <w:bookmarkStart w:id="1814" w:name="_Toc127860536"/>
      <w:r>
        <w:t>Syntax</w:t>
      </w:r>
      <w:bookmarkEnd w:id="1813"/>
      <w:bookmarkEnd w:id="1814"/>
    </w:p>
    <w:p w14:paraId="6CDD7D3F" w14:textId="77777777" w:rsidR="00232EDA" w:rsidRDefault="00232EDA" w:rsidP="00232EDA">
      <w:pPr>
        <w:pStyle w:val="BodyText"/>
      </w:pPr>
      <w:r>
        <w:t xml:space="preserve">ant -f build.xml </w:t>
      </w:r>
      <w:r w:rsidRPr="001704C9">
        <w:t>CpDef_Output</w:t>
      </w:r>
    </w:p>
    <w:p w14:paraId="081AC1E4" w14:textId="77777777" w:rsidR="00232EDA" w:rsidRDefault="00232EDA" w:rsidP="00232EDA">
      <w:pPr>
        <w:pStyle w:val="BodyText"/>
      </w:pPr>
    </w:p>
    <w:p w14:paraId="058CFFCE" w14:textId="77777777" w:rsidR="00232EDA" w:rsidRDefault="00232EDA" w:rsidP="00232EDA">
      <w:pPr>
        <w:pStyle w:val="Heading2"/>
        <w:tabs>
          <w:tab w:val="left" w:pos="0"/>
        </w:tabs>
      </w:pPr>
      <w:bookmarkStart w:id="1815" w:name="__RefHeading__296_2075784457"/>
      <w:bookmarkStart w:id="1816" w:name="__RefHeading__5649_2125000322"/>
      <w:bookmarkStart w:id="1817" w:name="_Toc105186283"/>
      <w:bookmarkStart w:id="1818" w:name="_Toc127860537"/>
      <w:bookmarkEnd w:id="1815"/>
      <w:bookmarkEnd w:id="1816"/>
      <w:r>
        <w:t>Output Orders</w:t>
      </w:r>
      <w:bookmarkEnd w:id="1817"/>
      <w:bookmarkEnd w:id="1818"/>
    </w:p>
    <w:p w14:paraId="0D3E2940" w14:textId="220D47D1" w:rsidR="00232EDA" w:rsidRDefault="00232EDA" w:rsidP="00232EDA">
      <w:pPr>
        <w:pStyle w:val="BodyText"/>
      </w:pPr>
      <w:r>
        <w:t xml:space="preserve">The </w:t>
      </w:r>
      <w:r w:rsidRPr="0039487A">
        <w:rPr>
          <w:b/>
          <w:bCs/>
          <w:rPrChange w:id="1819" w:author="Moses, Robbie" w:date="2023-02-21T01:57:00Z">
            <w:rPr/>
          </w:rPrChange>
        </w:rPr>
        <w:t>Orders_Output</w:t>
      </w:r>
      <w:r>
        <w:t xml:space="preserve"> batch process will output the orders output file that can be used to provide the host system with daily order</w:t>
      </w:r>
      <w:del w:id="1820" w:author="Moses, Robbie" w:date="2023-02-20T02:52:00Z">
        <w:r w:rsidDel="005B3F64">
          <w:delText>s</w:delText>
        </w:r>
      </w:del>
      <w:r>
        <w:t xml:space="preserve"> information. Refer to the document OptiCash Input/Output Formats for more information about this output format.</w:t>
      </w:r>
    </w:p>
    <w:p w14:paraId="24C1448F" w14:textId="77777777" w:rsidR="00232EDA" w:rsidRDefault="00232EDA" w:rsidP="00232EDA">
      <w:pPr>
        <w:pStyle w:val="Heading3"/>
        <w:tabs>
          <w:tab w:val="left" w:pos="0"/>
        </w:tabs>
      </w:pPr>
      <w:bookmarkStart w:id="1821" w:name="_Toc105186284"/>
      <w:bookmarkStart w:id="1822" w:name="_Toc127860538"/>
      <w:r>
        <w:t>Properties</w:t>
      </w:r>
      <w:bookmarkEnd w:id="1821"/>
      <w:bookmarkEnd w:id="1822"/>
    </w:p>
    <w:p w14:paraId="256FE04B" w14:textId="77777777" w:rsidR="00232EDA" w:rsidRDefault="00232EDA" w:rsidP="00B01D89">
      <w:pPr>
        <w:pStyle w:val="ListBullet"/>
      </w:pPr>
      <w:r>
        <w:t>Orders_Output.delim=Supported separators - comma, tab, none.   ‘Comma’ or ‘Tab’ is used with regular (OptiCash Format 5), Enhanced, DEL2 and DEL3 formats. ‘None’ is only used for DEL1, RTR1, or DEL4 formats.</w:t>
      </w:r>
    </w:p>
    <w:p w14:paraId="4FFC5584" w14:textId="77777777" w:rsidR="00232EDA" w:rsidRDefault="00232EDA" w:rsidP="00B01D89">
      <w:pPr>
        <w:pStyle w:val="ListBullet"/>
      </w:pPr>
      <w:r>
        <w:t>Orders_Output.setid=Processing Set Id</w:t>
      </w:r>
    </w:p>
    <w:p w14:paraId="1E69929B" w14:textId="77777777" w:rsidR="00232EDA" w:rsidRDefault="00232EDA" w:rsidP="00B01D89">
      <w:pPr>
        <w:pStyle w:val="ListBullet"/>
      </w:pPr>
      <w:r>
        <w:t>Orders_Output.mailaddr=Email addresses, where the log file is sent once the process is completed</w:t>
      </w:r>
    </w:p>
    <w:p w14:paraId="5329FC21" w14:textId="77777777" w:rsidR="00232EDA" w:rsidRDefault="00232EDA" w:rsidP="00B01D89">
      <w:pPr>
        <w:pStyle w:val="ListBullet"/>
      </w:pPr>
      <w:r>
        <w:t>Orders_Output.transmit=Transmit Task (WFTRANSMIT1, WFTRANSMIT2, or WFTRANSMIT3)</w:t>
      </w:r>
    </w:p>
    <w:p w14:paraId="0CBA6432" w14:textId="77777777" w:rsidR="00232EDA" w:rsidRDefault="00232EDA" w:rsidP="00B01D89">
      <w:pPr>
        <w:pStyle w:val="ListBullet"/>
      </w:pPr>
      <w:r>
        <w:t>Orders_Output.oformat=Output Format (blank, ENHANCED, DEL2, DEL3, DEL1, RTR1, or DEL4)</w:t>
      </w:r>
    </w:p>
    <w:p w14:paraId="65A27C59" w14:textId="77777777" w:rsidR="00232EDA" w:rsidRDefault="00232EDA" w:rsidP="00232EDA">
      <w:pPr>
        <w:pStyle w:val="Heading3"/>
        <w:tabs>
          <w:tab w:val="left" w:pos="0"/>
        </w:tabs>
      </w:pPr>
      <w:bookmarkStart w:id="1823" w:name="_Toc105186285"/>
      <w:bookmarkStart w:id="1824" w:name="_Toc127860539"/>
      <w:r>
        <w:lastRenderedPageBreak/>
        <w:t>Syntax</w:t>
      </w:r>
      <w:bookmarkEnd w:id="1823"/>
      <w:bookmarkEnd w:id="1824"/>
    </w:p>
    <w:p w14:paraId="2589464A" w14:textId="77777777" w:rsidR="00232EDA" w:rsidRDefault="00232EDA" w:rsidP="00232EDA">
      <w:pPr>
        <w:pStyle w:val="BodyText"/>
      </w:pPr>
      <w:r>
        <w:t>ant -f build.xml Orders_Output</w:t>
      </w:r>
    </w:p>
    <w:p w14:paraId="11EAFD66" w14:textId="77777777" w:rsidR="00232EDA" w:rsidRDefault="00232EDA" w:rsidP="00232EDA">
      <w:pPr>
        <w:pStyle w:val="BodyText"/>
      </w:pPr>
    </w:p>
    <w:p w14:paraId="7F07E1A1" w14:textId="77777777" w:rsidR="00232EDA" w:rsidRDefault="00232EDA" w:rsidP="00232EDA">
      <w:pPr>
        <w:pStyle w:val="Heading2"/>
        <w:tabs>
          <w:tab w:val="left" w:pos="0"/>
        </w:tabs>
      </w:pPr>
      <w:bookmarkStart w:id="1825" w:name="_Toc105186286"/>
      <w:bookmarkStart w:id="1826" w:name="_Toc127860540"/>
      <w:r>
        <w:t>Pre-emptive Alerts</w:t>
      </w:r>
      <w:bookmarkEnd w:id="1825"/>
      <w:bookmarkEnd w:id="1826"/>
    </w:p>
    <w:p w14:paraId="6C67EACD" w14:textId="77777777" w:rsidR="00232EDA" w:rsidRDefault="00232EDA" w:rsidP="00232EDA">
      <w:pPr>
        <w:pStyle w:val="BodyText"/>
      </w:pPr>
      <w:r>
        <w:t xml:space="preserve">The </w:t>
      </w:r>
      <w:r w:rsidRPr="00B3384E">
        <w:t xml:space="preserve">Pre-emptive Alerts </w:t>
      </w:r>
      <w:r>
        <w:t xml:space="preserve">process can be performed in batch by the batch file </w:t>
      </w:r>
      <w:r w:rsidRPr="00B3384E">
        <w:t>run_ant_preemtive_alerts.cmd</w:t>
      </w:r>
      <w:r>
        <w:t xml:space="preserve"> provided by NCR Cash Management. Determines if cashpoint has pre-emptive alerts. </w:t>
      </w:r>
    </w:p>
    <w:p w14:paraId="69A7AA7D" w14:textId="77777777" w:rsidR="00232EDA" w:rsidRDefault="00232EDA" w:rsidP="00232EDA">
      <w:pPr>
        <w:pStyle w:val="Heading3"/>
        <w:tabs>
          <w:tab w:val="left" w:pos="0"/>
        </w:tabs>
      </w:pPr>
      <w:bookmarkStart w:id="1827" w:name="_Toc105186287"/>
      <w:bookmarkStart w:id="1828" w:name="_Toc127860541"/>
      <w:r>
        <w:t>Properties</w:t>
      </w:r>
      <w:bookmarkEnd w:id="1827"/>
      <w:bookmarkEnd w:id="1828"/>
    </w:p>
    <w:p w14:paraId="60446C87" w14:textId="77777777" w:rsidR="00232EDA" w:rsidRDefault="00232EDA" w:rsidP="00B01D89">
      <w:pPr>
        <w:pStyle w:val="ListBullet"/>
      </w:pPr>
      <w:r w:rsidRPr="00951F07">
        <w:t>Preem</w:t>
      </w:r>
      <w:r>
        <w:t>p</w:t>
      </w:r>
      <w:r w:rsidRPr="00951F07">
        <w:t>tive_Alerts</w:t>
      </w:r>
      <w:r w:rsidRPr="00336936">
        <w:t>.cashpGroup_id</w:t>
      </w:r>
      <w:r>
        <w:t>=Cashpoint Group holding cashpoint IDs to run pre-emptive alerts process with</w:t>
      </w:r>
    </w:p>
    <w:p w14:paraId="3C045F32" w14:textId="77777777" w:rsidR="00232EDA" w:rsidRDefault="00232EDA" w:rsidP="00232EDA">
      <w:pPr>
        <w:pStyle w:val="Heading3"/>
        <w:tabs>
          <w:tab w:val="left" w:pos="0"/>
        </w:tabs>
      </w:pPr>
      <w:bookmarkStart w:id="1829" w:name="_Toc105186288"/>
      <w:bookmarkStart w:id="1830" w:name="_Toc127860542"/>
      <w:r>
        <w:t>Syntax</w:t>
      </w:r>
      <w:bookmarkEnd w:id="1829"/>
      <w:bookmarkEnd w:id="1830"/>
    </w:p>
    <w:p w14:paraId="0EC4C713" w14:textId="77777777" w:rsidR="00232EDA" w:rsidRDefault="00232EDA" w:rsidP="00232EDA">
      <w:pPr>
        <w:pStyle w:val="BodyText"/>
      </w:pPr>
      <w:r w:rsidRPr="0018543D">
        <w:t>ant -f build.xml Preem</w:t>
      </w:r>
      <w:r>
        <w:t>p</w:t>
      </w:r>
      <w:r w:rsidRPr="0018543D">
        <w:t>tive_Alerts</w:t>
      </w:r>
    </w:p>
    <w:p w14:paraId="2E15E970" w14:textId="77777777" w:rsidR="00232EDA" w:rsidRDefault="00232EDA" w:rsidP="00232EDA">
      <w:pPr>
        <w:pStyle w:val="BodyText"/>
      </w:pPr>
    </w:p>
    <w:p w14:paraId="19A936BF" w14:textId="77777777" w:rsidR="00232EDA" w:rsidRDefault="00232EDA" w:rsidP="00232EDA">
      <w:pPr>
        <w:pStyle w:val="Heading2"/>
        <w:tabs>
          <w:tab w:val="left" w:pos="0"/>
        </w:tabs>
      </w:pPr>
      <w:bookmarkStart w:id="1831" w:name="_Toc105186289"/>
      <w:bookmarkStart w:id="1832" w:name="_Toc127860543"/>
      <w:r>
        <w:t>Recommendations Output</w:t>
      </w:r>
      <w:bookmarkEnd w:id="1831"/>
      <w:bookmarkEnd w:id="1832"/>
    </w:p>
    <w:p w14:paraId="0BA5F4B0" w14:textId="77777777" w:rsidR="00232EDA" w:rsidRDefault="00232EDA" w:rsidP="00232EDA">
      <w:pPr>
        <w:pStyle w:val="BodyText"/>
      </w:pPr>
      <w:r>
        <w:t xml:space="preserve">The </w:t>
      </w:r>
      <w:r w:rsidRPr="0039487A">
        <w:rPr>
          <w:b/>
          <w:bCs/>
          <w:rPrChange w:id="1833" w:author="Moses, Robbie" w:date="2023-02-21T01:58:00Z">
            <w:rPr/>
          </w:rPrChange>
        </w:rPr>
        <w:t>Recommendation_Output</w:t>
      </w:r>
      <w:r>
        <w:t xml:space="preserve"> batch file will output the recommendation output file that can be used to provide the client’s host system with daily recommendation information. Refer to the document OptiCash Input/Output Formats for more information about this output format.</w:t>
      </w:r>
    </w:p>
    <w:p w14:paraId="78A8B95C" w14:textId="77777777" w:rsidR="00232EDA" w:rsidRDefault="00232EDA" w:rsidP="00232EDA">
      <w:pPr>
        <w:pStyle w:val="Heading3"/>
        <w:tabs>
          <w:tab w:val="left" w:pos="0"/>
        </w:tabs>
      </w:pPr>
      <w:bookmarkStart w:id="1834" w:name="_Toc105186290"/>
      <w:bookmarkStart w:id="1835" w:name="_Toc127860544"/>
      <w:r>
        <w:t>Properties</w:t>
      </w:r>
      <w:bookmarkEnd w:id="1834"/>
      <w:bookmarkEnd w:id="1835"/>
    </w:p>
    <w:p w14:paraId="7BDBEBD0" w14:textId="77777777" w:rsidR="00232EDA" w:rsidRDefault="00232EDA" w:rsidP="00B01D89">
      <w:pPr>
        <w:pStyle w:val="ListBullet"/>
      </w:pPr>
      <w:r>
        <w:t>Recommendation_Output.delim=Supported separators - comma, tab, none.   ‘Comma’ or ‘Tab’ is used with regular formats. ‘None’ is used for 422-format output and has to be defined in conjunction with the input formats ‘ATM0’, ‘ATM1’, ‘BRANCH0’ or ‘BRANCH1’ available below.</w:t>
      </w:r>
    </w:p>
    <w:p w14:paraId="3EF29242" w14:textId="6FBF7B10" w:rsidR="00232EDA" w:rsidRDefault="00232EDA" w:rsidP="00B01D89">
      <w:pPr>
        <w:pStyle w:val="ListBullet"/>
      </w:pPr>
      <w:r>
        <w:t xml:space="preserve">Recommendation_Output.ofile=File name for </w:t>
      </w:r>
      <w:ins w:id="1836" w:author="Moses, Robbie" w:date="2023-02-20T02:52:00Z">
        <w:r w:rsidR="005B3F64">
          <w:t xml:space="preserve">the </w:t>
        </w:r>
      </w:ins>
      <w:r>
        <w:t>output file that will be created</w:t>
      </w:r>
    </w:p>
    <w:p w14:paraId="7AE1C604" w14:textId="77777777" w:rsidR="00232EDA" w:rsidRDefault="00232EDA" w:rsidP="00B01D89">
      <w:pPr>
        <w:pStyle w:val="ListBullet"/>
      </w:pPr>
      <w:r>
        <w:t>Recommendation_Output.setid=Processing Set Id</w:t>
      </w:r>
    </w:p>
    <w:p w14:paraId="427671B4" w14:textId="77777777" w:rsidR="00232EDA" w:rsidRDefault="00232EDA" w:rsidP="00B01D89">
      <w:pPr>
        <w:pStyle w:val="ListBullet"/>
      </w:pPr>
      <w:r>
        <w:t>Recommendation_Output.mailaddr=Email addresses, where the log file is sent once the process is completed</w:t>
      </w:r>
    </w:p>
    <w:p w14:paraId="54F4CFBF" w14:textId="0C4AE327" w:rsidR="00232EDA" w:rsidRDefault="00232EDA" w:rsidP="00B01D89">
      <w:pPr>
        <w:pStyle w:val="ListBullet"/>
      </w:pPr>
      <w:r>
        <w:t xml:space="preserve">Recommendation_Output.oformat=Output format. Leave blank for standard format. Or choose ‘ATM0’, ‘ATM1’, ‘BRANCH0’, or ‘BRANCH1’. Details of these formats can be found in </w:t>
      </w:r>
      <w:ins w:id="1837" w:author="Moses, Robbie" w:date="2023-02-20T02:52:00Z">
        <w:r w:rsidR="005B3F64">
          <w:t xml:space="preserve">the </w:t>
        </w:r>
      </w:ins>
      <w:r>
        <w:t>document OptiCash Input/Output Formats.</w:t>
      </w:r>
    </w:p>
    <w:p w14:paraId="4188CA4B" w14:textId="77777777" w:rsidR="00B01D89" w:rsidRDefault="00232EDA" w:rsidP="00B01D89">
      <w:pPr>
        <w:pStyle w:val="ListBullet"/>
      </w:pPr>
      <w:r w:rsidRPr="00214BEA">
        <w:rPr>
          <w:lang w:val="fr-FR"/>
        </w:rPr>
        <w:t xml:space="preserve">Recommendation_Output.zrec=Zero Recommendations. </w:t>
      </w:r>
      <w:r>
        <w:t xml:space="preserve">If left blank, no records will be created for cashpoints without recommendations. If desiring outputs to include an </w:t>
      </w:r>
      <w:r>
        <w:lastRenderedPageBreak/>
        <w:t xml:space="preserve">explicit zero record for cashpoints without recommendations, then put ‘zerorecommendations’ here. </w:t>
      </w:r>
    </w:p>
    <w:p w14:paraId="4ED2A58E" w14:textId="7F235D97" w:rsidR="00232EDA" w:rsidRDefault="00232EDA" w:rsidP="00B01D89">
      <w:pPr>
        <w:pStyle w:val="Note"/>
      </w:pPr>
      <w:r w:rsidRPr="005B3F64">
        <w:rPr>
          <w:b/>
          <w:bCs/>
          <w:rPrChange w:id="1838" w:author="Moses, Robbie" w:date="2023-02-20T02:52:00Z">
            <w:rPr/>
          </w:rPrChange>
        </w:rPr>
        <w:t>Note:</w:t>
      </w:r>
      <w:r>
        <w:t xml:space="preserve"> </w:t>
      </w:r>
      <w:del w:id="1839" w:author="Moses, Robbie" w:date="2023-02-20T02:53:00Z">
        <w:r w:rsidDel="005B3F64">
          <w:delText>t</w:delText>
        </w:r>
      </w:del>
      <w:ins w:id="1840" w:author="Moses, Robbie" w:date="2023-02-20T02:53:00Z">
        <w:r w:rsidR="005B3F64">
          <w:t>T</w:t>
        </w:r>
      </w:ins>
      <w:r>
        <w:t xml:space="preserve">he </w:t>
      </w:r>
      <w:r w:rsidRPr="005B3F64">
        <w:rPr>
          <w:b/>
          <w:bCs/>
          <w:rPrChange w:id="1841" w:author="Moses, Robbie" w:date="2023-02-20T02:53:00Z">
            <w:rPr/>
          </w:rPrChange>
        </w:rPr>
        <w:t>‘zerorecommendations’</w:t>
      </w:r>
      <w:r>
        <w:t xml:space="preserve"> option should not be used with the standard output format.</w:t>
      </w:r>
    </w:p>
    <w:p w14:paraId="02262A42" w14:textId="77777777" w:rsidR="00232EDA" w:rsidRDefault="00232EDA" w:rsidP="00232EDA">
      <w:pPr>
        <w:pStyle w:val="Heading3"/>
        <w:tabs>
          <w:tab w:val="left" w:pos="0"/>
        </w:tabs>
      </w:pPr>
      <w:bookmarkStart w:id="1842" w:name="_Toc105186291"/>
      <w:bookmarkStart w:id="1843" w:name="_Toc127860545"/>
      <w:r>
        <w:t>Syntax</w:t>
      </w:r>
      <w:bookmarkEnd w:id="1842"/>
      <w:bookmarkEnd w:id="1843"/>
    </w:p>
    <w:p w14:paraId="0D2FC826" w14:textId="77777777" w:rsidR="00232EDA" w:rsidRDefault="00232EDA" w:rsidP="00232EDA">
      <w:pPr>
        <w:pStyle w:val="BodyText"/>
      </w:pPr>
      <w:r>
        <w:t>ant -f build.xml Recommendation_Output</w:t>
      </w:r>
    </w:p>
    <w:p w14:paraId="7D1E06B0" w14:textId="77777777" w:rsidR="00232EDA" w:rsidRDefault="00232EDA" w:rsidP="00232EDA">
      <w:pPr>
        <w:pStyle w:val="BodyText"/>
      </w:pPr>
    </w:p>
    <w:p w14:paraId="03F37735" w14:textId="77777777" w:rsidR="00232EDA" w:rsidRDefault="00232EDA" w:rsidP="00232EDA">
      <w:pPr>
        <w:pStyle w:val="Heading2"/>
        <w:tabs>
          <w:tab w:val="left" w:pos="0"/>
        </w:tabs>
      </w:pPr>
      <w:bookmarkStart w:id="1844" w:name="__RefHeading__298_2075784457"/>
      <w:bookmarkStart w:id="1845" w:name="__RefHeading__5651_2125000322"/>
      <w:bookmarkStart w:id="1846" w:name="_Toc105186292"/>
      <w:bookmarkStart w:id="1847" w:name="_Toc127860546"/>
      <w:bookmarkEnd w:id="1844"/>
      <w:bookmarkEnd w:id="1845"/>
      <w:r>
        <w:t>Run Recommendations</w:t>
      </w:r>
      <w:bookmarkEnd w:id="1846"/>
      <w:bookmarkEnd w:id="1847"/>
    </w:p>
    <w:p w14:paraId="2E30D863" w14:textId="77777777" w:rsidR="00232EDA" w:rsidRDefault="00232EDA" w:rsidP="00232EDA">
      <w:pPr>
        <w:pStyle w:val="BodyText"/>
      </w:pPr>
      <w:r>
        <w:t xml:space="preserve">The </w:t>
      </w:r>
      <w:r w:rsidRPr="00D650A5">
        <w:rPr>
          <w:b/>
          <w:bCs/>
          <w:rPrChange w:id="1848" w:author="Moses, Robbie" w:date="2023-02-21T01:58:00Z">
            <w:rPr/>
          </w:rPrChange>
        </w:rPr>
        <w:t>Run_Recommendations</w:t>
      </w:r>
      <w:r>
        <w:t xml:space="preserve"> batch file will generate recommendations for the specified recommendation Settings ID.  format.</w:t>
      </w:r>
    </w:p>
    <w:p w14:paraId="22EA2748" w14:textId="77777777" w:rsidR="00232EDA" w:rsidRDefault="00232EDA" w:rsidP="00232EDA">
      <w:pPr>
        <w:pStyle w:val="Heading3"/>
        <w:tabs>
          <w:tab w:val="left" w:pos="0"/>
        </w:tabs>
      </w:pPr>
      <w:bookmarkStart w:id="1849" w:name="_Toc105186293"/>
      <w:bookmarkStart w:id="1850" w:name="_Toc127860547"/>
      <w:r>
        <w:t>Properties</w:t>
      </w:r>
      <w:bookmarkEnd w:id="1849"/>
      <w:bookmarkEnd w:id="1850"/>
    </w:p>
    <w:p w14:paraId="0BF1BC6B" w14:textId="77777777" w:rsidR="00232EDA" w:rsidRDefault="00232EDA" w:rsidP="00B01D89">
      <w:pPr>
        <w:pStyle w:val="ListBullet"/>
      </w:pPr>
      <w:r>
        <w:t>Run_Recommendations.ocgroup=Valid user Group in OptiCash</w:t>
      </w:r>
    </w:p>
    <w:p w14:paraId="53D5FE61" w14:textId="77777777" w:rsidR="00232EDA" w:rsidRDefault="00232EDA" w:rsidP="00B01D89">
      <w:pPr>
        <w:pStyle w:val="ListBullet"/>
      </w:pPr>
      <w:r>
        <w:t>Run_Recommendations.ocsetid=Valid Recommendation Settings ID (as defined in OptiCash Processing &gt; Recommendations &gt; Settings)</w:t>
      </w:r>
    </w:p>
    <w:p w14:paraId="538CC134" w14:textId="77777777" w:rsidR="00232EDA" w:rsidRDefault="00232EDA" w:rsidP="00232EDA">
      <w:pPr>
        <w:pStyle w:val="Heading3"/>
        <w:tabs>
          <w:tab w:val="left" w:pos="0"/>
        </w:tabs>
      </w:pPr>
      <w:bookmarkStart w:id="1851" w:name="_Toc105186294"/>
      <w:bookmarkStart w:id="1852" w:name="_Toc127860548"/>
      <w:r>
        <w:t>Syntax</w:t>
      </w:r>
      <w:bookmarkEnd w:id="1851"/>
      <w:bookmarkEnd w:id="1852"/>
    </w:p>
    <w:p w14:paraId="59DCCC4B" w14:textId="77777777" w:rsidR="00232EDA" w:rsidRDefault="00232EDA" w:rsidP="00232EDA">
      <w:pPr>
        <w:pStyle w:val="BodyText"/>
      </w:pPr>
      <w:r>
        <w:t>ant -f build.xml Run_Recommendations</w:t>
      </w:r>
    </w:p>
    <w:p w14:paraId="06964260" w14:textId="77777777" w:rsidR="00232EDA" w:rsidRDefault="00232EDA" w:rsidP="00232EDA">
      <w:pPr>
        <w:pStyle w:val="BodyText"/>
      </w:pPr>
    </w:p>
    <w:p w14:paraId="4D7D0A48" w14:textId="77777777" w:rsidR="00232EDA" w:rsidRDefault="00232EDA" w:rsidP="00232EDA">
      <w:pPr>
        <w:pStyle w:val="Heading2"/>
        <w:tabs>
          <w:tab w:val="left" w:pos="0"/>
        </w:tabs>
      </w:pPr>
      <w:bookmarkStart w:id="1853" w:name="_Toc105186295"/>
      <w:bookmarkStart w:id="1854" w:name="_Toc127860549"/>
      <w:r>
        <w:t>Run Recommendations OptiTransport</w:t>
      </w:r>
      <w:bookmarkEnd w:id="1853"/>
      <w:bookmarkEnd w:id="1854"/>
    </w:p>
    <w:p w14:paraId="510048D8" w14:textId="77777777" w:rsidR="00232EDA" w:rsidRDefault="00232EDA" w:rsidP="00232EDA">
      <w:pPr>
        <w:pStyle w:val="BodyText"/>
      </w:pPr>
      <w:r>
        <w:t xml:space="preserve">This process creates recommendations using OptiTransport route definitions and constraints. </w:t>
      </w:r>
    </w:p>
    <w:p w14:paraId="12F75466" w14:textId="77777777" w:rsidR="00232EDA" w:rsidRDefault="00232EDA" w:rsidP="00232EDA">
      <w:pPr>
        <w:pStyle w:val="Heading3"/>
        <w:tabs>
          <w:tab w:val="left" w:pos="0"/>
        </w:tabs>
      </w:pPr>
      <w:bookmarkStart w:id="1855" w:name="_Toc105186296"/>
      <w:bookmarkStart w:id="1856" w:name="_Toc127860550"/>
      <w:r>
        <w:t>Properties</w:t>
      </w:r>
      <w:bookmarkEnd w:id="1855"/>
      <w:bookmarkEnd w:id="1856"/>
    </w:p>
    <w:p w14:paraId="356D7CEF" w14:textId="77777777" w:rsidR="00232EDA" w:rsidRDefault="00232EDA" w:rsidP="00B01D89">
      <w:pPr>
        <w:pStyle w:val="ListBullet"/>
      </w:pPr>
      <w:r w:rsidRPr="00634CE3">
        <w:t>Run_Recommendations_OptiTransport.routesGroup</w:t>
      </w:r>
      <w:r>
        <w:t xml:space="preserve"> </w:t>
      </w:r>
      <w:r w:rsidRPr="00634CE3">
        <w:t>=</w:t>
      </w:r>
      <w:r>
        <w:t xml:space="preserve"> ID of an existing OptiTransport Run Group.</w:t>
      </w:r>
    </w:p>
    <w:p w14:paraId="445EB949" w14:textId="77777777" w:rsidR="00232EDA" w:rsidRDefault="00232EDA" w:rsidP="00B01D89">
      <w:pPr>
        <w:pStyle w:val="ListBullet"/>
      </w:pPr>
      <w:r w:rsidRPr="00634CE3">
        <w:t>Run_Recommendations_OptiTransport.crncy_id</w:t>
      </w:r>
      <w:r>
        <w:t xml:space="preserve"> </w:t>
      </w:r>
      <w:r w:rsidRPr="00634CE3">
        <w:t>=</w:t>
      </w:r>
      <w:r>
        <w:t xml:space="preserve"> Three letter currency ID for which this process will run.</w:t>
      </w:r>
    </w:p>
    <w:p w14:paraId="00F704E8" w14:textId="77777777" w:rsidR="00232EDA" w:rsidRDefault="00232EDA" w:rsidP="00232EDA">
      <w:pPr>
        <w:pStyle w:val="Heading3"/>
        <w:tabs>
          <w:tab w:val="left" w:pos="0"/>
        </w:tabs>
      </w:pPr>
      <w:bookmarkStart w:id="1857" w:name="_Toc105186297"/>
      <w:bookmarkStart w:id="1858" w:name="_Toc127860551"/>
      <w:r>
        <w:t>Syntax</w:t>
      </w:r>
      <w:bookmarkEnd w:id="1857"/>
      <w:bookmarkEnd w:id="1858"/>
      <w:r>
        <w:t xml:space="preserve"> </w:t>
      </w:r>
    </w:p>
    <w:p w14:paraId="1F83F487" w14:textId="77777777" w:rsidR="00232EDA" w:rsidRDefault="00232EDA" w:rsidP="00232EDA">
      <w:pPr>
        <w:pStyle w:val="BodyText"/>
      </w:pPr>
      <w:r w:rsidRPr="006C473E">
        <w:t xml:space="preserve">ant -f build.xml </w:t>
      </w:r>
      <w:r w:rsidRPr="00634CE3">
        <w:t>Run_Recommendations_OptiTransport</w:t>
      </w:r>
    </w:p>
    <w:p w14:paraId="24489405" w14:textId="77777777" w:rsidR="00232EDA" w:rsidRDefault="00232EDA" w:rsidP="00232EDA">
      <w:pPr>
        <w:pStyle w:val="BodyText"/>
      </w:pPr>
    </w:p>
    <w:p w14:paraId="0F6352E8" w14:textId="77777777" w:rsidR="00232EDA" w:rsidRDefault="00232EDA" w:rsidP="00232EDA">
      <w:pPr>
        <w:pStyle w:val="Heading2"/>
        <w:tabs>
          <w:tab w:val="left" w:pos="0"/>
        </w:tabs>
      </w:pPr>
      <w:bookmarkStart w:id="1859" w:name="_Toc105186298"/>
      <w:bookmarkStart w:id="1860" w:name="_Toc127860552"/>
      <w:r>
        <w:t>Run Forecast</w:t>
      </w:r>
      <w:bookmarkEnd w:id="1859"/>
      <w:bookmarkEnd w:id="1860"/>
    </w:p>
    <w:p w14:paraId="70704A42" w14:textId="1588EE65" w:rsidR="00232EDA" w:rsidRDefault="00232EDA" w:rsidP="00232EDA">
      <w:pPr>
        <w:pStyle w:val="BodyText"/>
      </w:pPr>
      <w:r>
        <w:t xml:space="preserve">The </w:t>
      </w:r>
      <w:r w:rsidRPr="00D650A5">
        <w:rPr>
          <w:b/>
          <w:bCs/>
          <w:rPrChange w:id="1861" w:author="Moses, Robbie" w:date="2023-02-21T01:59:00Z">
            <w:rPr/>
          </w:rPrChange>
        </w:rPr>
        <w:t>Regular_Forecast</w:t>
      </w:r>
      <w:r>
        <w:t xml:space="preserve"> process will generate </w:t>
      </w:r>
      <w:ins w:id="1862" w:author="Moses, Robbie" w:date="2023-02-20T02:53:00Z">
        <w:r w:rsidR="003C6144">
          <w:t xml:space="preserve">a </w:t>
        </w:r>
      </w:ins>
      <w:r>
        <w:t>forecast using the standard method.</w:t>
      </w:r>
    </w:p>
    <w:p w14:paraId="1EDDC279" w14:textId="77777777" w:rsidR="00232EDA" w:rsidRDefault="00232EDA" w:rsidP="00232EDA">
      <w:pPr>
        <w:pStyle w:val="Heading3"/>
        <w:tabs>
          <w:tab w:val="left" w:pos="0"/>
        </w:tabs>
      </w:pPr>
      <w:bookmarkStart w:id="1863" w:name="_Toc105186299"/>
      <w:bookmarkStart w:id="1864" w:name="_Toc127860553"/>
      <w:r>
        <w:lastRenderedPageBreak/>
        <w:t>Properties</w:t>
      </w:r>
      <w:bookmarkEnd w:id="1863"/>
      <w:bookmarkEnd w:id="1864"/>
    </w:p>
    <w:p w14:paraId="3C7A5AD3" w14:textId="77777777" w:rsidR="00232EDA" w:rsidRDefault="00232EDA" w:rsidP="00B01D89">
      <w:pPr>
        <w:pStyle w:val="ListBullet"/>
      </w:pPr>
      <w:r>
        <w:t>Regular_Forecast.octype=REGNOVA</w:t>
      </w:r>
    </w:p>
    <w:p w14:paraId="3CFB1357" w14:textId="77777777" w:rsidR="00232EDA" w:rsidRDefault="00232EDA" w:rsidP="00B01D89">
      <w:pPr>
        <w:pStyle w:val="ListBullet"/>
      </w:pPr>
      <w:r>
        <w:t>Regular_Forecast.ocsetid=Valid Forecast Settings ID</w:t>
      </w:r>
    </w:p>
    <w:p w14:paraId="0721BD69" w14:textId="77777777" w:rsidR="00232EDA" w:rsidRDefault="00232EDA" w:rsidP="00B01D89">
      <w:pPr>
        <w:pStyle w:val="ListBullet"/>
      </w:pPr>
      <w:r>
        <w:t>Regular_Forecast.ocuseexist=YES to use the existing forecast definition already associated with the cashpoint(s). NO to always use the forecast settings specified as “ocsetid” above.</w:t>
      </w:r>
    </w:p>
    <w:p w14:paraId="346C1F97" w14:textId="77777777" w:rsidR="00232EDA" w:rsidRDefault="00232EDA" w:rsidP="00B01D89">
      <w:pPr>
        <w:pStyle w:val="ListBullet"/>
      </w:pPr>
      <w:r>
        <w:t>Regular_Forecast.filtertp=Filter type. Method of selecting cashpoints. I = institution (all cashpoints). G = group. R = region. D = depot. C = cashpoint.</w:t>
      </w:r>
    </w:p>
    <w:p w14:paraId="3304B168" w14:textId="7232DC02" w:rsidR="00232EDA" w:rsidRDefault="00232EDA" w:rsidP="00B01D89">
      <w:pPr>
        <w:pStyle w:val="ListBullet"/>
      </w:pPr>
      <w:r>
        <w:t xml:space="preserve">Regular_Forecast.filter=Filter value. The ID of whatever was selected for “filtertp” above. Example: if filtertp=G, then </w:t>
      </w:r>
      <w:ins w:id="1865" w:author="Moses, Robbie" w:date="2023-02-20T02:53:00Z">
        <w:r w:rsidR="003C6144">
          <w:t xml:space="preserve">the </w:t>
        </w:r>
      </w:ins>
      <w:r>
        <w:t xml:space="preserve">filter is the Group ID for which </w:t>
      </w:r>
      <w:ins w:id="1866" w:author="Moses, Robbie" w:date="2023-02-20T02:53:00Z">
        <w:r w:rsidR="003C6144">
          <w:t xml:space="preserve">the </w:t>
        </w:r>
      </w:ins>
      <w:r>
        <w:t>forecast process should run.</w:t>
      </w:r>
    </w:p>
    <w:p w14:paraId="5616BC8B" w14:textId="77777777" w:rsidR="00232EDA" w:rsidRDefault="00232EDA" w:rsidP="00B01D89">
      <w:pPr>
        <w:pStyle w:val="ListBullet"/>
      </w:pPr>
      <w:r>
        <w:t>Regular_Forecast.mailaddr=Email addresses, where the log file is sent once the process is completed</w:t>
      </w:r>
    </w:p>
    <w:p w14:paraId="414C1190" w14:textId="77777777" w:rsidR="00232EDA" w:rsidRDefault="00232EDA" w:rsidP="00232EDA">
      <w:pPr>
        <w:pStyle w:val="Heading3"/>
        <w:tabs>
          <w:tab w:val="left" w:pos="0"/>
        </w:tabs>
      </w:pPr>
      <w:bookmarkStart w:id="1867" w:name="_Toc105186300"/>
      <w:bookmarkStart w:id="1868" w:name="_Toc127860554"/>
      <w:r>
        <w:t>Syntax</w:t>
      </w:r>
      <w:bookmarkEnd w:id="1867"/>
      <w:bookmarkEnd w:id="1868"/>
    </w:p>
    <w:p w14:paraId="1E4A9ED3" w14:textId="77777777" w:rsidR="00232EDA" w:rsidRDefault="00232EDA" w:rsidP="00232EDA">
      <w:pPr>
        <w:pStyle w:val="BodyText"/>
      </w:pPr>
      <w:r>
        <w:t>ant -f build.xml Regular_Forecast</w:t>
      </w:r>
    </w:p>
    <w:p w14:paraId="2FBBD281" w14:textId="77777777" w:rsidR="00232EDA" w:rsidRDefault="00232EDA" w:rsidP="00232EDA">
      <w:pPr>
        <w:pStyle w:val="BodyText"/>
      </w:pPr>
    </w:p>
    <w:p w14:paraId="53876E23" w14:textId="77777777" w:rsidR="00232EDA" w:rsidRDefault="00232EDA" w:rsidP="00232EDA">
      <w:pPr>
        <w:pStyle w:val="Heading2"/>
        <w:tabs>
          <w:tab w:val="left" w:pos="0"/>
        </w:tabs>
      </w:pPr>
      <w:bookmarkStart w:id="1869" w:name="__RefHeading__300_2075784457"/>
      <w:bookmarkStart w:id="1870" w:name="__RefHeading__5653_2125000322"/>
      <w:bookmarkStart w:id="1871" w:name="_Toc105186301"/>
      <w:bookmarkStart w:id="1872" w:name="_Toc127860555"/>
      <w:bookmarkEnd w:id="1869"/>
      <w:bookmarkEnd w:id="1870"/>
      <w:r>
        <w:t>Run Virtual Analyst Forecast</w:t>
      </w:r>
      <w:bookmarkEnd w:id="1871"/>
      <w:bookmarkEnd w:id="1872"/>
    </w:p>
    <w:p w14:paraId="0D99154D" w14:textId="77777777" w:rsidR="00232EDA" w:rsidRDefault="00232EDA" w:rsidP="00232EDA">
      <w:pPr>
        <w:pStyle w:val="BodyText"/>
      </w:pPr>
      <w:r>
        <w:t>The purpose of the Virtual_Analyst batch is to generate a Forecast using Virtual Analyst for the specified Forecast Definition ID.</w:t>
      </w:r>
    </w:p>
    <w:p w14:paraId="44D2E39E" w14:textId="77777777" w:rsidR="00232EDA" w:rsidRDefault="00232EDA" w:rsidP="00232EDA">
      <w:pPr>
        <w:pStyle w:val="Heading3"/>
        <w:tabs>
          <w:tab w:val="left" w:pos="0"/>
        </w:tabs>
      </w:pPr>
      <w:bookmarkStart w:id="1873" w:name="_Toc105186302"/>
      <w:bookmarkStart w:id="1874" w:name="_Toc127860556"/>
      <w:r>
        <w:t>Properties</w:t>
      </w:r>
      <w:bookmarkEnd w:id="1873"/>
      <w:bookmarkEnd w:id="1874"/>
    </w:p>
    <w:p w14:paraId="69730A86" w14:textId="77777777" w:rsidR="00232EDA" w:rsidRDefault="00232EDA" w:rsidP="00B01D89">
      <w:pPr>
        <w:pStyle w:val="ListBullet"/>
      </w:pPr>
      <w:r>
        <w:t>Virtual_Analyst.octype=REGVA</w:t>
      </w:r>
    </w:p>
    <w:p w14:paraId="7D67A69E" w14:textId="77777777" w:rsidR="00232EDA" w:rsidRDefault="00232EDA" w:rsidP="00B01D89">
      <w:pPr>
        <w:pStyle w:val="ListBullet"/>
      </w:pPr>
      <w:r>
        <w:t xml:space="preserve">Virtual_Analyst.ocsetid=Valid Forecast Settings ID </w:t>
      </w:r>
    </w:p>
    <w:p w14:paraId="0C7009D7" w14:textId="3ABB6D79" w:rsidR="00232EDA" w:rsidRDefault="00232EDA" w:rsidP="00B01D89">
      <w:pPr>
        <w:pStyle w:val="ListBullet"/>
      </w:pPr>
      <w:r>
        <w:t>Virtual_Analyst.ocuseexist=</w:t>
      </w:r>
      <w:r w:rsidRPr="0090782A">
        <w:t xml:space="preserve"> </w:t>
      </w:r>
      <w:r>
        <w:t>YES to use the existing forecast definition already associated with the cashpoint(s). NO</w:t>
      </w:r>
      <w:ins w:id="1875" w:author="Moses, Robbie" w:date="2023-02-20T02:54:00Z">
        <w:r w:rsidR="003C6144">
          <w:t>,</w:t>
        </w:r>
      </w:ins>
      <w:r>
        <w:t xml:space="preserve"> to always use the forecast settings specified as “ocsetid” above.</w:t>
      </w:r>
    </w:p>
    <w:p w14:paraId="41363C1F" w14:textId="77777777" w:rsidR="00232EDA" w:rsidRDefault="00232EDA" w:rsidP="00B01D89">
      <w:pPr>
        <w:pStyle w:val="ListBullet"/>
      </w:pPr>
      <w:r>
        <w:t>Virtual_Analyst.filtertp=Filter type. Method of selecting cashpoints. I = institution (all cashpoints). G = group. R = region. D = depot. C = cashpoint.</w:t>
      </w:r>
    </w:p>
    <w:p w14:paraId="58AD41E2" w14:textId="0F0E43DE" w:rsidR="00232EDA" w:rsidRDefault="00232EDA" w:rsidP="00B01D89">
      <w:pPr>
        <w:pStyle w:val="ListBullet"/>
      </w:pPr>
      <w:r>
        <w:t xml:space="preserve">Virtual_Analyst.filter=Filter value. The ID of whatever was selected for “filtertp” above. Example: if filtertp=G, then </w:t>
      </w:r>
      <w:ins w:id="1876" w:author="Moses, Robbie" w:date="2023-02-20T02:54:00Z">
        <w:r w:rsidR="00437A1E">
          <w:t xml:space="preserve">the </w:t>
        </w:r>
      </w:ins>
      <w:r>
        <w:t xml:space="preserve">filter is the Group ID for which </w:t>
      </w:r>
      <w:ins w:id="1877" w:author="Moses, Robbie" w:date="2023-02-20T02:54:00Z">
        <w:r w:rsidR="00437A1E">
          <w:t xml:space="preserve">the </w:t>
        </w:r>
      </w:ins>
      <w:r>
        <w:t>forecast process should run.</w:t>
      </w:r>
    </w:p>
    <w:p w14:paraId="09C56607" w14:textId="77777777" w:rsidR="00232EDA" w:rsidRDefault="00232EDA" w:rsidP="00B01D89">
      <w:pPr>
        <w:pStyle w:val="ListBullet"/>
      </w:pPr>
      <w:r>
        <w:t>Virtual_Analyst.vaoption=The exclusion method that is going to be used to automatically exclude or ignore the outlier data from forecasting. Available options:</w:t>
      </w:r>
    </w:p>
    <w:p w14:paraId="74E7D5BC" w14:textId="77777777" w:rsidR="00232EDA" w:rsidRDefault="00232EDA" w:rsidP="00B01D89">
      <w:pPr>
        <w:pStyle w:val="ListContinue"/>
      </w:pPr>
      <w:r>
        <w:t>NONE = No auto history selection or data exclusion</w:t>
      </w:r>
    </w:p>
    <w:p w14:paraId="7CFF7A2A" w14:textId="77777777" w:rsidR="00232EDA" w:rsidRDefault="00232EDA" w:rsidP="00B01D89">
      <w:pPr>
        <w:pStyle w:val="ListContinue"/>
      </w:pPr>
      <w:r>
        <w:lastRenderedPageBreak/>
        <w:t>SEL = Auto history selection only</w:t>
      </w:r>
    </w:p>
    <w:p w14:paraId="6FFE9A9C" w14:textId="77777777" w:rsidR="00232EDA" w:rsidRDefault="00232EDA" w:rsidP="00B01D89">
      <w:pPr>
        <w:pStyle w:val="ListContinue"/>
      </w:pPr>
      <w:r>
        <w:t>2SIGMA = Auto data exclusion with 2-Sigma only</w:t>
      </w:r>
    </w:p>
    <w:p w14:paraId="157E4E88" w14:textId="77777777" w:rsidR="00232EDA" w:rsidRDefault="00232EDA" w:rsidP="00B01D89">
      <w:pPr>
        <w:pStyle w:val="ListContinue"/>
      </w:pPr>
      <w:r>
        <w:t>SEL+2SIGMA = Auto history selection and auto data exclusion with 2-Sigma</w:t>
      </w:r>
    </w:p>
    <w:p w14:paraId="299774A0" w14:textId="77777777" w:rsidR="00232EDA" w:rsidRDefault="00232EDA" w:rsidP="00B01D89">
      <w:pPr>
        <w:pStyle w:val="ListContinue"/>
      </w:pPr>
      <w:r>
        <w:t>MAD = Auto data exclusion with MAD only (Median Absolute Deviation)</w:t>
      </w:r>
    </w:p>
    <w:p w14:paraId="3261E0F6" w14:textId="77777777" w:rsidR="00232EDA" w:rsidRDefault="00232EDA" w:rsidP="00B01D89">
      <w:pPr>
        <w:pStyle w:val="ListContinue"/>
      </w:pPr>
      <w:r>
        <w:t>SEL+MAD = Auto history selection and auto data exclusion with MAD</w:t>
      </w:r>
    </w:p>
    <w:p w14:paraId="7000181A" w14:textId="77777777" w:rsidR="00232EDA" w:rsidRDefault="00232EDA" w:rsidP="00B01D89">
      <w:pPr>
        <w:pStyle w:val="ListBullet"/>
      </w:pPr>
      <w:r>
        <w:t>Virtual_Analyst.varuntime=Runtime limit (in minutes). To run without a limit, type NA</w:t>
      </w:r>
    </w:p>
    <w:p w14:paraId="4EA99C60" w14:textId="77777777" w:rsidR="00232EDA" w:rsidRDefault="00232EDA" w:rsidP="00B01D89">
      <w:pPr>
        <w:pStyle w:val="ListBullet"/>
      </w:pPr>
      <w:r>
        <w:t>Virtual_Analyst.mailaddr=Email addresses, where the log file is sent once the process is completed. Type “NA” if no email should be sent.</w:t>
      </w:r>
    </w:p>
    <w:p w14:paraId="5BE0DD53" w14:textId="77777777" w:rsidR="00232EDA" w:rsidRDefault="00232EDA" w:rsidP="00232EDA">
      <w:pPr>
        <w:pStyle w:val="Heading3"/>
        <w:tabs>
          <w:tab w:val="left" w:pos="0"/>
        </w:tabs>
      </w:pPr>
      <w:bookmarkStart w:id="1878" w:name="_Toc105186303"/>
      <w:bookmarkStart w:id="1879" w:name="_Toc127860557"/>
      <w:r>
        <w:t>Syntax</w:t>
      </w:r>
      <w:bookmarkEnd w:id="1878"/>
      <w:bookmarkEnd w:id="1879"/>
    </w:p>
    <w:p w14:paraId="5C9799CF" w14:textId="53C1E98D" w:rsidR="00232EDA" w:rsidRDefault="00232EDA" w:rsidP="00232EDA">
      <w:pPr>
        <w:pStyle w:val="BodyText"/>
        <w:rPr>
          <w:ins w:id="1880" w:author="Moses, Robbie" w:date="2023-02-21T01:59:00Z"/>
        </w:rPr>
      </w:pPr>
      <w:r>
        <w:t>ant -f build.xml Virtual_Analyst</w:t>
      </w:r>
    </w:p>
    <w:p w14:paraId="51299E56" w14:textId="77777777" w:rsidR="00DB3E1E" w:rsidRDefault="00DB3E1E" w:rsidP="00232EDA">
      <w:pPr>
        <w:pStyle w:val="BodyText"/>
      </w:pPr>
    </w:p>
    <w:p w14:paraId="3EF4802D" w14:textId="77777777" w:rsidR="00232EDA" w:rsidRDefault="00232EDA" w:rsidP="00232EDA">
      <w:pPr>
        <w:pStyle w:val="Heading2"/>
        <w:tabs>
          <w:tab w:val="left" w:pos="0"/>
        </w:tabs>
      </w:pPr>
      <w:bookmarkStart w:id="1881" w:name="_Toc105186304"/>
      <w:bookmarkStart w:id="1882" w:name="_Toc127860558"/>
      <w:r>
        <w:t>Run Dynamic Forecast</w:t>
      </w:r>
      <w:bookmarkEnd w:id="1881"/>
      <w:bookmarkEnd w:id="1882"/>
    </w:p>
    <w:p w14:paraId="33C8DAF7" w14:textId="77777777" w:rsidR="002F5F10" w:rsidRDefault="00232EDA" w:rsidP="00232EDA">
      <w:pPr>
        <w:pStyle w:val="BodyText"/>
        <w:rPr>
          <w:ins w:id="1883" w:author="Moses, Robbie" w:date="2023-02-21T02:01:00Z"/>
        </w:rPr>
      </w:pPr>
      <w:r>
        <w:t xml:space="preserve">The purpose of </w:t>
      </w:r>
      <w:r w:rsidRPr="00DB3E1E">
        <w:rPr>
          <w:b/>
          <w:bCs/>
          <w:rPrChange w:id="1884" w:author="Moses, Robbie" w:date="2023-02-21T01:59:00Z">
            <w:rPr/>
          </w:rPrChange>
        </w:rPr>
        <w:t>Dynamic_Forecast</w:t>
      </w:r>
      <w:r>
        <w:t xml:space="preserve"> is to generate forecasts in an ongoing, time-controlled fashion. It is expected to be scheduled daily. If no processing is appropriate on a particular day, then the process ends immediately. </w:t>
      </w:r>
    </w:p>
    <w:p w14:paraId="44E6205B" w14:textId="1E91C49C" w:rsidR="00232EDA" w:rsidRDefault="002F5F10" w:rsidP="002F5F10">
      <w:pPr>
        <w:pStyle w:val="Note2"/>
      </w:pPr>
      <w:r w:rsidRPr="00EE1E3D">
        <w:rPr>
          <w:b/>
          <w:bCs/>
        </w:rPr>
        <w:t>N</w:t>
      </w:r>
      <w:r w:rsidR="00232EDA" w:rsidRPr="00EE1E3D">
        <w:rPr>
          <w:b/>
          <w:bCs/>
        </w:rPr>
        <w:t>ote</w:t>
      </w:r>
      <w:r w:rsidRPr="00EE1E3D">
        <w:rPr>
          <w:b/>
          <w:bCs/>
        </w:rPr>
        <w:t>:</w:t>
      </w:r>
      <w:r w:rsidR="00232EDA">
        <w:t xml:space="preserve"> </w:t>
      </w:r>
      <w:r w:rsidR="00EE1E3D">
        <w:t>T</w:t>
      </w:r>
      <w:r w:rsidR="00232EDA">
        <w:t>he Virtual Analyst auto-history selection feature will be always enabled when running Dynamic Forecast.</w:t>
      </w:r>
    </w:p>
    <w:p w14:paraId="4B740D03" w14:textId="77777777" w:rsidR="00232EDA" w:rsidRDefault="00232EDA" w:rsidP="00232EDA">
      <w:pPr>
        <w:pStyle w:val="Heading3"/>
        <w:tabs>
          <w:tab w:val="left" w:pos="0"/>
        </w:tabs>
      </w:pPr>
      <w:bookmarkStart w:id="1885" w:name="_Toc105186305"/>
      <w:bookmarkStart w:id="1886" w:name="_Toc127860559"/>
      <w:r>
        <w:t>Properties</w:t>
      </w:r>
      <w:bookmarkEnd w:id="1885"/>
      <w:bookmarkEnd w:id="1886"/>
    </w:p>
    <w:p w14:paraId="3E2410A5" w14:textId="77777777" w:rsidR="00232EDA" w:rsidRDefault="00232EDA" w:rsidP="00B01D89">
      <w:pPr>
        <w:pStyle w:val="ListBullet"/>
      </w:pPr>
      <w:r>
        <w:t>Dynamic_Forecast.octype=DYNAMIC</w:t>
      </w:r>
    </w:p>
    <w:p w14:paraId="089F5AA5" w14:textId="556C0500" w:rsidR="00232EDA" w:rsidRDefault="00232EDA" w:rsidP="00B01D89">
      <w:pPr>
        <w:pStyle w:val="ListBullet"/>
      </w:pPr>
      <w:r>
        <w:t>Dynamic_Forecast.filter=The group name for which</w:t>
      </w:r>
      <w:r w:rsidRPr="0086390B">
        <w:t xml:space="preserve"> dynamic forecast is going to run. To run it for all network type</w:t>
      </w:r>
      <w:ins w:id="1887" w:author="Moses, Robbie" w:date="2023-02-20T02:54:00Z">
        <w:r w:rsidR="00437A1E">
          <w:t>s</w:t>
        </w:r>
      </w:ins>
      <w:r w:rsidRPr="0086390B">
        <w:t xml:space="preserve"> ALL_NETWORK</w:t>
      </w:r>
    </w:p>
    <w:p w14:paraId="6465111B" w14:textId="6F6B8449" w:rsidR="00232EDA" w:rsidRDefault="00232EDA" w:rsidP="00B01D89">
      <w:pPr>
        <w:pStyle w:val="ListBullet"/>
      </w:pPr>
      <w:r>
        <w:t>Dynamic_Forecast.frequency=How many times Dynamic Forecast will run in a month. Available options are 1 or 2. If 1, it will run after the 7</w:t>
      </w:r>
      <w:r w:rsidRPr="000403D1">
        <w:rPr>
          <w:vertAlign w:val="superscript"/>
        </w:rPr>
        <w:t>th</w:t>
      </w:r>
      <w:r>
        <w:t xml:space="preserve"> business day of each month. If 2, it will run after </w:t>
      </w:r>
      <w:ins w:id="1888" w:author="Moses, Robbie" w:date="2023-02-20T02:54:00Z">
        <w:r w:rsidR="00437A1E">
          <w:t xml:space="preserve">the </w:t>
        </w:r>
      </w:ins>
      <w:r>
        <w:t>7</w:t>
      </w:r>
      <w:r w:rsidRPr="000403D1">
        <w:rPr>
          <w:vertAlign w:val="superscript"/>
        </w:rPr>
        <w:t>th</w:t>
      </w:r>
      <w:r>
        <w:t xml:space="preserve"> business day and again on the 7</w:t>
      </w:r>
      <w:r w:rsidRPr="000403D1">
        <w:rPr>
          <w:vertAlign w:val="superscript"/>
        </w:rPr>
        <w:t>th</w:t>
      </w:r>
      <w:r>
        <w:t>-to-last business day of each month.</w:t>
      </w:r>
    </w:p>
    <w:p w14:paraId="144E163F" w14:textId="43E3B008" w:rsidR="00232EDA" w:rsidRDefault="00232EDA" w:rsidP="00B01D89">
      <w:pPr>
        <w:pStyle w:val="ListBullet"/>
      </w:pPr>
      <w:r>
        <w:t xml:space="preserve">Dynamic_Forecast.minhistory=Minimum history used as </w:t>
      </w:r>
      <w:ins w:id="1889" w:author="Moses, Robbie" w:date="2023-02-20T02:54:00Z">
        <w:r w:rsidR="00437A1E">
          <w:t xml:space="preserve">the </w:t>
        </w:r>
      </w:ins>
      <w:r>
        <w:t xml:space="preserve">basis for </w:t>
      </w:r>
      <w:ins w:id="1890" w:author="Moses, Robbie" w:date="2023-02-20T02:54:00Z">
        <w:r w:rsidR="00437A1E">
          <w:t xml:space="preserve">the </w:t>
        </w:r>
      </w:ins>
      <w:r>
        <w:t>forecast. Available options are 12 or 24 (months).</w:t>
      </w:r>
    </w:p>
    <w:p w14:paraId="12B835C6" w14:textId="21DE993B" w:rsidR="00232EDA" w:rsidRDefault="00232EDA" w:rsidP="00B01D89">
      <w:pPr>
        <w:pStyle w:val="ListBullet"/>
      </w:pPr>
      <w:r>
        <w:t>Dynamic_Forecast.runtime=</w:t>
      </w:r>
      <w:r w:rsidRPr="0086390B">
        <w:t xml:space="preserve"> </w:t>
      </w:r>
      <w:r>
        <w:t xml:space="preserve">The run time in terms of minutes for forecasting. If the time limit is exceeded, the cashpoints that </w:t>
      </w:r>
      <w:del w:id="1891" w:author="Moses, Robbie" w:date="2023-02-20T02:55:00Z">
        <w:r w:rsidDel="00204FD1">
          <w:delText xml:space="preserve">has </w:delText>
        </w:r>
      </w:del>
      <w:ins w:id="1892" w:author="Moses, Robbie" w:date="2023-02-20T02:55:00Z">
        <w:r w:rsidR="00204FD1">
          <w:t xml:space="preserve">have </w:t>
        </w:r>
      </w:ins>
      <w:r>
        <w:t xml:space="preserve">not been forecasted yet are going to be placed in a queue to be processed </w:t>
      </w:r>
      <w:ins w:id="1893" w:author="Moses, Robbie" w:date="2023-02-20T02:55:00Z">
        <w:r w:rsidR="00204FD1">
          <w:t xml:space="preserve">the </w:t>
        </w:r>
      </w:ins>
      <w:r>
        <w:t>next day. Type NA to run without a time limit.</w:t>
      </w:r>
    </w:p>
    <w:p w14:paraId="3FF399F6" w14:textId="77777777" w:rsidR="00232EDA" w:rsidRDefault="00232EDA" w:rsidP="00B01D89">
      <w:pPr>
        <w:pStyle w:val="ListBullet"/>
      </w:pPr>
      <w:r>
        <w:t xml:space="preserve">Dynamic_Forecast.exclusion=The exclusion method that is going to be used to automatically exclude or ignore the outlier data from forecasting. Available options are </w:t>
      </w:r>
      <w:r>
        <w:lastRenderedPageBreak/>
        <w:t>TWOSIGMA, and MAD. If you do not wish to use any Virtual Analyst exclusion, then put NA for this option.</w:t>
      </w:r>
    </w:p>
    <w:p w14:paraId="7F665292" w14:textId="77777777" w:rsidR="00232EDA" w:rsidRDefault="00232EDA" w:rsidP="00B01D89">
      <w:pPr>
        <w:pStyle w:val="ListBullet"/>
      </w:pPr>
      <w:r>
        <w:t xml:space="preserve">Dynamic_Forecast.mailaddr=Email addresses, where the log file is sent once the process is completed. </w:t>
      </w:r>
      <w:r w:rsidRPr="0086390B">
        <w:t>Type NA if the logs are not going to be emailed.</w:t>
      </w:r>
    </w:p>
    <w:p w14:paraId="137AB3F0" w14:textId="77777777" w:rsidR="00232EDA" w:rsidRDefault="00232EDA" w:rsidP="00232EDA">
      <w:pPr>
        <w:pStyle w:val="Heading3"/>
        <w:tabs>
          <w:tab w:val="left" w:pos="0"/>
        </w:tabs>
      </w:pPr>
      <w:bookmarkStart w:id="1894" w:name="_Toc105186306"/>
      <w:bookmarkStart w:id="1895" w:name="_Toc127860560"/>
      <w:r>
        <w:t>Syntax</w:t>
      </w:r>
      <w:bookmarkEnd w:id="1894"/>
      <w:bookmarkEnd w:id="1895"/>
    </w:p>
    <w:p w14:paraId="6555AC44" w14:textId="77777777" w:rsidR="00232EDA" w:rsidRDefault="00232EDA" w:rsidP="00232EDA">
      <w:pPr>
        <w:pStyle w:val="BodyText"/>
      </w:pPr>
      <w:r>
        <w:t>ant -f build.xml Dynamic_Forecast</w:t>
      </w:r>
    </w:p>
    <w:p w14:paraId="22BEA1BE" w14:textId="77777777" w:rsidR="00232EDA" w:rsidRDefault="00232EDA" w:rsidP="00232EDA">
      <w:pPr>
        <w:pStyle w:val="BodyText"/>
      </w:pPr>
    </w:p>
    <w:p w14:paraId="064FC53A" w14:textId="77777777" w:rsidR="00232EDA" w:rsidRDefault="00232EDA" w:rsidP="00232EDA">
      <w:pPr>
        <w:pStyle w:val="Heading2"/>
        <w:tabs>
          <w:tab w:val="left" w:pos="0"/>
        </w:tabs>
      </w:pPr>
      <w:bookmarkStart w:id="1896" w:name="__RefHeading__302_2075784457"/>
      <w:bookmarkStart w:id="1897" w:name="__RefHeading__5655_2125000322"/>
      <w:bookmarkStart w:id="1898" w:name="_Toc511896810"/>
      <w:bookmarkStart w:id="1899" w:name="_Toc105186307"/>
      <w:bookmarkStart w:id="1900" w:name="_Toc127860561"/>
      <w:bookmarkEnd w:id="1896"/>
      <w:bookmarkEnd w:id="1897"/>
      <w:r>
        <w:t>ATM Horizon Output</w:t>
      </w:r>
      <w:bookmarkEnd w:id="1898"/>
      <w:bookmarkEnd w:id="1899"/>
      <w:bookmarkEnd w:id="1900"/>
      <w:r>
        <w:t xml:space="preserve"> </w:t>
      </w:r>
    </w:p>
    <w:p w14:paraId="3D4DF552" w14:textId="77777777" w:rsidR="00232EDA" w:rsidRDefault="00232EDA" w:rsidP="00232EDA">
      <w:pPr>
        <w:pStyle w:val="BodyText"/>
      </w:pPr>
      <w:r>
        <w:t>The ATMFREC_Output provides an export of the horizon from today forward for all active ATMs.</w:t>
      </w:r>
    </w:p>
    <w:p w14:paraId="72C92DEB" w14:textId="77777777" w:rsidR="00232EDA" w:rsidRDefault="00232EDA" w:rsidP="00232EDA">
      <w:pPr>
        <w:pStyle w:val="Heading3"/>
        <w:tabs>
          <w:tab w:val="left" w:pos="0"/>
        </w:tabs>
      </w:pPr>
      <w:bookmarkStart w:id="1901" w:name="_Toc511896811"/>
      <w:bookmarkStart w:id="1902" w:name="_Toc105186308"/>
      <w:bookmarkStart w:id="1903" w:name="_Toc127860562"/>
      <w:r>
        <w:t>Properties</w:t>
      </w:r>
      <w:bookmarkEnd w:id="1901"/>
      <w:bookmarkEnd w:id="1902"/>
      <w:bookmarkEnd w:id="1903"/>
    </w:p>
    <w:p w14:paraId="2AF37620" w14:textId="77777777" w:rsidR="00232EDA" w:rsidRDefault="00232EDA" w:rsidP="00B01D89">
      <w:pPr>
        <w:pStyle w:val="ListBullet"/>
      </w:pPr>
      <w:r>
        <w:t>ATMFREC_Output.delim=Character to use for output file delimiter. Comma (,), semicolon (;), etc.</w:t>
      </w:r>
    </w:p>
    <w:p w14:paraId="590776E0" w14:textId="77777777" w:rsidR="00232EDA" w:rsidRDefault="00232EDA" w:rsidP="00B01D89">
      <w:pPr>
        <w:pStyle w:val="ListBullet"/>
      </w:pPr>
      <w:r w:rsidDel="00412A6B">
        <w:t xml:space="preserve"> </w:t>
      </w:r>
      <w:r>
        <w:t>ATMFREC_Output.quote=Character to use for quote marks around output fields. Quotation marks (“), apostrophe (‘), etc. May be empty.</w:t>
      </w:r>
    </w:p>
    <w:p w14:paraId="0E6853A2" w14:textId="77777777" w:rsidR="00232EDA" w:rsidRDefault="00232EDA" w:rsidP="00232EDA">
      <w:pPr>
        <w:pStyle w:val="Heading3"/>
        <w:tabs>
          <w:tab w:val="left" w:pos="0"/>
        </w:tabs>
      </w:pPr>
      <w:bookmarkStart w:id="1904" w:name="_Toc511896812"/>
      <w:bookmarkStart w:id="1905" w:name="_Toc105186309"/>
      <w:bookmarkStart w:id="1906" w:name="_Toc127860563"/>
      <w:r>
        <w:t>Syntax</w:t>
      </w:r>
      <w:bookmarkEnd w:id="1904"/>
      <w:bookmarkEnd w:id="1905"/>
      <w:bookmarkEnd w:id="1906"/>
    </w:p>
    <w:p w14:paraId="535D22AD" w14:textId="77777777" w:rsidR="00232EDA" w:rsidRDefault="00232EDA" w:rsidP="00232EDA">
      <w:pPr>
        <w:pStyle w:val="BodyText"/>
      </w:pPr>
      <w:r>
        <w:t>ant -f build.xml ATMFREC_Output</w:t>
      </w:r>
    </w:p>
    <w:p w14:paraId="370822DC" w14:textId="77777777" w:rsidR="00232EDA" w:rsidRDefault="00232EDA" w:rsidP="00232EDA">
      <w:pPr>
        <w:pStyle w:val="BodyText"/>
      </w:pPr>
    </w:p>
    <w:p w14:paraId="4E2E2DDC" w14:textId="77777777" w:rsidR="00232EDA" w:rsidRDefault="00232EDA" w:rsidP="00232EDA">
      <w:pPr>
        <w:pStyle w:val="Heading2"/>
        <w:tabs>
          <w:tab w:val="left" w:pos="0"/>
        </w:tabs>
      </w:pPr>
      <w:bookmarkStart w:id="1907" w:name="__RefHeading__304_2075784457"/>
      <w:bookmarkStart w:id="1908" w:name="__RefHeading__5657_2125000322"/>
      <w:bookmarkStart w:id="1909" w:name="_Toc511896813"/>
      <w:bookmarkStart w:id="1910" w:name="_Toc105186310"/>
      <w:bookmarkStart w:id="1911" w:name="_Toc127860564"/>
      <w:bookmarkEnd w:id="1907"/>
      <w:bookmarkEnd w:id="1908"/>
      <w:r>
        <w:t>Branch Horizon Output</w:t>
      </w:r>
      <w:bookmarkEnd w:id="1909"/>
      <w:bookmarkEnd w:id="1910"/>
      <w:bookmarkEnd w:id="1911"/>
      <w:r>
        <w:t xml:space="preserve"> </w:t>
      </w:r>
    </w:p>
    <w:p w14:paraId="5CA225E4" w14:textId="77777777" w:rsidR="00232EDA" w:rsidRDefault="00232EDA" w:rsidP="00232EDA">
      <w:pPr>
        <w:pStyle w:val="BodyText"/>
      </w:pPr>
      <w:r>
        <w:t>The BRNFREC_Output provides an export of the horizon from today forward for all active Branches.</w:t>
      </w:r>
    </w:p>
    <w:p w14:paraId="539474EB" w14:textId="77777777" w:rsidR="00232EDA" w:rsidRDefault="00232EDA" w:rsidP="00232EDA">
      <w:pPr>
        <w:pStyle w:val="Heading3"/>
        <w:tabs>
          <w:tab w:val="left" w:pos="0"/>
        </w:tabs>
      </w:pPr>
      <w:bookmarkStart w:id="1912" w:name="_Toc511896814"/>
      <w:bookmarkStart w:id="1913" w:name="_Toc105186311"/>
      <w:bookmarkStart w:id="1914" w:name="_Toc127860565"/>
      <w:r>
        <w:t>Properties</w:t>
      </w:r>
      <w:bookmarkEnd w:id="1912"/>
      <w:bookmarkEnd w:id="1913"/>
      <w:bookmarkEnd w:id="1914"/>
    </w:p>
    <w:p w14:paraId="01563417" w14:textId="77777777" w:rsidR="00232EDA" w:rsidRDefault="00232EDA" w:rsidP="00B01D89">
      <w:pPr>
        <w:pStyle w:val="ListBullet"/>
      </w:pPr>
      <w:r>
        <w:t>BRNFREC_Output.delim=Character to use for output file delimiter. Comma (,), semicolon (;), etc.</w:t>
      </w:r>
    </w:p>
    <w:p w14:paraId="63190C3A" w14:textId="77777777" w:rsidR="00232EDA" w:rsidRDefault="00232EDA" w:rsidP="00B01D89">
      <w:pPr>
        <w:pStyle w:val="ListBullet"/>
      </w:pPr>
      <w:r>
        <w:t>BRNFREC_Output.quote=Export parameters file for this custom export.  Located in the classes directory.</w:t>
      </w:r>
    </w:p>
    <w:p w14:paraId="52F6FDEA" w14:textId="77777777" w:rsidR="00232EDA" w:rsidRDefault="00232EDA" w:rsidP="00232EDA">
      <w:pPr>
        <w:pStyle w:val="Heading3"/>
        <w:tabs>
          <w:tab w:val="left" w:pos="0"/>
        </w:tabs>
      </w:pPr>
      <w:bookmarkStart w:id="1915" w:name="_Toc511896815"/>
      <w:bookmarkStart w:id="1916" w:name="_Toc105186312"/>
      <w:bookmarkStart w:id="1917" w:name="_Toc127860566"/>
      <w:r>
        <w:t>Syntax</w:t>
      </w:r>
      <w:bookmarkEnd w:id="1915"/>
      <w:bookmarkEnd w:id="1916"/>
      <w:bookmarkEnd w:id="1917"/>
    </w:p>
    <w:p w14:paraId="6877CE13" w14:textId="77777777" w:rsidR="00232EDA" w:rsidRDefault="00232EDA" w:rsidP="00232EDA">
      <w:pPr>
        <w:pStyle w:val="BodyText"/>
      </w:pPr>
      <w:r>
        <w:t>ant -f build.xml BRNFREC_Output</w:t>
      </w:r>
    </w:p>
    <w:p w14:paraId="5729A776" w14:textId="77777777" w:rsidR="00232EDA" w:rsidRDefault="00232EDA" w:rsidP="00232EDA">
      <w:pPr>
        <w:pStyle w:val="BodyText"/>
      </w:pPr>
    </w:p>
    <w:p w14:paraId="740A3DAB" w14:textId="77777777" w:rsidR="00232EDA" w:rsidRDefault="00232EDA" w:rsidP="00232EDA">
      <w:pPr>
        <w:pStyle w:val="Heading2"/>
        <w:tabs>
          <w:tab w:val="left" w:pos="0"/>
        </w:tabs>
      </w:pPr>
      <w:bookmarkStart w:id="1918" w:name="__RefHeading__306_2075784457"/>
      <w:bookmarkStart w:id="1919" w:name="__RefHeading__5659_2125000322"/>
      <w:bookmarkStart w:id="1920" w:name="_Toc511896816"/>
      <w:bookmarkStart w:id="1921" w:name="_Toc105186313"/>
      <w:bookmarkStart w:id="1922" w:name="_Toc127860567"/>
      <w:bookmarkEnd w:id="1918"/>
      <w:bookmarkEnd w:id="1919"/>
      <w:r>
        <w:t>Projected Costs Output</w:t>
      </w:r>
      <w:bookmarkEnd w:id="1920"/>
      <w:bookmarkEnd w:id="1921"/>
      <w:bookmarkEnd w:id="1922"/>
      <w:r>
        <w:t xml:space="preserve"> </w:t>
      </w:r>
    </w:p>
    <w:p w14:paraId="47ECC73A" w14:textId="77777777" w:rsidR="00232EDA" w:rsidRDefault="00232EDA" w:rsidP="00232EDA">
      <w:pPr>
        <w:pStyle w:val="BodyText"/>
      </w:pPr>
      <w:r>
        <w:t>The PROJCOST_Output provides an export of all projected costs from today forward.</w:t>
      </w:r>
    </w:p>
    <w:p w14:paraId="61A3CA85" w14:textId="77777777" w:rsidR="00232EDA" w:rsidRDefault="00232EDA" w:rsidP="00232EDA">
      <w:pPr>
        <w:pStyle w:val="Heading3"/>
        <w:tabs>
          <w:tab w:val="left" w:pos="0"/>
        </w:tabs>
      </w:pPr>
      <w:bookmarkStart w:id="1923" w:name="_Toc511896817"/>
      <w:bookmarkStart w:id="1924" w:name="_Toc105186314"/>
      <w:bookmarkStart w:id="1925" w:name="_Toc127860568"/>
      <w:r>
        <w:lastRenderedPageBreak/>
        <w:t>Properties</w:t>
      </w:r>
      <w:bookmarkEnd w:id="1923"/>
      <w:bookmarkEnd w:id="1924"/>
      <w:bookmarkEnd w:id="1925"/>
    </w:p>
    <w:p w14:paraId="639D30F9" w14:textId="77777777" w:rsidR="00232EDA" w:rsidRDefault="00232EDA" w:rsidP="00B01D89">
      <w:pPr>
        <w:pStyle w:val="ListBullet"/>
      </w:pPr>
      <w:r>
        <w:t>PROJCOST_Output.delim=Character to use for output file delimiter. Comma (,), semicolon (;), etc.</w:t>
      </w:r>
    </w:p>
    <w:p w14:paraId="206CA670" w14:textId="77777777" w:rsidR="00232EDA" w:rsidRDefault="00232EDA" w:rsidP="00B01D89">
      <w:pPr>
        <w:pStyle w:val="ListBullet"/>
      </w:pPr>
      <w:r>
        <w:t>PROJCOST_Output.quote=Character to use for quote marks around output fields. Quotation marks (“), apostrophe (‘), etc. May be empty.</w:t>
      </w:r>
    </w:p>
    <w:p w14:paraId="0339D256" w14:textId="77777777" w:rsidR="00232EDA" w:rsidRDefault="00232EDA" w:rsidP="00232EDA">
      <w:pPr>
        <w:pStyle w:val="Heading3"/>
        <w:tabs>
          <w:tab w:val="left" w:pos="0"/>
        </w:tabs>
      </w:pPr>
      <w:bookmarkStart w:id="1926" w:name="_Toc511896818"/>
      <w:bookmarkStart w:id="1927" w:name="_Toc105186315"/>
      <w:bookmarkStart w:id="1928" w:name="_Toc127860569"/>
      <w:r>
        <w:t>Syntax</w:t>
      </w:r>
      <w:bookmarkEnd w:id="1926"/>
      <w:bookmarkEnd w:id="1927"/>
      <w:bookmarkEnd w:id="1928"/>
    </w:p>
    <w:p w14:paraId="5C46D0D5" w14:textId="2187BEC0" w:rsidR="00232EDA" w:rsidRDefault="00232EDA" w:rsidP="00232EDA">
      <w:pPr>
        <w:pStyle w:val="BodyText"/>
      </w:pPr>
      <w:r>
        <w:t>ant -f build.xml PROJCOST_Output</w:t>
      </w:r>
    </w:p>
    <w:p w14:paraId="6FAD9301" w14:textId="77777777" w:rsidR="00514BD3" w:rsidRDefault="00514BD3" w:rsidP="00232EDA">
      <w:pPr>
        <w:pStyle w:val="BodyText"/>
      </w:pPr>
    </w:p>
    <w:p w14:paraId="23C65FF0" w14:textId="77777777" w:rsidR="00232EDA" w:rsidRDefault="00232EDA" w:rsidP="00232EDA">
      <w:pPr>
        <w:pStyle w:val="Heading2"/>
        <w:tabs>
          <w:tab w:val="left" w:pos="0"/>
        </w:tabs>
      </w:pPr>
      <w:bookmarkStart w:id="1929" w:name="_Toc105186316"/>
      <w:bookmarkStart w:id="1930" w:name="_Toc127860570"/>
      <w:r>
        <w:t>Target Balance Creation</w:t>
      </w:r>
      <w:bookmarkEnd w:id="1929"/>
      <w:bookmarkEnd w:id="1930"/>
      <w:r>
        <w:t xml:space="preserve"> </w:t>
      </w:r>
    </w:p>
    <w:p w14:paraId="0C5B3B87" w14:textId="77777777" w:rsidR="00232EDA" w:rsidRDefault="00232EDA" w:rsidP="00232EDA">
      <w:pPr>
        <w:pStyle w:val="BodyText"/>
      </w:pPr>
      <w:r>
        <w:t xml:space="preserve">The </w:t>
      </w:r>
      <w:r w:rsidRPr="00514BD3">
        <w:rPr>
          <w:b/>
          <w:bCs/>
        </w:rPr>
        <w:t xml:space="preserve">Target_Balance </w:t>
      </w:r>
      <w:r>
        <w:t>records the current OptiCash horizon balances as target balances. This data will be used in reports.</w:t>
      </w:r>
    </w:p>
    <w:p w14:paraId="23076C82" w14:textId="77777777" w:rsidR="00232EDA" w:rsidRDefault="00232EDA" w:rsidP="00232EDA">
      <w:pPr>
        <w:pStyle w:val="Heading3"/>
        <w:tabs>
          <w:tab w:val="left" w:pos="0"/>
        </w:tabs>
      </w:pPr>
      <w:bookmarkStart w:id="1931" w:name="_Toc105186317"/>
      <w:bookmarkStart w:id="1932" w:name="_Toc127860571"/>
      <w:r>
        <w:t>Properties</w:t>
      </w:r>
      <w:bookmarkEnd w:id="1931"/>
      <w:bookmarkEnd w:id="1932"/>
    </w:p>
    <w:p w14:paraId="6EDA6F1F" w14:textId="77777777" w:rsidR="00232EDA" w:rsidRDefault="00232EDA" w:rsidP="00B01D89">
      <w:pPr>
        <w:pStyle w:val="ListBullet"/>
      </w:pPr>
      <w:r>
        <w:t>Target_Balance.cp_group=Group of cashpoints for which target balances will be recorded. Or put DEFAULT to run for all cashpoints.</w:t>
      </w:r>
    </w:p>
    <w:p w14:paraId="4CE5E56F" w14:textId="77777777" w:rsidR="00232EDA" w:rsidRDefault="00232EDA" w:rsidP="00B01D89">
      <w:pPr>
        <w:pStyle w:val="ListBullet"/>
      </w:pPr>
      <w:r>
        <w:t>Target_Balance.start_date=Date where target balances should start recording. Format: YYYY-MM-DD. Example: 2011-12-31. Or put DEFAULT to begin on today’s date.</w:t>
      </w:r>
    </w:p>
    <w:p w14:paraId="2A9F9FD4" w14:textId="77777777" w:rsidR="00232EDA" w:rsidRDefault="00232EDA" w:rsidP="00B01D89">
      <w:pPr>
        <w:pStyle w:val="ListBullet"/>
      </w:pPr>
      <w:r>
        <w:t>Target_Balance.end_date=Date where target balances should stop recording. Format: YYYY-MM-DD. Example: 2011-12-31. Or put DEFAULT to end X days after today where X is your horizon length system setting.</w:t>
      </w:r>
    </w:p>
    <w:p w14:paraId="48C34CF3" w14:textId="72C599EE" w:rsidR="00232EDA" w:rsidRDefault="00232EDA" w:rsidP="00B01D89">
      <w:pPr>
        <w:pStyle w:val="ListBullet"/>
      </w:pPr>
      <w:r>
        <w:t xml:space="preserve">Target_Balance.mailaddr=Email address to which </w:t>
      </w:r>
      <w:ins w:id="1933" w:author="Moses, Robbie" w:date="2023-02-20T02:55:00Z">
        <w:r w:rsidR="00204FD1">
          <w:t xml:space="preserve">the </w:t>
        </w:r>
      </w:ins>
      <w:r>
        <w:t>log file should be sent.</w:t>
      </w:r>
    </w:p>
    <w:p w14:paraId="076BE451" w14:textId="77777777" w:rsidR="00232EDA" w:rsidRDefault="00232EDA" w:rsidP="00232EDA">
      <w:pPr>
        <w:pStyle w:val="Heading3"/>
        <w:tabs>
          <w:tab w:val="left" w:pos="0"/>
        </w:tabs>
      </w:pPr>
      <w:bookmarkStart w:id="1934" w:name="_Toc105186318"/>
      <w:bookmarkStart w:id="1935" w:name="_Toc127860572"/>
      <w:r>
        <w:t>Syntax</w:t>
      </w:r>
      <w:bookmarkEnd w:id="1934"/>
      <w:bookmarkEnd w:id="1935"/>
      <w:r>
        <w:t xml:space="preserve"> </w:t>
      </w:r>
    </w:p>
    <w:p w14:paraId="5122A954" w14:textId="77777777" w:rsidR="00232EDA" w:rsidRDefault="00232EDA" w:rsidP="00232EDA">
      <w:pPr>
        <w:pStyle w:val="BodyText"/>
      </w:pPr>
      <w:r>
        <w:t>ant -f build.xml Target_Balance</w:t>
      </w:r>
    </w:p>
    <w:p w14:paraId="39C6D44E" w14:textId="77777777" w:rsidR="00232EDA" w:rsidRPr="005A30BB" w:rsidRDefault="00232EDA" w:rsidP="00232EDA">
      <w:pPr>
        <w:pStyle w:val="BodyText"/>
      </w:pPr>
    </w:p>
    <w:p w14:paraId="1BCB978B" w14:textId="77777777" w:rsidR="00232EDA" w:rsidRDefault="00232EDA" w:rsidP="00232EDA">
      <w:pPr>
        <w:pStyle w:val="Heading2"/>
        <w:tabs>
          <w:tab w:val="left" w:pos="0"/>
        </w:tabs>
      </w:pPr>
      <w:bookmarkStart w:id="1936" w:name="_Toc105186319"/>
      <w:bookmarkStart w:id="1937" w:name="_Toc127860573"/>
      <w:r>
        <w:t>Depot Release</w:t>
      </w:r>
      <w:bookmarkEnd w:id="1936"/>
      <w:bookmarkEnd w:id="1937"/>
    </w:p>
    <w:p w14:paraId="6C8175DA" w14:textId="77777777" w:rsidR="00232EDA" w:rsidRDefault="00232EDA" w:rsidP="00232EDA">
      <w:pPr>
        <w:pStyle w:val="BodyText"/>
      </w:pPr>
      <w:r>
        <w:t xml:space="preserve">The </w:t>
      </w:r>
      <w:r w:rsidRPr="00514BD3">
        <w:rPr>
          <w:b/>
          <w:bCs/>
        </w:rPr>
        <w:t>Depot_Release</w:t>
      </w:r>
      <w:r>
        <w:t xml:space="preserve"> process marks orders as released. In OptiNet, this makes orders available for Depot users to view and prevents Branch users from making further modifications.</w:t>
      </w:r>
    </w:p>
    <w:p w14:paraId="3D931B8A" w14:textId="77777777" w:rsidR="00232EDA" w:rsidRDefault="00232EDA" w:rsidP="00232EDA">
      <w:pPr>
        <w:pStyle w:val="Heading3"/>
        <w:tabs>
          <w:tab w:val="left" w:pos="0"/>
        </w:tabs>
      </w:pPr>
      <w:bookmarkStart w:id="1938" w:name="_Toc105186320"/>
      <w:bookmarkStart w:id="1939" w:name="_Toc127860574"/>
      <w:r>
        <w:t>Properties</w:t>
      </w:r>
      <w:bookmarkEnd w:id="1938"/>
      <w:bookmarkEnd w:id="1939"/>
    </w:p>
    <w:p w14:paraId="4F9453F9" w14:textId="50C8EC5D" w:rsidR="00232EDA" w:rsidRDefault="00232EDA" w:rsidP="00B01D89">
      <w:pPr>
        <w:pStyle w:val="ListBullet"/>
      </w:pPr>
      <w:r>
        <w:t xml:space="preserve">Depot_Release.depot_list=List of depots to which orders will be released. </w:t>
      </w:r>
      <w:del w:id="1940" w:author="Moses, Robbie" w:date="2023-02-20T02:55:00Z">
        <w:r w:rsidDel="00204FD1">
          <w:delText xml:space="preserve">Comma </w:delText>
        </w:r>
      </w:del>
      <w:ins w:id="1941" w:author="Moses, Robbie" w:date="2023-02-20T02:55:00Z">
        <w:r w:rsidR="00204FD1">
          <w:t>Comma-</w:t>
        </w:r>
      </w:ins>
      <w:r>
        <w:t>separated list. Example: Depot1,</w:t>
      </w:r>
      <w:ins w:id="1942" w:author="Moses, Robbie" w:date="2023-02-20T02:55:00Z">
        <w:r w:rsidR="00204FD1">
          <w:t xml:space="preserve"> </w:t>
        </w:r>
      </w:ins>
      <w:r>
        <w:t>Depot3,</w:t>
      </w:r>
      <w:ins w:id="1943" w:author="Moses, Robbie" w:date="2023-02-20T02:55:00Z">
        <w:r w:rsidR="00204FD1">
          <w:t xml:space="preserve"> </w:t>
        </w:r>
      </w:ins>
      <w:r>
        <w:t>Depot5 Or put DEFAULT to run for all depots.</w:t>
      </w:r>
    </w:p>
    <w:p w14:paraId="0866654E" w14:textId="77777777" w:rsidR="00232EDA" w:rsidRDefault="00232EDA" w:rsidP="00B01D89">
      <w:pPr>
        <w:pStyle w:val="ListBullet"/>
      </w:pPr>
      <w:r>
        <w:lastRenderedPageBreak/>
        <w:t>Depot_Release.order_types=Comma separated list of order types to be released. Valid values are as follows:</w:t>
      </w:r>
    </w:p>
    <w:p w14:paraId="5B491FC0" w14:textId="77777777" w:rsidR="00232EDA" w:rsidRDefault="00232EDA" w:rsidP="00B01D89">
      <w:pPr>
        <w:pStyle w:val="ListContinue"/>
      </w:pPr>
      <w:r>
        <w:t>ATM0101 = ATM Add Cash</w:t>
      </w:r>
    </w:p>
    <w:p w14:paraId="1F53EE5B" w14:textId="77777777" w:rsidR="00232EDA" w:rsidRDefault="00232EDA" w:rsidP="00B01D89">
      <w:pPr>
        <w:pStyle w:val="ListContinue"/>
      </w:pPr>
      <w:r>
        <w:t>ATM0102 = Emergency ATM Add Cash</w:t>
      </w:r>
    </w:p>
    <w:p w14:paraId="71EBD838" w14:textId="77777777" w:rsidR="00232EDA" w:rsidRDefault="00232EDA" w:rsidP="00B01D89">
      <w:pPr>
        <w:pStyle w:val="ListContinue"/>
      </w:pPr>
      <w:r>
        <w:t>ATM0201 = ATM Replace Cash</w:t>
      </w:r>
    </w:p>
    <w:p w14:paraId="7FD2E143" w14:textId="77777777" w:rsidR="00232EDA" w:rsidRDefault="00232EDA" w:rsidP="00B01D89">
      <w:pPr>
        <w:pStyle w:val="ListContinue"/>
      </w:pPr>
      <w:r>
        <w:t>ATM0202 = Emergency ATM Replace Cash</w:t>
      </w:r>
    </w:p>
    <w:p w14:paraId="5818D088" w14:textId="77777777" w:rsidR="00232EDA" w:rsidRDefault="00232EDA" w:rsidP="00B01D89">
      <w:pPr>
        <w:pStyle w:val="ListContinue"/>
      </w:pPr>
      <w:r>
        <w:t>ATM0301 = Recycler ATM Return</w:t>
      </w:r>
    </w:p>
    <w:p w14:paraId="4B04E1B9" w14:textId="77777777" w:rsidR="00232EDA" w:rsidRDefault="00232EDA" w:rsidP="00B01D89">
      <w:pPr>
        <w:pStyle w:val="ListContinue"/>
      </w:pPr>
      <w:r>
        <w:t>BRANCH0101 = Branch Delivery</w:t>
      </w:r>
    </w:p>
    <w:p w14:paraId="15545AC4" w14:textId="77777777" w:rsidR="00232EDA" w:rsidRDefault="00232EDA" w:rsidP="00B01D89">
      <w:pPr>
        <w:pStyle w:val="ListContinue"/>
      </w:pPr>
      <w:r>
        <w:t>BRANCH0102 = Emergency Branch Delivery</w:t>
      </w:r>
    </w:p>
    <w:p w14:paraId="602ABB89" w14:textId="77777777" w:rsidR="00232EDA" w:rsidRDefault="00232EDA" w:rsidP="00B01D89">
      <w:pPr>
        <w:pStyle w:val="ListContinue"/>
      </w:pPr>
      <w:r>
        <w:t>BRANCH0201 = Branch Return</w:t>
      </w:r>
    </w:p>
    <w:p w14:paraId="626968A9" w14:textId="77777777" w:rsidR="00232EDA" w:rsidRDefault="00232EDA" w:rsidP="00B01D89">
      <w:pPr>
        <w:pStyle w:val="ListContinue"/>
      </w:pPr>
      <w:r>
        <w:t>BRANCH0202 = Emergency Branch Return</w:t>
      </w:r>
    </w:p>
    <w:p w14:paraId="00E0F8D6" w14:textId="77777777" w:rsidR="00232EDA" w:rsidRDefault="00232EDA" w:rsidP="00B01D89">
      <w:pPr>
        <w:pStyle w:val="ListContinue"/>
      </w:pPr>
      <w:r>
        <w:t>BRANCH0401 = Commercial Delivery</w:t>
      </w:r>
    </w:p>
    <w:p w14:paraId="51B6CA43" w14:textId="77777777" w:rsidR="00232EDA" w:rsidRDefault="00232EDA" w:rsidP="00B01D89">
      <w:pPr>
        <w:pStyle w:val="ListContinue"/>
      </w:pPr>
      <w:r>
        <w:t xml:space="preserve">BRANCH0501 = Commercial Return </w:t>
      </w:r>
    </w:p>
    <w:p w14:paraId="6C7A3FBC" w14:textId="77777777" w:rsidR="00232EDA" w:rsidRDefault="00232EDA" w:rsidP="00B01D89">
      <w:pPr>
        <w:pStyle w:val="ListContinue"/>
      </w:pPr>
      <w:r>
        <w:t>DEFAULT = All order types</w:t>
      </w:r>
    </w:p>
    <w:p w14:paraId="28EBFAF8" w14:textId="77777777" w:rsidR="00232EDA" w:rsidRDefault="00232EDA" w:rsidP="00B01D89">
      <w:pPr>
        <w:pStyle w:val="ListBullet"/>
      </w:pPr>
      <w:r>
        <w:t>Depot_Release.mailaddr=Email address to which log file should be sent</w:t>
      </w:r>
    </w:p>
    <w:p w14:paraId="0007D6B0" w14:textId="77777777" w:rsidR="00232EDA" w:rsidRDefault="00232EDA" w:rsidP="00232EDA">
      <w:pPr>
        <w:pStyle w:val="Heading3"/>
        <w:tabs>
          <w:tab w:val="left" w:pos="0"/>
        </w:tabs>
      </w:pPr>
      <w:bookmarkStart w:id="1944" w:name="_Toc105186321"/>
      <w:bookmarkStart w:id="1945" w:name="_Toc127860575"/>
      <w:r>
        <w:t>Syntax</w:t>
      </w:r>
      <w:bookmarkEnd w:id="1944"/>
      <w:bookmarkEnd w:id="1945"/>
      <w:r>
        <w:t xml:space="preserve"> </w:t>
      </w:r>
    </w:p>
    <w:p w14:paraId="47C3C234" w14:textId="77777777" w:rsidR="00232EDA" w:rsidRDefault="00232EDA" w:rsidP="00232EDA">
      <w:pPr>
        <w:pStyle w:val="BodyText"/>
      </w:pPr>
      <w:r>
        <w:t>ant -f build.xml Depot_Release</w:t>
      </w:r>
    </w:p>
    <w:p w14:paraId="3BFE1B6F" w14:textId="77777777" w:rsidR="00232EDA" w:rsidRDefault="00232EDA" w:rsidP="00232EDA">
      <w:pPr>
        <w:pStyle w:val="BodyText"/>
        <w:rPr>
          <w:szCs w:val="16"/>
        </w:rPr>
      </w:pPr>
    </w:p>
    <w:p w14:paraId="1E6F50EF" w14:textId="77777777" w:rsidR="00232EDA" w:rsidRDefault="00232EDA" w:rsidP="00232EDA">
      <w:pPr>
        <w:pStyle w:val="Heading2"/>
        <w:tabs>
          <w:tab w:val="left" w:pos="0"/>
        </w:tabs>
      </w:pPr>
      <w:bookmarkStart w:id="1946" w:name="_Toc105186322"/>
      <w:bookmarkStart w:id="1947" w:name="_Toc127860576"/>
      <w:r>
        <w:t>Service Day Generator</w:t>
      </w:r>
      <w:bookmarkEnd w:id="1946"/>
      <w:bookmarkEnd w:id="1947"/>
    </w:p>
    <w:p w14:paraId="2F80B1F9" w14:textId="1A455E52" w:rsidR="00232EDA" w:rsidRDefault="00232EDA" w:rsidP="00232EDA">
      <w:pPr>
        <w:pStyle w:val="BodyText"/>
      </w:pPr>
      <w:r>
        <w:t xml:space="preserve">This job populates the service day diary based on current settings. The same thing is often done by </w:t>
      </w:r>
      <w:ins w:id="1948" w:author="Moses, Robbie" w:date="2023-02-20T02:56:00Z">
        <w:r w:rsidR="00204FD1">
          <w:t xml:space="preserve">the </w:t>
        </w:r>
      </w:ins>
      <w:r>
        <w:t xml:space="preserve">recommendations process, but occasionally situations may arise where doing it separately is preferred. For example: Turn off ‘Generate Service Days’ for </w:t>
      </w:r>
      <w:ins w:id="1949" w:author="Moses, Robbie" w:date="2023-02-20T02:56:00Z">
        <w:r w:rsidR="00204FD1">
          <w:t xml:space="preserve">the </w:t>
        </w:r>
      </w:ins>
      <w:r>
        <w:t xml:space="preserve">recommendations process and schedule this batch instead at an earlier time with </w:t>
      </w:r>
      <w:ins w:id="1950" w:author="Moses, Robbie" w:date="2023-02-20T02:56:00Z">
        <w:r w:rsidR="00204FD1">
          <w:t xml:space="preserve">a </w:t>
        </w:r>
      </w:ins>
      <w:r>
        <w:t xml:space="preserve">lighter processing load. Or: Run this process for cashpoints which will never have recommendations created (service days diary is needed for manual ordering for those cashpoints). </w:t>
      </w:r>
    </w:p>
    <w:p w14:paraId="77386C6E" w14:textId="77777777" w:rsidR="00232EDA" w:rsidRDefault="00232EDA" w:rsidP="00232EDA">
      <w:pPr>
        <w:pStyle w:val="Heading3"/>
        <w:tabs>
          <w:tab w:val="left" w:pos="0"/>
        </w:tabs>
      </w:pPr>
      <w:bookmarkStart w:id="1951" w:name="_Toc105186323"/>
      <w:bookmarkStart w:id="1952" w:name="_Toc127860577"/>
      <w:r>
        <w:t>Properties</w:t>
      </w:r>
      <w:bookmarkEnd w:id="1951"/>
      <w:bookmarkEnd w:id="1952"/>
    </w:p>
    <w:p w14:paraId="4AA4A308" w14:textId="77777777" w:rsidR="00232EDA" w:rsidRDefault="00232EDA" w:rsidP="00B01D89">
      <w:pPr>
        <w:pStyle w:val="ListBullet"/>
      </w:pPr>
      <w:r w:rsidRPr="00DE7E23">
        <w:t>Service_Day_Generator.</w:t>
      </w:r>
      <w:r>
        <w:t>setting=Valid Recommendation Settings ID (as defined in OptiCash Processing &gt; Recommendations &gt; Settings)</w:t>
      </w:r>
    </w:p>
    <w:p w14:paraId="290F597A" w14:textId="16FB0EEC" w:rsidR="00232EDA" w:rsidRDefault="00232EDA" w:rsidP="00B01D89">
      <w:pPr>
        <w:pStyle w:val="ListBullet"/>
      </w:pPr>
      <w:r w:rsidRPr="00DE7E23">
        <w:t>Service_Day_Generator.mailaddr</w:t>
      </w:r>
      <w:r>
        <w:t xml:space="preserve">= Email address to which </w:t>
      </w:r>
      <w:ins w:id="1953" w:author="Moses, Robbie" w:date="2023-02-20T02:56:00Z">
        <w:r w:rsidR="00204FD1">
          <w:t xml:space="preserve">the </w:t>
        </w:r>
      </w:ins>
      <w:r>
        <w:t>log file should be sent.</w:t>
      </w:r>
    </w:p>
    <w:p w14:paraId="4CE8628E" w14:textId="77777777" w:rsidR="00232EDA" w:rsidRDefault="00232EDA" w:rsidP="00232EDA">
      <w:pPr>
        <w:pStyle w:val="Heading3"/>
        <w:tabs>
          <w:tab w:val="left" w:pos="0"/>
        </w:tabs>
      </w:pPr>
      <w:bookmarkStart w:id="1954" w:name="_Toc105186324"/>
      <w:bookmarkStart w:id="1955" w:name="_Toc127860578"/>
      <w:r>
        <w:t>Syntax</w:t>
      </w:r>
      <w:bookmarkEnd w:id="1954"/>
      <w:bookmarkEnd w:id="1955"/>
      <w:r>
        <w:t xml:space="preserve"> </w:t>
      </w:r>
    </w:p>
    <w:p w14:paraId="0A19B522" w14:textId="77777777" w:rsidR="00232EDA" w:rsidRDefault="00232EDA" w:rsidP="00232EDA">
      <w:pPr>
        <w:pStyle w:val="BodyText"/>
      </w:pPr>
      <w:r>
        <w:t xml:space="preserve">ant -f build.xml </w:t>
      </w:r>
      <w:r w:rsidRPr="00DE7E23">
        <w:t>Service_Day_Generator</w:t>
      </w:r>
    </w:p>
    <w:p w14:paraId="0BA06FA5" w14:textId="77777777" w:rsidR="00232EDA" w:rsidRDefault="00232EDA" w:rsidP="00232EDA">
      <w:pPr>
        <w:pStyle w:val="BodyText"/>
        <w:rPr>
          <w:szCs w:val="16"/>
        </w:rPr>
      </w:pPr>
    </w:p>
    <w:p w14:paraId="24E7BBB3" w14:textId="77777777" w:rsidR="00232EDA" w:rsidRDefault="00232EDA" w:rsidP="00232EDA">
      <w:pPr>
        <w:pStyle w:val="Heading2"/>
        <w:tabs>
          <w:tab w:val="left" w:pos="0"/>
        </w:tabs>
      </w:pPr>
      <w:bookmarkStart w:id="1956" w:name="_Toc105186325"/>
      <w:bookmarkStart w:id="1957" w:name="_Toc127860579"/>
      <w:r>
        <w:t>Intraday Data Purge</w:t>
      </w:r>
      <w:bookmarkEnd w:id="1956"/>
      <w:bookmarkEnd w:id="1957"/>
    </w:p>
    <w:p w14:paraId="691882B0" w14:textId="77777777" w:rsidR="00232EDA" w:rsidRDefault="00232EDA" w:rsidP="00232EDA">
      <w:pPr>
        <w:pStyle w:val="BodyText"/>
      </w:pPr>
      <w:r>
        <w:t xml:space="preserve">This job purges intra-day data.  Intra-day data records can quickly bloat the size of the database, and hence regular purging of these records is recommended.  </w:t>
      </w:r>
    </w:p>
    <w:p w14:paraId="6C5A90C5" w14:textId="77777777" w:rsidR="00232EDA" w:rsidRDefault="00232EDA" w:rsidP="00232EDA">
      <w:pPr>
        <w:pStyle w:val="Heading3"/>
        <w:tabs>
          <w:tab w:val="left" w:pos="0"/>
        </w:tabs>
      </w:pPr>
      <w:bookmarkStart w:id="1958" w:name="_Toc105186326"/>
      <w:bookmarkStart w:id="1959" w:name="_Toc127860580"/>
      <w:r>
        <w:t>Properties</w:t>
      </w:r>
      <w:bookmarkEnd w:id="1958"/>
      <w:bookmarkEnd w:id="1959"/>
    </w:p>
    <w:p w14:paraId="6970D8EA" w14:textId="0B958781" w:rsidR="00232EDA" w:rsidRDefault="00232EDA" w:rsidP="00B01D89">
      <w:pPr>
        <w:pStyle w:val="ListBullet"/>
      </w:pPr>
      <w:r>
        <w:t>IntraDayRecordPurge</w:t>
      </w:r>
      <w:r w:rsidRPr="00DE7E23">
        <w:t>.</w:t>
      </w:r>
      <w:r>
        <w:t>mailaddr=</w:t>
      </w:r>
      <w:r w:rsidRPr="007F1375">
        <w:t xml:space="preserve"> </w:t>
      </w:r>
      <w:r>
        <w:t xml:space="preserve">Email address to which </w:t>
      </w:r>
      <w:ins w:id="1960" w:author="Moses, Robbie" w:date="2023-02-20T02:56:00Z">
        <w:r w:rsidR="00204FD1">
          <w:t xml:space="preserve">the </w:t>
        </w:r>
      </w:ins>
      <w:r>
        <w:t>log file should be sent.</w:t>
      </w:r>
    </w:p>
    <w:p w14:paraId="293E72E2" w14:textId="59B19437" w:rsidR="00232EDA" w:rsidRDefault="00232EDA" w:rsidP="00B01D89">
      <w:pPr>
        <w:pStyle w:val="ListBullet"/>
      </w:pPr>
      <w:r>
        <w:t>IntraDayRecordPurge</w:t>
      </w:r>
      <w:r w:rsidRPr="00DE7E23">
        <w:t>.</w:t>
      </w:r>
      <w:r>
        <w:t xml:space="preserve">group_id=The cashpoint group name </w:t>
      </w:r>
      <w:del w:id="1961" w:author="Moses, Robbie" w:date="2023-02-20T02:57:00Z">
        <w:r w:rsidDel="00783494">
          <w:delText xml:space="preserve">identifying </w:delText>
        </w:r>
      </w:del>
      <w:ins w:id="1962" w:author="Moses, Robbie" w:date="2023-02-20T02:57:00Z">
        <w:r w:rsidR="00783494">
          <w:t xml:space="preserve">identifies </w:t>
        </w:r>
      </w:ins>
      <w:r>
        <w:t xml:space="preserve">which cashpoints should be purged.  If you wish to run for all cashpoints, leave </w:t>
      </w:r>
      <w:ins w:id="1963" w:author="Moses, Robbie" w:date="2023-02-20T02:57:00Z">
        <w:r w:rsidR="007320E4">
          <w:t xml:space="preserve">it </w:t>
        </w:r>
      </w:ins>
      <w:r>
        <w:t>as “ALL”.</w:t>
      </w:r>
    </w:p>
    <w:p w14:paraId="5BCA14D4" w14:textId="77777777" w:rsidR="00232EDA" w:rsidRDefault="00232EDA" w:rsidP="00B01D89">
      <w:pPr>
        <w:pStyle w:val="ListBullet"/>
      </w:pPr>
      <w:r>
        <w:t>IntraDayRecordPurge</w:t>
      </w:r>
      <w:r w:rsidRPr="00DE7E23">
        <w:t>.</w:t>
      </w:r>
      <w:r>
        <w:t>numdays=The number of days prior to today that you want to keep.  E.g. today-30 means delete all records with a date &lt; today-30days.</w:t>
      </w:r>
    </w:p>
    <w:p w14:paraId="728DE2DA" w14:textId="77777777" w:rsidR="00232EDA" w:rsidRDefault="00232EDA" w:rsidP="00232EDA">
      <w:pPr>
        <w:pStyle w:val="Heading3"/>
        <w:tabs>
          <w:tab w:val="left" w:pos="0"/>
        </w:tabs>
      </w:pPr>
      <w:bookmarkStart w:id="1964" w:name="_Toc105186327"/>
      <w:bookmarkStart w:id="1965" w:name="_Toc127860581"/>
      <w:r>
        <w:t>Syntax</w:t>
      </w:r>
      <w:bookmarkEnd w:id="1964"/>
      <w:bookmarkEnd w:id="1965"/>
      <w:r>
        <w:t xml:space="preserve"> </w:t>
      </w:r>
    </w:p>
    <w:p w14:paraId="4844BD3B" w14:textId="77777777" w:rsidR="00232EDA" w:rsidRDefault="00232EDA" w:rsidP="00232EDA">
      <w:pPr>
        <w:pStyle w:val="BodyText"/>
      </w:pPr>
      <w:r>
        <w:t>ant -f build.xml IntraDayRecordPurge</w:t>
      </w:r>
    </w:p>
    <w:p w14:paraId="101C59FA" w14:textId="77777777" w:rsidR="00232EDA" w:rsidRDefault="00232EDA" w:rsidP="00232EDA">
      <w:pPr>
        <w:pStyle w:val="BodyText"/>
      </w:pPr>
    </w:p>
    <w:p w14:paraId="2AB4819F" w14:textId="77777777" w:rsidR="00232EDA" w:rsidRDefault="00232EDA" w:rsidP="00232EDA">
      <w:pPr>
        <w:pStyle w:val="Heading2"/>
        <w:tabs>
          <w:tab w:val="left" w:pos="0"/>
        </w:tabs>
      </w:pPr>
      <w:bookmarkStart w:id="1966" w:name="_Toc105186328"/>
      <w:bookmarkStart w:id="1967" w:name="_Toc127860582"/>
      <w:r>
        <w:t>Rename/Copy Cashpoints</w:t>
      </w:r>
      <w:bookmarkEnd w:id="1966"/>
      <w:bookmarkEnd w:id="1967"/>
    </w:p>
    <w:p w14:paraId="69DD7445" w14:textId="77777777" w:rsidR="00232EDA" w:rsidRDefault="00232EDA" w:rsidP="00232EDA">
      <w:pPr>
        <w:pStyle w:val="BodyText"/>
      </w:pPr>
      <w:r>
        <w:t>This job runs the Rename ID or Copy Cashpoint maintenance options for a given list of cashpoints.</w:t>
      </w:r>
    </w:p>
    <w:p w14:paraId="6FC26E27" w14:textId="77777777" w:rsidR="00232EDA" w:rsidRDefault="00232EDA" w:rsidP="00232EDA">
      <w:pPr>
        <w:pStyle w:val="Heading3"/>
        <w:tabs>
          <w:tab w:val="left" w:pos="0"/>
        </w:tabs>
      </w:pPr>
      <w:bookmarkStart w:id="1968" w:name="_Toc105186329"/>
      <w:bookmarkStart w:id="1969" w:name="_Toc127860583"/>
      <w:r>
        <w:t>Properties</w:t>
      </w:r>
      <w:bookmarkEnd w:id="1968"/>
      <w:bookmarkEnd w:id="1969"/>
    </w:p>
    <w:p w14:paraId="1108CE60" w14:textId="77777777" w:rsidR="00232EDA" w:rsidRDefault="00232EDA" w:rsidP="00B01D89">
      <w:pPr>
        <w:pStyle w:val="ListBullet"/>
      </w:pPr>
      <w:r w:rsidRPr="00447193">
        <w:t>RenameCashpoints.loadfile</w:t>
      </w:r>
      <w:r>
        <w:t>=</w:t>
      </w:r>
      <w:r w:rsidRPr="007F1375">
        <w:t xml:space="preserve"> </w:t>
      </w:r>
      <w:r>
        <w:t>Input file including the To and From lists of Cashpoint IDs</w:t>
      </w:r>
    </w:p>
    <w:p w14:paraId="19E1E443" w14:textId="77777777" w:rsidR="00232EDA" w:rsidRDefault="00232EDA" w:rsidP="00B01D89">
      <w:pPr>
        <w:pStyle w:val="ListBullet"/>
      </w:pPr>
      <w:r w:rsidRPr="00447193">
        <w:t>RenameCashpoints.delim</w:t>
      </w:r>
      <w:r>
        <w:t>= Delimiter used by input file - comma, tab</w:t>
      </w:r>
    </w:p>
    <w:p w14:paraId="09FE9857" w14:textId="6712799A" w:rsidR="00232EDA" w:rsidRDefault="00232EDA" w:rsidP="00B01D89">
      <w:pPr>
        <w:pStyle w:val="ListBullet"/>
      </w:pPr>
      <w:r w:rsidRPr="00447193">
        <w:t>RenameCashpoints.custom</w:t>
      </w:r>
      <w:r>
        <w:t xml:space="preserve">= If desired to keep </w:t>
      </w:r>
      <w:ins w:id="1970" w:author="Moses, Robbie" w:date="2023-02-20T02:56:00Z">
        <w:r w:rsidR="00DA2C28">
          <w:t xml:space="preserve">a </w:t>
        </w:r>
      </w:ins>
      <w:r>
        <w:t xml:space="preserve">record of the old cashpoint ID, then enter which custom field should be used: </w:t>
      </w:r>
      <w:r w:rsidRPr="00003A7C">
        <w:t>C</w:t>
      </w:r>
      <w:r>
        <w:t>UST1,</w:t>
      </w:r>
      <w:ins w:id="1971" w:author="Moses, Robbie" w:date="2023-02-20T02:56:00Z">
        <w:r w:rsidR="00DA2C28">
          <w:t xml:space="preserve"> </w:t>
        </w:r>
      </w:ins>
      <w:r>
        <w:t>CUST2,</w:t>
      </w:r>
      <w:ins w:id="1972" w:author="Moses, Robbie" w:date="2023-02-20T02:56:00Z">
        <w:r w:rsidR="00DA2C28">
          <w:t xml:space="preserve"> </w:t>
        </w:r>
      </w:ins>
      <w:r>
        <w:t>CUST3,</w:t>
      </w:r>
      <w:ins w:id="1973" w:author="Moses, Robbie" w:date="2023-02-20T02:56:00Z">
        <w:r w:rsidR="00DA2C28">
          <w:t xml:space="preserve"> </w:t>
        </w:r>
      </w:ins>
      <w:r>
        <w:t>CUST4,</w:t>
      </w:r>
      <w:ins w:id="1974" w:author="Moses, Robbie" w:date="2023-02-20T02:56:00Z">
        <w:r w:rsidR="00DA2C28">
          <w:t xml:space="preserve"> </w:t>
        </w:r>
      </w:ins>
      <w:r>
        <w:t>CUST5,</w:t>
      </w:r>
      <w:ins w:id="1975" w:author="Moses, Robbie" w:date="2023-02-20T02:56:00Z">
        <w:r w:rsidR="00DA2C28">
          <w:t xml:space="preserve"> </w:t>
        </w:r>
      </w:ins>
      <w:r w:rsidRPr="00003A7C">
        <w:t>CUST6</w:t>
      </w:r>
      <w:r>
        <w:t xml:space="preserve"> or NONE</w:t>
      </w:r>
    </w:p>
    <w:p w14:paraId="0726E55A" w14:textId="3C9DA277" w:rsidR="00232EDA" w:rsidRDefault="00232EDA" w:rsidP="00B01D89">
      <w:pPr>
        <w:pStyle w:val="ListBullet"/>
      </w:pPr>
      <w:r w:rsidRPr="00447193">
        <w:t>RenameCashpoints.copy=</w:t>
      </w:r>
      <w:r>
        <w:t xml:space="preserve"> If “yes”, then </w:t>
      </w:r>
      <w:ins w:id="1976" w:author="Moses, Robbie" w:date="2023-02-20T02:56:00Z">
        <w:r w:rsidR="00DA2C28">
          <w:t xml:space="preserve">the </w:t>
        </w:r>
      </w:ins>
      <w:r>
        <w:t>process will copy cashpoint instead of Rename – yes, no.</w:t>
      </w:r>
    </w:p>
    <w:p w14:paraId="7A395375" w14:textId="7CFBDDF8" w:rsidR="00232EDA" w:rsidRDefault="00232EDA" w:rsidP="00B01D89">
      <w:pPr>
        <w:pStyle w:val="ListBullet"/>
      </w:pPr>
      <w:r w:rsidRPr="00447193">
        <w:t>RenameCashpoints.mailaddr</w:t>
      </w:r>
      <w:r>
        <w:t xml:space="preserve">= Email address to which </w:t>
      </w:r>
      <w:ins w:id="1977" w:author="Moses, Robbie" w:date="2023-02-20T02:56:00Z">
        <w:r w:rsidR="00DA2C28">
          <w:t xml:space="preserve">the </w:t>
        </w:r>
      </w:ins>
      <w:r>
        <w:t>log file should be sent.</w:t>
      </w:r>
    </w:p>
    <w:p w14:paraId="04439E54" w14:textId="77777777" w:rsidR="00232EDA" w:rsidRDefault="00232EDA" w:rsidP="00B01D89">
      <w:pPr>
        <w:pStyle w:val="ListBullet"/>
      </w:pPr>
      <w:r w:rsidRPr="00447193">
        <w:t>RenameCashpoints.deactivate=</w:t>
      </w:r>
      <w:r>
        <w:t xml:space="preserve"> Change status of the cashpoints – yes, no. “no” will leave cashpoint status unchanged. If “yes”, Rename also deactivates the cashpoint and Copy deactivates both cashpoints. Note: Copy function always deactivates the “to” cashpoint separately.</w:t>
      </w:r>
    </w:p>
    <w:p w14:paraId="311DA281" w14:textId="77777777" w:rsidR="00232EDA" w:rsidRDefault="00232EDA" w:rsidP="00232EDA">
      <w:pPr>
        <w:pStyle w:val="Heading3"/>
        <w:tabs>
          <w:tab w:val="left" w:pos="0"/>
        </w:tabs>
      </w:pPr>
      <w:bookmarkStart w:id="1978" w:name="_Toc105186330"/>
      <w:bookmarkStart w:id="1979" w:name="_Toc127860584"/>
      <w:r>
        <w:t>Syntax</w:t>
      </w:r>
      <w:bookmarkEnd w:id="1978"/>
      <w:bookmarkEnd w:id="1979"/>
      <w:r>
        <w:t xml:space="preserve"> </w:t>
      </w:r>
    </w:p>
    <w:p w14:paraId="58F00C39" w14:textId="77777777" w:rsidR="00232EDA" w:rsidRDefault="00232EDA" w:rsidP="00232EDA">
      <w:pPr>
        <w:pStyle w:val="BodyText"/>
      </w:pPr>
      <w:r>
        <w:t xml:space="preserve">ant -f build.xml </w:t>
      </w:r>
      <w:r w:rsidRPr="00447193">
        <w:t>RenameCashpoints</w:t>
      </w:r>
      <w:r>
        <w:t>Job</w:t>
      </w:r>
    </w:p>
    <w:p w14:paraId="0C11CCFD" w14:textId="77777777" w:rsidR="00232EDA" w:rsidRDefault="00232EDA" w:rsidP="00232EDA">
      <w:pPr>
        <w:pStyle w:val="BodyText"/>
      </w:pPr>
    </w:p>
    <w:p w14:paraId="21F1B711" w14:textId="77777777" w:rsidR="00232EDA" w:rsidRDefault="00232EDA" w:rsidP="00232EDA">
      <w:pPr>
        <w:pStyle w:val="Heading2"/>
        <w:tabs>
          <w:tab w:val="left" w:pos="0"/>
        </w:tabs>
      </w:pPr>
      <w:bookmarkStart w:id="1980" w:name="_Toc105186331"/>
      <w:bookmarkStart w:id="1981" w:name="_Toc127860585"/>
      <w:r>
        <w:lastRenderedPageBreak/>
        <w:t>Exclude History</w:t>
      </w:r>
      <w:bookmarkEnd w:id="1980"/>
      <w:bookmarkEnd w:id="1981"/>
    </w:p>
    <w:p w14:paraId="5108C0A5" w14:textId="77777777" w:rsidR="00232EDA" w:rsidRDefault="00232EDA" w:rsidP="00232EDA">
      <w:pPr>
        <w:pStyle w:val="BodyText"/>
      </w:pPr>
      <w:r>
        <w:t xml:space="preserve">This job excludes history for forecast purposes according to a given input file.  </w:t>
      </w:r>
    </w:p>
    <w:p w14:paraId="57D35FFE" w14:textId="77777777" w:rsidR="00232EDA" w:rsidRDefault="00232EDA" w:rsidP="00232EDA">
      <w:pPr>
        <w:pStyle w:val="Heading3"/>
        <w:tabs>
          <w:tab w:val="left" w:pos="0"/>
        </w:tabs>
      </w:pPr>
      <w:bookmarkStart w:id="1982" w:name="_Toc105186332"/>
      <w:bookmarkStart w:id="1983" w:name="_Toc127860586"/>
      <w:r>
        <w:t>Properties</w:t>
      </w:r>
      <w:bookmarkEnd w:id="1982"/>
      <w:bookmarkEnd w:id="1983"/>
    </w:p>
    <w:p w14:paraId="63167C3F" w14:textId="390C990C" w:rsidR="00232EDA" w:rsidRDefault="00232EDA" w:rsidP="00B01D89">
      <w:pPr>
        <w:pStyle w:val="ListBullet"/>
      </w:pPr>
      <w:r w:rsidRPr="001D6DAE">
        <w:t>ExcludeHistory.loadfile</w:t>
      </w:r>
      <w:r>
        <w:t xml:space="preserve">= File name of </w:t>
      </w:r>
      <w:ins w:id="1984" w:author="Moses, Robbie" w:date="2023-02-20T02:57:00Z">
        <w:r w:rsidR="00DA2C28">
          <w:t xml:space="preserve">the </w:t>
        </w:r>
      </w:ins>
      <w:r>
        <w:t>input.</w:t>
      </w:r>
    </w:p>
    <w:p w14:paraId="70A96915" w14:textId="77777777" w:rsidR="00232EDA" w:rsidRDefault="00232EDA" w:rsidP="00B01D89">
      <w:pPr>
        <w:pStyle w:val="ListBullet"/>
      </w:pPr>
      <w:r w:rsidRPr="001D6DAE">
        <w:t>ExcludeHistory.delim</w:t>
      </w:r>
      <w:r>
        <w:t>= Delimiter used by input file - comma, tab</w:t>
      </w:r>
    </w:p>
    <w:p w14:paraId="2E312F8F" w14:textId="77777777" w:rsidR="00232EDA" w:rsidRDefault="00232EDA" w:rsidP="00B01D89">
      <w:pPr>
        <w:pStyle w:val="ListBullet"/>
      </w:pPr>
      <w:r>
        <w:t>ExcludeHistory</w:t>
      </w:r>
      <w:r w:rsidRPr="00DE7E23">
        <w:t>.</w:t>
      </w:r>
      <w:r>
        <w:t>mailaddr=</w:t>
      </w:r>
      <w:r w:rsidRPr="007F1375">
        <w:t xml:space="preserve"> </w:t>
      </w:r>
      <w:r>
        <w:t>Email address to which log file should be sent.</w:t>
      </w:r>
    </w:p>
    <w:p w14:paraId="2FFA4E34" w14:textId="77777777" w:rsidR="00232EDA" w:rsidRDefault="00232EDA" w:rsidP="00232EDA">
      <w:pPr>
        <w:pStyle w:val="Heading3"/>
        <w:tabs>
          <w:tab w:val="left" w:pos="0"/>
        </w:tabs>
      </w:pPr>
      <w:bookmarkStart w:id="1985" w:name="_Toc105186333"/>
      <w:bookmarkStart w:id="1986" w:name="_Toc127860587"/>
      <w:r>
        <w:t>Syntax</w:t>
      </w:r>
      <w:bookmarkEnd w:id="1985"/>
      <w:bookmarkEnd w:id="1986"/>
      <w:r>
        <w:t xml:space="preserve"> </w:t>
      </w:r>
    </w:p>
    <w:p w14:paraId="3096DEC8" w14:textId="77777777" w:rsidR="00232EDA" w:rsidRDefault="00232EDA" w:rsidP="00232EDA">
      <w:pPr>
        <w:pStyle w:val="BodyText"/>
      </w:pPr>
      <w:r>
        <w:t xml:space="preserve">ant -f build.xml </w:t>
      </w:r>
      <w:r w:rsidRPr="001D6DAE">
        <w:t>ExcludeHistory</w:t>
      </w:r>
      <w:r>
        <w:t>Job</w:t>
      </w:r>
    </w:p>
    <w:p w14:paraId="26ED79D9" w14:textId="77777777" w:rsidR="00232EDA" w:rsidRDefault="00232EDA" w:rsidP="00232EDA">
      <w:pPr>
        <w:pStyle w:val="BodyText"/>
      </w:pPr>
    </w:p>
    <w:p w14:paraId="7F682F7A" w14:textId="77777777" w:rsidR="00232EDA" w:rsidRDefault="00232EDA" w:rsidP="00232EDA">
      <w:pPr>
        <w:pStyle w:val="Heading2"/>
        <w:tabs>
          <w:tab w:val="left" w:pos="0"/>
        </w:tabs>
      </w:pPr>
      <w:bookmarkStart w:id="1987" w:name="_Toc105186334"/>
      <w:bookmarkStart w:id="1988" w:name="_Toc127860588"/>
      <w:r>
        <w:t>Virtual Analyst Exclusion</w:t>
      </w:r>
      <w:bookmarkEnd w:id="1987"/>
      <w:bookmarkEnd w:id="1988"/>
    </w:p>
    <w:p w14:paraId="5AF25D9F" w14:textId="53BA53E2" w:rsidR="00232EDA" w:rsidRDefault="00232EDA" w:rsidP="00232EDA">
      <w:pPr>
        <w:pStyle w:val="BodyText"/>
      </w:pPr>
      <w:r>
        <w:t xml:space="preserve">This job runs the Virtual Analyst history data exclusion process </w:t>
      </w:r>
      <w:del w:id="1989" w:author="Moses, Robbie" w:date="2023-02-20T02:58:00Z">
        <w:r w:rsidDel="00783494">
          <w:delText xml:space="preserve">in order </w:delText>
        </w:r>
      </w:del>
      <w:r>
        <w:t>to exclude anomalous history data from forecast us</w:t>
      </w:r>
      <w:del w:id="1990" w:author="Moses, Robbie" w:date="2023-02-20T02:58:00Z">
        <w:r w:rsidDel="00783494">
          <w:delText>e</w:delText>
        </w:r>
      </w:del>
      <w:r>
        <w:t>age.</w:t>
      </w:r>
    </w:p>
    <w:p w14:paraId="1EFE71CF" w14:textId="77777777" w:rsidR="00232EDA" w:rsidRDefault="00232EDA" w:rsidP="00232EDA">
      <w:pPr>
        <w:pStyle w:val="Heading3"/>
        <w:tabs>
          <w:tab w:val="left" w:pos="0"/>
        </w:tabs>
      </w:pPr>
      <w:bookmarkStart w:id="1991" w:name="_Toc105186335"/>
      <w:bookmarkStart w:id="1992" w:name="_Toc127860589"/>
      <w:r>
        <w:t>Properties</w:t>
      </w:r>
      <w:bookmarkEnd w:id="1991"/>
      <w:bookmarkEnd w:id="1992"/>
    </w:p>
    <w:p w14:paraId="2260CBE5" w14:textId="77777777" w:rsidR="00232EDA" w:rsidRDefault="00232EDA" w:rsidP="00B01D89">
      <w:pPr>
        <w:pStyle w:val="ListBullet"/>
      </w:pPr>
      <w:r w:rsidRPr="0087299C">
        <w:t>VA_Exclusion_Job.group_id</w:t>
      </w:r>
      <w:r>
        <w:t xml:space="preserve"> = Existing group of cashpoints for which history may be excluded.</w:t>
      </w:r>
    </w:p>
    <w:p w14:paraId="767AE4C8" w14:textId="56EEAF19" w:rsidR="00232EDA" w:rsidRDefault="00232EDA" w:rsidP="00B01D89">
      <w:pPr>
        <w:pStyle w:val="ListBullet"/>
      </w:pPr>
      <w:r w:rsidRPr="0087299C">
        <w:t>VA_Exclusion_Job.startDate</w:t>
      </w:r>
      <w:r>
        <w:t xml:space="preserve"> = Format: 2014-05-25. The process will exclude anomaly data in history in a range beginning at this date. Note: start and end date</w:t>
      </w:r>
      <w:ins w:id="1993" w:author="Moses, Robbie" w:date="2023-02-20T02:58:00Z">
        <w:r w:rsidR="00AD70EA">
          <w:t>s</w:t>
        </w:r>
      </w:ins>
      <w:r>
        <w:t xml:space="preserve"> can be left blank. If blank, the process runs for 1 year ending on </w:t>
      </w:r>
      <w:ins w:id="1994" w:author="Moses, Robbie" w:date="2023-02-20T02:58:00Z">
        <w:r w:rsidR="00AD70EA">
          <w:t xml:space="preserve">the </w:t>
        </w:r>
      </w:ins>
      <w:r>
        <w:t>current date.</w:t>
      </w:r>
    </w:p>
    <w:p w14:paraId="63A7CFA1" w14:textId="77777777" w:rsidR="00232EDA" w:rsidRDefault="00232EDA" w:rsidP="00B01D89">
      <w:pPr>
        <w:pStyle w:val="ListBullet"/>
      </w:pPr>
      <w:r>
        <w:t>VA_Exclusion_Job.end</w:t>
      </w:r>
      <w:r w:rsidRPr="0087299C">
        <w:t>Date</w:t>
      </w:r>
      <w:r>
        <w:t xml:space="preserve"> = Format: 2014-05-25. The process will exclude anomaly data in history in a range ending at this date.</w:t>
      </w:r>
    </w:p>
    <w:p w14:paraId="37D540CF" w14:textId="77777777" w:rsidR="00232EDA" w:rsidRDefault="00232EDA" w:rsidP="00B01D89">
      <w:pPr>
        <w:pStyle w:val="ListBullet"/>
      </w:pPr>
      <w:r w:rsidRPr="0087299C">
        <w:t>VA_Exclusion_Job.algorithm</w:t>
      </w:r>
      <w:r>
        <w:t xml:space="preserve"> = “MAD” or “TWOSIGMA”</w:t>
      </w:r>
    </w:p>
    <w:p w14:paraId="0B241F91" w14:textId="77777777" w:rsidR="00232EDA" w:rsidRDefault="00232EDA" w:rsidP="00232EDA">
      <w:pPr>
        <w:pStyle w:val="Heading3"/>
        <w:tabs>
          <w:tab w:val="left" w:pos="0"/>
        </w:tabs>
      </w:pPr>
      <w:bookmarkStart w:id="1995" w:name="_Toc105186336"/>
      <w:bookmarkStart w:id="1996" w:name="_Toc127860590"/>
      <w:r>
        <w:t>Syntax</w:t>
      </w:r>
      <w:bookmarkEnd w:id="1995"/>
      <w:bookmarkEnd w:id="1996"/>
      <w:r>
        <w:t xml:space="preserve"> </w:t>
      </w:r>
    </w:p>
    <w:p w14:paraId="03DBB367" w14:textId="77777777" w:rsidR="00232EDA" w:rsidRDefault="00232EDA" w:rsidP="00232EDA">
      <w:pPr>
        <w:pStyle w:val="BodyText"/>
      </w:pPr>
      <w:r w:rsidRPr="006C473E">
        <w:t xml:space="preserve">ant -f build.xml </w:t>
      </w:r>
      <w:r w:rsidRPr="0087299C">
        <w:t>VA_Exclusion_Job</w:t>
      </w:r>
    </w:p>
    <w:p w14:paraId="1E7E32F6" w14:textId="77777777" w:rsidR="00232EDA" w:rsidRDefault="00232EDA" w:rsidP="00232EDA">
      <w:pPr>
        <w:pStyle w:val="BodyText"/>
      </w:pPr>
    </w:p>
    <w:p w14:paraId="6A75D836" w14:textId="77777777" w:rsidR="00232EDA" w:rsidRDefault="00232EDA" w:rsidP="00232EDA">
      <w:pPr>
        <w:pStyle w:val="Heading2"/>
        <w:tabs>
          <w:tab w:val="left" w:pos="0"/>
        </w:tabs>
      </w:pPr>
      <w:bookmarkStart w:id="1997" w:name="_Toc105186337"/>
      <w:bookmarkStart w:id="1998" w:name="_Toc127860591"/>
      <w:r>
        <w:t>Purge Downtime Data</w:t>
      </w:r>
      <w:bookmarkEnd w:id="1997"/>
      <w:bookmarkEnd w:id="1998"/>
    </w:p>
    <w:p w14:paraId="45F48F72" w14:textId="77777777" w:rsidR="00232EDA" w:rsidRDefault="00232EDA" w:rsidP="00232EDA">
      <w:pPr>
        <w:pStyle w:val="BodyText"/>
      </w:pPr>
      <w:r>
        <w:t xml:space="preserve">This job rids the system of old cashpoint downtime information. </w:t>
      </w:r>
    </w:p>
    <w:p w14:paraId="522FDD9B" w14:textId="77777777" w:rsidR="00232EDA" w:rsidRDefault="00232EDA" w:rsidP="00232EDA">
      <w:pPr>
        <w:pStyle w:val="Heading3"/>
        <w:tabs>
          <w:tab w:val="left" w:pos="0"/>
        </w:tabs>
      </w:pPr>
      <w:bookmarkStart w:id="1999" w:name="_Toc105186338"/>
      <w:bookmarkStart w:id="2000" w:name="_Toc127860592"/>
      <w:r>
        <w:t>Properties</w:t>
      </w:r>
      <w:bookmarkEnd w:id="1999"/>
      <w:bookmarkEnd w:id="2000"/>
    </w:p>
    <w:p w14:paraId="1155714E" w14:textId="77777777" w:rsidR="00232EDA" w:rsidRDefault="00232EDA" w:rsidP="00B01D89">
      <w:pPr>
        <w:pStyle w:val="ListBullet"/>
      </w:pPr>
      <w:r w:rsidRPr="00974641">
        <w:t>Purge_Downtime_Data.daysInPast</w:t>
      </w:r>
      <w:r>
        <w:t xml:space="preserve"> </w:t>
      </w:r>
      <w:r w:rsidRPr="00974641">
        <w:t>=</w:t>
      </w:r>
      <w:r>
        <w:t xml:space="preserve"> Data older than this number of days will be deleted.</w:t>
      </w:r>
    </w:p>
    <w:p w14:paraId="15E889B1" w14:textId="77777777" w:rsidR="00232EDA" w:rsidRDefault="00232EDA" w:rsidP="00B01D89">
      <w:pPr>
        <w:pStyle w:val="ListBullet"/>
      </w:pPr>
      <w:r w:rsidRPr="00B343C2">
        <w:t>Purge_Downtime_Data.mailaddr</w:t>
      </w:r>
      <w:r>
        <w:t xml:space="preserve"> = Email address to which the log file should be sent.</w:t>
      </w:r>
    </w:p>
    <w:p w14:paraId="14F7024D" w14:textId="77777777" w:rsidR="00232EDA" w:rsidRDefault="00232EDA" w:rsidP="00232EDA">
      <w:pPr>
        <w:pStyle w:val="Heading3"/>
        <w:tabs>
          <w:tab w:val="left" w:pos="0"/>
        </w:tabs>
      </w:pPr>
      <w:bookmarkStart w:id="2001" w:name="_Toc105186339"/>
      <w:bookmarkStart w:id="2002" w:name="_Toc127860593"/>
      <w:r>
        <w:lastRenderedPageBreak/>
        <w:t>Syntax</w:t>
      </w:r>
      <w:bookmarkEnd w:id="2001"/>
      <w:bookmarkEnd w:id="2002"/>
      <w:r>
        <w:t xml:space="preserve"> </w:t>
      </w:r>
    </w:p>
    <w:p w14:paraId="632003E2" w14:textId="77777777" w:rsidR="00232EDA" w:rsidRDefault="00232EDA" w:rsidP="00232EDA">
      <w:pPr>
        <w:pStyle w:val="BodyText"/>
      </w:pPr>
      <w:r w:rsidRPr="006C473E">
        <w:t xml:space="preserve">ant -f build.xml </w:t>
      </w:r>
      <w:r w:rsidRPr="00974641">
        <w:t>Purge_Downtime_Data</w:t>
      </w:r>
    </w:p>
    <w:p w14:paraId="5E41F2FB" w14:textId="77777777" w:rsidR="00232EDA" w:rsidRDefault="00232EDA" w:rsidP="00232EDA">
      <w:pPr>
        <w:pStyle w:val="BodyText"/>
      </w:pPr>
    </w:p>
    <w:p w14:paraId="23136705" w14:textId="77777777" w:rsidR="00232EDA" w:rsidRDefault="00232EDA" w:rsidP="00232EDA">
      <w:pPr>
        <w:pStyle w:val="Heading2"/>
        <w:tabs>
          <w:tab w:val="left" w:pos="0"/>
        </w:tabs>
      </w:pPr>
      <w:bookmarkStart w:id="2003" w:name="_Toc105186340"/>
      <w:bookmarkStart w:id="2004" w:name="_Toc127860594"/>
      <w:r>
        <w:t>Purge Application File Data</w:t>
      </w:r>
      <w:bookmarkEnd w:id="2003"/>
      <w:bookmarkEnd w:id="2004"/>
    </w:p>
    <w:p w14:paraId="3A63EA82" w14:textId="77777777" w:rsidR="00232EDA" w:rsidRDefault="00232EDA" w:rsidP="00232EDA">
      <w:pPr>
        <w:pStyle w:val="BodyText"/>
      </w:pPr>
      <w:r>
        <w:t xml:space="preserve">This job rids the system of old temporary files (graph images, reports, etc). </w:t>
      </w:r>
    </w:p>
    <w:p w14:paraId="26283FD7" w14:textId="77777777" w:rsidR="00232EDA" w:rsidRDefault="00232EDA" w:rsidP="00232EDA">
      <w:pPr>
        <w:pStyle w:val="Heading3"/>
        <w:tabs>
          <w:tab w:val="left" w:pos="0"/>
        </w:tabs>
      </w:pPr>
      <w:bookmarkStart w:id="2005" w:name="_Toc105186341"/>
      <w:bookmarkStart w:id="2006" w:name="_Toc127860595"/>
      <w:r>
        <w:t>Properties</w:t>
      </w:r>
      <w:bookmarkEnd w:id="2005"/>
      <w:bookmarkEnd w:id="2006"/>
    </w:p>
    <w:p w14:paraId="7125E0F0" w14:textId="77777777" w:rsidR="00232EDA" w:rsidRDefault="00232EDA" w:rsidP="00B01D89">
      <w:pPr>
        <w:pStyle w:val="ListBullet"/>
      </w:pPr>
      <w:r w:rsidRPr="00B343C2">
        <w:t>Purge_ApplicationFile_Data</w:t>
      </w:r>
      <w:r w:rsidRPr="00974641">
        <w:t>.daysInPast</w:t>
      </w:r>
      <w:r>
        <w:t xml:space="preserve"> </w:t>
      </w:r>
      <w:r w:rsidRPr="00974641">
        <w:t>=</w:t>
      </w:r>
      <w:r>
        <w:t xml:space="preserve"> Data older than this number of days will be deleted.</w:t>
      </w:r>
    </w:p>
    <w:p w14:paraId="55333C1D" w14:textId="77777777" w:rsidR="00232EDA" w:rsidRDefault="00232EDA" w:rsidP="00B01D89">
      <w:pPr>
        <w:pStyle w:val="ListBullet"/>
      </w:pPr>
      <w:r w:rsidRPr="00B343C2">
        <w:t>Purge_ApplicationFile_Data.mailaddr</w:t>
      </w:r>
      <w:r>
        <w:t xml:space="preserve"> = Email address to which the log file should be sent.</w:t>
      </w:r>
    </w:p>
    <w:p w14:paraId="29961827" w14:textId="77777777" w:rsidR="00232EDA" w:rsidRDefault="00232EDA" w:rsidP="00232EDA">
      <w:pPr>
        <w:pStyle w:val="Heading3"/>
        <w:tabs>
          <w:tab w:val="left" w:pos="0"/>
        </w:tabs>
      </w:pPr>
      <w:bookmarkStart w:id="2007" w:name="_Toc105186342"/>
      <w:bookmarkStart w:id="2008" w:name="_Toc127860596"/>
      <w:r>
        <w:t>Syntax</w:t>
      </w:r>
      <w:bookmarkEnd w:id="2007"/>
      <w:bookmarkEnd w:id="2008"/>
      <w:r>
        <w:t xml:space="preserve"> </w:t>
      </w:r>
    </w:p>
    <w:p w14:paraId="7E294E0E" w14:textId="77777777" w:rsidR="00232EDA" w:rsidRDefault="00232EDA" w:rsidP="00232EDA">
      <w:pPr>
        <w:pStyle w:val="BodyText"/>
      </w:pPr>
      <w:r w:rsidRPr="006C473E">
        <w:t xml:space="preserve">ant -f build.xml </w:t>
      </w:r>
      <w:r w:rsidRPr="00B343C2">
        <w:t>Purge_ApplicationFile_Data</w:t>
      </w:r>
    </w:p>
    <w:p w14:paraId="11A470A4" w14:textId="77777777" w:rsidR="00232EDA" w:rsidRDefault="00232EDA" w:rsidP="00232EDA">
      <w:pPr>
        <w:pStyle w:val="BodyText"/>
      </w:pPr>
    </w:p>
    <w:p w14:paraId="6C81F94D" w14:textId="77777777" w:rsidR="00232EDA" w:rsidRDefault="00232EDA" w:rsidP="00232EDA">
      <w:pPr>
        <w:pStyle w:val="Heading2"/>
        <w:tabs>
          <w:tab w:val="left" w:pos="0"/>
        </w:tabs>
      </w:pPr>
      <w:bookmarkStart w:id="2009" w:name="_Toc105186343"/>
      <w:bookmarkStart w:id="2010" w:name="_Toc127860597"/>
      <w:r>
        <w:t>Purge Depot Release</w:t>
      </w:r>
      <w:bookmarkEnd w:id="2009"/>
      <w:bookmarkEnd w:id="2010"/>
    </w:p>
    <w:p w14:paraId="5145E1E1" w14:textId="77777777" w:rsidR="00232EDA" w:rsidRDefault="00232EDA" w:rsidP="00232EDA">
      <w:pPr>
        <w:pStyle w:val="BodyText"/>
      </w:pPr>
      <w:r>
        <w:t xml:space="preserve">This job rids the system of old records of orders being released to depot users.  </w:t>
      </w:r>
    </w:p>
    <w:p w14:paraId="00F74597" w14:textId="77777777" w:rsidR="00232EDA" w:rsidRDefault="00232EDA" w:rsidP="00232EDA">
      <w:pPr>
        <w:pStyle w:val="Heading3"/>
        <w:tabs>
          <w:tab w:val="left" w:pos="0"/>
        </w:tabs>
      </w:pPr>
      <w:bookmarkStart w:id="2011" w:name="_Toc105186344"/>
      <w:bookmarkStart w:id="2012" w:name="_Toc127860598"/>
      <w:r>
        <w:t>Properties</w:t>
      </w:r>
      <w:bookmarkEnd w:id="2011"/>
      <w:bookmarkEnd w:id="2012"/>
    </w:p>
    <w:p w14:paraId="293564F5" w14:textId="77777777" w:rsidR="00232EDA" w:rsidRDefault="00232EDA" w:rsidP="00B01D89">
      <w:pPr>
        <w:pStyle w:val="ListBullet"/>
      </w:pPr>
      <w:r w:rsidRPr="00B343C2">
        <w:t>Purge_Depot_Release</w:t>
      </w:r>
      <w:r w:rsidRPr="00974641">
        <w:t>.daysInPast</w:t>
      </w:r>
      <w:r>
        <w:t xml:space="preserve"> </w:t>
      </w:r>
      <w:r w:rsidRPr="00974641">
        <w:t>=</w:t>
      </w:r>
      <w:r>
        <w:t xml:space="preserve"> Data older than this number of days will be deleted.</w:t>
      </w:r>
    </w:p>
    <w:p w14:paraId="006EE034" w14:textId="77777777" w:rsidR="00232EDA" w:rsidRDefault="00232EDA" w:rsidP="00B01D89">
      <w:pPr>
        <w:pStyle w:val="ListBullet"/>
      </w:pPr>
      <w:r w:rsidRPr="00B343C2">
        <w:t>Purge_Depot_Release.mailaddr</w:t>
      </w:r>
      <w:r>
        <w:t xml:space="preserve"> = Email address to which the log file should be sent.</w:t>
      </w:r>
    </w:p>
    <w:p w14:paraId="389BD7A9" w14:textId="77777777" w:rsidR="00232EDA" w:rsidRDefault="00232EDA" w:rsidP="00232EDA">
      <w:pPr>
        <w:pStyle w:val="Heading3"/>
        <w:tabs>
          <w:tab w:val="left" w:pos="0"/>
        </w:tabs>
      </w:pPr>
      <w:bookmarkStart w:id="2013" w:name="_Toc105186345"/>
      <w:bookmarkStart w:id="2014" w:name="_Toc127860599"/>
      <w:r>
        <w:t>Syntax</w:t>
      </w:r>
      <w:bookmarkEnd w:id="2013"/>
      <w:bookmarkEnd w:id="2014"/>
      <w:r>
        <w:t xml:space="preserve"> </w:t>
      </w:r>
    </w:p>
    <w:p w14:paraId="4DAD4965" w14:textId="77777777" w:rsidR="00232EDA" w:rsidRDefault="00232EDA" w:rsidP="00232EDA">
      <w:pPr>
        <w:pStyle w:val="BodyText"/>
      </w:pPr>
      <w:r w:rsidRPr="006C473E">
        <w:t xml:space="preserve">ant -f build.xml </w:t>
      </w:r>
      <w:r w:rsidRPr="00B343C2">
        <w:t>Purge_Depot_Release</w:t>
      </w:r>
    </w:p>
    <w:p w14:paraId="0BE590F8" w14:textId="77777777" w:rsidR="00232EDA" w:rsidRDefault="00232EDA" w:rsidP="00232EDA">
      <w:pPr>
        <w:pStyle w:val="BodyText"/>
      </w:pPr>
    </w:p>
    <w:p w14:paraId="00F73571" w14:textId="77777777" w:rsidR="00232EDA" w:rsidRDefault="00232EDA" w:rsidP="00232EDA">
      <w:pPr>
        <w:pStyle w:val="Heading2"/>
        <w:tabs>
          <w:tab w:val="left" w:pos="0"/>
        </w:tabs>
      </w:pPr>
      <w:bookmarkStart w:id="2015" w:name="_Toc105186346"/>
      <w:bookmarkStart w:id="2016" w:name="_Toc127860600"/>
      <w:r>
        <w:t>Purge Messages</w:t>
      </w:r>
      <w:bookmarkEnd w:id="2015"/>
      <w:bookmarkEnd w:id="2016"/>
    </w:p>
    <w:p w14:paraId="26C9DE22" w14:textId="77777777" w:rsidR="00232EDA" w:rsidRDefault="00232EDA" w:rsidP="00232EDA">
      <w:pPr>
        <w:pStyle w:val="BodyText"/>
      </w:pPr>
      <w:r>
        <w:t xml:space="preserve">This job rids the system of old messages between users.  </w:t>
      </w:r>
    </w:p>
    <w:p w14:paraId="295B8D07" w14:textId="77777777" w:rsidR="00232EDA" w:rsidRDefault="00232EDA" w:rsidP="00232EDA">
      <w:pPr>
        <w:pStyle w:val="Heading3"/>
        <w:tabs>
          <w:tab w:val="left" w:pos="0"/>
        </w:tabs>
      </w:pPr>
      <w:bookmarkStart w:id="2017" w:name="_Toc105186347"/>
      <w:bookmarkStart w:id="2018" w:name="_Toc127860601"/>
      <w:r>
        <w:t>Properties</w:t>
      </w:r>
      <w:bookmarkEnd w:id="2017"/>
      <w:bookmarkEnd w:id="2018"/>
    </w:p>
    <w:p w14:paraId="383E203F" w14:textId="77777777" w:rsidR="00232EDA" w:rsidRDefault="00232EDA" w:rsidP="00B01D89">
      <w:pPr>
        <w:pStyle w:val="ListBullet"/>
      </w:pPr>
      <w:r w:rsidRPr="00B343C2">
        <w:t>Purge_</w:t>
      </w:r>
      <w:r>
        <w:t>Messages</w:t>
      </w:r>
      <w:r w:rsidRPr="00974641">
        <w:t>.daysInPast</w:t>
      </w:r>
      <w:r>
        <w:t xml:space="preserve"> </w:t>
      </w:r>
      <w:r w:rsidRPr="00974641">
        <w:t>=</w:t>
      </w:r>
      <w:r>
        <w:t xml:space="preserve"> Data older than this number of days will be deleted.</w:t>
      </w:r>
    </w:p>
    <w:p w14:paraId="4267D2C9" w14:textId="77777777" w:rsidR="00232EDA" w:rsidRDefault="00232EDA" w:rsidP="00B01D89">
      <w:pPr>
        <w:pStyle w:val="ListBullet"/>
      </w:pPr>
      <w:r w:rsidRPr="00B343C2">
        <w:t>Purge_</w:t>
      </w:r>
      <w:r>
        <w:t>Messages</w:t>
      </w:r>
      <w:r w:rsidRPr="00B343C2">
        <w:t>.mailaddr</w:t>
      </w:r>
      <w:r>
        <w:t xml:space="preserve"> = Email address to which the log file should be sent.</w:t>
      </w:r>
    </w:p>
    <w:p w14:paraId="240E4C87" w14:textId="77777777" w:rsidR="00232EDA" w:rsidRDefault="00232EDA" w:rsidP="00232EDA">
      <w:pPr>
        <w:pStyle w:val="Heading3"/>
        <w:tabs>
          <w:tab w:val="left" w:pos="0"/>
        </w:tabs>
      </w:pPr>
      <w:bookmarkStart w:id="2019" w:name="_Toc105186348"/>
      <w:bookmarkStart w:id="2020" w:name="_Toc127860602"/>
      <w:r>
        <w:t>Syntax</w:t>
      </w:r>
      <w:bookmarkEnd w:id="2019"/>
      <w:bookmarkEnd w:id="2020"/>
      <w:r>
        <w:t xml:space="preserve"> </w:t>
      </w:r>
    </w:p>
    <w:p w14:paraId="539A92E9" w14:textId="77777777" w:rsidR="00232EDA" w:rsidRDefault="00232EDA" w:rsidP="00232EDA">
      <w:pPr>
        <w:pStyle w:val="BodyText"/>
      </w:pPr>
      <w:r w:rsidRPr="006C473E">
        <w:t xml:space="preserve">ant -f build.xml </w:t>
      </w:r>
      <w:r w:rsidRPr="00B343C2">
        <w:t>Purge_</w:t>
      </w:r>
      <w:r>
        <w:t>Messages</w:t>
      </w:r>
    </w:p>
    <w:p w14:paraId="6C02D380" w14:textId="77777777" w:rsidR="00232EDA" w:rsidRDefault="00232EDA" w:rsidP="00232EDA">
      <w:pPr>
        <w:pStyle w:val="BodyText"/>
        <w:rPr>
          <w:szCs w:val="16"/>
        </w:rPr>
      </w:pPr>
    </w:p>
    <w:p w14:paraId="4378D40E" w14:textId="77777777" w:rsidR="00232EDA" w:rsidRDefault="00232EDA" w:rsidP="00232EDA">
      <w:pPr>
        <w:pStyle w:val="Heading2"/>
        <w:tabs>
          <w:tab w:val="left" w:pos="0"/>
        </w:tabs>
      </w:pPr>
      <w:bookmarkStart w:id="2021" w:name="_Toc105186349"/>
      <w:bookmarkStart w:id="2022" w:name="_Toc127860603"/>
      <w:r>
        <w:t>Purge Audit Records</w:t>
      </w:r>
      <w:bookmarkEnd w:id="2021"/>
      <w:bookmarkEnd w:id="2022"/>
    </w:p>
    <w:p w14:paraId="0D6BEEFC" w14:textId="77777777" w:rsidR="00232EDA" w:rsidRDefault="00232EDA" w:rsidP="00232EDA">
      <w:pPr>
        <w:pStyle w:val="BodyText"/>
      </w:pPr>
      <w:r>
        <w:t xml:space="preserve">This job rids the system of old user activity records.  </w:t>
      </w:r>
    </w:p>
    <w:p w14:paraId="00BC017B" w14:textId="77777777" w:rsidR="00232EDA" w:rsidRDefault="00232EDA" w:rsidP="00232EDA">
      <w:pPr>
        <w:pStyle w:val="Heading3"/>
        <w:tabs>
          <w:tab w:val="left" w:pos="0"/>
        </w:tabs>
      </w:pPr>
      <w:bookmarkStart w:id="2023" w:name="_Toc105186350"/>
      <w:bookmarkStart w:id="2024" w:name="_Toc127860604"/>
      <w:r>
        <w:t>Properties</w:t>
      </w:r>
      <w:bookmarkEnd w:id="2023"/>
      <w:bookmarkEnd w:id="2024"/>
    </w:p>
    <w:p w14:paraId="47918D8C" w14:textId="77777777" w:rsidR="00232EDA" w:rsidRDefault="00232EDA" w:rsidP="00B01D89">
      <w:pPr>
        <w:pStyle w:val="ListBullet"/>
      </w:pPr>
      <w:r w:rsidRPr="008F1D23">
        <w:t>Purge_Audit</w:t>
      </w:r>
      <w:r w:rsidRPr="00974641">
        <w:t>.daysInPast</w:t>
      </w:r>
      <w:r>
        <w:t xml:space="preserve"> </w:t>
      </w:r>
      <w:r w:rsidRPr="00974641">
        <w:t>=</w:t>
      </w:r>
      <w:r>
        <w:t xml:space="preserve"> Data older than this number of days will be deleted.</w:t>
      </w:r>
    </w:p>
    <w:p w14:paraId="35F000BD" w14:textId="77777777" w:rsidR="00232EDA" w:rsidRDefault="00232EDA" w:rsidP="00B01D89">
      <w:pPr>
        <w:pStyle w:val="ListBullet"/>
      </w:pPr>
      <w:r w:rsidRPr="008F1D23">
        <w:t>Purge_Audit</w:t>
      </w:r>
      <w:r w:rsidRPr="00B343C2">
        <w:t>.mailaddr</w:t>
      </w:r>
      <w:r>
        <w:t xml:space="preserve"> = Email address to which the log file should be sent.</w:t>
      </w:r>
    </w:p>
    <w:p w14:paraId="53591F89" w14:textId="77777777" w:rsidR="00232EDA" w:rsidRDefault="00232EDA" w:rsidP="00232EDA">
      <w:pPr>
        <w:pStyle w:val="Heading3"/>
        <w:tabs>
          <w:tab w:val="left" w:pos="0"/>
        </w:tabs>
      </w:pPr>
      <w:bookmarkStart w:id="2025" w:name="_Toc105186351"/>
      <w:bookmarkStart w:id="2026" w:name="_Toc127860605"/>
      <w:r>
        <w:t>Syntax</w:t>
      </w:r>
      <w:bookmarkEnd w:id="2025"/>
      <w:bookmarkEnd w:id="2026"/>
      <w:r>
        <w:t xml:space="preserve"> </w:t>
      </w:r>
    </w:p>
    <w:p w14:paraId="1D1BB28C" w14:textId="77777777" w:rsidR="00232EDA" w:rsidRDefault="00232EDA" w:rsidP="00232EDA">
      <w:pPr>
        <w:pStyle w:val="BodyText"/>
      </w:pPr>
      <w:r w:rsidRPr="006C473E">
        <w:t xml:space="preserve">ant -f build.xml </w:t>
      </w:r>
      <w:r w:rsidRPr="008F1D23">
        <w:t>Purge_Audit</w:t>
      </w:r>
    </w:p>
    <w:p w14:paraId="4A9D6E4A" w14:textId="77777777" w:rsidR="00232EDA" w:rsidRDefault="00232EDA" w:rsidP="00232EDA">
      <w:pPr>
        <w:pStyle w:val="BodyText"/>
        <w:rPr>
          <w:szCs w:val="16"/>
        </w:rPr>
      </w:pPr>
    </w:p>
    <w:p w14:paraId="149CE706" w14:textId="77777777" w:rsidR="00232EDA" w:rsidRDefault="00232EDA" w:rsidP="00232EDA">
      <w:pPr>
        <w:pStyle w:val="Heading2"/>
        <w:tabs>
          <w:tab w:val="left" w:pos="0"/>
        </w:tabs>
      </w:pPr>
      <w:bookmarkStart w:id="2027" w:name="_Toc105186352"/>
      <w:bookmarkStart w:id="2028" w:name="_Toc127860606"/>
      <w:r>
        <w:t>Purge Cashpoint Costs</w:t>
      </w:r>
      <w:bookmarkEnd w:id="2027"/>
      <w:bookmarkEnd w:id="2028"/>
    </w:p>
    <w:p w14:paraId="6257985C" w14:textId="77777777" w:rsidR="00232EDA" w:rsidRDefault="00232EDA" w:rsidP="00232EDA">
      <w:pPr>
        <w:pStyle w:val="BodyText"/>
      </w:pPr>
      <w:r>
        <w:t xml:space="preserve">This job rids the system of old calculated cost records.  </w:t>
      </w:r>
    </w:p>
    <w:p w14:paraId="557CF0B0" w14:textId="77777777" w:rsidR="00232EDA" w:rsidRDefault="00232EDA" w:rsidP="00232EDA">
      <w:pPr>
        <w:pStyle w:val="Heading3"/>
        <w:tabs>
          <w:tab w:val="left" w:pos="0"/>
        </w:tabs>
      </w:pPr>
      <w:bookmarkStart w:id="2029" w:name="_Toc105186353"/>
      <w:bookmarkStart w:id="2030" w:name="_Toc127860607"/>
      <w:r>
        <w:t>Properties</w:t>
      </w:r>
      <w:bookmarkEnd w:id="2029"/>
      <w:bookmarkEnd w:id="2030"/>
    </w:p>
    <w:p w14:paraId="352A8607" w14:textId="77777777" w:rsidR="00232EDA" w:rsidRDefault="00232EDA" w:rsidP="00B01D89">
      <w:pPr>
        <w:pStyle w:val="ListBullet"/>
      </w:pPr>
      <w:r w:rsidRPr="00762CEA">
        <w:t>Purge_Cashpoint_Cost</w:t>
      </w:r>
      <w:r w:rsidRPr="00974641">
        <w:t>.</w:t>
      </w:r>
      <w:r>
        <w:t>months</w:t>
      </w:r>
      <w:r w:rsidRPr="00974641">
        <w:t>InPast</w:t>
      </w:r>
      <w:r>
        <w:t xml:space="preserve"> </w:t>
      </w:r>
      <w:r w:rsidRPr="00974641">
        <w:t>=</w:t>
      </w:r>
      <w:r>
        <w:t xml:space="preserve"> Data older than this number of days will be deleted.</w:t>
      </w:r>
    </w:p>
    <w:p w14:paraId="3B647836" w14:textId="77777777" w:rsidR="00232EDA" w:rsidRDefault="00232EDA" w:rsidP="00B01D89">
      <w:pPr>
        <w:pStyle w:val="ListBullet"/>
      </w:pPr>
      <w:r w:rsidRPr="00762CEA">
        <w:t>Purge_Cashpoint_Cost</w:t>
      </w:r>
      <w:r w:rsidRPr="00B343C2">
        <w:t>.mailaddr</w:t>
      </w:r>
      <w:r>
        <w:t xml:space="preserve"> = Email address to which the log file should be sent.</w:t>
      </w:r>
    </w:p>
    <w:p w14:paraId="186475E7" w14:textId="77777777" w:rsidR="00232EDA" w:rsidRDefault="00232EDA" w:rsidP="00232EDA">
      <w:pPr>
        <w:pStyle w:val="Heading3"/>
        <w:tabs>
          <w:tab w:val="left" w:pos="0"/>
        </w:tabs>
      </w:pPr>
      <w:bookmarkStart w:id="2031" w:name="_Toc105186354"/>
      <w:bookmarkStart w:id="2032" w:name="_Toc127860608"/>
      <w:r>
        <w:t>Syntax</w:t>
      </w:r>
      <w:bookmarkEnd w:id="2031"/>
      <w:bookmarkEnd w:id="2032"/>
      <w:r>
        <w:t xml:space="preserve"> </w:t>
      </w:r>
    </w:p>
    <w:p w14:paraId="610BE0EE" w14:textId="77777777" w:rsidR="00232EDA" w:rsidRDefault="00232EDA" w:rsidP="00232EDA">
      <w:pPr>
        <w:pStyle w:val="BodyText"/>
      </w:pPr>
      <w:r w:rsidRPr="006C473E">
        <w:t xml:space="preserve">ant -f build.xml </w:t>
      </w:r>
      <w:r w:rsidRPr="00762CEA">
        <w:t>Purge_Cashpoint_Cost</w:t>
      </w:r>
    </w:p>
    <w:p w14:paraId="1FC0E547" w14:textId="77777777" w:rsidR="00232EDA" w:rsidRDefault="00232EDA" w:rsidP="00232EDA">
      <w:pPr>
        <w:pStyle w:val="BodyText"/>
        <w:rPr>
          <w:szCs w:val="16"/>
        </w:rPr>
      </w:pPr>
    </w:p>
    <w:p w14:paraId="46288DF7" w14:textId="77777777" w:rsidR="00232EDA" w:rsidRDefault="00232EDA" w:rsidP="00232EDA">
      <w:pPr>
        <w:pStyle w:val="Heading2"/>
        <w:tabs>
          <w:tab w:val="left" w:pos="0"/>
        </w:tabs>
      </w:pPr>
      <w:bookmarkStart w:id="2033" w:name="_Toc105186355"/>
      <w:bookmarkStart w:id="2034" w:name="_Toc127860609"/>
      <w:r>
        <w:t>Purge Calendar Events</w:t>
      </w:r>
      <w:bookmarkEnd w:id="2033"/>
      <w:bookmarkEnd w:id="2034"/>
    </w:p>
    <w:p w14:paraId="1CDB06E9" w14:textId="77777777" w:rsidR="00232EDA" w:rsidRDefault="00232EDA" w:rsidP="00232EDA">
      <w:pPr>
        <w:pStyle w:val="BodyText"/>
      </w:pPr>
      <w:r>
        <w:t xml:space="preserve">This job rids the system of old calendar event day records (holidays, etc).  </w:t>
      </w:r>
    </w:p>
    <w:p w14:paraId="19A4EBBE" w14:textId="77777777" w:rsidR="00232EDA" w:rsidRDefault="00232EDA" w:rsidP="00232EDA">
      <w:pPr>
        <w:pStyle w:val="Heading3"/>
        <w:tabs>
          <w:tab w:val="left" w:pos="0"/>
        </w:tabs>
      </w:pPr>
      <w:bookmarkStart w:id="2035" w:name="_Toc105186356"/>
      <w:bookmarkStart w:id="2036" w:name="_Toc127860610"/>
      <w:r>
        <w:t>Properties</w:t>
      </w:r>
      <w:bookmarkEnd w:id="2035"/>
      <w:bookmarkEnd w:id="2036"/>
    </w:p>
    <w:p w14:paraId="66F49C5B" w14:textId="77777777" w:rsidR="00232EDA" w:rsidRDefault="00232EDA" w:rsidP="00B01D89">
      <w:pPr>
        <w:pStyle w:val="ListBullet"/>
      </w:pPr>
      <w:r w:rsidRPr="00762CEA">
        <w:t>Purge_Event</w:t>
      </w:r>
      <w:r>
        <w:t>.month</w:t>
      </w:r>
      <w:r w:rsidRPr="00974641">
        <w:t>sInPast</w:t>
      </w:r>
      <w:r>
        <w:t xml:space="preserve"> </w:t>
      </w:r>
      <w:r w:rsidRPr="00974641">
        <w:t>=</w:t>
      </w:r>
      <w:r>
        <w:t xml:space="preserve"> Data older than this number of days will be deleted.</w:t>
      </w:r>
    </w:p>
    <w:p w14:paraId="511F4213" w14:textId="77777777" w:rsidR="00232EDA" w:rsidRDefault="00232EDA" w:rsidP="00B01D89">
      <w:pPr>
        <w:pStyle w:val="ListBullet"/>
      </w:pPr>
      <w:r w:rsidRPr="00762CEA">
        <w:t>Purge_Event</w:t>
      </w:r>
      <w:r w:rsidRPr="00B343C2">
        <w:t>.mailaddr</w:t>
      </w:r>
      <w:r>
        <w:t xml:space="preserve"> = Email address to which the log file should be sent.</w:t>
      </w:r>
    </w:p>
    <w:p w14:paraId="3736A5C6" w14:textId="77777777" w:rsidR="00232EDA" w:rsidRDefault="00232EDA" w:rsidP="00232EDA">
      <w:pPr>
        <w:pStyle w:val="Heading3"/>
        <w:tabs>
          <w:tab w:val="left" w:pos="0"/>
        </w:tabs>
      </w:pPr>
      <w:bookmarkStart w:id="2037" w:name="_Toc105186357"/>
      <w:bookmarkStart w:id="2038" w:name="_Toc127860611"/>
      <w:r>
        <w:t>Syntax</w:t>
      </w:r>
      <w:bookmarkEnd w:id="2037"/>
      <w:bookmarkEnd w:id="2038"/>
      <w:r>
        <w:t xml:space="preserve"> </w:t>
      </w:r>
    </w:p>
    <w:p w14:paraId="468272B9" w14:textId="77777777" w:rsidR="00232EDA" w:rsidRDefault="00232EDA" w:rsidP="00232EDA">
      <w:pPr>
        <w:pStyle w:val="BodyText"/>
      </w:pPr>
      <w:r w:rsidRPr="006C473E">
        <w:t xml:space="preserve">ant -f build.xml </w:t>
      </w:r>
      <w:r w:rsidRPr="00762CEA">
        <w:t>Purge_Event</w:t>
      </w:r>
    </w:p>
    <w:p w14:paraId="1577FC3A" w14:textId="77777777" w:rsidR="00232EDA" w:rsidRDefault="00232EDA" w:rsidP="00232EDA">
      <w:pPr>
        <w:pStyle w:val="BodyText"/>
        <w:rPr>
          <w:szCs w:val="16"/>
        </w:rPr>
      </w:pPr>
    </w:p>
    <w:p w14:paraId="3713E874" w14:textId="77777777" w:rsidR="00232EDA" w:rsidRDefault="00232EDA" w:rsidP="00232EDA">
      <w:pPr>
        <w:pStyle w:val="Heading2"/>
        <w:tabs>
          <w:tab w:val="left" w:pos="0"/>
        </w:tabs>
      </w:pPr>
      <w:bookmarkStart w:id="2039" w:name="_Toc105186358"/>
      <w:bookmarkStart w:id="2040" w:name="_Toc127860612"/>
      <w:r>
        <w:lastRenderedPageBreak/>
        <w:t>Purge Service Exceptions</w:t>
      </w:r>
      <w:bookmarkEnd w:id="2039"/>
      <w:bookmarkEnd w:id="2040"/>
    </w:p>
    <w:p w14:paraId="11C98A80" w14:textId="5FBE3074" w:rsidR="00232EDA" w:rsidRDefault="00232EDA" w:rsidP="00232EDA">
      <w:pPr>
        <w:pStyle w:val="BodyText"/>
      </w:pPr>
      <w:r>
        <w:t xml:space="preserve">This job rids the system of old records for </w:t>
      </w:r>
      <w:ins w:id="2041" w:author="Moses, Robbie" w:date="2023-02-20T02:58:00Z">
        <w:r w:rsidR="00AD70EA">
          <w:t xml:space="preserve">an </w:t>
        </w:r>
      </w:ins>
      <w:r>
        <w:t xml:space="preserve">exception to cashpoints’ normal service schedule.  </w:t>
      </w:r>
    </w:p>
    <w:p w14:paraId="7BD31A9A" w14:textId="77777777" w:rsidR="00232EDA" w:rsidRDefault="00232EDA" w:rsidP="00232EDA">
      <w:pPr>
        <w:pStyle w:val="Heading3"/>
        <w:tabs>
          <w:tab w:val="left" w:pos="0"/>
        </w:tabs>
      </w:pPr>
      <w:bookmarkStart w:id="2042" w:name="_Toc105186359"/>
      <w:bookmarkStart w:id="2043" w:name="_Toc127860613"/>
      <w:r>
        <w:t>Properties</w:t>
      </w:r>
      <w:bookmarkEnd w:id="2042"/>
      <w:bookmarkEnd w:id="2043"/>
    </w:p>
    <w:p w14:paraId="6CB0786F" w14:textId="77777777" w:rsidR="00232EDA" w:rsidRDefault="00232EDA" w:rsidP="00B01D89">
      <w:pPr>
        <w:pStyle w:val="ListBullet"/>
      </w:pPr>
      <w:r w:rsidRPr="00762CEA">
        <w:t>Purge_Service_Exceptions</w:t>
      </w:r>
      <w:r w:rsidRPr="00974641">
        <w:t>.</w:t>
      </w:r>
      <w:r>
        <w:t>month</w:t>
      </w:r>
      <w:r w:rsidRPr="00974641">
        <w:t>sInPast</w:t>
      </w:r>
      <w:r>
        <w:t xml:space="preserve"> </w:t>
      </w:r>
      <w:r w:rsidRPr="00974641">
        <w:t>=</w:t>
      </w:r>
      <w:r>
        <w:t xml:space="preserve"> Data older than this number of days will be deleted.</w:t>
      </w:r>
    </w:p>
    <w:p w14:paraId="49092925" w14:textId="77777777" w:rsidR="00232EDA" w:rsidRDefault="00232EDA" w:rsidP="00B01D89">
      <w:pPr>
        <w:pStyle w:val="ListBullet"/>
      </w:pPr>
      <w:r w:rsidRPr="00762CEA">
        <w:t>Purge_Service_Exceptions</w:t>
      </w:r>
      <w:r w:rsidRPr="00B343C2">
        <w:t>.mailaddr</w:t>
      </w:r>
      <w:r>
        <w:t xml:space="preserve"> = Email address to which the log file should be sent.</w:t>
      </w:r>
    </w:p>
    <w:p w14:paraId="7F7C3CCA" w14:textId="77777777" w:rsidR="00232EDA" w:rsidRDefault="00232EDA" w:rsidP="00232EDA">
      <w:pPr>
        <w:pStyle w:val="Heading3"/>
        <w:tabs>
          <w:tab w:val="left" w:pos="0"/>
        </w:tabs>
      </w:pPr>
      <w:bookmarkStart w:id="2044" w:name="_Toc105186360"/>
      <w:bookmarkStart w:id="2045" w:name="_Toc127860614"/>
      <w:r>
        <w:t>Syntax</w:t>
      </w:r>
      <w:bookmarkEnd w:id="2044"/>
      <w:bookmarkEnd w:id="2045"/>
      <w:r>
        <w:t xml:space="preserve"> </w:t>
      </w:r>
    </w:p>
    <w:p w14:paraId="5C35151B" w14:textId="77777777" w:rsidR="00232EDA" w:rsidRDefault="00232EDA" w:rsidP="00232EDA">
      <w:pPr>
        <w:pStyle w:val="BodyText"/>
      </w:pPr>
      <w:r w:rsidRPr="006C473E">
        <w:t xml:space="preserve">ant -f build.xml </w:t>
      </w:r>
      <w:r w:rsidRPr="00762CEA">
        <w:t>Purge_Service_Exceptions</w:t>
      </w:r>
    </w:p>
    <w:p w14:paraId="7B77933B" w14:textId="77777777" w:rsidR="00232EDA" w:rsidRDefault="00232EDA" w:rsidP="00232EDA">
      <w:pPr>
        <w:pStyle w:val="BodyText"/>
        <w:rPr>
          <w:szCs w:val="16"/>
        </w:rPr>
      </w:pPr>
    </w:p>
    <w:p w14:paraId="35584A40" w14:textId="77777777" w:rsidR="00232EDA" w:rsidRDefault="00232EDA" w:rsidP="00232EDA">
      <w:pPr>
        <w:pStyle w:val="Heading2"/>
        <w:tabs>
          <w:tab w:val="left" w:pos="0"/>
        </w:tabs>
      </w:pPr>
      <w:bookmarkStart w:id="2046" w:name="_Toc105186361"/>
      <w:bookmarkStart w:id="2047" w:name="_Toc127860615"/>
      <w:r>
        <w:t>Purge Forecast Adjustment</w:t>
      </w:r>
      <w:bookmarkEnd w:id="2046"/>
      <w:bookmarkEnd w:id="2047"/>
    </w:p>
    <w:p w14:paraId="172550FE" w14:textId="6009AF61" w:rsidR="00232EDA" w:rsidRDefault="00232EDA" w:rsidP="00232EDA">
      <w:pPr>
        <w:pStyle w:val="BodyText"/>
      </w:pPr>
      <w:r>
        <w:t xml:space="preserve">This job rids the system of forecast adjustment records in </w:t>
      </w:r>
      <w:ins w:id="2048" w:author="Moses, Robbie" w:date="2023-02-20T02:59:00Z">
        <w:r w:rsidR="00AD70EA">
          <w:t xml:space="preserve">the </w:t>
        </w:r>
      </w:ins>
      <w:r>
        <w:t>past time frame.</w:t>
      </w:r>
    </w:p>
    <w:p w14:paraId="0DA0EEA7" w14:textId="77777777" w:rsidR="00232EDA" w:rsidRDefault="00232EDA" w:rsidP="00232EDA">
      <w:pPr>
        <w:pStyle w:val="Heading3"/>
        <w:tabs>
          <w:tab w:val="left" w:pos="0"/>
        </w:tabs>
      </w:pPr>
      <w:bookmarkStart w:id="2049" w:name="_Toc105186362"/>
      <w:bookmarkStart w:id="2050" w:name="_Toc127860616"/>
      <w:r>
        <w:t>Properties</w:t>
      </w:r>
      <w:bookmarkEnd w:id="2049"/>
      <w:bookmarkEnd w:id="2050"/>
    </w:p>
    <w:p w14:paraId="71F02FFE" w14:textId="77777777" w:rsidR="00232EDA" w:rsidRDefault="00232EDA" w:rsidP="00B01D89">
      <w:pPr>
        <w:pStyle w:val="ListBullet"/>
      </w:pPr>
      <w:r w:rsidRPr="00762CEA">
        <w:t>Purge_Forecast_Adjustment</w:t>
      </w:r>
      <w:r w:rsidRPr="00974641">
        <w:t>.</w:t>
      </w:r>
      <w:r>
        <w:t>month</w:t>
      </w:r>
      <w:r w:rsidRPr="00974641">
        <w:t>sInPast</w:t>
      </w:r>
      <w:r>
        <w:t xml:space="preserve"> </w:t>
      </w:r>
      <w:r w:rsidRPr="00974641">
        <w:t>=</w:t>
      </w:r>
      <w:r>
        <w:t xml:space="preserve"> Data older than this number of days will be deleted.</w:t>
      </w:r>
    </w:p>
    <w:p w14:paraId="266E0D60" w14:textId="77777777" w:rsidR="00232EDA" w:rsidRDefault="00232EDA" w:rsidP="00B01D89">
      <w:pPr>
        <w:pStyle w:val="ListBullet"/>
      </w:pPr>
      <w:r w:rsidRPr="00762CEA">
        <w:t>Purge_Forecast_Adjustment</w:t>
      </w:r>
      <w:r w:rsidRPr="00B343C2">
        <w:t>.mailaddr</w:t>
      </w:r>
      <w:r>
        <w:t xml:space="preserve"> = Email address to which the log file should be sent.</w:t>
      </w:r>
    </w:p>
    <w:p w14:paraId="6703D724" w14:textId="77777777" w:rsidR="00232EDA" w:rsidRDefault="00232EDA" w:rsidP="00232EDA">
      <w:pPr>
        <w:pStyle w:val="Heading3"/>
        <w:tabs>
          <w:tab w:val="left" w:pos="0"/>
        </w:tabs>
      </w:pPr>
      <w:bookmarkStart w:id="2051" w:name="_Toc105186363"/>
      <w:bookmarkStart w:id="2052" w:name="_Toc127860617"/>
      <w:r>
        <w:t>Syntax</w:t>
      </w:r>
      <w:bookmarkEnd w:id="2051"/>
      <w:bookmarkEnd w:id="2052"/>
      <w:r>
        <w:t xml:space="preserve"> </w:t>
      </w:r>
    </w:p>
    <w:p w14:paraId="196173EC" w14:textId="77777777" w:rsidR="00232EDA" w:rsidRDefault="00232EDA" w:rsidP="00232EDA">
      <w:pPr>
        <w:pStyle w:val="BodyText"/>
      </w:pPr>
      <w:r w:rsidRPr="006C473E">
        <w:t xml:space="preserve">ant -f build.xml </w:t>
      </w:r>
      <w:r w:rsidRPr="00762CEA">
        <w:t>Purge_Forecast_Adjustment</w:t>
      </w:r>
    </w:p>
    <w:p w14:paraId="4AA8D12B" w14:textId="77777777" w:rsidR="00232EDA" w:rsidRDefault="00232EDA" w:rsidP="00232EDA">
      <w:pPr>
        <w:pStyle w:val="BodyText"/>
        <w:rPr>
          <w:szCs w:val="16"/>
        </w:rPr>
      </w:pPr>
    </w:p>
    <w:p w14:paraId="496D2D72" w14:textId="77777777" w:rsidR="00232EDA" w:rsidRDefault="00232EDA" w:rsidP="00232EDA">
      <w:pPr>
        <w:pStyle w:val="Heading2"/>
        <w:tabs>
          <w:tab w:val="left" w:pos="0"/>
        </w:tabs>
      </w:pPr>
      <w:bookmarkStart w:id="2053" w:name="_Toc105186364"/>
      <w:bookmarkStart w:id="2054" w:name="_Toc127860618"/>
      <w:r>
        <w:t>Purge Recommendations</w:t>
      </w:r>
      <w:bookmarkEnd w:id="2053"/>
      <w:bookmarkEnd w:id="2054"/>
    </w:p>
    <w:p w14:paraId="7C754B8C" w14:textId="77777777" w:rsidR="00232EDA" w:rsidRDefault="00232EDA" w:rsidP="00232EDA">
      <w:pPr>
        <w:pStyle w:val="BodyText"/>
      </w:pPr>
      <w:r>
        <w:t xml:space="preserve">This job rids the system of old recommendation records.  </w:t>
      </w:r>
    </w:p>
    <w:p w14:paraId="3AE03198" w14:textId="77777777" w:rsidR="00232EDA" w:rsidRDefault="00232EDA" w:rsidP="00232EDA">
      <w:pPr>
        <w:pStyle w:val="Heading3"/>
        <w:tabs>
          <w:tab w:val="left" w:pos="0"/>
        </w:tabs>
      </w:pPr>
      <w:bookmarkStart w:id="2055" w:name="_Toc105186365"/>
      <w:bookmarkStart w:id="2056" w:name="_Toc127860619"/>
      <w:r>
        <w:t>Properties</w:t>
      </w:r>
      <w:bookmarkEnd w:id="2055"/>
      <w:bookmarkEnd w:id="2056"/>
    </w:p>
    <w:p w14:paraId="45DB783F" w14:textId="77777777" w:rsidR="00232EDA" w:rsidRDefault="00232EDA" w:rsidP="00B01D89">
      <w:pPr>
        <w:pStyle w:val="ListBullet"/>
      </w:pPr>
      <w:r w:rsidRPr="00762CEA">
        <w:t>Purge_Recommendations</w:t>
      </w:r>
      <w:r w:rsidRPr="00974641">
        <w:t>.daysInPast</w:t>
      </w:r>
      <w:r>
        <w:t xml:space="preserve"> </w:t>
      </w:r>
      <w:r w:rsidRPr="00974641">
        <w:t>=</w:t>
      </w:r>
      <w:r>
        <w:t xml:space="preserve"> Data older than this number of days will be deleted.</w:t>
      </w:r>
    </w:p>
    <w:p w14:paraId="0FA0F589" w14:textId="77777777" w:rsidR="00232EDA" w:rsidRDefault="00232EDA" w:rsidP="00B01D89">
      <w:pPr>
        <w:pStyle w:val="ListBullet"/>
      </w:pPr>
      <w:r w:rsidRPr="00762CEA">
        <w:t>Purge_Recommendations</w:t>
      </w:r>
      <w:r w:rsidRPr="00B343C2">
        <w:t>.mailaddr</w:t>
      </w:r>
      <w:r>
        <w:t xml:space="preserve"> = Email address to which the log file should be sent.</w:t>
      </w:r>
    </w:p>
    <w:p w14:paraId="2CF84AC8" w14:textId="77777777" w:rsidR="00232EDA" w:rsidRDefault="00232EDA" w:rsidP="00232EDA">
      <w:pPr>
        <w:pStyle w:val="Heading3"/>
        <w:tabs>
          <w:tab w:val="left" w:pos="0"/>
        </w:tabs>
      </w:pPr>
      <w:bookmarkStart w:id="2057" w:name="_Toc105186366"/>
      <w:bookmarkStart w:id="2058" w:name="_Toc127860620"/>
      <w:r>
        <w:t>Syntax</w:t>
      </w:r>
      <w:bookmarkEnd w:id="2057"/>
      <w:bookmarkEnd w:id="2058"/>
      <w:r>
        <w:t xml:space="preserve"> </w:t>
      </w:r>
    </w:p>
    <w:p w14:paraId="4C59B578" w14:textId="77777777" w:rsidR="00232EDA" w:rsidRDefault="00232EDA" w:rsidP="00232EDA">
      <w:pPr>
        <w:pStyle w:val="BodyText"/>
      </w:pPr>
      <w:r w:rsidRPr="006C473E">
        <w:t xml:space="preserve">ant -f build.xml </w:t>
      </w:r>
      <w:r w:rsidRPr="00762CEA">
        <w:t>Purge_Recommendations</w:t>
      </w:r>
    </w:p>
    <w:p w14:paraId="28939C21" w14:textId="77777777" w:rsidR="00232EDA" w:rsidRDefault="00232EDA" w:rsidP="00232EDA">
      <w:pPr>
        <w:pStyle w:val="BodyText"/>
        <w:rPr>
          <w:szCs w:val="16"/>
        </w:rPr>
      </w:pPr>
    </w:p>
    <w:p w14:paraId="41D9682B" w14:textId="77777777" w:rsidR="00232EDA" w:rsidRDefault="00232EDA" w:rsidP="00232EDA">
      <w:pPr>
        <w:pStyle w:val="Heading2"/>
        <w:tabs>
          <w:tab w:val="left" w:pos="0"/>
        </w:tabs>
      </w:pPr>
      <w:bookmarkStart w:id="2059" w:name="_Toc105186367"/>
      <w:bookmarkStart w:id="2060" w:name="_Toc127860621"/>
      <w:r>
        <w:lastRenderedPageBreak/>
        <w:t>Purge Alerts</w:t>
      </w:r>
      <w:bookmarkEnd w:id="2059"/>
      <w:bookmarkEnd w:id="2060"/>
    </w:p>
    <w:p w14:paraId="4C7E0CB7" w14:textId="77777777" w:rsidR="00232EDA" w:rsidRDefault="00232EDA" w:rsidP="00232EDA">
      <w:pPr>
        <w:pStyle w:val="BodyText"/>
      </w:pPr>
      <w:r>
        <w:t xml:space="preserve">This job rids the system of outdated Alert records.  </w:t>
      </w:r>
    </w:p>
    <w:p w14:paraId="1ABAB32E" w14:textId="77777777" w:rsidR="00232EDA" w:rsidRDefault="00232EDA" w:rsidP="00232EDA">
      <w:pPr>
        <w:pStyle w:val="Heading3"/>
        <w:tabs>
          <w:tab w:val="left" w:pos="0"/>
        </w:tabs>
      </w:pPr>
      <w:bookmarkStart w:id="2061" w:name="_Toc105186368"/>
      <w:bookmarkStart w:id="2062" w:name="_Toc127860622"/>
      <w:r>
        <w:t>Properties</w:t>
      </w:r>
      <w:bookmarkEnd w:id="2061"/>
      <w:bookmarkEnd w:id="2062"/>
    </w:p>
    <w:p w14:paraId="0778B85E" w14:textId="77777777" w:rsidR="00232EDA" w:rsidRDefault="00232EDA" w:rsidP="00B01D89">
      <w:pPr>
        <w:pStyle w:val="ListBullet"/>
      </w:pPr>
      <w:r w:rsidRPr="00762CEA">
        <w:t>Purge_Alerts</w:t>
      </w:r>
      <w:r w:rsidRPr="00974641">
        <w:t>.daysInPast</w:t>
      </w:r>
      <w:r>
        <w:t xml:space="preserve"> </w:t>
      </w:r>
      <w:r w:rsidRPr="00974641">
        <w:t>=</w:t>
      </w:r>
      <w:r>
        <w:t xml:space="preserve"> Data older than this number of days will be deleted.</w:t>
      </w:r>
    </w:p>
    <w:p w14:paraId="3D459AA8" w14:textId="77777777" w:rsidR="00232EDA" w:rsidRDefault="00232EDA" w:rsidP="00B01D89">
      <w:pPr>
        <w:pStyle w:val="ListBullet"/>
      </w:pPr>
      <w:r w:rsidRPr="00762CEA">
        <w:t>Purge_Alerts</w:t>
      </w:r>
      <w:r w:rsidRPr="00B343C2">
        <w:t>.mailaddr</w:t>
      </w:r>
      <w:r>
        <w:t xml:space="preserve"> = Email address to which the log file should be sent.</w:t>
      </w:r>
    </w:p>
    <w:p w14:paraId="324AF4D3" w14:textId="77777777" w:rsidR="00232EDA" w:rsidRDefault="00232EDA" w:rsidP="00232EDA">
      <w:pPr>
        <w:pStyle w:val="Heading3"/>
        <w:tabs>
          <w:tab w:val="left" w:pos="0"/>
        </w:tabs>
      </w:pPr>
      <w:bookmarkStart w:id="2063" w:name="_Toc105186369"/>
      <w:bookmarkStart w:id="2064" w:name="_Toc127860623"/>
      <w:r>
        <w:t>Syntax</w:t>
      </w:r>
      <w:bookmarkEnd w:id="2063"/>
      <w:bookmarkEnd w:id="2064"/>
      <w:r>
        <w:t xml:space="preserve"> </w:t>
      </w:r>
    </w:p>
    <w:p w14:paraId="009F1BAC" w14:textId="77777777" w:rsidR="00232EDA" w:rsidRDefault="00232EDA" w:rsidP="00232EDA">
      <w:pPr>
        <w:pStyle w:val="BodyText"/>
      </w:pPr>
      <w:r w:rsidRPr="006C473E">
        <w:t xml:space="preserve">ant -f build.xml </w:t>
      </w:r>
      <w:r w:rsidRPr="00762CEA">
        <w:t>Purge_Alerts</w:t>
      </w:r>
    </w:p>
    <w:p w14:paraId="72F540DD" w14:textId="64183908" w:rsidR="00232EDA" w:rsidDel="00AD70EA" w:rsidRDefault="00232EDA" w:rsidP="00232EDA">
      <w:pPr>
        <w:pStyle w:val="BodyText"/>
        <w:rPr>
          <w:del w:id="2065" w:author="Moses, Robbie" w:date="2023-02-20T02:59:00Z"/>
          <w:szCs w:val="16"/>
        </w:rPr>
      </w:pPr>
      <w:bookmarkStart w:id="2066" w:name="_Toc127835389"/>
      <w:bookmarkStart w:id="2067" w:name="_Toc127860176"/>
      <w:bookmarkStart w:id="2068" w:name="_Toc127860384"/>
      <w:bookmarkStart w:id="2069" w:name="_Toc127860624"/>
      <w:bookmarkEnd w:id="2066"/>
      <w:bookmarkEnd w:id="2067"/>
      <w:bookmarkEnd w:id="2068"/>
      <w:bookmarkEnd w:id="2069"/>
    </w:p>
    <w:p w14:paraId="45C66502" w14:textId="77777777" w:rsidR="00232EDA" w:rsidRDefault="00232EDA" w:rsidP="00232EDA">
      <w:pPr>
        <w:pStyle w:val="Heading2"/>
        <w:tabs>
          <w:tab w:val="left" w:pos="0"/>
        </w:tabs>
      </w:pPr>
      <w:bookmarkStart w:id="2070" w:name="_Toc105186370"/>
      <w:bookmarkStart w:id="2071" w:name="_Toc127860625"/>
      <w:r>
        <w:t>Purge History</w:t>
      </w:r>
      <w:bookmarkEnd w:id="2070"/>
      <w:bookmarkEnd w:id="2071"/>
    </w:p>
    <w:p w14:paraId="671DD35E" w14:textId="629C5508" w:rsidR="00232EDA" w:rsidRDefault="00232EDA" w:rsidP="00232EDA">
      <w:pPr>
        <w:pStyle w:val="BodyText"/>
      </w:pPr>
      <w:r>
        <w:t xml:space="preserve">This job rids the system of old </w:t>
      </w:r>
      <w:del w:id="2072" w:author="Moses, Robbie" w:date="2023-02-20T02:59:00Z">
        <w:r w:rsidDel="00B2698D">
          <w:delText xml:space="preserve">history </w:delText>
        </w:r>
      </w:del>
      <w:ins w:id="2073" w:author="Moses, Robbie" w:date="2023-02-20T02:59:00Z">
        <w:r w:rsidR="00B2698D">
          <w:t xml:space="preserve">historical </w:t>
        </w:r>
      </w:ins>
      <w:r>
        <w:t xml:space="preserve">records.  </w:t>
      </w:r>
    </w:p>
    <w:p w14:paraId="7E42AE96" w14:textId="77777777" w:rsidR="00232EDA" w:rsidRDefault="00232EDA" w:rsidP="00232EDA">
      <w:pPr>
        <w:pStyle w:val="Heading3"/>
        <w:tabs>
          <w:tab w:val="left" w:pos="0"/>
        </w:tabs>
      </w:pPr>
      <w:bookmarkStart w:id="2074" w:name="_Toc105186371"/>
      <w:bookmarkStart w:id="2075" w:name="_Toc127860626"/>
      <w:r>
        <w:t>Properties</w:t>
      </w:r>
      <w:bookmarkEnd w:id="2074"/>
      <w:bookmarkEnd w:id="2075"/>
    </w:p>
    <w:p w14:paraId="5F30B0D8" w14:textId="77777777" w:rsidR="00232EDA" w:rsidRDefault="00232EDA" w:rsidP="00B01D89">
      <w:pPr>
        <w:pStyle w:val="ListBullet"/>
      </w:pPr>
      <w:r w:rsidRPr="008237AF">
        <w:t>Purge_History</w:t>
      </w:r>
      <w:r>
        <w:t>.month</w:t>
      </w:r>
      <w:r w:rsidRPr="00974641">
        <w:t>sInPast</w:t>
      </w:r>
      <w:r>
        <w:t xml:space="preserve"> </w:t>
      </w:r>
      <w:r w:rsidRPr="00974641">
        <w:t>=</w:t>
      </w:r>
      <w:r>
        <w:t xml:space="preserve"> Data older than this number of months will be deleted.</w:t>
      </w:r>
    </w:p>
    <w:p w14:paraId="69FD2E26" w14:textId="77777777" w:rsidR="00232EDA" w:rsidRDefault="00232EDA" w:rsidP="00B01D89">
      <w:pPr>
        <w:pStyle w:val="ListBullet"/>
      </w:pPr>
      <w:r w:rsidRPr="008237AF">
        <w:t>Purge_History</w:t>
      </w:r>
      <w:r w:rsidRPr="00B343C2">
        <w:t>.mailaddr</w:t>
      </w:r>
      <w:r>
        <w:t xml:space="preserve"> = Email address to which the log file should be sent.</w:t>
      </w:r>
    </w:p>
    <w:p w14:paraId="30E06649" w14:textId="77777777" w:rsidR="00232EDA" w:rsidRDefault="00232EDA" w:rsidP="00232EDA">
      <w:pPr>
        <w:pStyle w:val="Heading3"/>
        <w:tabs>
          <w:tab w:val="left" w:pos="0"/>
        </w:tabs>
      </w:pPr>
      <w:bookmarkStart w:id="2076" w:name="_Toc105186372"/>
      <w:bookmarkStart w:id="2077" w:name="_Toc127860627"/>
      <w:r>
        <w:t>Syntax</w:t>
      </w:r>
      <w:bookmarkEnd w:id="2076"/>
      <w:bookmarkEnd w:id="2077"/>
      <w:r>
        <w:t xml:space="preserve"> </w:t>
      </w:r>
    </w:p>
    <w:p w14:paraId="2BC0C960" w14:textId="77777777" w:rsidR="00232EDA" w:rsidRDefault="00232EDA" w:rsidP="00232EDA">
      <w:pPr>
        <w:pStyle w:val="BodyText"/>
      </w:pPr>
      <w:r w:rsidRPr="006C473E">
        <w:t xml:space="preserve">ant -f build.xml </w:t>
      </w:r>
      <w:r w:rsidRPr="008237AF">
        <w:t>Purge_History</w:t>
      </w:r>
    </w:p>
    <w:p w14:paraId="1DFA2CF6" w14:textId="77777777" w:rsidR="00232EDA" w:rsidRDefault="00232EDA" w:rsidP="00232EDA">
      <w:pPr>
        <w:pStyle w:val="BodyText"/>
        <w:rPr>
          <w:szCs w:val="16"/>
        </w:rPr>
      </w:pPr>
    </w:p>
    <w:p w14:paraId="219B9EFA" w14:textId="77777777" w:rsidR="00232EDA" w:rsidRDefault="00232EDA" w:rsidP="00232EDA">
      <w:pPr>
        <w:pStyle w:val="Heading2"/>
        <w:tabs>
          <w:tab w:val="left" w:pos="0"/>
        </w:tabs>
      </w:pPr>
      <w:bookmarkStart w:id="2078" w:name="_Toc105186373"/>
      <w:bookmarkStart w:id="2079" w:name="_Toc127860628"/>
      <w:r>
        <w:t>Purge Commercial Orders</w:t>
      </w:r>
      <w:bookmarkEnd w:id="2078"/>
      <w:bookmarkEnd w:id="2079"/>
    </w:p>
    <w:p w14:paraId="6A2EACD7" w14:textId="77777777" w:rsidR="00232EDA" w:rsidRDefault="00232EDA" w:rsidP="00232EDA">
      <w:pPr>
        <w:pStyle w:val="BodyText"/>
      </w:pPr>
      <w:r>
        <w:t>This job rids the system of old commercial ordering records.</w:t>
      </w:r>
    </w:p>
    <w:p w14:paraId="1BA9B403" w14:textId="77777777" w:rsidR="00232EDA" w:rsidRDefault="00232EDA" w:rsidP="00232EDA">
      <w:pPr>
        <w:pStyle w:val="Heading3"/>
        <w:tabs>
          <w:tab w:val="left" w:pos="0"/>
        </w:tabs>
      </w:pPr>
      <w:bookmarkStart w:id="2080" w:name="_Toc105186374"/>
      <w:bookmarkStart w:id="2081" w:name="_Toc127860629"/>
      <w:r>
        <w:t>Properties</w:t>
      </w:r>
      <w:bookmarkEnd w:id="2080"/>
      <w:bookmarkEnd w:id="2081"/>
    </w:p>
    <w:p w14:paraId="586B8CE3" w14:textId="77777777" w:rsidR="00232EDA" w:rsidRDefault="00232EDA" w:rsidP="00B01D89">
      <w:pPr>
        <w:pStyle w:val="ListBullet"/>
      </w:pPr>
      <w:r w:rsidRPr="008237AF">
        <w:t>Purge_Commercial_Order</w:t>
      </w:r>
      <w:r w:rsidRPr="00974641">
        <w:t>.daysInPast</w:t>
      </w:r>
      <w:r>
        <w:t xml:space="preserve"> </w:t>
      </w:r>
      <w:r w:rsidRPr="00974641">
        <w:t>=</w:t>
      </w:r>
      <w:r>
        <w:t xml:space="preserve"> Data older than this number of days will be deleted.</w:t>
      </w:r>
    </w:p>
    <w:p w14:paraId="3108CA57" w14:textId="77777777" w:rsidR="00232EDA" w:rsidRDefault="00232EDA" w:rsidP="00B01D89">
      <w:pPr>
        <w:pStyle w:val="ListBullet"/>
      </w:pPr>
      <w:r w:rsidRPr="008237AF">
        <w:t>Purge_Commercial_Order</w:t>
      </w:r>
      <w:r w:rsidRPr="00B343C2">
        <w:t>.mailaddr</w:t>
      </w:r>
      <w:r>
        <w:t xml:space="preserve"> = Email address to which the log file should be sent.</w:t>
      </w:r>
    </w:p>
    <w:p w14:paraId="39473855" w14:textId="77777777" w:rsidR="00232EDA" w:rsidRDefault="00232EDA" w:rsidP="00232EDA">
      <w:pPr>
        <w:pStyle w:val="Heading3"/>
        <w:tabs>
          <w:tab w:val="left" w:pos="0"/>
        </w:tabs>
      </w:pPr>
      <w:bookmarkStart w:id="2082" w:name="_Toc105186375"/>
      <w:bookmarkStart w:id="2083" w:name="_Toc127860630"/>
      <w:r>
        <w:t>Syntax</w:t>
      </w:r>
      <w:bookmarkEnd w:id="2082"/>
      <w:bookmarkEnd w:id="2083"/>
      <w:r>
        <w:t xml:space="preserve"> </w:t>
      </w:r>
    </w:p>
    <w:p w14:paraId="7C48EEB7" w14:textId="77777777" w:rsidR="00232EDA" w:rsidRDefault="00232EDA" w:rsidP="00232EDA">
      <w:pPr>
        <w:pStyle w:val="BodyText"/>
      </w:pPr>
      <w:r w:rsidRPr="006C473E">
        <w:t xml:space="preserve">ant -f build.xml </w:t>
      </w:r>
      <w:r w:rsidRPr="008237AF">
        <w:t>Purge_Commercial_Order</w:t>
      </w:r>
    </w:p>
    <w:p w14:paraId="14FADA85" w14:textId="77777777" w:rsidR="00232EDA" w:rsidRDefault="00232EDA" w:rsidP="00232EDA">
      <w:pPr>
        <w:pStyle w:val="BodyText"/>
        <w:rPr>
          <w:szCs w:val="16"/>
        </w:rPr>
      </w:pPr>
    </w:p>
    <w:p w14:paraId="769DD37D" w14:textId="77777777" w:rsidR="00232EDA" w:rsidRDefault="00232EDA" w:rsidP="00232EDA">
      <w:pPr>
        <w:pStyle w:val="Heading2"/>
        <w:tabs>
          <w:tab w:val="left" w:pos="0"/>
        </w:tabs>
      </w:pPr>
      <w:bookmarkStart w:id="2084" w:name="_Toc105186376"/>
      <w:bookmarkStart w:id="2085" w:name="_Toc127860631"/>
      <w:r>
        <w:t>Purge Orders</w:t>
      </w:r>
      <w:bookmarkEnd w:id="2084"/>
      <w:bookmarkEnd w:id="2085"/>
    </w:p>
    <w:p w14:paraId="1FC764F0" w14:textId="77777777" w:rsidR="00232EDA" w:rsidRDefault="00232EDA" w:rsidP="00232EDA">
      <w:pPr>
        <w:pStyle w:val="BodyText"/>
      </w:pPr>
      <w:r>
        <w:t xml:space="preserve">This job rids the system of old ATM and Branch ordering records.  </w:t>
      </w:r>
    </w:p>
    <w:p w14:paraId="3F780ED9" w14:textId="77777777" w:rsidR="00232EDA" w:rsidRDefault="00232EDA" w:rsidP="00232EDA">
      <w:pPr>
        <w:pStyle w:val="Heading3"/>
        <w:tabs>
          <w:tab w:val="left" w:pos="0"/>
        </w:tabs>
      </w:pPr>
      <w:bookmarkStart w:id="2086" w:name="_Toc105186377"/>
      <w:bookmarkStart w:id="2087" w:name="_Toc127860632"/>
      <w:r>
        <w:lastRenderedPageBreak/>
        <w:t>Properties</w:t>
      </w:r>
      <w:bookmarkEnd w:id="2086"/>
      <w:bookmarkEnd w:id="2087"/>
    </w:p>
    <w:p w14:paraId="7BDE757E" w14:textId="77777777" w:rsidR="00232EDA" w:rsidRDefault="00232EDA" w:rsidP="00B01D89">
      <w:pPr>
        <w:pStyle w:val="ListBullet"/>
      </w:pPr>
      <w:r w:rsidRPr="008237AF">
        <w:t>Purge_Orders</w:t>
      </w:r>
      <w:r w:rsidRPr="00974641">
        <w:t>.daysInPast</w:t>
      </w:r>
      <w:r>
        <w:t xml:space="preserve"> </w:t>
      </w:r>
      <w:r w:rsidRPr="00974641">
        <w:t>=</w:t>
      </w:r>
      <w:r>
        <w:t xml:space="preserve"> Data older than this number of days will be deleted.</w:t>
      </w:r>
    </w:p>
    <w:p w14:paraId="204E5ABC" w14:textId="77777777" w:rsidR="00232EDA" w:rsidRDefault="00232EDA" w:rsidP="00B01D89">
      <w:pPr>
        <w:pStyle w:val="ListBullet"/>
      </w:pPr>
      <w:r w:rsidRPr="008237AF">
        <w:t>Purge_Orders</w:t>
      </w:r>
      <w:r w:rsidRPr="00B343C2">
        <w:t>.mailaddr</w:t>
      </w:r>
      <w:r>
        <w:t xml:space="preserve"> = Email address to which the log file should be sent.</w:t>
      </w:r>
    </w:p>
    <w:p w14:paraId="78FBB0CA" w14:textId="77777777" w:rsidR="00232EDA" w:rsidRDefault="00232EDA" w:rsidP="00232EDA">
      <w:pPr>
        <w:pStyle w:val="Heading3"/>
        <w:tabs>
          <w:tab w:val="left" w:pos="0"/>
        </w:tabs>
      </w:pPr>
      <w:bookmarkStart w:id="2088" w:name="_Toc105186378"/>
      <w:bookmarkStart w:id="2089" w:name="_Toc127860633"/>
      <w:r>
        <w:t>Syntax</w:t>
      </w:r>
      <w:bookmarkEnd w:id="2088"/>
      <w:bookmarkEnd w:id="2089"/>
      <w:r>
        <w:t xml:space="preserve"> </w:t>
      </w:r>
    </w:p>
    <w:p w14:paraId="6ABA350F" w14:textId="77777777" w:rsidR="00232EDA" w:rsidRDefault="00232EDA" w:rsidP="00232EDA">
      <w:pPr>
        <w:pStyle w:val="BodyText"/>
      </w:pPr>
      <w:r w:rsidRPr="006C473E">
        <w:t xml:space="preserve">ant -f build.xml </w:t>
      </w:r>
      <w:r w:rsidRPr="008237AF">
        <w:t>Purge_Orders</w:t>
      </w:r>
    </w:p>
    <w:p w14:paraId="04926E13" w14:textId="77777777" w:rsidR="00232EDA" w:rsidRDefault="00232EDA" w:rsidP="00232EDA">
      <w:pPr>
        <w:pStyle w:val="BodyText"/>
      </w:pPr>
    </w:p>
    <w:p w14:paraId="0095786B" w14:textId="77777777" w:rsidR="00232EDA" w:rsidRDefault="00232EDA" w:rsidP="00232EDA">
      <w:pPr>
        <w:pStyle w:val="Heading2"/>
        <w:tabs>
          <w:tab w:val="left" w:pos="0"/>
        </w:tabs>
      </w:pPr>
      <w:bookmarkStart w:id="2090" w:name="_Toc105186379"/>
      <w:bookmarkStart w:id="2091" w:name="_Toc127860634"/>
      <w:r>
        <w:t>Load Cashpoint Locations</w:t>
      </w:r>
      <w:bookmarkEnd w:id="2090"/>
      <w:bookmarkEnd w:id="2091"/>
    </w:p>
    <w:p w14:paraId="0139461D" w14:textId="3D9BE514" w:rsidR="00232EDA" w:rsidRDefault="00232EDA" w:rsidP="00232EDA">
      <w:pPr>
        <w:pStyle w:val="BodyText"/>
      </w:pPr>
      <w:r>
        <w:t xml:space="preserve">This job updates the latitude and longitude (physical location) fields for various cashpoints. Intended to be part 1 of 3 of </w:t>
      </w:r>
      <w:ins w:id="2092" w:author="Moses, Robbie" w:date="2023-02-20T02:59:00Z">
        <w:r w:rsidR="00B2698D">
          <w:t xml:space="preserve">the </w:t>
        </w:r>
      </w:ins>
      <w:r>
        <w:t>initial setup of OptiTransport functionality. The processes Load Route Definitions and Load Cashpoint Route Assignments should be run after this and prior to using the OptiTransport optimization.</w:t>
      </w:r>
    </w:p>
    <w:p w14:paraId="0D438495" w14:textId="77777777" w:rsidR="00232EDA" w:rsidRDefault="00232EDA" w:rsidP="00232EDA">
      <w:pPr>
        <w:pStyle w:val="Heading3"/>
        <w:tabs>
          <w:tab w:val="left" w:pos="0"/>
        </w:tabs>
      </w:pPr>
      <w:bookmarkStart w:id="2093" w:name="_Toc105186380"/>
      <w:bookmarkStart w:id="2094" w:name="_Toc127860635"/>
      <w:r>
        <w:t>Properties</w:t>
      </w:r>
      <w:bookmarkEnd w:id="2093"/>
      <w:bookmarkEnd w:id="2094"/>
    </w:p>
    <w:p w14:paraId="7241F006" w14:textId="77777777" w:rsidR="00232EDA" w:rsidRDefault="00232EDA" w:rsidP="00B01D89">
      <w:pPr>
        <w:pStyle w:val="ListBullet"/>
      </w:pPr>
      <w:r>
        <w:t xml:space="preserve">Load_CPLocation.loadfile </w:t>
      </w:r>
      <w:r w:rsidRPr="00974641">
        <w:t>=</w:t>
      </w:r>
      <w:r>
        <w:t xml:space="preserve"> Name of the input file.</w:t>
      </w:r>
    </w:p>
    <w:p w14:paraId="66A207F7" w14:textId="77777777" w:rsidR="00232EDA" w:rsidRDefault="00232EDA" w:rsidP="00B01D89">
      <w:pPr>
        <w:pStyle w:val="ListBullet"/>
      </w:pPr>
      <w:r>
        <w:t>Load_CPLocation.delim = “comma” or “tab”</w:t>
      </w:r>
    </w:p>
    <w:p w14:paraId="7118844A" w14:textId="77777777" w:rsidR="00232EDA" w:rsidRDefault="00232EDA" w:rsidP="00B01D89">
      <w:pPr>
        <w:pStyle w:val="ListBullet"/>
      </w:pPr>
      <w:r>
        <w:t>Load_CPLocation.mailaddr = email address to which the log file will be sent.</w:t>
      </w:r>
    </w:p>
    <w:p w14:paraId="54980ADC" w14:textId="77777777" w:rsidR="00232EDA" w:rsidRDefault="00232EDA" w:rsidP="00232EDA">
      <w:pPr>
        <w:pStyle w:val="Heading3"/>
        <w:tabs>
          <w:tab w:val="left" w:pos="0"/>
        </w:tabs>
      </w:pPr>
      <w:bookmarkStart w:id="2095" w:name="_Toc105186381"/>
      <w:bookmarkStart w:id="2096" w:name="_Toc127860636"/>
      <w:r>
        <w:t>Syntax</w:t>
      </w:r>
      <w:bookmarkEnd w:id="2095"/>
      <w:bookmarkEnd w:id="2096"/>
      <w:r>
        <w:t xml:space="preserve"> </w:t>
      </w:r>
    </w:p>
    <w:p w14:paraId="67E57D0D" w14:textId="77777777" w:rsidR="00232EDA" w:rsidRDefault="00232EDA" w:rsidP="00232EDA">
      <w:pPr>
        <w:pStyle w:val="BodyText"/>
      </w:pPr>
      <w:r w:rsidRPr="006C473E">
        <w:t xml:space="preserve">ant -f build.xml </w:t>
      </w:r>
      <w:r>
        <w:t>Load_CPLocation</w:t>
      </w:r>
    </w:p>
    <w:p w14:paraId="69FB4179" w14:textId="77777777" w:rsidR="00232EDA" w:rsidRDefault="00232EDA" w:rsidP="00232EDA">
      <w:pPr>
        <w:pStyle w:val="BodyText"/>
      </w:pPr>
    </w:p>
    <w:p w14:paraId="670BB26B" w14:textId="77777777" w:rsidR="00232EDA" w:rsidRDefault="00232EDA" w:rsidP="00232EDA">
      <w:pPr>
        <w:pStyle w:val="Heading2"/>
        <w:tabs>
          <w:tab w:val="left" w:pos="0"/>
        </w:tabs>
      </w:pPr>
      <w:bookmarkStart w:id="2097" w:name="_Toc105186382"/>
      <w:bookmarkStart w:id="2098" w:name="_Toc127860637"/>
      <w:r>
        <w:t>Load Route Definitions</w:t>
      </w:r>
      <w:bookmarkEnd w:id="2097"/>
      <w:bookmarkEnd w:id="2098"/>
    </w:p>
    <w:p w14:paraId="46C8AF8D" w14:textId="0DBDD16D" w:rsidR="00232EDA" w:rsidRDefault="00232EDA" w:rsidP="00232EDA">
      <w:pPr>
        <w:pStyle w:val="BodyText"/>
      </w:pPr>
      <w:r>
        <w:t xml:space="preserve">This job creates the route definitions. Intended to be part 2 of 3 of </w:t>
      </w:r>
      <w:ins w:id="2099" w:author="Moses, Robbie" w:date="2023-02-20T02:59:00Z">
        <w:r w:rsidR="00B2698D">
          <w:t xml:space="preserve">the </w:t>
        </w:r>
      </w:ins>
      <w:r>
        <w:t>initial setup of OptiTransport functionality. The process Load Cashpoint Locations should be run before this and Load Cashpoint Route Assignments should be run after this and prior to using the OptiTransport optimization.</w:t>
      </w:r>
    </w:p>
    <w:p w14:paraId="1C0397A8" w14:textId="77777777" w:rsidR="00232EDA" w:rsidRDefault="00232EDA" w:rsidP="00232EDA">
      <w:pPr>
        <w:pStyle w:val="Heading3"/>
        <w:tabs>
          <w:tab w:val="left" w:pos="0"/>
        </w:tabs>
      </w:pPr>
      <w:bookmarkStart w:id="2100" w:name="_Toc105186383"/>
      <w:bookmarkStart w:id="2101" w:name="_Toc127860638"/>
      <w:r>
        <w:t>Properties</w:t>
      </w:r>
      <w:bookmarkEnd w:id="2100"/>
      <w:bookmarkEnd w:id="2101"/>
    </w:p>
    <w:p w14:paraId="50DDBCEE" w14:textId="77777777" w:rsidR="00232EDA" w:rsidRDefault="00232EDA" w:rsidP="00B01D89">
      <w:pPr>
        <w:pStyle w:val="ListBullet"/>
      </w:pPr>
      <w:r w:rsidRPr="00A26204">
        <w:t>Load_Route_Definitions</w:t>
      </w:r>
      <w:r>
        <w:t xml:space="preserve">.loadfile </w:t>
      </w:r>
      <w:r w:rsidRPr="00974641">
        <w:t>=</w:t>
      </w:r>
      <w:r>
        <w:t xml:space="preserve"> Name of the input file.</w:t>
      </w:r>
    </w:p>
    <w:p w14:paraId="65A5D970" w14:textId="77777777" w:rsidR="00232EDA" w:rsidRDefault="00232EDA" w:rsidP="00B01D89">
      <w:pPr>
        <w:pStyle w:val="ListBullet"/>
      </w:pPr>
      <w:r w:rsidRPr="00A26204">
        <w:t>Load_Route_Definitions</w:t>
      </w:r>
      <w:r>
        <w:t>.delim = “comma” or “tab”</w:t>
      </w:r>
    </w:p>
    <w:p w14:paraId="26939BDE" w14:textId="77777777" w:rsidR="00232EDA" w:rsidRDefault="00232EDA" w:rsidP="00B01D89">
      <w:pPr>
        <w:pStyle w:val="ListBullet"/>
      </w:pPr>
      <w:r w:rsidRPr="00A26204">
        <w:t>Load_Route_Definitions</w:t>
      </w:r>
      <w:r>
        <w:t>.mailaddr = email address to which the log file will be sent.</w:t>
      </w:r>
    </w:p>
    <w:p w14:paraId="07CF68FF" w14:textId="77777777" w:rsidR="00232EDA" w:rsidRDefault="00232EDA" w:rsidP="00232EDA">
      <w:pPr>
        <w:pStyle w:val="Heading3"/>
        <w:tabs>
          <w:tab w:val="left" w:pos="0"/>
        </w:tabs>
      </w:pPr>
      <w:bookmarkStart w:id="2102" w:name="_Toc105186384"/>
      <w:bookmarkStart w:id="2103" w:name="_Toc127860639"/>
      <w:r>
        <w:t>Syntax</w:t>
      </w:r>
      <w:bookmarkEnd w:id="2102"/>
      <w:bookmarkEnd w:id="2103"/>
      <w:r>
        <w:t xml:space="preserve"> </w:t>
      </w:r>
    </w:p>
    <w:p w14:paraId="3AFBADD8" w14:textId="77777777" w:rsidR="00232EDA" w:rsidRDefault="00232EDA" w:rsidP="00232EDA">
      <w:pPr>
        <w:pStyle w:val="BodyText"/>
      </w:pPr>
      <w:r w:rsidRPr="006C473E">
        <w:t xml:space="preserve">ant -f build.xml </w:t>
      </w:r>
      <w:r w:rsidRPr="00A26204">
        <w:t>Load_Route_Definitions</w:t>
      </w:r>
    </w:p>
    <w:p w14:paraId="6448FB94" w14:textId="77777777" w:rsidR="00232EDA" w:rsidRDefault="00232EDA" w:rsidP="00232EDA">
      <w:pPr>
        <w:pStyle w:val="BodyText"/>
      </w:pPr>
    </w:p>
    <w:p w14:paraId="5EE83AE0" w14:textId="77777777" w:rsidR="00232EDA" w:rsidRDefault="00232EDA" w:rsidP="00232EDA">
      <w:pPr>
        <w:pStyle w:val="Heading2"/>
        <w:tabs>
          <w:tab w:val="left" w:pos="0"/>
        </w:tabs>
      </w:pPr>
      <w:bookmarkStart w:id="2104" w:name="_Toc105186385"/>
      <w:bookmarkStart w:id="2105" w:name="_Toc127860640"/>
      <w:r>
        <w:lastRenderedPageBreak/>
        <w:t>Load Cashpoint Route Assignments</w:t>
      </w:r>
      <w:bookmarkEnd w:id="2104"/>
      <w:bookmarkEnd w:id="2105"/>
    </w:p>
    <w:p w14:paraId="0E27829D" w14:textId="7BF9C7EA" w:rsidR="00232EDA" w:rsidRDefault="00232EDA" w:rsidP="00232EDA">
      <w:pPr>
        <w:pStyle w:val="BodyText"/>
      </w:pPr>
      <w:r>
        <w:t xml:space="preserve">This job assigns cashpoints to route definitions. Intended to be part 3 of </w:t>
      </w:r>
      <w:ins w:id="2106" w:author="Moses, Robbie" w:date="2023-02-20T03:00:00Z">
        <w:r w:rsidR="0024431C">
          <w:t xml:space="preserve">the </w:t>
        </w:r>
      </w:ins>
      <w:del w:id="2107" w:author="Moses, Robbie" w:date="2023-02-20T03:00:00Z">
        <w:r w:rsidDel="0024431C">
          <w:delText xml:space="preserve">3 of </w:delText>
        </w:r>
      </w:del>
      <w:r>
        <w:t xml:space="preserve">initial setup of OptiTransport functionality. The processes Load Cashpoint Locations and Load Route Definitions should be run before this and </w:t>
      </w:r>
      <w:del w:id="2108" w:author="Moses, Robbie" w:date="2023-02-20T03:00:00Z">
        <w:r w:rsidDel="0024431C">
          <w:delText xml:space="preserve">this </w:delText>
        </w:r>
      </w:del>
      <w:r>
        <w:t>prior to using the OptiTransport optimization.</w:t>
      </w:r>
    </w:p>
    <w:p w14:paraId="1CCA6F58" w14:textId="77777777" w:rsidR="00232EDA" w:rsidRDefault="00232EDA" w:rsidP="00232EDA">
      <w:pPr>
        <w:pStyle w:val="Heading3"/>
        <w:tabs>
          <w:tab w:val="left" w:pos="0"/>
        </w:tabs>
      </w:pPr>
      <w:bookmarkStart w:id="2109" w:name="_Toc105186386"/>
      <w:bookmarkStart w:id="2110" w:name="_Toc127860641"/>
      <w:r>
        <w:t>Properties</w:t>
      </w:r>
      <w:bookmarkEnd w:id="2109"/>
      <w:bookmarkEnd w:id="2110"/>
    </w:p>
    <w:p w14:paraId="1D1E4030" w14:textId="77777777" w:rsidR="00232EDA" w:rsidRDefault="00232EDA" w:rsidP="00B01D89">
      <w:pPr>
        <w:pStyle w:val="ListBullet"/>
      </w:pPr>
      <w:r w:rsidRPr="00A26204">
        <w:t>Load_CP_Route_Defs_Node_Distances</w:t>
      </w:r>
      <w:r>
        <w:t xml:space="preserve">.loadfile </w:t>
      </w:r>
      <w:r w:rsidRPr="00974641">
        <w:t>=</w:t>
      </w:r>
      <w:r>
        <w:t xml:space="preserve"> Name of the input file.</w:t>
      </w:r>
    </w:p>
    <w:p w14:paraId="2C913446" w14:textId="77777777" w:rsidR="00232EDA" w:rsidRDefault="00232EDA" w:rsidP="00B01D89">
      <w:pPr>
        <w:pStyle w:val="ListBullet"/>
      </w:pPr>
      <w:r w:rsidRPr="00A26204">
        <w:t>Load_CP_Route_Defs_Node_Distances</w:t>
      </w:r>
      <w:r>
        <w:t>.delim = “comma” or “tab”</w:t>
      </w:r>
    </w:p>
    <w:p w14:paraId="598F3C2B" w14:textId="77777777" w:rsidR="00232EDA" w:rsidRDefault="00232EDA" w:rsidP="00B01D89">
      <w:pPr>
        <w:pStyle w:val="ListBullet"/>
      </w:pPr>
      <w:r w:rsidRPr="00A26204">
        <w:t>Load_CP_Route_Defs_Node_Distances</w:t>
      </w:r>
      <w:r>
        <w:t>.mailaddr = email address to which the log file will be sent.</w:t>
      </w:r>
    </w:p>
    <w:p w14:paraId="6704162F" w14:textId="77777777" w:rsidR="00232EDA" w:rsidRDefault="00232EDA" w:rsidP="00232EDA">
      <w:pPr>
        <w:pStyle w:val="Heading3"/>
        <w:tabs>
          <w:tab w:val="left" w:pos="0"/>
        </w:tabs>
      </w:pPr>
      <w:bookmarkStart w:id="2111" w:name="_Toc105186387"/>
      <w:bookmarkStart w:id="2112" w:name="_Toc127860642"/>
      <w:r>
        <w:t>Syntax</w:t>
      </w:r>
      <w:bookmarkEnd w:id="2111"/>
      <w:bookmarkEnd w:id="2112"/>
      <w:r>
        <w:t xml:space="preserve"> </w:t>
      </w:r>
    </w:p>
    <w:p w14:paraId="22D3FDBD" w14:textId="77777777" w:rsidR="00232EDA" w:rsidRPr="00454F6E" w:rsidRDefault="00232EDA" w:rsidP="00232EDA">
      <w:pPr>
        <w:pStyle w:val="BodyText"/>
      </w:pPr>
      <w:r w:rsidRPr="006C473E">
        <w:t xml:space="preserve">ant -f build.xml </w:t>
      </w:r>
      <w:r w:rsidRPr="00A26204">
        <w:t>Load_CP_Route_Defs_Node_Distances</w:t>
      </w:r>
    </w:p>
    <w:p w14:paraId="39BA0E62" w14:textId="77777777" w:rsidR="00232EDA" w:rsidRDefault="00232EDA" w:rsidP="00232EDA">
      <w:pPr>
        <w:pStyle w:val="BodyText"/>
        <w:rPr>
          <w:szCs w:val="16"/>
        </w:rPr>
      </w:pPr>
    </w:p>
    <w:p w14:paraId="31C68D76" w14:textId="77777777" w:rsidR="00232EDA" w:rsidRDefault="00232EDA" w:rsidP="00232EDA">
      <w:pPr>
        <w:pStyle w:val="Heading2"/>
        <w:tabs>
          <w:tab w:val="left" w:pos="0"/>
        </w:tabs>
      </w:pPr>
      <w:bookmarkStart w:id="2113" w:name="__RefHeading__308_2075784457"/>
      <w:bookmarkStart w:id="2114" w:name="__RefHeading__555_73080779"/>
      <w:bookmarkStart w:id="2115" w:name="__RefHeading__7396_1590952297"/>
      <w:bookmarkStart w:id="2116" w:name="__RefHeading__5661_2125000322"/>
      <w:bookmarkStart w:id="2117" w:name="__RefHeading__356_2075784457"/>
      <w:bookmarkStart w:id="2118" w:name="__RefHeading__603_73080779"/>
      <w:bookmarkStart w:id="2119" w:name="__RefHeading__7805_1590952297"/>
      <w:bookmarkStart w:id="2120" w:name="__RefHeading__5709_2125000322"/>
      <w:bookmarkStart w:id="2121" w:name="_Toc105186388"/>
      <w:bookmarkStart w:id="2122" w:name="_Toc127860643"/>
      <w:bookmarkEnd w:id="2113"/>
      <w:bookmarkEnd w:id="2114"/>
      <w:bookmarkEnd w:id="2115"/>
      <w:bookmarkEnd w:id="2116"/>
      <w:bookmarkEnd w:id="2117"/>
      <w:bookmarkEnd w:id="2118"/>
      <w:bookmarkEnd w:id="2119"/>
      <w:bookmarkEnd w:id="2120"/>
      <w:r>
        <w:t>Custom Output</w:t>
      </w:r>
      <w:bookmarkEnd w:id="2121"/>
      <w:bookmarkEnd w:id="2122"/>
    </w:p>
    <w:p w14:paraId="292DA2C3" w14:textId="11E32E70" w:rsidR="00232EDA" w:rsidRDefault="00232EDA" w:rsidP="00232EDA">
      <w:pPr>
        <w:pStyle w:val="BodyText"/>
      </w:pPr>
      <w:r>
        <w:t xml:space="preserve">OptiCash supports a custom export utility, allowing NCR Cash Management analysts and/or clients to produce tailored data exports in their desired format.  An ANT-based Java API is provided to execute these processes.  While the most common usage of such an output is to dump </w:t>
      </w:r>
      <w:del w:id="2123" w:author="Moses, Robbie" w:date="2023-02-20T03:00:00Z">
        <w:r w:rsidDel="00E86829">
          <w:delText xml:space="preserve">data </w:delText>
        </w:r>
      </w:del>
      <w:ins w:id="2124" w:author="Moses, Robbie" w:date="2023-02-20T03:00:00Z">
        <w:r w:rsidR="00E86829">
          <w:t>data-</w:t>
        </w:r>
      </w:ins>
      <w:r>
        <w:t xml:space="preserve">select results into a delimited flat-file, the OptiSuite base classes are extendible which would allow someone to produce a wide spectrum of output formats.  This document does not go into such </w:t>
      </w:r>
      <w:ins w:id="2125" w:author="Moses, Robbie" w:date="2023-02-20T03:01:00Z">
        <w:r w:rsidR="00E86829">
          <w:t xml:space="preserve">an </w:t>
        </w:r>
      </w:ins>
      <w:r>
        <w:t>extension</w:t>
      </w:r>
      <w:del w:id="2126" w:author="Moses, Robbie" w:date="2023-02-20T03:01:00Z">
        <w:r w:rsidDel="0042706C">
          <w:delText>,</w:delText>
        </w:r>
      </w:del>
      <w:r>
        <w:t xml:space="preserve"> but instead focuses on the canned custom output examples provided by default in OptiCash.</w:t>
      </w:r>
    </w:p>
    <w:p w14:paraId="56C9E3D6" w14:textId="77777777" w:rsidR="00232EDA" w:rsidRDefault="00232EDA" w:rsidP="00232EDA">
      <w:pPr>
        <w:pStyle w:val="BodyText"/>
      </w:pPr>
    </w:p>
    <w:p w14:paraId="1A367025" w14:textId="77777777" w:rsidR="00232EDA" w:rsidRDefault="00232EDA" w:rsidP="00232EDA">
      <w:pPr>
        <w:pStyle w:val="Heading3"/>
        <w:tabs>
          <w:tab w:val="left" w:pos="0"/>
        </w:tabs>
      </w:pPr>
      <w:bookmarkStart w:id="2127" w:name="_Toc105186389"/>
      <w:bookmarkStart w:id="2128" w:name="_Toc127860644"/>
      <w:r>
        <w:t>Ant</w:t>
      </w:r>
      <w:bookmarkEnd w:id="2127"/>
      <w:bookmarkEnd w:id="2128"/>
    </w:p>
    <w:p w14:paraId="35790865" w14:textId="77777777" w:rsidR="00232EDA" w:rsidRDefault="00232EDA" w:rsidP="00232EDA">
      <w:pPr>
        <w:pStyle w:val="BodyText"/>
      </w:pPr>
      <w:r>
        <w:t>The java standard apache ANT package is used to execute the custom export framework, and it is available for free for any operating system.  ANT is available at http://ant.apache.org.  The custom export requires ANT version 1.7 at minimum.</w:t>
      </w:r>
    </w:p>
    <w:p w14:paraId="7F43D312" w14:textId="77777777" w:rsidR="00232EDA" w:rsidRDefault="00232EDA" w:rsidP="00232EDA">
      <w:pPr>
        <w:pStyle w:val="BodyText"/>
      </w:pPr>
      <w:r>
        <w:t>Ant will need to be downloaded onto the computer which is running the custom output.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14:paraId="68054535" w14:textId="77777777" w:rsidR="00232EDA" w:rsidRDefault="00232EDA" w:rsidP="00232EDA">
      <w:pPr>
        <w:pStyle w:val="BodyText"/>
      </w:pPr>
      <w:r>
        <w:t>Since Ant is a java-based utility, %JAVA_HOME% must also be defined, but this should have been done earlier in the installation process.</w:t>
      </w:r>
    </w:p>
    <w:p w14:paraId="2D3D0335" w14:textId="77777777" w:rsidR="00232EDA" w:rsidRDefault="00232EDA" w:rsidP="00232EDA">
      <w:pPr>
        <w:pStyle w:val="BodyText"/>
      </w:pPr>
    </w:p>
    <w:p w14:paraId="18B0D2E3" w14:textId="77777777" w:rsidR="00232EDA" w:rsidRDefault="00232EDA" w:rsidP="00232EDA">
      <w:pPr>
        <w:pStyle w:val="Heading3"/>
        <w:tabs>
          <w:tab w:val="left" w:pos="0"/>
        </w:tabs>
      </w:pPr>
      <w:bookmarkStart w:id="2129" w:name="_Toc105186390"/>
      <w:bookmarkStart w:id="2130" w:name="_Toc127860645"/>
      <w:r>
        <w:lastRenderedPageBreak/>
        <w:t>General Custom Output Organization</w:t>
      </w:r>
      <w:bookmarkEnd w:id="2129"/>
      <w:bookmarkEnd w:id="2130"/>
    </w:p>
    <w:p w14:paraId="5296FEA5" w14:textId="77777777" w:rsidR="00232EDA" w:rsidRDefault="00232EDA" w:rsidP="00232EDA">
      <w:pPr>
        <w:pStyle w:val="BodyText"/>
      </w:pPr>
      <w:r>
        <w:t>The custom output is organized using the following structure:</w:t>
      </w:r>
    </w:p>
    <w:p w14:paraId="05B3D1EB" w14:textId="4A7F1700" w:rsidR="00232EDA" w:rsidRDefault="00232EDA" w:rsidP="00B01D89">
      <w:pPr>
        <w:pStyle w:val="ListNumber"/>
        <w:numPr>
          <w:ilvl w:val="0"/>
          <w:numId w:val="119"/>
        </w:numPr>
      </w:pPr>
      <w:r>
        <w:t xml:space="preserve">A “build.properties” file containing parameters for the batch execution such as </w:t>
      </w:r>
      <w:ins w:id="2131" w:author="Moses, Robbie" w:date="2023-02-20T03:01:00Z">
        <w:r w:rsidR="00E86829">
          <w:t xml:space="preserve">the </w:t>
        </w:r>
      </w:ins>
      <w:r>
        <w:t>location of the OptiCash deployed instance, the OptiCash user to run the batch command, etc.</w:t>
      </w:r>
    </w:p>
    <w:p w14:paraId="5E88CCE8" w14:textId="77777777" w:rsidR="00232EDA" w:rsidRDefault="00232EDA" w:rsidP="00B01D89">
      <w:pPr>
        <w:pStyle w:val="ListNumber"/>
      </w:pPr>
      <w:r>
        <w:t>A “build.xml” file detailing the detailed steps and functions which will be performed by ANT</w:t>
      </w:r>
    </w:p>
    <w:p w14:paraId="4129C463" w14:textId="77777777" w:rsidR="00232EDA" w:rsidRDefault="00232EDA" w:rsidP="00B01D89">
      <w:pPr>
        <w:pStyle w:val="ListNumber"/>
      </w:pPr>
      <w:r>
        <w:t>A “classes” directory containing at least:</w:t>
      </w:r>
    </w:p>
    <w:p w14:paraId="7A5FD736" w14:textId="77777777" w:rsidR="00232EDA" w:rsidRDefault="00232EDA" w:rsidP="00B01D89">
      <w:pPr>
        <w:pStyle w:val="ListNumber"/>
      </w:pPr>
      <w:r>
        <w:t>An SQL data select query file containing some form of an SQL SELECT... query.</w:t>
      </w:r>
    </w:p>
    <w:p w14:paraId="49D03D3C" w14:textId="77777777" w:rsidR="00232EDA" w:rsidRDefault="00232EDA" w:rsidP="00B01D89">
      <w:pPr>
        <w:pStyle w:val="ListNumber"/>
      </w:pPr>
      <w:r>
        <w:t>An export properties file defining the output classes, delimiter, etc.</w:t>
      </w:r>
    </w:p>
    <w:p w14:paraId="54CA0222" w14:textId="77777777" w:rsidR="00232EDA" w:rsidRDefault="00232EDA" w:rsidP="00B01D89">
      <w:pPr>
        <w:pStyle w:val="ListNumber"/>
      </w:pPr>
      <w:r>
        <w:t>A parameters properties file defining parameters to the underlying output code and build script</w:t>
      </w:r>
    </w:p>
    <w:p w14:paraId="64C0BC4C" w14:textId="38729977" w:rsidR="00232EDA" w:rsidRDefault="00232EDA" w:rsidP="00B01D89">
      <w:pPr>
        <w:pStyle w:val="ListNumber"/>
      </w:pPr>
      <w:r>
        <w:t xml:space="preserve">A log4j.properties file </w:t>
      </w:r>
      <w:del w:id="2132" w:author="Moses, Robbie" w:date="2023-02-20T03:01:00Z">
        <w:r w:rsidDel="0042706C">
          <w:delText xml:space="preserve">providing </w:delText>
        </w:r>
      </w:del>
      <w:ins w:id="2133" w:author="Moses, Robbie" w:date="2023-02-20T03:01:00Z">
        <w:r w:rsidR="0042706C">
          <w:t xml:space="preserve">provides </w:t>
        </w:r>
      </w:ins>
      <w:ins w:id="2134" w:author="Moses, Robbie" w:date="2023-02-20T03:02:00Z">
        <w:r w:rsidR="0042706C">
          <w:t xml:space="preserve">an </w:t>
        </w:r>
      </w:ins>
      <w:r>
        <w:t>easy-definition of logging.</w:t>
      </w:r>
    </w:p>
    <w:p w14:paraId="5104A9AB" w14:textId="77777777" w:rsidR="00232EDA" w:rsidRDefault="00232EDA" w:rsidP="00B01D89">
      <w:pPr>
        <w:pStyle w:val="ListNumber"/>
      </w:pPr>
      <w:r>
        <w:t>A readme.txt file with any additional information relevant to the given output process.</w:t>
      </w:r>
    </w:p>
    <w:p w14:paraId="3AEDDAD7" w14:textId="77777777" w:rsidR="00232EDA" w:rsidRDefault="00232EDA" w:rsidP="00B01D89">
      <w:pPr>
        <w:pStyle w:val="ListNumber"/>
      </w:pPr>
      <w:r>
        <w:t>A “src” directory containing the Java source code driving the output.</w:t>
      </w:r>
    </w:p>
    <w:p w14:paraId="51F13C27" w14:textId="77777777" w:rsidR="00232EDA" w:rsidRDefault="00232EDA" w:rsidP="00B01D89">
      <w:pPr>
        <w:pStyle w:val="ListNumber"/>
      </w:pPr>
      <w:r>
        <w:t>A sample command file providing a sample call to ant including any relevant parameters</w:t>
      </w:r>
    </w:p>
    <w:p w14:paraId="2E9D7A0A" w14:textId="77777777" w:rsidR="00232EDA" w:rsidRDefault="00232EDA" w:rsidP="00B01D89">
      <w:pPr>
        <w:pStyle w:val="ListNumber"/>
      </w:pPr>
      <w:r>
        <w:t>A “readme.txt” file containing specific information and details for the given output.  This file in particular provides everything you need to know about the parameters and execution of the given custom output.</w:t>
      </w:r>
    </w:p>
    <w:p w14:paraId="6A5F8B40" w14:textId="77777777" w:rsidR="00232EDA" w:rsidRDefault="00232EDA" w:rsidP="00232EDA">
      <w:pPr>
        <w:pStyle w:val="BodyText"/>
      </w:pPr>
    </w:p>
    <w:p w14:paraId="6E6E0A3D" w14:textId="77777777" w:rsidR="00232EDA" w:rsidRDefault="00232EDA" w:rsidP="00232EDA">
      <w:pPr>
        <w:pStyle w:val="Heading3"/>
        <w:tabs>
          <w:tab w:val="left" w:pos="0"/>
        </w:tabs>
      </w:pPr>
      <w:bookmarkStart w:id="2135" w:name="_Toc105186391"/>
      <w:bookmarkStart w:id="2136" w:name="_Toc127860646"/>
      <w:r>
        <w:t>“Sample” Custom Output</w:t>
      </w:r>
      <w:bookmarkEnd w:id="2135"/>
      <w:bookmarkEnd w:id="2136"/>
    </w:p>
    <w:p w14:paraId="0E8BA6E5" w14:textId="15F677CC" w:rsidR="00232EDA" w:rsidRDefault="00232EDA" w:rsidP="00232EDA">
      <w:pPr>
        <w:pStyle w:val="BodyText"/>
      </w:pPr>
      <w:r>
        <w:t>A sample custom output is provided under the “Sample” directory.  This custom batch performs a simple select</w:t>
      </w:r>
      <w:ins w:id="2137" w:author="Moses, Robbie" w:date="2023-02-20T03:02:00Z">
        <w:r w:rsidR="006A2516">
          <w:t>ion</w:t>
        </w:r>
      </w:ins>
      <w:r>
        <w:t xml:space="preserve"> on orders for the current system date for the given cashpoint type (which is provided as a parameter – i.e. ATM or BRANCH).</w:t>
      </w:r>
    </w:p>
    <w:p w14:paraId="1E8E65DA" w14:textId="77777777" w:rsidR="00232EDA" w:rsidRDefault="00232EDA" w:rsidP="00232EDA">
      <w:pPr>
        <w:pStyle w:val="BodyText"/>
      </w:pPr>
      <w:r>
        <w:t>Additional detail in terms of the parameters used, settings, and format are provided in detail in the Sample/readme.txt file.</w:t>
      </w:r>
    </w:p>
    <w:p w14:paraId="57E61AAF" w14:textId="77777777" w:rsidR="00232EDA" w:rsidRDefault="00232EDA" w:rsidP="00232EDA">
      <w:pPr>
        <w:pStyle w:val="BodyText"/>
      </w:pPr>
    </w:p>
    <w:p w14:paraId="319A9826" w14:textId="77777777" w:rsidR="00232EDA" w:rsidRDefault="00232EDA" w:rsidP="00232EDA">
      <w:pPr>
        <w:pStyle w:val="Heading2"/>
        <w:tabs>
          <w:tab w:val="left" w:pos="0"/>
        </w:tabs>
      </w:pPr>
      <w:bookmarkStart w:id="2138" w:name="_Toc105186392"/>
      <w:bookmarkStart w:id="2139" w:name="_Toc127860647"/>
      <w:r>
        <w:t>Custom Input</w:t>
      </w:r>
      <w:bookmarkEnd w:id="2138"/>
      <w:bookmarkEnd w:id="2139"/>
    </w:p>
    <w:p w14:paraId="12CBA4DA" w14:textId="77777777" w:rsidR="00232EDA" w:rsidRDefault="00232EDA" w:rsidP="00232EDA">
      <w:pPr>
        <w:pStyle w:val="BodyText"/>
      </w:pPr>
      <w:r>
        <w:t>OptiCash supports a custom import utility, allowing NCR Cash Management analysts and/or clients to use tailored data imports in their desired format.  An ANT-based Java API is provided to execute these processes. See above for further information about ANT.</w:t>
      </w:r>
    </w:p>
    <w:p w14:paraId="297FF7C5" w14:textId="77777777" w:rsidR="00232EDA" w:rsidRDefault="00232EDA" w:rsidP="00232EDA">
      <w:pPr>
        <w:pStyle w:val="BodyText"/>
      </w:pPr>
      <w:r>
        <w:lastRenderedPageBreak/>
        <w:t>Using a Custom Input first requires defining what format the input file will use. This is done via an XML config file. See ..</w:t>
      </w:r>
      <w:r w:rsidRPr="000B4CAF">
        <w:t xml:space="preserve"> </w:t>
      </w:r>
      <w:r>
        <w:t>\</w:t>
      </w:r>
      <w:r w:rsidRPr="000B4CAF">
        <w:t>Batch\custom_load</w:t>
      </w:r>
      <w:r>
        <w:t xml:space="preserve"> directory for examples: </w:t>
      </w:r>
      <w:r w:rsidRPr="000B4CAF">
        <w:rPr>
          <w:i/>
        </w:rPr>
        <w:t>config_Cashpoint_Load.xml, config_Depot_Load.xml, config_Servicer_Load.xml</w:t>
      </w:r>
      <w:r>
        <w:t>. CSV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232EDA" w14:paraId="0F4CA6C0" w14:textId="77777777" w:rsidTr="00DC390C">
        <w:trPr>
          <w:trHeight w:val="840"/>
        </w:trPr>
        <w:tc>
          <w:tcPr>
            <w:tcW w:w="1224" w:type="dxa"/>
            <w:tcBorders>
              <w:top w:val="single" w:sz="4" w:space="0" w:color="000000"/>
              <w:left w:val="single" w:sz="4" w:space="0" w:color="000000"/>
              <w:bottom w:val="single" w:sz="4" w:space="0" w:color="000000"/>
            </w:tcBorders>
            <w:vAlign w:val="center"/>
          </w:tcPr>
          <w:p w14:paraId="2D50F95D" w14:textId="77777777" w:rsidR="00232EDA" w:rsidRDefault="00232EDA" w:rsidP="00DC390C">
            <w:pPr>
              <w:pStyle w:val="BodyText"/>
              <w:snapToGrid w:val="0"/>
              <w:rPr>
                <w:b/>
                <w:bCs/>
              </w:rPr>
            </w:pPr>
            <w:r>
              <w:rPr>
                <w:noProof/>
              </w:rPr>
              <w:drawing>
                <wp:inline distT="0" distB="0" distL="0" distR="0" wp14:anchorId="2C153210" wp14:editId="442E4D07">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167B327D" w14:textId="5B6C34B2" w:rsidR="00232EDA" w:rsidRDefault="00232EDA" w:rsidP="00B01D89">
            <w:pPr>
              <w:pStyle w:val="TableNote"/>
            </w:pPr>
            <w:r>
              <w:rPr>
                <w:b/>
                <w:bCs/>
              </w:rPr>
              <w:t>Note</w:t>
            </w:r>
            <w:r>
              <w:t xml:space="preserve">: Unlike most batch processes, Custom Input provides no business logic to validate input data. This means there is a danger of putting in </w:t>
            </w:r>
            <w:ins w:id="2140" w:author="Moses, Robbie" w:date="2023-02-20T03:02:00Z">
              <w:r w:rsidR="006A2516">
                <w:t xml:space="preserve">the </w:t>
              </w:r>
            </w:ins>
            <w:r>
              <w:t xml:space="preserve">wrong data, into </w:t>
            </w:r>
            <w:ins w:id="2141" w:author="Moses, Robbie" w:date="2023-02-20T03:02:00Z">
              <w:r w:rsidR="006A2516">
                <w:t xml:space="preserve">the </w:t>
              </w:r>
            </w:ins>
            <w:r>
              <w:t xml:space="preserve">wrong place, or in </w:t>
            </w:r>
            <w:ins w:id="2142" w:author="Moses, Robbie" w:date="2023-02-20T03:02:00Z">
              <w:r w:rsidR="006A2516">
                <w:t xml:space="preserve">the </w:t>
              </w:r>
            </w:ins>
            <w:r>
              <w:t>wrong format and as a result</w:t>
            </w:r>
            <w:ins w:id="2143" w:author="Moses, Robbie" w:date="2023-02-20T03:02:00Z">
              <w:r w:rsidR="006A2516">
                <w:t>,</w:t>
              </w:r>
            </w:ins>
            <w:r>
              <w:t xml:space="preserve"> causing errors inside OptiCash. Always use the pre-packaged OptiCash processes instead, if applicable, and consult NCR Cash Management </w:t>
            </w:r>
            <w:del w:id="2144" w:author="Moses, Robbie" w:date="2023-02-20T03:03:00Z">
              <w:r w:rsidDel="00D63A57">
                <w:delText>prior to</w:delText>
              </w:r>
            </w:del>
            <w:ins w:id="2145" w:author="Moses, Robbie" w:date="2023-02-20T03:03:00Z">
              <w:r w:rsidR="00D63A57">
                <w:t>before</w:t>
              </w:r>
            </w:ins>
            <w:r>
              <w:t xml:space="preserve"> beginning with a Custom Input.</w:t>
            </w:r>
          </w:p>
        </w:tc>
      </w:tr>
    </w:tbl>
    <w:p w14:paraId="0AA5D637" w14:textId="77777777" w:rsidR="00232EDA" w:rsidRDefault="00232EDA" w:rsidP="00232EDA">
      <w:pPr>
        <w:pStyle w:val="Heading3"/>
        <w:tabs>
          <w:tab w:val="left" w:pos="0"/>
        </w:tabs>
      </w:pPr>
      <w:bookmarkStart w:id="2146" w:name="_Toc105186393"/>
      <w:bookmarkStart w:id="2147" w:name="_Toc127860648"/>
      <w:r>
        <w:t>Properties</w:t>
      </w:r>
      <w:bookmarkEnd w:id="2146"/>
      <w:bookmarkEnd w:id="2147"/>
    </w:p>
    <w:p w14:paraId="1717B3E1" w14:textId="77777777" w:rsidR="00232EDA" w:rsidRDefault="00232EDA" w:rsidP="00804879">
      <w:pPr>
        <w:pStyle w:val="ListBullet"/>
      </w:pPr>
      <w:r w:rsidRPr="004E5CCC">
        <w:t>Custom_Load_Job.loadfile</w:t>
      </w:r>
      <w:r>
        <w:t xml:space="preserve"> </w:t>
      </w:r>
      <w:r w:rsidRPr="00974641">
        <w:t>=</w:t>
      </w:r>
      <w:r>
        <w:t xml:space="preserve"> Name of the input file.</w:t>
      </w:r>
    </w:p>
    <w:p w14:paraId="035C858D" w14:textId="77777777" w:rsidR="00232EDA" w:rsidRDefault="00232EDA" w:rsidP="00804879">
      <w:pPr>
        <w:pStyle w:val="ListBullet"/>
      </w:pPr>
      <w:r w:rsidRPr="004E5CCC">
        <w:t>Custom_Load_Job.delim</w:t>
      </w:r>
      <w:r>
        <w:t xml:space="preserve"> = “comma” or “tab” or “semicolon”</w:t>
      </w:r>
    </w:p>
    <w:p w14:paraId="0F7C184A" w14:textId="77777777" w:rsidR="00232EDA" w:rsidRDefault="00232EDA" w:rsidP="00804879">
      <w:pPr>
        <w:pStyle w:val="ListBullet"/>
      </w:pPr>
      <w:r w:rsidRPr="004E5CCC">
        <w:t>Custom_Load_Job.configFile</w:t>
      </w:r>
      <w:r>
        <w:t xml:space="preserve"> = Name of XML config file which defines the expected format of input file</w:t>
      </w:r>
    </w:p>
    <w:p w14:paraId="26BC8CDA" w14:textId="77777777" w:rsidR="00232EDA" w:rsidRDefault="00232EDA" w:rsidP="00804879">
      <w:pPr>
        <w:pStyle w:val="ListBullet"/>
      </w:pPr>
      <w:r w:rsidRPr="005E723C">
        <w:t>Custom_Load_Job.configPath</w:t>
      </w:r>
      <w:r>
        <w:t xml:space="preserve"> = Location of the XML config file</w:t>
      </w:r>
    </w:p>
    <w:p w14:paraId="2A7442FD" w14:textId="77777777" w:rsidR="00232EDA" w:rsidRDefault="00232EDA" w:rsidP="00804879">
      <w:pPr>
        <w:pStyle w:val="ListBullet"/>
      </w:pPr>
      <w:r w:rsidRPr="005E723C">
        <w:t>Custom_Load_Job.hasHeaders</w:t>
      </w:r>
      <w:r>
        <w:t xml:space="preserve"> = “true” or “false”. If true, column headers will be expected in the 1</w:t>
      </w:r>
      <w:r w:rsidRPr="005E723C">
        <w:rPr>
          <w:vertAlign w:val="superscript"/>
        </w:rPr>
        <w:t>st</w:t>
      </w:r>
      <w:r>
        <w:t xml:space="preserve"> row of input file</w:t>
      </w:r>
    </w:p>
    <w:p w14:paraId="493ABBCD" w14:textId="77777777" w:rsidR="00232EDA" w:rsidRDefault="00232EDA" w:rsidP="00804879">
      <w:pPr>
        <w:pStyle w:val="ListBullet"/>
      </w:pPr>
      <w:r w:rsidRPr="005E723C">
        <w:t>Custom_Load_Job.mailaddr</w:t>
      </w:r>
      <w:r>
        <w:t xml:space="preserve"> = email address to which the log file will be sent.</w:t>
      </w:r>
    </w:p>
    <w:p w14:paraId="6D4383C8" w14:textId="77777777" w:rsidR="00232EDA" w:rsidRDefault="00232EDA" w:rsidP="00232EDA">
      <w:pPr>
        <w:pStyle w:val="Heading3"/>
        <w:tabs>
          <w:tab w:val="left" w:pos="0"/>
        </w:tabs>
      </w:pPr>
      <w:bookmarkStart w:id="2148" w:name="_Toc105186394"/>
      <w:bookmarkStart w:id="2149" w:name="_Toc127860649"/>
      <w:r>
        <w:t>Syntax</w:t>
      </w:r>
      <w:bookmarkEnd w:id="2148"/>
      <w:bookmarkEnd w:id="2149"/>
      <w:r>
        <w:t xml:space="preserve"> </w:t>
      </w:r>
    </w:p>
    <w:p w14:paraId="52238777" w14:textId="77777777" w:rsidR="00232EDA" w:rsidRDefault="00232EDA" w:rsidP="00232EDA">
      <w:pPr>
        <w:pStyle w:val="BodyText"/>
      </w:pPr>
      <w:r w:rsidRPr="005E723C">
        <w:t>call ant -f build.xml Custom_Load_Job</w:t>
      </w:r>
    </w:p>
    <w:p w14:paraId="3810CB27" w14:textId="77777777" w:rsidR="00232EDA" w:rsidRDefault="00232EDA" w:rsidP="00232EDA">
      <w:pPr>
        <w:pStyle w:val="BodyText"/>
      </w:pPr>
    </w:p>
    <w:p w14:paraId="774E78B9" w14:textId="77777777" w:rsidR="00232EDA" w:rsidRDefault="00232EDA" w:rsidP="00232EDA">
      <w:pPr>
        <w:pStyle w:val="Heading2"/>
        <w:tabs>
          <w:tab w:val="left" w:pos="0"/>
        </w:tabs>
      </w:pPr>
      <w:bookmarkStart w:id="2150" w:name="__RefHeading__358_2075784457"/>
      <w:bookmarkStart w:id="2151" w:name="__RefHeading__605_73080779"/>
      <w:bookmarkStart w:id="2152" w:name="__RefHeading__7807_1590952297"/>
      <w:bookmarkStart w:id="2153" w:name="__RefHeading__5711_2125000322"/>
      <w:bookmarkStart w:id="2154" w:name="_Toc105186395"/>
      <w:bookmarkStart w:id="2155" w:name="_Toc127860650"/>
      <w:bookmarkEnd w:id="2150"/>
      <w:bookmarkEnd w:id="2151"/>
      <w:bookmarkEnd w:id="2152"/>
      <w:bookmarkEnd w:id="2153"/>
      <w:r>
        <w:t>Executing Custom Batch from the OptiCash User Interface</w:t>
      </w:r>
      <w:bookmarkEnd w:id="2154"/>
      <w:bookmarkEnd w:id="2155"/>
    </w:p>
    <w:p w14:paraId="187A3E15" w14:textId="77777777" w:rsidR="00232EDA" w:rsidRDefault="00232EDA" w:rsidP="00232EDA">
      <w:pPr>
        <w:pStyle w:val="BodyText"/>
      </w:pPr>
      <w:r>
        <w:t>You may have a custom batch output coordinated between your institution and NCR Cash Management.  Typically, these files will be delivered to you as a separate batch, expecting to be executed in batch via the “ant” process noted above.</w:t>
      </w:r>
    </w:p>
    <w:p w14:paraId="24AC5C42" w14:textId="5E6D608F" w:rsidR="00232EDA" w:rsidRDefault="00232EDA" w:rsidP="00232EDA">
      <w:pPr>
        <w:pStyle w:val="BodyText"/>
      </w:pPr>
      <w:r>
        <w:t xml:space="preserve">However, there is the option to configure OptiCash to execute your custom batch output, and it must be configured as part of </w:t>
      </w:r>
      <w:ins w:id="2156" w:author="Moses, Robbie" w:date="2023-02-20T03:03:00Z">
        <w:r w:rsidR="00D63A57">
          <w:t xml:space="preserve">the </w:t>
        </w:r>
      </w:ins>
      <w:r>
        <w:t>installation.</w:t>
      </w:r>
    </w:p>
    <w:p w14:paraId="035C2566" w14:textId="77777777" w:rsidR="00232EDA" w:rsidRDefault="00232EDA" w:rsidP="00232EDA">
      <w:pPr>
        <w:pStyle w:val="BodyText"/>
      </w:pPr>
      <w:r>
        <w:t>There is an existing directory “jobdefs” under the deployed application, which you must use to house the desired jobs property definitions. (e.g.  C:\WebSphere\AppServer\profiles\AppSrv01\installedApps\OptiCash.ear\OptiCash.war\jobdefs\)</w:t>
      </w:r>
    </w:p>
    <w:p w14:paraId="0113703B" w14:textId="77777777" w:rsidR="00232EDA" w:rsidRDefault="00232EDA" w:rsidP="00232EDA">
      <w:pPr>
        <w:pStyle w:val="BodyText"/>
      </w:pPr>
      <w:r>
        <w:lastRenderedPageBreak/>
        <w:t>A sample file, myjob.properties, exists as an example.  Each job properties file will have four properties inside:</w:t>
      </w:r>
    </w:p>
    <w:p w14:paraId="61C5476C" w14:textId="750B016A" w:rsidR="00232EDA" w:rsidRDefault="0010645B" w:rsidP="00804879">
      <w:pPr>
        <w:pStyle w:val="ListBullet"/>
      </w:pPr>
      <w:r>
        <w:rPr>
          <w:b/>
          <w:bCs/>
        </w:rPr>
        <w:t>N</w:t>
      </w:r>
      <w:r w:rsidR="00232EDA" w:rsidRPr="0010645B">
        <w:rPr>
          <w:b/>
          <w:bCs/>
        </w:rPr>
        <w:t>ame:</w:t>
      </w:r>
      <w:r w:rsidR="00232EDA">
        <w:t xml:space="preserve">  This is the name that will appear in the job list.</w:t>
      </w:r>
    </w:p>
    <w:p w14:paraId="6851D8B8" w14:textId="45976208" w:rsidR="00232EDA" w:rsidRDefault="0010645B" w:rsidP="00804879">
      <w:pPr>
        <w:pStyle w:val="ListBullet"/>
      </w:pPr>
      <w:r>
        <w:rPr>
          <w:b/>
          <w:bCs/>
        </w:rPr>
        <w:t>D</w:t>
      </w:r>
      <w:r w:rsidR="00232EDA" w:rsidRPr="0010645B">
        <w:rPr>
          <w:b/>
          <w:bCs/>
        </w:rPr>
        <w:t>escription:</w:t>
      </w:r>
      <w:r w:rsidR="00232EDA">
        <w:t xml:space="preserve"> The description that will appear in the job list.</w:t>
      </w:r>
    </w:p>
    <w:p w14:paraId="26F3F206" w14:textId="19C7F044" w:rsidR="00232EDA" w:rsidRDefault="0010645B" w:rsidP="00804879">
      <w:pPr>
        <w:pStyle w:val="ListBullet"/>
      </w:pPr>
      <w:r>
        <w:rPr>
          <w:b/>
          <w:bCs/>
        </w:rPr>
        <w:t>C</w:t>
      </w:r>
      <w:r w:rsidR="00232EDA" w:rsidRPr="0010645B">
        <w:rPr>
          <w:b/>
          <w:bCs/>
        </w:rPr>
        <w:t>ommand:</w:t>
      </w:r>
      <w:r w:rsidR="00232EDA">
        <w:t xml:space="preserve"> The program to run. by using the cmd executable with the /c option, we can use any command you could enter on a command line, including intrinsics, executables, and command scripts.  You can typically copy the ant command right out of your custom output command file</w:t>
      </w:r>
    </w:p>
    <w:p w14:paraId="77988839" w14:textId="77777777" w:rsidR="00232EDA" w:rsidRDefault="00232EDA" w:rsidP="00804879">
      <w:pPr>
        <w:pStyle w:val="ListBullet"/>
      </w:pPr>
      <w:r>
        <w:t>directory: The directory to execute the command from.</w:t>
      </w:r>
    </w:p>
    <w:p w14:paraId="31AEEDD1" w14:textId="77777777" w:rsidR="00232EDA" w:rsidRDefault="00232EDA" w:rsidP="00232EDA">
      <w:pPr>
        <w:pStyle w:val="BodyText"/>
      </w:pPr>
    </w:p>
    <w:p w14:paraId="1EE62F30" w14:textId="77777777" w:rsidR="00232EDA" w:rsidRDefault="00232EDA" w:rsidP="00232EDA">
      <w:pPr>
        <w:pStyle w:val="BodyText"/>
      </w:pPr>
      <w:r>
        <w:t>If on Windows, note that slashes "/" are recommended rather than double backslashes "\\" in the directory variable. Java is equally happy with either, and the slash is more consistent across operating systems.</w:t>
      </w:r>
    </w:p>
    <w:p w14:paraId="7FAD0A1E" w14:textId="77777777" w:rsidR="00232EDA" w:rsidRDefault="00232EDA" w:rsidP="00232EDA">
      <w:pPr>
        <w:pStyle w:val="BodyText"/>
      </w:pPr>
      <w:r>
        <w:t>You may create as many properties files as needed to reflect however many custom outputs you have.</w:t>
      </w:r>
    </w:p>
    <w:p w14:paraId="2C6A1E41" w14:textId="77777777" w:rsidR="00232EDA" w:rsidRDefault="00232EDA" w:rsidP="00232EDA">
      <w:pPr>
        <w:pStyle w:val="BodyText"/>
      </w:pPr>
    </w:p>
    <w:p w14:paraId="7E17791A" w14:textId="77777777" w:rsidR="00232EDA" w:rsidRDefault="00232EDA" w:rsidP="00232EDA">
      <w:pPr>
        <w:pStyle w:val="Heading1"/>
        <w:tabs>
          <w:tab w:val="left" w:pos="0"/>
        </w:tabs>
        <w:ind w:left="181" w:hanging="181"/>
      </w:pPr>
      <w:bookmarkStart w:id="2157" w:name="__RefHeading__360_2075784457"/>
      <w:bookmarkStart w:id="2158" w:name="__RefHeading__607_73080779"/>
      <w:bookmarkStart w:id="2159" w:name="__RefHeading__7414_1590952297"/>
      <w:bookmarkStart w:id="2160" w:name="__RefHeading__5713_2125000322"/>
      <w:bookmarkStart w:id="2161" w:name="_Toc105186396"/>
      <w:bookmarkStart w:id="2162" w:name="_Toc127860651"/>
      <w:bookmarkEnd w:id="2157"/>
      <w:bookmarkEnd w:id="2158"/>
      <w:bookmarkEnd w:id="2159"/>
      <w:bookmarkEnd w:id="2160"/>
      <w:r>
        <w:lastRenderedPageBreak/>
        <w:t>File Maintenance</w:t>
      </w:r>
      <w:bookmarkEnd w:id="2161"/>
      <w:bookmarkEnd w:id="2162"/>
    </w:p>
    <w:p w14:paraId="658DE450" w14:textId="77777777" w:rsidR="00232EDA" w:rsidRDefault="00232EDA" w:rsidP="00232EDA">
      <w:pPr>
        <w:pStyle w:val="BodyText"/>
      </w:pPr>
      <w:r>
        <w:t>The following directories should regularly be purged in the deployed instance of OptiCash:</w:t>
      </w:r>
    </w:p>
    <w:p w14:paraId="0F7CB34C" w14:textId="77777777" w:rsidR="00232EDA" w:rsidRDefault="00232EDA" w:rsidP="00804879">
      <w:pPr>
        <w:pStyle w:val="ListBullet"/>
      </w:pPr>
      <w:r>
        <w:t>dynimages\ - (Kavachart images (pie charts, forecast graphs, etc.) as generated by the UI)</w:t>
      </w:r>
    </w:p>
    <w:p w14:paraId="3DF7231B" w14:textId="77777777" w:rsidR="00232EDA" w:rsidRDefault="00232EDA" w:rsidP="00804879">
      <w:pPr>
        <w:pStyle w:val="ListBullet"/>
      </w:pPr>
      <w:r>
        <w:t>dynreports\ - (old CSV and PDF reports)</w:t>
      </w:r>
    </w:p>
    <w:p w14:paraId="4D0A9B00" w14:textId="77777777" w:rsidR="00232EDA" w:rsidRDefault="00232EDA" w:rsidP="00232EDA">
      <w:pPr>
        <w:pStyle w:val="BodyText"/>
      </w:pPr>
      <w:r>
        <w:t>Customers should purge these directories weekly.  Deleting files from these directories should have no negative impact on the application.</w:t>
      </w:r>
    </w:p>
    <w:p w14:paraId="2AE920D3" w14:textId="77777777" w:rsidR="00232EDA" w:rsidRDefault="00232EDA" w:rsidP="00232EDA">
      <w:pPr>
        <w:pStyle w:val="BodyText"/>
      </w:pPr>
      <w:r>
        <w:t>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NCR Cash Management does not recommend keeping these files anymore than a month, at most, unless there are compelling reasons.</w:t>
      </w:r>
    </w:p>
    <w:p w14:paraId="4C9CFF9D" w14:textId="77777777" w:rsidR="00232EDA" w:rsidRDefault="00232EDA" w:rsidP="00232EDA">
      <w:pPr>
        <w:pStyle w:val="BodyText"/>
      </w:pPr>
      <w:r>
        <w:t>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OptiCash will NOT replace the old version with the new one, resulting in a load of the older file.  Hence, it is critical that the old file be removed at the end of the nightly batch process, or prior to beginning a new one.</w:t>
      </w:r>
    </w:p>
    <w:p w14:paraId="3E071662" w14:textId="77777777" w:rsidR="00232EDA" w:rsidRDefault="00232EDA" w:rsidP="00232EDA">
      <w:pPr>
        <w:pStyle w:val="BodyText"/>
      </w:pPr>
    </w:p>
    <w:p w14:paraId="30F27A1B" w14:textId="77777777" w:rsidR="00232EDA" w:rsidRDefault="00232EDA" w:rsidP="00232EDA">
      <w:pPr>
        <w:pStyle w:val="Heading1"/>
        <w:tabs>
          <w:tab w:val="left" w:pos="0"/>
        </w:tabs>
        <w:ind w:left="181" w:hanging="181"/>
      </w:pPr>
      <w:bookmarkStart w:id="2163" w:name="__RefHeading__362_2075784457"/>
      <w:bookmarkStart w:id="2164" w:name="__RefHeading__609_73080779"/>
      <w:bookmarkStart w:id="2165" w:name="__RefHeading__7416_1590952297"/>
      <w:bookmarkStart w:id="2166" w:name="__RefHeading__5715_2125000322"/>
      <w:bookmarkStart w:id="2167" w:name="_Toc105186397"/>
      <w:bookmarkStart w:id="2168" w:name="_Toc127860652"/>
      <w:bookmarkEnd w:id="2163"/>
      <w:bookmarkEnd w:id="2164"/>
      <w:bookmarkEnd w:id="2165"/>
      <w:bookmarkEnd w:id="2166"/>
      <w:r>
        <w:lastRenderedPageBreak/>
        <w:t>Redeploying the Database Schema</w:t>
      </w:r>
      <w:bookmarkEnd w:id="2167"/>
      <w:bookmarkEnd w:id="2168"/>
    </w:p>
    <w:p w14:paraId="614322BE" w14:textId="77777777" w:rsidR="00232EDA" w:rsidRDefault="00232EDA" w:rsidP="00232EDA">
      <w:pPr>
        <w:pStyle w:val="BodyText"/>
      </w:pPr>
      <w:r>
        <w:t>It is recommended to have nightly backups of the OptiCash database.</w:t>
      </w:r>
    </w:p>
    <w:p w14:paraId="6798B10E" w14:textId="4076627E" w:rsidR="00232EDA" w:rsidRDefault="00232EDA" w:rsidP="00232EDA">
      <w:pPr>
        <w:pStyle w:val="BodyText"/>
      </w:pPr>
      <w:r>
        <w:t>You may backup the data using replication, a simple Oracle EXP or EXPDP command, or other tool</w:t>
      </w:r>
      <w:ins w:id="2169" w:author="Moses, Robbie" w:date="2023-02-20T03:04:00Z">
        <w:r w:rsidR="00290E74">
          <w:t>s</w:t>
        </w:r>
      </w:ins>
      <w:r>
        <w:t xml:space="preserve"> of choice for the DBA.</w:t>
      </w:r>
    </w:p>
    <w:p w14:paraId="67CD64B6" w14:textId="77777777" w:rsidR="00232EDA" w:rsidRDefault="00232EDA" w:rsidP="00232EDA">
      <w:pPr>
        <w:pStyle w:val="BodyText"/>
      </w:pPr>
      <w:r>
        <w:t>You would re-load that data following the schema user create and import methods outlined earlier in this document.</w:t>
      </w:r>
    </w:p>
    <w:p w14:paraId="4D9D9945" w14:textId="77777777" w:rsidR="00232EDA" w:rsidRDefault="00232EDA" w:rsidP="00232EDA">
      <w:pPr>
        <w:pStyle w:val="BodyText"/>
      </w:pPr>
    </w:p>
    <w:p w14:paraId="320DCF46" w14:textId="77777777" w:rsidR="00232EDA" w:rsidRDefault="00232EDA" w:rsidP="00232EDA">
      <w:pPr>
        <w:pStyle w:val="Heading1"/>
        <w:tabs>
          <w:tab w:val="left" w:pos="0"/>
        </w:tabs>
        <w:ind w:left="181" w:hanging="181"/>
      </w:pPr>
      <w:bookmarkStart w:id="2170" w:name="__RefHeading__364_2075784457"/>
      <w:bookmarkStart w:id="2171" w:name="__RefHeading__611_73080779"/>
      <w:bookmarkStart w:id="2172" w:name="__RefHeading__7418_1590952297"/>
      <w:bookmarkStart w:id="2173" w:name="__RefHeading__5717_2125000322"/>
      <w:bookmarkStart w:id="2174" w:name="_Toc105186398"/>
      <w:bookmarkStart w:id="2175" w:name="_Toc127860653"/>
      <w:bookmarkEnd w:id="2170"/>
      <w:bookmarkEnd w:id="2171"/>
      <w:bookmarkEnd w:id="2172"/>
      <w:bookmarkEnd w:id="2173"/>
      <w:r>
        <w:lastRenderedPageBreak/>
        <w:t>Preventing Access to System Maintenance</w:t>
      </w:r>
      <w:bookmarkEnd w:id="2174"/>
      <w:bookmarkEnd w:id="2175"/>
    </w:p>
    <w:p w14:paraId="56D576C9" w14:textId="77777777" w:rsidR="00232EDA" w:rsidRDefault="00232EDA" w:rsidP="00232EDA">
      <w:pPr>
        <w:pStyle w:val="BodyText"/>
      </w:pPr>
      <w:r>
        <w:t xml:space="preserve">System maintenance functions are stored in the ‘maint’ sub-directory in the OptiCash.war/ directory. </w:t>
      </w:r>
    </w:p>
    <w:p w14:paraId="563AEC5D" w14:textId="77777777" w:rsidR="00232EDA" w:rsidRDefault="00232EDA" w:rsidP="00232EDA">
      <w:pPr>
        <w:pStyle w:val="BodyText"/>
      </w:pPr>
      <w:r>
        <w:t>These functions pose a serious security risk if unguarded. You may either:</w:t>
      </w:r>
    </w:p>
    <w:p w14:paraId="2D8A827B" w14:textId="77777777" w:rsidR="00232EDA" w:rsidRDefault="00232EDA" w:rsidP="00804879">
      <w:pPr>
        <w:pStyle w:val="ListNumber"/>
        <w:numPr>
          <w:ilvl w:val="0"/>
          <w:numId w:val="120"/>
        </w:numPr>
      </w:pPr>
      <w:r>
        <w:t>Limit access to the URL using the provided security roles which can be mapped to plug-in Users and/or Groups.</w:t>
      </w:r>
    </w:p>
    <w:p w14:paraId="35BC623B" w14:textId="77777777" w:rsidR="00232EDA" w:rsidRDefault="00232EDA" w:rsidP="00804879">
      <w:pPr>
        <w:pStyle w:val="ListNumber"/>
      </w:pPr>
      <w:r>
        <w:t>Limit access to the URL at the web tier.</w:t>
      </w:r>
    </w:p>
    <w:p w14:paraId="17113818" w14:textId="4E33EFDC" w:rsidR="00232EDA" w:rsidRDefault="00232EDA" w:rsidP="00804879">
      <w:pPr>
        <w:pStyle w:val="ListNumber"/>
      </w:pPr>
      <w:r>
        <w:t>Move the directory to another location outside of the deployed instance once OptiCash is setup properly.  You can always modify the opticash.properties file manually</w:t>
      </w:r>
      <w:del w:id="2176" w:author="Moses, Robbie" w:date="2023-02-20T03:04:00Z">
        <w:r w:rsidDel="00282A66">
          <w:delText>,</w:delText>
        </w:r>
      </w:del>
      <w:r>
        <w:t xml:space="preserve"> if needed.</w:t>
      </w:r>
    </w:p>
    <w:p w14:paraId="0AA1AF36" w14:textId="793C9580" w:rsidR="00232EDA" w:rsidRPr="00746EEE" w:rsidRDefault="00232EDA" w:rsidP="00804879">
      <w:pPr>
        <w:pStyle w:val="ListNumber"/>
        <w:rPr>
          <w:szCs w:val="16"/>
        </w:rPr>
      </w:pPr>
      <w:r w:rsidRPr="00746EEE">
        <w:rPr>
          <w:szCs w:val="16"/>
        </w:rPr>
        <w:t>Delete the directory once OptiCash is setup properly.  You can always modify the opticash.properties file manually</w:t>
      </w:r>
      <w:del w:id="2177" w:author="Moses, Robbie" w:date="2023-02-20T03:04:00Z">
        <w:r w:rsidRPr="00746EEE" w:rsidDel="00282A66">
          <w:rPr>
            <w:szCs w:val="16"/>
          </w:rPr>
          <w:delText>,</w:delText>
        </w:r>
      </w:del>
      <w:r w:rsidRPr="00746EEE">
        <w:rPr>
          <w:szCs w:val="16"/>
        </w:rPr>
        <w:t xml:space="preserve"> if needed.</w:t>
      </w:r>
    </w:p>
    <w:p w14:paraId="77CB70D2" w14:textId="77777777" w:rsidR="00232EDA" w:rsidRDefault="00232EDA" w:rsidP="00232EDA">
      <w:pPr>
        <w:pStyle w:val="Heading1"/>
        <w:ind w:left="181" w:hanging="181"/>
      </w:pPr>
      <w:bookmarkStart w:id="2178" w:name="_Toc105186399"/>
      <w:bookmarkStart w:id="2179" w:name="_Toc127860654"/>
      <w:r>
        <w:lastRenderedPageBreak/>
        <w:t>Tomcat Configuration Recommendations for OptiCash</w:t>
      </w:r>
      <w:bookmarkEnd w:id="2178"/>
      <w:bookmarkEnd w:id="2179"/>
    </w:p>
    <w:p w14:paraId="52B4300F" w14:textId="77777777" w:rsidR="00232EDA" w:rsidRDefault="00232EDA" w:rsidP="00232EDA">
      <w:pPr>
        <w:pStyle w:val="BodyText"/>
      </w:pPr>
      <w:r>
        <w:t xml:space="preserve">OptiCash uses large headers for some requests, but Apache Tomcat limits those to 4096 by default. Add the </w:t>
      </w:r>
      <w:r w:rsidRPr="00746EEE">
        <w:rPr>
          <w:rFonts w:ascii="Consolas" w:hAnsi="Consolas"/>
          <w:b/>
        </w:rPr>
        <w:t>maxHttpHeaderSize</w:t>
      </w:r>
      <w:r>
        <w:t xml:space="preserve"> attribute to the </w:t>
      </w:r>
      <w:r w:rsidRPr="00746EEE">
        <w:rPr>
          <w:rFonts w:ascii="Consolas" w:hAnsi="Consolas"/>
          <w:b/>
        </w:rPr>
        <w:t>Connector</w:t>
      </w:r>
      <w:r>
        <w:t xml:space="preserve"> tag in your Tomcat </w:t>
      </w:r>
      <w:r w:rsidRPr="00746EEE">
        <w:rPr>
          <w:b/>
        </w:rPr>
        <w:t>settings.xml</w:t>
      </w:r>
      <w:r>
        <w:t xml:space="preserve"> to override this.  We recommend starting with 65536, then increase if necessary to avoid HTTP 400/HTTP 414 errors from Tomcat. Your tag should look something like this:</w:t>
      </w:r>
    </w:p>
    <w:p w14:paraId="65A48E62" w14:textId="77777777" w:rsidR="00232EDA" w:rsidRDefault="00232EDA" w:rsidP="00232EDA">
      <w:pPr>
        <w:pStyle w:val="BodyText"/>
      </w:pPr>
      <w:r>
        <w:rPr>
          <w:noProof/>
        </w:rPr>
        <mc:AlternateContent>
          <mc:Choice Requires="wps">
            <w:drawing>
              <wp:anchor distT="0" distB="0" distL="114300" distR="114300" simplePos="0" relativeHeight="251665408" behindDoc="0" locked="0" layoutInCell="1" allowOverlap="1" wp14:anchorId="3F4DEEBE" wp14:editId="2BCCC9C3">
                <wp:simplePos x="0" y="0"/>
                <wp:positionH relativeFrom="margin">
                  <wp:align>right</wp:align>
                </wp:positionH>
                <wp:positionV relativeFrom="paragraph">
                  <wp:posOffset>37465</wp:posOffset>
                </wp:positionV>
                <wp:extent cx="6296025" cy="266700"/>
                <wp:effectExtent l="0" t="0" r="9525" b="0"/>
                <wp:wrapNone/>
                <wp:docPr id="8" name="Rectangle 8"/>
                <wp:cNvGraphicFramePr/>
                <a:graphic xmlns:a="http://schemas.openxmlformats.org/drawingml/2006/main">
                  <a:graphicData uri="http://schemas.microsoft.com/office/word/2010/wordprocessingShape">
                    <wps:wsp>
                      <wps:cNvSpPr/>
                      <wps:spPr>
                        <a:xfrm>
                          <a:off x="0" y="0"/>
                          <a:ext cx="6296025" cy="2667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DEEBE" id="Rectangle 8" o:spid="_x0000_s1026" style="position:absolute;left:0;text-align:left;margin-left:444.55pt;margin-top:2.95pt;width:495.75pt;height:21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" fillcolor="#d9e2f3 [660]" stroked="f" strokeweight="1pt">
                <v:textbo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v:textbox>
                <w10:wrap anchorx="margin"/>
              </v:rect>
            </w:pict>
          </mc:Fallback>
        </mc:AlternateContent>
      </w:r>
    </w:p>
    <w:p w14:paraId="74F724C2" w14:textId="77777777" w:rsidR="00232EDA" w:rsidRPr="002D00E0" w:rsidRDefault="00232EDA" w:rsidP="00232EDA">
      <w:pPr>
        <w:pStyle w:val="BodyText"/>
      </w:pPr>
    </w:p>
    <w:p w14:paraId="484A1A8A" w14:textId="77777777" w:rsidR="00232EDA" w:rsidRDefault="00232EDA" w:rsidP="00232EDA">
      <w:pPr>
        <w:pStyle w:val="Heading2"/>
        <w:rPr>
          <w:sz w:val="48"/>
          <w:szCs w:val="48"/>
        </w:rPr>
      </w:pPr>
      <w:bookmarkStart w:id="2180" w:name="_Toc516651228"/>
      <w:bookmarkStart w:id="2181" w:name="_Toc105186400"/>
      <w:bookmarkStart w:id="2182" w:name="_Toc127860655"/>
      <w:r>
        <w:t>Additional Dependencies for OptiCash/OptiNet in Tomcat</w:t>
      </w:r>
      <w:bookmarkEnd w:id="2180"/>
      <w:bookmarkEnd w:id="2181"/>
      <w:bookmarkEnd w:id="2182"/>
    </w:p>
    <w:p w14:paraId="14BE9014" w14:textId="77777777" w:rsidR="00462852" w:rsidRDefault="00232EDA" w:rsidP="00A06861">
      <w:pPr>
        <w:pStyle w:val="BodyText"/>
      </w:pPr>
      <w:r w:rsidRPr="00F001C8">
        <w:t>For clients deploying Opti</w:t>
      </w:r>
      <w:r w:rsidRPr="3BF139E8">
        <w:t>Cash/OptiNet</w:t>
      </w:r>
      <w:r w:rsidRPr="00F001C8">
        <w:t xml:space="preserve"> application</w:t>
      </w:r>
      <w:r w:rsidRPr="3BF139E8">
        <w:t>s</w:t>
      </w:r>
      <w:r w:rsidRPr="00F001C8">
        <w:t xml:space="preserve"> on Apache Tomcat, you will need</w:t>
      </w:r>
      <w:r w:rsidRPr="3BF139E8">
        <w:t xml:space="preserve"> to configure the CSRF security properties to use the random number generator included with your app server (default refers to one for IBM WebSphere). Find file {root directory}\WEB-INF\classes\Owasp.CsrfGuard.properties and modify the following two properties:</w:t>
      </w:r>
    </w:p>
    <w:p w14:paraId="4B4F1EBE" w14:textId="77777777" w:rsidR="00462852" w:rsidRDefault="00462852" w:rsidP="00A06861">
      <w:pPr>
        <w:pStyle w:val="BodyText"/>
        <w:rPr>
          <w:i/>
          <w:iCs/>
        </w:rPr>
      </w:pPr>
    </w:p>
    <w:p w14:paraId="48FBA118" w14:textId="1F1387D8" w:rsidR="00462852" w:rsidRDefault="00232EDA" w:rsidP="00A06861">
      <w:pPr>
        <w:pStyle w:val="BodyText"/>
        <w:rPr>
          <w:i/>
          <w:iCs/>
        </w:rPr>
      </w:pPr>
      <w:r w:rsidRPr="3BF139E8">
        <w:rPr>
          <w:i/>
          <w:iCs/>
        </w:rPr>
        <w:t>org.owasp.csrfguard.PRNG=SHA1PRNG</w:t>
      </w:r>
      <w:r>
        <w:br/>
      </w:r>
      <w:r w:rsidRPr="3BF139E8">
        <w:rPr>
          <w:i/>
          <w:iCs/>
        </w:rPr>
        <w:t>org.owasp.csrfguard.PRNG.Provider=SUN</w:t>
      </w:r>
    </w:p>
    <w:p w14:paraId="3677BF9B" w14:textId="77777777" w:rsidR="00462852" w:rsidRDefault="00462852" w:rsidP="00A06861">
      <w:pPr>
        <w:pStyle w:val="BodyText"/>
      </w:pPr>
    </w:p>
    <w:p w14:paraId="5DE907E8" w14:textId="21A79E7C" w:rsidR="00232EDA" w:rsidRDefault="00232EDA" w:rsidP="00A06861">
      <w:pPr>
        <w:pStyle w:val="BodyText"/>
      </w:pPr>
      <w:r w:rsidRPr="3BF139E8">
        <w:t xml:space="preserve">This example shows a typical Apache Tomcat setup. Similar lines referring to </w:t>
      </w:r>
      <w:ins w:id="2183" w:author="Moses, Robbie" w:date="2023-02-20T03:05:00Z">
        <w:r w:rsidR="004D2E60">
          <w:t xml:space="preserve">the </w:t>
        </w:r>
      </w:ins>
      <w:r w:rsidRPr="3BF139E8">
        <w:t>IBM generator will need to be removed or commented out.</w:t>
      </w:r>
    </w:p>
    <w:p w14:paraId="4FE13F13" w14:textId="77777777" w:rsidR="00232EDA" w:rsidRPr="00F001C8" w:rsidRDefault="00232EDA" w:rsidP="00A06861">
      <w:pPr>
        <w:pStyle w:val="BodyText"/>
      </w:pPr>
      <w:r w:rsidRPr="3BF139E8">
        <w:t>Also</w:t>
      </w:r>
      <w:r w:rsidRPr="00F001C8">
        <w:t>, you will need to deploy additional dependencies (jar files) under Tomcat “lib” directory</w:t>
      </w:r>
      <w:r w:rsidRPr="3BF139E8">
        <w:t xml:space="preserve"> as listed below</w:t>
      </w:r>
      <w:r w:rsidRPr="00F001C8">
        <w:t xml:space="preserve"> (IBM WebSphere typically comes with these already included). For example, if Tomcat is installed under</w:t>
      </w:r>
    </w:p>
    <w:p w14:paraId="0F3D960B" w14:textId="77777777" w:rsidR="00232EDA" w:rsidRPr="00F7455B" w:rsidRDefault="00232EDA" w:rsidP="006D4C58">
      <w:pPr>
        <w:pStyle w:val="CodeBody"/>
      </w:pPr>
      <w:r>
        <w:t>C:\apache-tomcat-7.0.35</w:t>
      </w:r>
    </w:p>
    <w:p w14:paraId="48B1EB2E" w14:textId="30AB4A39" w:rsidR="00232EDA" w:rsidRPr="00F001C8" w:rsidRDefault="0040145D" w:rsidP="00A06861">
      <w:pPr>
        <w:pStyle w:val="BodyText"/>
      </w:pPr>
      <w:r>
        <w:t>T</w:t>
      </w:r>
      <w:r w:rsidR="00232EDA" w:rsidRPr="00F001C8">
        <w:t>hen the jar files mentioned in this document should be put in</w:t>
      </w:r>
    </w:p>
    <w:p w14:paraId="6C980C9D" w14:textId="77777777" w:rsidR="00232EDA" w:rsidRPr="00F7455B" w:rsidRDefault="00232EDA" w:rsidP="006D4C58">
      <w:pPr>
        <w:pStyle w:val="CodeBody"/>
      </w:pPr>
      <w:r>
        <w:t>C:\apache-tomcat-7.0.35\lib</w:t>
      </w:r>
    </w:p>
    <w:p w14:paraId="2028D920" w14:textId="66FCF58A" w:rsidR="00232EDA" w:rsidRPr="00F001C8" w:rsidRDefault="0040145D" w:rsidP="00A06861">
      <w:pPr>
        <w:pStyle w:val="Note"/>
      </w:pPr>
      <w:r w:rsidRPr="0040145D">
        <w:rPr>
          <w:b/>
          <w:bCs/>
        </w:rPr>
        <w:t>N</w:t>
      </w:r>
      <w:r w:rsidR="00232EDA" w:rsidRPr="0040145D">
        <w:rPr>
          <w:b/>
          <w:bCs/>
        </w:rPr>
        <w:t>ote</w:t>
      </w:r>
      <w:r w:rsidRPr="0040145D">
        <w:rPr>
          <w:b/>
          <w:bCs/>
        </w:rPr>
        <w:t>:</w:t>
      </w:r>
      <w:r w:rsidR="00232EDA" w:rsidRPr="00F001C8">
        <w:t xml:space="preserve"> </w:t>
      </w:r>
      <w:r>
        <w:t>T</w:t>
      </w:r>
      <w:r w:rsidR="00232EDA" w:rsidRPr="00F001C8">
        <w:t>he version of each depends on the version of Tomcat installed.</w:t>
      </w:r>
    </w:p>
    <w:p w14:paraId="5A1E5E4A" w14:textId="77777777" w:rsidR="00232EDA" w:rsidRPr="00F001C8" w:rsidRDefault="00232EDA" w:rsidP="00A06861">
      <w:pPr>
        <w:pStyle w:val="BodyText"/>
      </w:pPr>
      <w:r w:rsidRPr="00F001C8">
        <w:t>These files should be downloaded from a trusted internet source, such as Maven central repository.</w:t>
      </w:r>
    </w:p>
    <w:p w14:paraId="5A142987" w14:textId="77777777" w:rsidR="00232EDA" w:rsidRPr="00F001C8" w:rsidRDefault="00232EDA" w:rsidP="00232EDA">
      <w:pPr>
        <w:pStyle w:val="Heading3"/>
        <w:rPr>
          <w:rFonts w:cs="Times New Roman"/>
          <w:sz w:val="20"/>
          <w:szCs w:val="20"/>
        </w:rPr>
      </w:pPr>
      <w:bookmarkStart w:id="2184" w:name="_Toc516651230"/>
      <w:bookmarkStart w:id="2185" w:name="_Toc105186401"/>
      <w:bookmarkStart w:id="2186" w:name="_Toc127860656"/>
      <w:r w:rsidRPr="00F001C8">
        <w:rPr>
          <w:rFonts w:cs="Times New Roman"/>
          <w:sz w:val="20"/>
          <w:szCs w:val="20"/>
        </w:rPr>
        <w:t>Tomcat 7</w:t>
      </w:r>
      <w:bookmarkEnd w:id="2184"/>
      <w:bookmarkEnd w:id="2185"/>
      <w:bookmarkEnd w:id="2186"/>
    </w:p>
    <w:p w14:paraId="528A086B" w14:textId="7A226E31" w:rsidR="00232EDA" w:rsidRPr="00F001C8" w:rsidRDefault="00232EDA" w:rsidP="00A06861">
      <w:pPr>
        <w:pStyle w:val="BodyText"/>
      </w:pPr>
      <w:r w:rsidRPr="00F001C8">
        <w:t xml:space="preserve">Following are dependencies that </w:t>
      </w:r>
      <w:ins w:id="2187" w:author="Moses, Robbie" w:date="2023-02-20T03:05:00Z">
        <w:r w:rsidR="004D2E60">
          <w:t xml:space="preserve">are </w:t>
        </w:r>
      </w:ins>
      <w:r w:rsidRPr="00F001C8">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Change w:id="2188" w:author="Moses, Robbie" w:date="2023-03-06T05:51:00Z">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PrChange>
      </w:tblPr>
      <w:tblGrid>
        <w:gridCol w:w="2933"/>
        <w:tblGridChange w:id="2189">
          <w:tblGrid>
            <w:gridCol w:w="2933"/>
          </w:tblGrid>
        </w:tblGridChange>
      </w:tblGrid>
      <w:tr w:rsidR="00232EDA" w:rsidRPr="00F7455B" w14:paraId="6C9FD81B" w14:textId="77777777" w:rsidTr="000C0B8D">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Change w:id="2190" w:author="Moses, Robbie" w:date="2023-03-06T05:51:00Z">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tcPrChange>
          </w:tcPr>
          <w:p w14:paraId="1471CBB0" w14:textId="77777777" w:rsidR="00232EDA" w:rsidRPr="00F001C8" w:rsidRDefault="00232EDA" w:rsidP="0067045D">
            <w:pPr>
              <w:pStyle w:val="TableHeading"/>
            </w:pPr>
            <w:r w:rsidRPr="00F001C8">
              <w:lastRenderedPageBreak/>
              <w:t>File name</w:t>
            </w:r>
          </w:p>
        </w:tc>
      </w:tr>
      <w:tr w:rsidR="00232EDA" w:rsidRPr="00F7455B" w14:paraId="69A673F0" w14:textId="77777777" w:rsidTr="000C0B8D">
        <w:trPr>
          <w:cantSplit/>
          <w:jc w:val="center"/>
          <w:trPrChange w:id="2191"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192"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B32745A" w14:textId="77777777" w:rsidR="00232EDA" w:rsidRPr="00F001C8" w:rsidRDefault="00232EDA" w:rsidP="0067045D">
            <w:pPr>
              <w:pStyle w:val="TableBody"/>
            </w:pPr>
            <w:r w:rsidRPr="00F001C8">
              <w:t>el-api-2.2.jar</w:t>
            </w:r>
          </w:p>
        </w:tc>
      </w:tr>
      <w:tr w:rsidR="00232EDA" w:rsidRPr="00F7455B" w14:paraId="6304810F" w14:textId="77777777" w:rsidTr="000C0B8D">
        <w:trPr>
          <w:cantSplit/>
          <w:jc w:val="center"/>
          <w:trPrChange w:id="2193"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194"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1BAB6D3" w14:textId="77777777" w:rsidR="00232EDA" w:rsidRPr="00F001C8" w:rsidRDefault="00232EDA" w:rsidP="0067045D">
            <w:pPr>
              <w:pStyle w:val="TableBody"/>
            </w:pPr>
            <w:r w:rsidRPr="00F001C8">
              <w:t>el-impl-2.2.1-b05.jar</w:t>
            </w:r>
          </w:p>
        </w:tc>
      </w:tr>
      <w:tr w:rsidR="00232EDA" w:rsidRPr="00F7455B" w14:paraId="02E16F14" w14:textId="77777777" w:rsidTr="000C0B8D">
        <w:trPr>
          <w:cantSplit/>
          <w:jc w:val="center"/>
          <w:trPrChange w:id="2195"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196"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ED8166F" w14:textId="77777777" w:rsidR="00232EDA" w:rsidRPr="00F001C8" w:rsidRDefault="00232EDA" w:rsidP="0067045D">
            <w:pPr>
              <w:pStyle w:val="TableBody"/>
            </w:pPr>
            <w:r w:rsidRPr="00F001C8">
              <w:t>geronimo-jpa_2.0_spec-1.1.jar</w:t>
            </w:r>
          </w:p>
        </w:tc>
      </w:tr>
      <w:tr w:rsidR="00232EDA" w:rsidRPr="00F7455B" w14:paraId="46AF4209" w14:textId="77777777" w:rsidTr="000C0B8D">
        <w:trPr>
          <w:cantSplit/>
          <w:jc w:val="center"/>
          <w:trPrChange w:id="2197"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198"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1D6F0213" w14:textId="77777777" w:rsidR="00232EDA" w:rsidRPr="00F001C8" w:rsidRDefault="00232EDA" w:rsidP="0067045D">
            <w:pPr>
              <w:pStyle w:val="TableBody"/>
            </w:pPr>
            <w:r w:rsidRPr="00F001C8">
              <w:t>javax.servlet.jsp-api-2.2.1.jar</w:t>
            </w:r>
          </w:p>
        </w:tc>
      </w:tr>
      <w:tr w:rsidR="00232EDA" w:rsidRPr="00F7455B" w14:paraId="2B45E6AD" w14:textId="77777777" w:rsidTr="000C0B8D">
        <w:trPr>
          <w:cantSplit/>
          <w:jc w:val="center"/>
          <w:trPrChange w:id="2199"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00"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C85276A" w14:textId="77777777" w:rsidR="00232EDA" w:rsidRPr="00F001C8" w:rsidRDefault="00232EDA" w:rsidP="0067045D">
            <w:pPr>
              <w:pStyle w:val="TableBody"/>
            </w:pPr>
            <w:r w:rsidRPr="00F001C8">
              <w:t>javax.servlet-api-3.0.1.jar</w:t>
            </w:r>
          </w:p>
        </w:tc>
      </w:tr>
      <w:tr w:rsidR="00232EDA" w:rsidRPr="00F7455B" w14:paraId="63712DBC" w14:textId="77777777" w:rsidTr="000C0B8D">
        <w:trPr>
          <w:cantSplit/>
          <w:jc w:val="center"/>
          <w:trPrChange w:id="2201"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02"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3AF342B" w14:textId="77777777" w:rsidR="00232EDA" w:rsidRPr="00F001C8" w:rsidRDefault="00232EDA" w:rsidP="0067045D">
            <w:pPr>
              <w:pStyle w:val="TableBody"/>
            </w:pPr>
            <w:r w:rsidRPr="00F001C8">
              <w:t>jstl-1.2.jar</w:t>
            </w:r>
          </w:p>
        </w:tc>
      </w:tr>
      <w:tr w:rsidR="00232EDA" w:rsidRPr="00F7455B" w14:paraId="48736B09" w14:textId="77777777" w:rsidTr="000C0B8D">
        <w:trPr>
          <w:cantSplit/>
          <w:jc w:val="center"/>
          <w:trPrChange w:id="2203"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04"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7F47684" w14:textId="77777777" w:rsidR="00232EDA" w:rsidRPr="00F001C8" w:rsidRDefault="00232EDA" w:rsidP="0067045D">
            <w:pPr>
              <w:pStyle w:val="TableBody"/>
            </w:pPr>
            <w:r w:rsidRPr="00F001C8">
              <w:t>jstl-api-1.2.jar</w:t>
            </w:r>
          </w:p>
        </w:tc>
      </w:tr>
      <w:tr w:rsidR="00232EDA" w:rsidRPr="00F7455B" w14:paraId="7B212E8B" w14:textId="77777777" w:rsidTr="000C0B8D">
        <w:trPr>
          <w:cantSplit/>
          <w:jc w:val="center"/>
          <w:trPrChange w:id="2205"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06"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EDE243F" w14:textId="77777777" w:rsidR="00232EDA" w:rsidRPr="00F001C8" w:rsidRDefault="00232EDA" w:rsidP="0067045D">
            <w:pPr>
              <w:pStyle w:val="TableBody"/>
            </w:pPr>
            <w:r w:rsidRPr="00F001C8">
              <w:t>jstl-impl-1.2.jar</w:t>
            </w:r>
          </w:p>
        </w:tc>
      </w:tr>
      <w:tr w:rsidR="00232EDA" w:rsidRPr="00F7455B" w14:paraId="79E1474A" w14:textId="77777777" w:rsidTr="000C0B8D">
        <w:trPr>
          <w:cantSplit/>
          <w:jc w:val="center"/>
          <w:trPrChange w:id="2207"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08"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3038A66" w14:textId="77777777" w:rsidR="00232EDA" w:rsidRPr="00F001C8" w:rsidRDefault="00232EDA" w:rsidP="0067045D">
            <w:pPr>
              <w:pStyle w:val="TableBody"/>
            </w:pPr>
            <w:r w:rsidRPr="00F001C8">
              <w:t>jta-1.1.jar</w:t>
            </w:r>
          </w:p>
        </w:tc>
      </w:tr>
      <w:tr w:rsidR="00232EDA" w:rsidRPr="00F7455B" w14:paraId="0038F254" w14:textId="77777777" w:rsidTr="000C0B8D">
        <w:trPr>
          <w:cantSplit/>
          <w:jc w:val="center"/>
          <w:trPrChange w:id="2209"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10"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5278D2B9" w14:textId="77777777" w:rsidR="00232EDA" w:rsidRPr="00F001C8" w:rsidRDefault="00232EDA" w:rsidP="0067045D">
            <w:pPr>
              <w:pStyle w:val="TableBody"/>
            </w:pPr>
            <w:r w:rsidRPr="00F001C8">
              <w:t>validation-api-1.0.0.GA.jar</w:t>
            </w:r>
          </w:p>
        </w:tc>
      </w:tr>
      <w:tr w:rsidR="00232EDA" w:rsidRPr="00F7455B" w14:paraId="7BBD703E" w14:textId="77777777" w:rsidTr="000C0B8D">
        <w:trPr>
          <w:cantSplit/>
          <w:jc w:val="center"/>
          <w:trPrChange w:id="2211" w:author="Moses, Robbie" w:date="2023-03-06T05:51: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2212" w:author="Moses, Robbie" w:date="2023-03-06T05:51: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23B5424E" w14:textId="77777777" w:rsidR="00232EDA" w:rsidRPr="00F7455B" w:rsidRDefault="00232EDA" w:rsidP="0067045D">
            <w:pPr>
              <w:pStyle w:val="TableBody"/>
            </w:pPr>
            <w:r w:rsidRPr="005F3C15">
              <w:t>mail-1.4.6.jar</w:t>
            </w:r>
          </w:p>
        </w:tc>
      </w:tr>
    </w:tbl>
    <w:p w14:paraId="2D87F4CF" w14:textId="77777777" w:rsidR="00232EDA" w:rsidRPr="00F7455B" w:rsidRDefault="00232EDA" w:rsidP="00232EDA">
      <w:pPr>
        <w:pStyle w:val="Heading3"/>
        <w:numPr>
          <w:ilvl w:val="0"/>
          <w:numId w:val="0"/>
        </w:numPr>
        <w:rPr>
          <w:rFonts w:cs="Times New Roman"/>
          <w:sz w:val="20"/>
          <w:szCs w:val="20"/>
        </w:rPr>
      </w:pPr>
      <w:bookmarkStart w:id="2213" w:name="_Toc516651231"/>
    </w:p>
    <w:p w14:paraId="53C76D75" w14:textId="77777777" w:rsidR="00232EDA" w:rsidRPr="00F001C8" w:rsidRDefault="00232EDA" w:rsidP="00232EDA">
      <w:pPr>
        <w:pStyle w:val="Heading3"/>
        <w:numPr>
          <w:ilvl w:val="0"/>
          <w:numId w:val="0"/>
        </w:numPr>
        <w:rPr>
          <w:rFonts w:cs="Times New Roman"/>
          <w:sz w:val="20"/>
          <w:szCs w:val="20"/>
        </w:rPr>
      </w:pPr>
      <w:bookmarkStart w:id="2214" w:name="_Toc105186402"/>
      <w:bookmarkStart w:id="2215" w:name="_Toc127860657"/>
      <w:r w:rsidRPr="00F001C8">
        <w:rPr>
          <w:rFonts w:cs="Times New Roman"/>
          <w:sz w:val="20"/>
          <w:szCs w:val="20"/>
        </w:rPr>
        <w:t>Tomcat 8</w:t>
      </w:r>
      <w:bookmarkEnd w:id="2213"/>
      <w:bookmarkEnd w:id="2214"/>
      <w:bookmarkEnd w:id="2215"/>
    </w:p>
    <w:p w14:paraId="24BF0D8D" w14:textId="362B2634" w:rsidR="00232EDA" w:rsidRPr="00F001C8" w:rsidRDefault="00232EDA" w:rsidP="00A06861">
      <w:pPr>
        <w:pStyle w:val="BodyText"/>
      </w:pPr>
      <w:r w:rsidRPr="00F001C8">
        <w:t xml:space="preserve">Following are dependencies that </w:t>
      </w:r>
      <w:ins w:id="2216" w:author="Moses, Robbie" w:date="2023-02-20T03:05:00Z">
        <w:r w:rsidR="004D2E60">
          <w:t xml:space="preserve">are </w:t>
        </w:r>
      </w:ins>
      <w:r w:rsidRPr="00F001C8">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Change w:id="2217" w:author="Moses, Robbie" w:date="2023-03-06T05:50:00Z">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PrChange>
      </w:tblPr>
      <w:tblGrid>
        <w:gridCol w:w="2933"/>
        <w:tblGridChange w:id="2218">
          <w:tblGrid>
            <w:gridCol w:w="2933"/>
          </w:tblGrid>
        </w:tblGridChange>
      </w:tblGrid>
      <w:tr w:rsidR="00232EDA" w:rsidRPr="00F7455B" w14:paraId="1AD66067" w14:textId="77777777" w:rsidTr="000C0B8D">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Change w:id="2219" w:author="Moses, Robbie" w:date="2023-03-06T05:50:00Z">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tcPrChange>
          </w:tcPr>
          <w:p w14:paraId="5077B137" w14:textId="77777777" w:rsidR="00232EDA" w:rsidRPr="00F001C8" w:rsidRDefault="00232EDA" w:rsidP="0067045D">
            <w:pPr>
              <w:pStyle w:val="TableHeading"/>
            </w:pPr>
            <w:r w:rsidRPr="00F001C8">
              <w:t>File name</w:t>
            </w:r>
          </w:p>
        </w:tc>
      </w:tr>
      <w:tr w:rsidR="00232EDA" w:rsidRPr="00F7455B" w14:paraId="190C5836" w14:textId="77777777" w:rsidTr="000C0B8D">
        <w:trPr>
          <w:cantSplit/>
          <w:jc w:val="center"/>
          <w:trPrChange w:id="2220"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21"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D3D0598" w14:textId="77777777" w:rsidR="00232EDA" w:rsidRPr="00F001C8" w:rsidRDefault="00232EDA" w:rsidP="0067045D">
            <w:pPr>
              <w:pStyle w:val="TableBody"/>
            </w:pPr>
            <w:r w:rsidRPr="00F001C8">
              <w:t>javax.el-api-3.0.0.jar</w:t>
            </w:r>
          </w:p>
        </w:tc>
      </w:tr>
      <w:tr w:rsidR="00232EDA" w:rsidRPr="00F7455B" w14:paraId="781B795F" w14:textId="77777777" w:rsidTr="000C0B8D">
        <w:trPr>
          <w:cantSplit/>
          <w:jc w:val="center"/>
          <w:trPrChange w:id="2222"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23"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9A0C7BE" w14:textId="77777777" w:rsidR="00232EDA" w:rsidRPr="00F001C8" w:rsidRDefault="00232EDA" w:rsidP="0067045D">
            <w:pPr>
              <w:pStyle w:val="TableBody"/>
            </w:pPr>
            <w:r w:rsidRPr="3BF139E8">
              <w:t>geronimo</w:t>
            </w:r>
            <w:r w:rsidRPr="00F001C8">
              <w:t>-jpa_2.0_spec-1.1.jar</w:t>
            </w:r>
          </w:p>
        </w:tc>
      </w:tr>
      <w:tr w:rsidR="00232EDA" w:rsidRPr="00F7455B" w14:paraId="57FF37B7" w14:textId="77777777" w:rsidTr="000C0B8D">
        <w:trPr>
          <w:cantSplit/>
          <w:jc w:val="center"/>
          <w:trPrChange w:id="2224"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25"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510C17F0" w14:textId="77777777" w:rsidR="00232EDA" w:rsidRPr="00F001C8" w:rsidRDefault="00232EDA" w:rsidP="0067045D">
            <w:pPr>
              <w:pStyle w:val="TableBody"/>
            </w:pPr>
            <w:r w:rsidRPr="00F001C8">
              <w:t>javax.servlet.jsp-api-2.3.1.jar</w:t>
            </w:r>
          </w:p>
        </w:tc>
      </w:tr>
      <w:tr w:rsidR="00232EDA" w:rsidRPr="00F7455B" w14:paraId="7FD0D04F" w14:textId="77777777" w:rsidTr="000C0B8D">
        <w:trPr>
          <w:cantSplit/>
          <w:jc w:val="center"/>
          <w:trPrChange w:id="2226"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27"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75094609" w14:textId="77777777" w:rsidR="00232EDA" w:rsidRPr="00F001C8" w:rsidRDefault="00232EDA" w:rsidP="0067045D">
            <w:pPr>
              <w:pStyle w:val="TableBody"/>
            </w:pPr>
            <w:r w:rsidRPr="00F001C8">
              <w:t>javax.servlet-api-3.1.0.jar</w:t>
            </w:r>
          </w:p>
        </w:tc>
      </w:tr>
      <w:tr w:rsidR="00232EDA" w:rsidRPr="00F7455B" w14:paraId="58C42EEC" w14:textId="77777777" w:rsidTr="000C0B8D">
        <w:trPr>
          <w:cantSplit/>
          <w:jc w:val="center"/>
          <w:trPrChange w:id="2228"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29"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8D46F72" w14:textId="77777777" w:rsidR="00232EDA" w:rsidRPr="00F001C8" w:rsidRDefault="00232EDA" w:rsidP="0067045D">
            <w:pPr>
              <w:pStyle w:val="TableBody"/>
            </w:pPr>
            <w:r w:rsidRPr="00F001C8">
              <w:t>jstl-1.2.jar</w:t>
            </w:r>
          </w:p>
        </w:tc>
      </w:tr>
      <w:tr w:rsidR="00232EDA" w:rsidRPr="00F7455B" w14:paraId="7D5ED71D" w14:textId="77777777" w:rsidTr="000C0B8D">
        <w:trPr>
          <w:cantSplit/>
          <w:jc w:val="center"/>
          <w:trPrChange w:id="2230"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31"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7948EAA6" w14:textId="77777777" w:rsidR="00232EDA" w:rsidRPr="00F001C8" w:rsidRDefault="00232EDA" w:rsidP="0067045D">
            <w:pPr>
              <w:pStyle w:val="TableBody"/>
            </w:pPr>
            <w:r w:rsidRPr="00F001C8">
              <w:t>jstl-api-1.2.jar</w:t>
            </w:r>
          </w:p>
        </w:tc>
      </w:tr>
      <w:tr w:rsidR="00232EDA" w:rsidRPr="00F7455B" w14:paraId="61C05F82" w14:textId="77777777" w:rsidTr="000C0B8D">
        <w:trPr>
          <w:cantSplit/>
          <w:jc w:val="center"/>
          <w:trPrChange w:id="2232"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33"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A6F7AA2" w14:textId="77777777" w:rsidR="00232EDA" w:rsidRPr="00F001C8" w:rsidRDefault="00232EDA" w:rsidP="0067045D">
            <w:pPr>
              <w:pStyle w:val="TableBody"/>
            </w:pPr>
            <w:r w:rsidRPr="00F001C8">
              <w:t>jstl-impl-1.2.jar</w:t>
            </w:r>
          </w:p>
        </w:tc>
      </w:tr>
      <w:tr w:rsidR="00232EDA" w:rsidRPr="00F7455B" w14:paraId="6B4062D6" w14:textId="77777777" w:rsidTr="000C0B8D">
        <w:trPr>
          <w:cantSplit/>
          <w:jc w:val="center"/>
          <w:trPrChange w:id="2234"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35"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C1CE315" w14:textId="77777777" w:rsidR="00232EDA" w:rsidRPr="00F001C8" w:rsidRDefault="00232EDA" w:rsidP="0067045D">
            <w:pPr>
              <w:pStyle w:val="TableBody"/>
            </w:pPr>
            <w:r w:rsidRPr="00F001C8">
              <w:lastRenderedPageBreak/>
              <w:t>jta-1.1.jar</w:t>
            </w:r>
          </w:p>
        </w:tc>
      </w:tr>
      <w:tr w:rsidR="00232EDA" w:rsidRPr="00F7455B" w14:paraId="025FC9BE" w14:textId="77777777" w:rsidTr="000C0B8D">
        <w:trPr>
          <w:cantSplit/>
          <w:jc w:val="center"/>
          <w:trPrChange w:id="2236"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37"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01C8D27" w14:textId="77777777" w:rsidR="00232EDA" w:rsidRPr="00F001C8" w:rsidRDefault="00232EDA" w:rsidP="0067045D">
            <w:pPr>
              <w:pStyle w:val="TableBody"/>
            </w:pPr>
            <w:r w:rsidRPr="00F001C8">
              <w:t>validation-api-1.0.0.GA.jar</w:t>
            </w:r>
          </w:p>
        </w:tc>
      </w:tr>
      <w:tr w:rsidR="00232EDA" w:rsidRPr="00F7455B" w14:paraId="2202E3FF" w14:textId="77777777" w:rsidTr="000C0B8D">
        <w:trPr>
          <w:cantSplit/>
          <w:trHeight w:val="14"/>
          <w:jc w:val="center"/>
          <w:trPrChange w:id="2238" w:author="Moses, Robbie" w:date="2023-03-06T05:50:00Z">
            <w:trPr>
              <w:cantSplit/>
              <w:trHeight w:val="14"/>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2239"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2FCB36D2" w14:textId="77777777" w:rsidR="00232EDA" w:rsidRPr="00F7455B" w:rsidRDefault="00232EDA" w:rsidP="0067045D">
            <w:pPr>
              <w:pStyle w:val="TableBody"/>
            </w:pPr>
            <w:r w:rsidRPr="005F3C15">
              <w:t>mail-1.4.6.jar</w:t>
            </w:r>
          </w:p>
        </w:tc>
      </w:tr>
    </w:tbl>
    <w:p w14:paraId="63F15F9D" w14:textId="77777777" w:rsidR="00232EDA" w:rsidRDefault="00232EDA" w:rsidP="00232EDA">
      <w:pPr>
        <w:pStyle w:val="BodyText"/>
      </w:pPr>
    </w:p>
    <w:p w14:paraId="3DEDE9CB" w14:textId="77777777" w:rsidR="00232EDA" w:rsidRPr="00F7455B" w:rsidRDefault="00232EDA" w:rsidP="00232EDA">
      <w:pPr>
        <w:pStyle w:val="Heading3"/>
        <w:rPr>
          <w:rFonts w:cs="Times New Roman"/>
          <w:sz w:val="20"/>
          <w:szCs w:val="20"/>
        </w:rPr>
      </w:pPr>
      <w:bookmarkStart w:id="2240" w:name="_Toc105186403"/>
      <w:bookmarkStart w:id="2241" w:name="_Toc127860658"/>
      <w:r w:rsidRPr="00F001C8">
        <w:rPr>
          <w:rFonts w:cs="Times New Roman"/>
          <w:sz w:val="20"/>
          <w:szCs w:val="20"/>
        </w:rPr>
        <w:t xml:space="preserve">Tomcat </w:t>
      </w:r>
      <w:r w:rsidRPr="3BF139E8">
        <w:rPr>
          <w:rFonts w:cs="Times New Roman"/>
          <w:sz w:val="20"/>
          <w:szCs w:val="20"/>
        </w:rPr>
        <w:t>9</w:t>
      </w:r>
      <w:bookmarkEnd w:id="2240"/>
      <w:bookmarkEnd w:id="2241"/>
    </w:p>
    <w:p w14:paraId="6B2EEFD4" w14:textId="31F4683D" w:rsidR="00232EDA" w:rsidRPr="00F001C8" w:rsidRDefault="00232EDA" w:rsidP="00A06861">
      <w:pPr>
        <w:pStyle w:val="BodyText"/>
      </w:pPr>
      <w:r w:rsidRPr="00F001C8">
        <w:t xml:space="preserve">Following are dependencies that </w:t>
      </w:r>
      <w:ins w:id="2242" w:author="Moses, Robbie" w:date="2023-02-20T03:05:00Z">
        <w:r w:rsidR="004D2E60">
          <w:t xml:space="preserve">are </w:t>
        </w:r>
      </w:ins>
      <w:r w:rsidRPr="00F001C8">
        <w:t xml:space="preserve">required by OptiCash/OptiNet in Tomcat </w:t>
      </w:r>
      <w:r w:rsidRPr="3BF139E8">
        <w:t>9</w:t>
      </w:r>
      <w:r w:rsidRPr="00F001C8">
        <w:t xml:space="preserve">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Change w:id="2243" w:author="Moses, Robbie" w:date="2023-03-06T05:50:00Z">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PrChange>
      </w:tblPr>
      <w:tblGrid>
        <w:gridCol w:w="2964"/>
        <w:tblGridChange w:id="2244">
          <w:tblGrid>
            <w:gridCol w:w="2964"/>
          </w:tblGrid>
        </w:tblGridChange>
      </w:tblGrid>
      <w:tr w:rsidR="00232EDA" w:rsidRPr="00F7455B" w14:paraId="3C066EFF" w14:textId="77777777" w:rsidTr="000C0B8D">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Change w:id="2245" w:author="Moses, Robbie" w:date="2023-03-06T05:50:00Z">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tcPrChange>
          </w:tcPr>
          <w:p w14:paraId="02B3851E" w14:textId="77777777" w:rsidR="00232EDA" w:rsidRPr="00F001C8" w:rsidRDefault="00232EDA" w:rsidP="0067045D">
            <w:pPr>
              <w:pStyle w:val="TableHeading"/>
            </w:pPr>
            <w:r w:rsidRPr="00F001C8">
              <w:t>File name</w:t>
            </w:r>
          </w:p>
        </w:tc>
      </w:tr>
      <w:tr w:rsidR="00232EDA" w:rsidRPr="00F7455B" w14:paraId="7FBF27FD" w14:textId="77777777" w:rsidTr="000C0B8D">
        <w:trPr>
          <w:cantSplit/>
          <w:jc w:val="center"/>
          <w:trPrChange w:id="2246"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47"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5DDCEEB9" w14:textId="77777777" w:rsidR="00232EDA" w:rsidRPr="00F001C8" w:rsidRDefault="00232EDA" w:rsidP="0067045D">
            <w:pPr>
              <w:pStyle w:val="TableBody"/>
            </w:pPr>
            <w:r w:rsidRPr="3BF139E8">
              <w:t>geronimo</w:t>
            </w:r>
            <w:r w:rsidRPr="00F001C8">
              <w:t>-jpa_2.0_spec-1.1.jar</w:t>
            </w:r>
          </w:p>
        </w:tc>
      </w:tr>
      <w:tr w:rsidR="00232EDA" w:rsidRPr="00F7455B" w14:paraId="100D5838" w14:textId="77777777" w:rsidTr="000C0B8D">
        <w:trPr>
          <w:cantSplit/>
          <w:jc w:val="center"/>
          <w:trPrChange w:id="2248"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49"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636E0D9E" w14:textId="77777777" w:rsidR="00232EDA" w:rsidRPr="00F001C8" w:rsidRDefault="00232EDA" w:rsidP="0067045D">
            <w:pPr>
              <w:pStyle w:val="TableBody"/>
            </w:pPr>
            <w:r w:rsidRPr="00F001C8">
              <w:t>javax.servlet.jsp-api-2.3.</w:t>
            </w:r>
            <w:r w:rsidRPr="3BF139E8">
              <w:t>3</w:t>
            </w:r>
            <w:r w:rsidRPr="00F001C8">
              <w:t>.jar</w:t>
            </w:r>
          </w:p>
        </w:tc>
      </w:tr>
      <w:tr w:rsidR="00232EDA" w:rsidRPr="00F7455B" w14:paraId="2F3062C8" w14:textId="77777777" w:rsidTr="000C0B8D">
        <w:trPr>
          <w:cantSplit/>
          <w:jc w:val="center"/>
          <w:trPrChange w:id="2250"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51"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6AFE0C72" w14:textId="77777777" w:rsidR="00232EDA" w:rsidRPr="00F001C8" w:rsidRDefault="00232EDA" w:rsidP="0067045D">
            <w:pPr>
              <w:pStyle w:val="TableBody"/>
            </w:pPr>
            <w:r w:rsidRPr="00F001C8">
              <w:t>javax.servlet-api-</w:t>
            </w:r>
            <w:r w:rsidRPr="3BF139E8">
              <w:t>4.0.1</w:t>
            </w:r>
            <w:r w:rsidRPr="00F001C8">
              <w:t>.jar</w:t>
            </w:r>
          </w:p>
        </w:tc>
      </w:tr>
      <w:tr w:rsidR="00232EDA" w:rsidRPr="00F7455B" w14:paraId="372E6173" w14:textId="77777777" w:rsidTr="000C0B8D">
        <w:trPr>
          <w:cantSplit/>
          <w:jc w:val="center"/>
          <w:trPrChange w:id="2252"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53"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6E4A65C0" w14:textId="77777777" w:rsidR="00232EDA" w:rsidRPr="00F001C8" w:rsidRDefault="00232EDA" w:rsidP="0067045D">
            <w:pPr>
              <w:pStyle w:val="TableBody"/>
            </w:pPr>
            <w:r w:rsidRPr="3BF139E8">
              <w:t>taglibs-standard-impl-1.2.5.jar</w:t>
            </w:r>
          </w:p>
        </w:tc>
      </w:tr>
      <w:tr w:rsidR="00232EDA" w:rsidRPr="00F7455B" w14:paraId="5A3D5FD5" w14:textId="77777777" w:rsidTr="000C0B8D">
        <w:trPr>
          <w:cantSplit/>
          <w:jc w:val="center"/>
          <w:trPrChange w:id="2254"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55"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095D456F" w14:textId="77777777" w:rsidR="00232EDA" w:rsidRPr="00F001C8" w:rsidRDefault="00232EDA" w:rsidP="0067045D">
            <w:pPr>
              <w:pStyle w:val="TableBody"/>
            </w:pPr>
            <w:r w:rsidRPr="3BF139E8">
              <w:t>taglibs-standard-spec-1.2.5.jar</w:t>
            </w:r>
          </w:p>
        </w:tc>
      </w:tr>
      <w:tr w:rsidR="00232EDA" w:rsidRPr="00F7455B" w14:paraId="294E2500" w14:textId="77777777" w:rsidTr="000C0B8D">
        <w:trPr>
          <w:cantSplit/>
          <w:jc w:val="center"/>
          <w:trPrChange w:id="2256"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57"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7F92442B" w14:textId="77777777" w:rsidR="00232EDA" w:rsidRPr="00F001C8" w:rsidRDefault="00232EDA" w:rsidP="0067045D">
            <w:pPr>
              <w:pStyle w:val="TableBody"/>
            </w:pPr>
            <w:r w:rsidRPr="00F001C8">
              <w:t>jta-1.1.jar</w:t>
            </w:r>
          </w:p>
        </w:tc>
      </w:tr>
      <w:tr w:rsidR="00232EDA" w:rsidRPr="00F7455B" w14:paraId="108379BF" w14:textId="77777777" w:rsidTr="000C0B8D">
        <w:trPr>
          <w:cantSplit/>
          <w:jc w:val="center"/>
          <w:trPrChange w:id="2258" w:author="Moses, Robbie" w:date="2023-03-06T05:50:00Z">
            <w:trPr>
              <w:cantSplit/>
            </w:trPr>
          </w:trPrChange>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2259" w:author="Moses, Robbie" w:date="2023-03-06T05:50:00Z">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5EE42BF" w14:textId="77777777" w:rsidR="00232EDA" w:rsidRPr="00F001C8" w:rsidRDefault="00232EDA" w:rsidP="0067045D">
            <w:pPr>
              <w:pStyle w:val="TableBody"/>
            </w:pPr>
            <w:r w:rsidRPr="00F001C8">
              <w:t>validation-api-1.0.0.GA.jar</w:t>
            </w:r>
          </w:p>
        </w:tc>
      </w:tr>
    </w:tbl>
    <w:p w14:paraId="1EE25E7E" w14:textId="77777777" w:rsidR="00232EDA" w:rsidRDefault="00232EDA" w:rsidP="00232EDA">
      <w:pPr>
        <w:pStyle w:val="Heading1"/>
        <w:ind w:left="181" w:hanging="181"/>
      </w:pPr>
      <w:bookmarkStart w:id="2260" w:name="_Toc105186404"/>
      <w:bookmarkStart w:id="2261" w:name="_Toc127860659"/>
      <w:r>
        <w:lastRenderedPageBreak/>
        <w:t>IMPORTANT NOTE</w:t>
      </w:r>
      <w:bookmarkEnd w:id="2260"/>
      <w:bookmarkEnd w:id="2261"/>
    </w:p>
    <w:p w14:paraId="6D4FD3E6" w14:textId="3B38B799" w:rsidR="00232EDA" w:rsidRDefault="00232EDA" w:rsidP="00232EDA">
      <w:pPr>
        <w:pStyle w:val="BodyText"/>
      </w:pPr>
      <w:r>
        <w:t xml:space="preserve">To upgrade </w:t>
      </w:r>
      <w:ins w:id="2262" w:author="Moses, Robbie" w:date="2023-02-20T03:05:00Z">
        <w:r w:rsidR="004D2E60">
          <w:t xml:space="preserve">the </w:t>
        </w:r>
      </w:ins>
      <w:r>
        <w:t>application version to 9.16 with SQL Server, below are the steps.</w:t>
      </w:r>
    </w:p>
    <w:p w14:paraId="2A810D60" w14:textId="23CECEFC" w:rsidR="00232EDA" w:rsidRDefault="00232EDA" w:rsidP="00A06861">
      <w:pPr>
        <w:pStyle w:val="ListNumber"/>
        <w:numPr>
          <w:ilvl w:val="0"/>
          <w:numId w:val="121"/>
        </w:numPr>
      </w:pPr>
      <w:r>
        <w:t xml:space="preserve"> Customers having older versions (&lt;9.16) must be upgraded to 9.16 without changing </w:t>
      </w:r>
      <w:ins w:id="2263" w:author="Moses, Robbie" w:date="2023-02-20T03:05:00Z">
        <w:r w:rsidR="004D2E60">
          <w:t xml:space="preserve">the </w:t>
        </w:r>
      </w:ins>
      <w:r>
        <w:t>DB server (Oracle).</w:t>
      </w:r>
    </w:p>
    <w:p w14:paraId="33EAE83A" w14:textId="3660DF7D" w:rsidR="00232EDA" w:rsidRDefault="00232EDA" w:rsidP="00A06861">
      <w:pPr>
        <w:pStyle w:val="ListContinue2"/>
      </w:pPr>
      <w:r>
        <w:t xml:space="preserve">This step is taken care by </w:t>
      </w:r>
      <w:ins w:id="2264" w:author="Moses, Robbie" w:date="2023-02-20T03:05:00Z">
        <w:r w:rsidR="001B6DFD">
          <w:t xml:space="preserve">the </w:t>
        </w:r>
      </w:ins>
      <w:r>
        <w:t xml:space="preserve">application if 9.16 war with oracle properties is deployed into </w:t>
      </w:r>
      <w:ins w:id="2265" w:author="Moses, Robbie" w:date="2023-02-20T03:06:00Z">
        <w:r w:rsidR="001B6DFD">
          <w:t xml:space="preserve">the </w:t>
        </w:r>
      </w:ins>
      <w:r>
        <w:t>webserver.</w:t>
      </w:r>
    </w:p>
    <w:p w14:paraId="55DBD66E" w14:textId="10CF8ED8" w:rsidR="00232EDA" w:rsidRDefault="00232EDA" w:rsidP="00A06861">
      <w:pPr>
        <w:pStyle w:val="ListContinue2"/>
      </w:pPr>
      <w:r>
        <w:t xml:space="preserve">After deployment, </w:t>
      </w:r>
      <w:ins w:id="2266" w:author="Moses, Robbie" w:date="2023-02-20T03:06:00Z">
        <w:r w:rsidR="001B6DFD">
          <w:t xml:space="preserve">the </w:t>
        </w:r>
      </w:ins>
      <w:r>
        <w:t>user is prompted to upgrade DB Schema. This is also specific to OC and OV. For VLM, products the upgrade is taken care by Liquibase.</w:t>
      </w:r>
    </w:p>
    <w:p w14:paraId="6DBE203C" w14:textId="64B9320D" w:rsidR="00232EDA" w:rsidRDefault="00232EDA" w:rsidP="00A06861">
      <w:pPr>
        <w:pStyle w:val="ListNumber"/>
      </w:pPr>
      <w:r>
        <w:t>Create Database and schema in SQL Server as mentioned in installation.</w:t>
      </w:r>
    </w:p>
    <w:p w14:paraId="31E79BAD" w14:textId="68C19143" w:rsidR="00232EDA" w:rsidRDefault="00232EDA" w:rsidP="00A06861">
      <w:pPr>
        <w:pStyle w:val="ListNumber"/>
      </w:pPr>
      <w:r>
        <w:t>Migrate data from Oracle to SQLServer (taken care by NCR Team).</w:t>
      </w:r>
    </w:p>
    <w:p w14:paraId="1D4C1BAF" w14:textId="0A8D43B9" w:rsidR="00232EDA" w:rsidRDefault="00232EDA" w:rsidP="00A06861">
      <w:pPr>
        <w:pStyle w:val="ListNumber"/>
      </w:pPr>
      <w:r>
        <w:t>Update Oracle DB properties with SQLServer Details in 9.16 war and deploy.</w:t>
      </w:r>
    </w:p>
    <w:p w14:paraId="0BCEC844" w14:textId="77777777" w:rsidR="00232EDA" w:rsidRDefault="00232EDA" w:rsidP="00232EDA">
      <w:pPr>
        <w:pStyle w:val="BodyText"/>
      </w:pPr>
    </w:p>
    <w:p w14:paraId="16E59B51" w14:textId="77777777" w:rsidR="00232EDA" w:rsidRDefault="00232EDA" w:rsidP="00232EDA">
      <w:pPr>
        <w:pStyle w:val="BodyText"/>
      </w:pPr>
    </w:p>
    <w:p w14:paraId="01843843" w14:textId="5F00FD1B" w:rsidR="00232EDA" w:rsidRPr="00410057" w:rsidRDefault="00410057">
      <w:pPr>
        <w:pStyle w:val="Heading1"/>
        <w:pPrChange w:id="2267" w:author="Moses, Robbie" w:date="2023-02-20T03:07:00Z">
          <w:pPr>
            <w:pStyle w:val="Heading1"/>
            <w:numPr>
              <w:numId w:val="95"/>
            </w:numPr>
            <w:tabs>
              <w:tab w:val="num" w:pos="360"/>
            </w:tabs>
          </w:pPr>
        </w:pPrChange>
      </w:pPr>
      <w:ins w:id="2268" w:author="Moses, Robbie" w:date="2023-02-20T03:07:00Z">
        <w:r>
          <w:lastRenderedPageBreak/>
          <w:t xml:space="preserve"> </w:t>
        </w:r>
      </w:ins>
      <w:bookmarkStart w:id="2269" w:name="_Toc127860660"/>
      <w:r w:rsidR="00232EDA" w:rsidRPr="00410057">
        <w:t>EPSS Integration</w:t>
      </w:r>
      <w:bookmarkEnd w:id="2269"/>
    </w:p>
    <w:p w14:paraId="486F20E8" w14:textId="57150491" w:rsidR="00232EDA" w:rsidRPr="00DC390C" w:rsidRDefault="00232EDA" w:rsidP="00232EDA">
      <w:pPr>
        <w:pStyle w:val="BodyText"/>
        <w:rPr>
          <w:rFonts w:ascii="Times New Roman" w:eastAsia="Arial Unicode MS" w:hAnsi="Times New Roman"/>
          <w:kern w:val="1"/>
          <w:sz w:val="20"/>
          <w:szCs w:val="24"/>
        </w:rPr>
      </w:pPr>
      <w:r>
        <w:t xml:space="preserve">After 10.x, </w:t>
      </w:r>
      <w:r w:rsidR="007138BA">
        <w:t>the</w:t>
      </w:r>
      <w:r>
        <w:t xml:space="preserve"> application must be integrated with EPSS for authentication and authorization.</w:t>
      </w:r>
    </w:p>
    <w:p w14:paraId="6A4E3175" w14:textId="77777777" w:rsidR="00232EDA" w:rsidRPr="00DC390C" w:rsidRDefault="00232EDA" w:rsidP="00232EDA">
      <w:pPr>
        <w:pStyle w:val="BodyText"/>
        <w:rPr>
          <w:rFonts w:ascii="Times New Roman" w:eastAsia="Arial Unicode MS" w:hAnsi="Times New Roman"/>
          <w:kern w:val="1"/>
          <w:sz w:val="20"/>
          <w:szCs w:val="24"/>
        </w:rPr>
      </w:pPr>
      <w:r>
        <w:t>User/Terminal Groups must be created in EPSS.</w:t>
      </w:r>
    </w:p>
    <w:p w14:paraId="54CC3E41" w14:textId="5B3FEB80" w:rsidR="00232EDA" w:rsidRPr="00DC390C" w:rsidRDefault="00232EDA" w:rsidP="00232EDA">
      <w:pPr>
        <w:pStyle w:val="BodyText"/>
        <w:rPr>
          <w:rFonts w:ascii="Times New Roman" w:eastAsia="Arial Unicode MS" w:hAnsi="Times New Roman"/>
          <w:kern w:val="1"/>
          <w:sz w:val="20"/>
          <w:szCs w:val="24"/>
        </w:rPr>
      </w:pPr>
      <w:r>
        <w:t xml:space="preserve">Please refer </w:t>
      </w:r>
      <w:ins w:id="2270" w:author="Moses, Robbie" w:date="2023-02-20T03:06:00Z">
        <w:r w:rsidR="00410057">
          <w:t xml:space="preserve">to </w:t>
        </w:r>
      </w:ins>
      <w:hyperlink r:id="rId24" w:history="1">
        <w:r w:rsidRPr="00EC53BE">
          <w:t>CM apps Installation and EPSS Integration guide10.0.pdf</w:t>
        </w:r>
      </w:hyperlink>
      <w:r>
        <w:t xml:space="preserve"> for detailed steps.</w:t>
      </w:r>
    </w:p>
    <w:p w14:paraId="2F40461A" w14:textId="77777777" w:rsidR="000416A3" w:rsidRDefault="000416A3" w:rsidP="00587ACF">
      <w:pPr>
        <w:pStyle w:val="BodyText"/>
        <w:sectPr w:rsidR="000416A3" w:rsidSect="00E945E5">
          <w:headerReference w:type="default" r:id="rId25"/>
          <w:pgSz w:w="12240" w:h="15840" w:code="1"/>
          <w:pgMar w:top="1440" w:right="1077" w:bottom="1440" w:left="1077" w:header="709" w:footer="567" w:gutter="0"/>
          <w:cols w:space="708"/>
          <w:docGrid w:linePitch="360"/>
        </w:sectPr>
      </w:pPr>
    </w:p>
    <w:p w14:paraId="2D7E9051" w14:textId="392509B5" w:rsidR="009B2ABF" w:rsidRDefault="003D5EC8" w:rsidP="00D625A8">
      <w:pPr>
        <w:pStyle w:val="DocInfo"/>
        <w:rPr>
          <w:bCs/>
          <w:noProof/>
          <w:lang w:val="en-US"/>
        </w:rPr>
      </w:pPr>
      <w:bookmarkStart w:id="2271" w:name="_Glossary"/>
      <w:bookmarkEnd w:id="2271"/>
      <w:r>
        <w:rPr>
          <w:noProof/>
        </w:rPr>
        <w:lastRenderedPageBreak/>
        <w:t>CXBanking, OptiCash</w:t>
      </w:r>
      <w:r w:rsidR="00B11CCB">
        <w:rPr>
          <w:noProof/>
        </w:rPr>
        <w:t>/OptiNet 10.0</w:t>
      </w:r>
      <w:r w:rsidR="003E6655">
        <w:rPr>
          <w:noProof/>
        </w:rPr>
        <w:t>, Installation Guide</w:t>
      </w:r>
    </w:p>
    <w:p w14:paraId="41D81655" w14:textId="2898E511" w:rsidR="004C3D3D" w:rsidRDefault="00BB00B1" w:rsidP="00D625A8">
      <w:pPr>
        <w:pStyle w:val="DocInfo"/>
      </w:pPr>
      <w:r>
        <w:rPr>
          <w:noProof/>
        </w:rPr>
        <w:t>January</w:t>
      </w:r>
      <w:r w:rsidR="00661738">
        <w:rPr>
          <w:noProof/>
        </w:rPr>
        <w:t xml:space="preserve"> 2023</w:t>
      </w:r>
    </w:p>
    <w:p w14:paraId="19DD8D14" w14:textId="77777777" w:rsidR="00D625A8" w:rsidRDefault="00D625A8" w:rsidP="001714BE">
      <w:pPr>
        <w:pStyle w:val="DocInfo"/>
      </w:pPr>
    </w:p>
    <w:p w14:paraId="6379F5B4" w14:textId="77777777" w:rsidR="00D625A8" w:rsidRDefault="00D625A8" w:rsidP="001714BE">
      <w:pPr>
        <w:pStyle w:val="DocInfo"/>
      </w:pPr>
    </w:p>
    <w:p w14:paraId="58D3F87E"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56F0EE83" w14:textId="77777777" w:rsidR="00D625A8" w:rsidRDefault="00D625A8" w:rsidP="00D625A8">
      <w:pPr>
        <w:pStyle w:val="DocInfo"/>
      </w:pPr>
      <w:r>
        <w:t>[email: xxxx@yyyy]</w:t>
      </w:r>
    </w:p>
    <w:p w14:paraId="73FAF147" w14:textId="77777777" w:rsidR="00D625A8" w:rsidRDefault="00D625A8" w:rsidP="00D625A8">
      <w:pPr>
        <w:pStyle w:val="DocInfo"/>
      </w:pPr>
      <w:r>
        <w:t xml:space="preserve">[web: </w:t>
      </w:r>
      <w:hyperlink r:id="rId26" w:history="1">
        <w:r w:rsidRPr="00460C58">
          <w:rPr>
            <w:rStyle w:val="Hyperlink"/>
          </w:rPr>
          <w:t>https://xxx.xxx.xxx</w:t>
        </w:r>
      </w:hyperlink>
      <w:r>
        <w:t>]</w:t>
      </w:r>
    </w:p>
    <w:sectPr w:rsidR="00D625A8" w:rsidSect="00602BAD">
      <w:headerReference w:type="default" r:id="rId27"/>
      <w:footerReference w:type="default" r:id="rId28"/>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3AC9" w14:textId="77777777" w:rsidR="008031CC" w:rsidRDefault="008031CC" w:rsidP="00661F0B">
      <w:r>
        <w:separator/>
      </w:r>
    </w:p>
    <w:p w14:paraId="6259DA61" w14:textId="77777777" w:rsidR="008031CC" w:rsidRDefault="008031CC"/>
  </w:endnote>
  <w:endnote w:type="continuationSeparator" w:id="0">
    <w:p w14:paraId="3AB9E05A" w14:textId="77777777" w:rsidR="008031CC" w:rsidRDefault="008031CC" w:rsidP="00661F0B">
      <w:r>
        <w:continuationSeparator/>
      </w:r>
    </w:p>
    <w:p w14:paraId="07E09EB6" w14:textId="77777777" w:rsidR="008031CC" w:rsidRDefault="00803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7CA4" w14:textId="77777777" w:rsidR="0044530D" w:rsidRDefault="00445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4815"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BA3201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D61"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57146C28"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2E6B"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68786E1"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6FABC9D6" wp14:editId="2C6B0D21">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E8EE" w14:textId="77777777" w:rsidR="008031CC" w:rsidRDefault="008031CC" w:rsidP="00661F0B">
      <w:r>
        <w:separator/>
      </w:r>
    </w:p>
  </w:footnote>
  <w:footnote w:type="continuationSeparator" w:id="0">
    <w:p w14:paraId="030BB9EB" w14:textId="77777777" w:rsidR="008031CC" w:rsidRDefault="008031CC" w:rsidP="00661F0B">
      <w:r>
        <w:continuationSeparator/>
      </w:r>
    </w:p>
    <w:p w14:paraId="73E8314D" w14:textId="77777777" w:rsidR="008031CC" w:rsidRDefault="008031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27A8" w14:textId="77777777" w:rsidR="0044530D" w:rsidRDefault="00445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708E" w14:textId="51C6401E"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0C0B8D">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0C0B8D">
      <w:rPr>
        <w:noProof/>
      </w:rPr>
      <w:t>OptiCash/OptiNet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0C0B8D">
      <w:rPr>
        <w:noProof/>
      </w:rPr>
      <w:t>Installation Guide</w:t>
    </w:r>
    <w:r w:rsidRPr="00DE5501">
      <w:rPr>
        <w:noProof/>
      </w:rPr>
      <w:fldChar w:fldCharType="end"/>
    </w:r>
  </w:p>
  <w:p w14:paraId="5471CE0D" w14:textId="32EDBFEA"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0C0B8D">
      <w:rPr>
        <w:b/>
        <w:bCs/>
        <w:noProof/>
        <w:lang w:val="en-US"/>
      </w:rPr>
      <w:t>Error! No text of specified style in document.</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98CE" w14:textId="77777777" w:rsidR="00BF59AB" w:rsidRDefault="003051D9">
    <w:pPr>
      <w:pStyle w:val="Header"/>
    </w:pPr>
    <w:r>
      <w:rPr>
        <w:noProof/>
      </w:rPr>
      <w:drawing>
        <wp:anchor distT="0" distB="0" distL="114300" distR="114300" simplePos="0" relativeHeight="251658240" behindDoc="1" locked="0" layoutInCell="1" allowOverlap="1" wp14:anchorId="7B30D6E5" wp14:editId="1BB0FB77">
          <wp:simplePos x="0" y="0"/>
          <wp:positionH relativeFrom="page">
            <wp:posOffset>5944235</wp:posOffset>
          </wp:positionH>
          <wp:positionV relativeFrom="page">
            <wp:posOffset>914400</wp:posOffset>
          </wp:positionV>
          <wp:extent cx="914400" cy="914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1728" w14:textId="4F518D23"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0C0B8D">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0C0B8D">
      <w:rPr>
        <w:noProof/>
      </w:rPr>
      <w:t>OptiCash/OptiNet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0C0B8D">
      <w:rPr>
        <w:noProof/>
      </w:rPr>
      <w:t>Installation Guide</w:t>
    </w:r>
    <w:r w:rsidR="00541F51" w:rsidRPr="00DE5501">
      <w:rPr>
        <w:noProof/>
      </w:rPr>
      <w:fldChar w:fldCharType="end"/>
    </w:r>
  </w:p>
  <w:p w14:paraId="7E82219C" w14:textId="4F90A451"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0C0B8D">
      <w:rPr>
        <w:noProof/>
      </w:rPr>
      <w:t>Tomcat Configuration Recommendations for OptiCash</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A15E"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7152"/>
        </w:tabs>
        <w:ind w:left="1715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9"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0"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5"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0D"/>
    <w:multiLevelType w:val="multilevel"/>
    <w:tmpl w:val="0000000D"/>
    <w:name w:val="WW8Num1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7"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8"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9"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0"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3"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4"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5"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6"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7"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8"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9"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0"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1"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2"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3"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5"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6"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7"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8"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0"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1"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2"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3"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4"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6"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7"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0"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3"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4"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5"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6"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7"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8"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9"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0"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6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2"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63" w15:restartNumberingAfterBreak="0">
    <w:nsid w:val="118560C0"/>
    <w:multiLevelType w:val="multilevel"/>
    <w:tmpl w:val="7F204F76"/>
    <w:numStyleLink w:val="TableNumberLists"/>
  </w:abstractNum>
  <w:abstractNum w:abstractNumId="64" w15:restartNumberingAfterBreak="0">
    <w:nsid w:val="11DD7D15"/>
    <w:multiLevelType w:val="multilevel"/>
    <w:tmpl w:val="1C8C91B8"/>
    <w:numStyleLink w:val="BulletLists"/>
  </w:abstractNum>
  <w:abstractNum w:abstractNumId="65"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66" w15:restartNumberingAfterBreak="0">
    <w:nsid w:val="1C3607B6"/>
    <w:multiLevelType w:val="multilevel"/>
    <w:tmpl w:val="53E87238"/>
    <w:numStyleLink w:val="Captions"/>
  </w:abstractNum>
  <w:abstractNum w:abstractNumId="67" w15:restartNumberingAfterBreak="0">
    <w:nsid w:val="20701358"/>
    <w:multiLevelType w:val="multilevel"/>
    <w:tmpl w:val="E6DC2ED4"/>
    <w:numStyleLink w:val="Cautions"/>
  </w:abstractNum>
  <w:abstractNum w:abstractNumId="68" w15:restartNumberingAfterBreak="0">
    <w:nsid w:val="20D828C9"/>
    <w:multiLevelType w:val="multilevel"/>
    <w:tmpl w:val="0000000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9"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558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1" w15:restartNumberingAfterBreak="0">
    <w:nsid w:val="32621050"/>
    <w:multiLevelType w:val="hybridMultilevel"/>
    <w:tmpl w:val="F14A52C0"/>
    <w:lvl w:ilvl="0" w:tplc="231A058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34EF7CD3"/>
    <w:multiLevelType w:val="multilevel"/>
    <w:tmpl w:val="0002C1DE"/>
    <w:numStyleLink w:val="Warnings"/>
  </w:abstractNum>
  <w:abstractNum w:abstractNumId="74" w15:restartNumberingAfterBreak="0">
    <w:nsid w:val="3610378A"/>
    <w:multiLevelType w:val="multilevel"/>
    <w:tmpl w:val="5964A964"/>
    <w:numStyleLink w:val="ChaptersandAppendices"/>
  </w:abstractNum>
  <w:abstractNum w:abstractNumId="75" w15:restartNumberingAfterBreak="0">
    <w:nsid w:val="4AC52D55"/>
    <w:multiLevelType w:val="multilevel"/>
    <w:tmpl w:val="53E87238"/>
    <w:numStyleLink w:val="Captions"/>
  </w:abstractNum>
  <w:abstractNum w:abstractNumId="76" w15:restartNumberingAfterBreak="0">
    <w:nsid w:val="4AF739A5"/>
    <w:multiLevelType w:val="hybridMultilevel"/>
    <w:tmpl w:val="72DE2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8"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79"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80" w15:restartNumberingAfterBreak="0">
    <w:nsid w:val="5B906733"/>
    <w:multiLevelType w:val="hybridMultilevel"/>
    <w:tmpl w:val="1C88F3F0"/>
    <w:lvl w:ilvl="0" w:tplc="7512D0C8">
      <w:start w:val="1"/>
      <w:numFmt w:val="bullet"/>
      <w:pStyle w:val="NormalTableBulleted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F452B27"/>
    <w:multiLevelType w:val="multilevel"/>
    <w:tmpl w:val="53E87238"/>
    <w:numStyleLink w:val="Captions"/>
  </w:abstractNum>
  <w:abstractNum w:abstractNumId="82" w15:restartNumberingAfterBreak="0">
    <w:nsid w:val="65791914"/>
    <w:multiLevelType w:val="multilevel"/>
    <w:tmpl w:val="24A08514"/>
    <w:numStyleLink w:val="Headings"/>
  </w:abstractNum>
  <w:abstractNum w:abstractNumId="8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411DC"/>
    <w:multiLevelType w:val="multilevel"/>
    <w:tmpl w:val="2CD0B178"/>
    <w:numStyleLink w:val="NumberLists"/>
  </w:abstractNum>
  <w:abstractNum w:abstractNumId="85" w15:restartNumberingAfterBreak="0">
    <w:nsid w:val="77037E76"/>
    <w:multiLevelType w:val="multilevel"/>
    <w:tmpl w:val="1C8C91B8"/>
    <w:numStyleLink w:val="BulletLists"/>
  </w:abstractNum>
  <w:abstractNum w:abstractNumId="86" w15:restartNumberingAfterBreak="0">
    <w:nsid w:val="7E060F8C"/>
    <w:multiLevelType w:val="multilevel"/>
    <w:tmpl w:val="24A08514"/>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7" w15:restartNumberingAfterBreak="0">
    <w:nsid w:val="7E94781D"/>
    <w:multiLevelType w:val="hybridMultilevel"/>
    <w:tmpl w:val="139250AE"/>
    <w:lvl w:ilvl="0" w:tplc="83C6AA4A">
      <w:start w:val="1"/>
      <w:numFmt w:val="bullet"/>
      <w:lvlText w:val=""/>
      <w:lvlJc w:val="left"/>
      <w:pPr>
        <w:ind w:left="720" w:hanging="360"/>
      </w:pPr>
      <w:rPr>
        <w:rFonts w:ascii="Symbol" w:hAnsi="Symbol" w:hint="default"/>
      </w:rPr>
    </w:lvl>
    <w:lvl w:ilvl="1" w:tplc="596A8D4A">
      <w:start w:val="1"/>
      <w:numFmt w:val="bullet"/>
      <w:lvlText w:val="o"/>
      <w:lvlJc w:val="left"/>
      <w:pPr>
        <w:ind w:left="1440" w:hanging="360"/>
      </w:pPr>
      <w:rPr>
        <w:rFonts w:ascii="Courier New" w:hAnsi="Courier New" w:hint="default"/>
      </w:rPr>
    </w:lvl>
    <w:lvl w:ilvl="2" w:tplc="ECFE4FD4">
      <w:start w:val="1"/>
      <w:numFmt w:val="bullet"/>
      <w:lvlText w:val=""/>
      <w:lvlJc w:val="left"/>
      <w:pPr>
        <w:ind w:left="2160" w:hanging="360"/>
      </w:pPr>
      <w:rPr>
        <w:rFonts w:ascii="Wingdings" w:hAnsi="Wingdings" w:hint="default"/>
      </w:rPr>
    </w:lvl>
    <w:lvl w:ilvl="3" w:tplc="CAAC9E18">
      <w:start w:val="1"/>
      <w:numFmt w:val="bullet"/>
      <w:lvlText w:val=""/>
      <w:lvlJc w:val="left"/>
      <w:pPr>
        <w:ind w:left="2880" w:hanging="360"/>
      </w:pPr>
      <w:rPr>
        <w:rFonts w:ascii="Symbol" w:hAnsi="Symbol" w:hint="default"/>
      </w:rPr>
    </w:lvl>
    <w:lvl w:ilvl="4" w:tplc="8EACE704">
      <w:start w:val="1"/>
      <w:numFmt w:val="bullet"/>
      <w:lvlText w:val="o"/>
      <w:lvlJc w:val="left"/>
      <w:pPr>
        <w:ind w:left="3600" w:hanging="360"/>
      </w:pPr>
      <w:rPr>
        <w:rFonts w:ascii="Courier New" w:hAnsi="Courier New" w:hint="default"/>
      </w:rPr>
    </w:lvl>
    <w:lvl w:ilvl="5" w:tplc="1DA0DA0A">
      <w:start w:val="1"/>
      <w:numFmt w:val="bullet"/>
      <w:lvlText w:val=""/>
      <w:lvlJc w:val="left"/>
      <w:pPr>
        <w:ind w:left="4320" w:hanging="360"/>
      </w:pPr>
      <w:rPr>
        <w:rFonts w:ascii="Wingdings" w:hAnsi="Wingdings" w:hint="default"/>
      </w:rPr>
    </w:lvl>
    <w:lvl w:ilvl="6" w:tplc="5CFA7C46">
      <w:start w:val="1"/>
      <w:numFmt w:val="bullet"/>
      <w:lvlText w:val=""/>
      <w:lvlJc w:val="left"/>
      <w:pPr>
        <w:ind w:left="5040" w:hanging="360"/>
      </w:pPr>
      <w:rPr>
        <w:rFonts w:ascii="Symbol" w:hAnsi="Symbol" w:hint="default"/>
      </w:rPr>
    </w:lvl>
    <w:lvl w:ilvl="7" w:tplc="E54060B0">
      <w:start w:val="1"/>
      <w:numFmt w:val="bullet"/>
      <w:lvlText w:val="o"/>
      <w:lvlJc w:val="left"/>
      <w:pPr>
        <w:ind w:left="5760" w:hanging="360"/>
      </w:pPr>
      <w:rPr>
        <w:rFonts w:ascii="Courier New" w:hAnsi="Courier New" w:hint="default"/>
      </w:rPr>
    </w:lvl>
    <w:lvl w:ilvl="8" w:tplc="BCA24938">
      <w:start w:val="1"/>
      <w:numFmt w:val="bullet"/>
      <w:lvlText w:val=""/>
      <w:lvlJc w:val="left"/>
      <w:pPr>
        <w:ind w:left="6480" w:hanging="360"/>
      </w:pPr>
      <w:rPr>
        <w:rFonts w:ascii="Wingdings" w:hAnsi="Wingdings" w:hint="default"/>
      </w:rPr>
    </w:lvl>
  </w:abstractNum>
  <w:abstractNum w:abstractNumId="88" w15:restartNumberingAfterBreak="0">
    <w:nsid w:val="7FFA76EE"/>
    <w:multiLevelType w:val="multilevel"/>
    <w:tmpl w:val="0000001F"/>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16cid:durableId="1228804407">
    <w:abstractNumId w:val="69"/>
  </w:num>
  <w:num w:numId="2" w16cid:durableId="1905985417">
    <w:abstractNumId w:val="78"/>
  </w:num>
  <w:num w:numId="3" w16cid:durableId="128492301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9570450">
    <w:abstractNumId w:val="72"/>
  </w:num>
  <w:num w:numId="5" w16cid:durableId="39185140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82507">
    <w:abstractNumId w:val="77"/>
  </w:num>
  <w:num w:numId="7" w16cid:durableId="13174157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680403">
    <w:abstractNumId w:val="65"/>
  </w:num>
  <w:num w:numId="9" w16cid:durableId="104066517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070426">
    <w:abstractNumId w:val="63"/>
  </w:num>
  <w:num w:numId="11" w16cid:durableId="74907777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438204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45058">
    <w:abstractNumId w:val="60"/>
  </w:num>
  <w:num w:numId="14" w16cid:durableId="1885287567">
    <w:abstractNumId w:val="62"/>
  </w:num>
  <w:num w:numId="15" w16cid:durableId="1142306508">
    <w:abstractNumId w:val="64"/>
  </w:num>
  <w:num w:numId="16" w16cid:durableId="2122912306">
    <w:abstractNumId w:val="73"/>
  </w:num>
  <w:num w:numId="17" w16cid:durableId="1302465744">
    <w:abstractNumId w:val="67"/>
  </w:num>
  <w:num w:numId="18" w16cid:durableId="21921906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033413">
    <w:abstractNumId w:val="61"/>
  </w:num>
  <w:num w:numId="20" w16cid:durableId="3748204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7121488">
    <w:abstractNumId w:val="3"/>
  </w:num>
  <w:num w:numId="22" w16cid:durableId="690566399">
    <w:abstractNumId w:val="2"/>
  </w:num>
  <w:num w:numId="23" w16cid:durableId="1634024431">
    <w:abstractNumId w:val="1"/>
  </w:num>
  <w:num w:numId="24" w16cid:durableId="209414699">
    <w:abstractNumId w:val="0"/>
  </w:num>
  <w:num w:numId="25" w16cid:durableId="699012669">
    <w:abstractNumId w:val="70"/>
  </w:num>
  <w:num w:numId="26" w16cid:durableId="479731275">
    <w:abstractNumId w:val="86"/>
  </w:num>
  <w:num w:numId="27" w16cid:durableId="3171953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6607842">
    <w:abstractNumId w:val="85"/>
  </w:num>
  <w:num w:numId="29" w16cid:durableId="197471100">
    <w:abstractNumId w:val="81"/>
  </w:num>
  <w:num w:numId="30" w16cid:durableId="192152078">
    <w:abstractNumId w:val="74"/>
  </w:num>
  <w:num w:numId="31" w16cid:durableId="1332876802">
    <w:abstractNumId w:val="75"/>
  </w:num>
  <w:num w:numId="32" w16cid:durableId="518130146">
    <w:abstractNumId w:val="82"/>
  </w:num>
  <w:num w:numId="33" w16cid:durableId="1399863679">
    <w:abstractNumId w:val="66"/>
  </w:num>
  <w:num w:numId="34" w16cid:durableId="1627657801">
    <w:abstractNumId w:val="87"/>
  </w:num>
  <w:num w:numId="35" w16cid:durableId="377705693">
    <w:abstractNumId w:val="4"/>
  </w:num>
  <w:num w:numId="36" w16cid:durableId="1647129988">
    <w:abstractNumId w:val="5"/>
  </w:num>
  <w:num w:numId="37" w16cid:durableId="1425344871">
    <w:abstractNumId w:val="6"/>
  </w:num>
  <w:num w:numId="38" w16cid:durableId="1577326805">
    <w:abstractNumId w:val="7"/>
  </w:num>
  <w:num w:numId="39" w16cid:durableId="1177424022">
    <w:abstractNumId w:val="8"/>
  </w:num>
  <w:num w:numId="40" w16cid:durableId="1974746183">
    <w:abstractNumId w:val="9"/>
  </w:num>
  <w:num w:numId="41" w16cid:durableId="775834995">
    <w:abstractNumId w:val="10"/>
  </w:num>
  <w:num w:numId="42" w16cid:durableId="92359932">
    <w:abstractNumId w:val="11"/>
  </w:num>
  <w:num w:numId="43" w16cid:durableId="500201717">
    <w:abstractNumId w:val="12"/>
  </w:num>
  <w:num w:numId="44" w16cid:durableId="535965822">
    <w:abstractNumId w:val="13"/>
  </w:num>
  <w:num w:numId="45" w16cid:durableId="565147722">
    <w:abstractNumId w:val="14"/>
  </w:num>
  <w:num w:numId="46" w16cid:durableId="1935164858">
    <w:abstractNumId w:val="15"/>
  </w:num>
  <w:num w:numId="47" w16cid:durableId="925841966">
    <w:abstractNumId w:val="16"/>
  </w:num>
  <w:num w:numId="48" w16cid:durableId="739330653">
    <w:abstractNumId w:val="17"/>
  </w:num>
  <w:num w:numId="49" w16cid:durableId="482622635">
    <w:abstractNumId w:val="18"/>
  </w:num>
  <w:num w:numId="50" w16cid:durableId="533420019">
    <w:abstractNumId w:val="19"/>
  </w:num>
  <w:num w:numId="51" w16cid:durableId="1042754963">
    <w:abstractNumId w:val="20"/>
  </w:num>
  <w:num w:numId="52" w16cid:durableId="427625698">
    <w:abstractNumId w:val="21"/>
  </w:num>
  <w:num w:numId="53" w16cid:durableId="1545142771">
    <w:abstractNumId w:val="22"/>
  </w:num>
  <w:num w:numId="54" w16cid:durableId="1715302288">
    <w:abstractNumId w:val="23"/>
  </w:num>
  <w:num w:numId="55" w16cid:durableId="744957061">
    <w:abstractNumId w:val="24"/>
  </w:num>
  <w:num w:numId="56" w16cid:durableId="1280843106">
    <w:abstractNumId w:val="25"/>
  </w:num>
  <w:num w:numId="57" w16cid:durableId="2029133218">
    <w:abstractNumId w:val="26"/>
  </w:num>
  <w:num w:numId="58" w16cid:durableId="399520626">
    <w:abstractNumId w:val="27"/>
  </w:num>
  <w:num w:numId="59" w16cid:durableId="1601332273">
    <w:abstractNumId w:val="28"/>
  </w:num>
  <w:num w:numId="60" w16cid:durableId="76363235">
    <w:abstractNumId w:val="29"/>
  </w:num>
  <w:num w:numId="61" w16cid:durableId="2111075764">
    <w:abstractNumId w:val="30"/>
  </w:num>
  <w:num w:numId="62" w16cid:durableId="994066804">
    <w:abstractNumId w:val="31"/>
  </w:num>
  <w:num w:numId="63" w16cid:durableId="1248884385">
    <w:abstractNumId w:val="32"/>
  </w:num>
  <w:num w:numId="64" w16cid:durableId="1567494143">
    <w:abstractNumId w:val="33"/>
  </w:num>
  <w:num w:numId="65" w16cid:durableId="1493645532">
    <w:abstractNumId w:val="34"/>
  </w:num>
  <w:num w:numId="66" w16cid:durableId="463737210">
    <w:abstractNumId w:val="35"/>
  </w:num>
  <w:num w:numId="67" w16cid:durableId="866213654">
    <w:abstractNumId w:val="36"/>
  </w:num>
  <w:num w:numId="68" w16cid:durableId="673992186">
    <w:abstractNumId w:val="37"/>
  </w:num>
  <w:num w:numId="69" w16cid:durableId="620040137">
    <w:abstractNumId w:val="38"/>
  </w:num>
  <w:num w:numId="70" w16cid:durableId="861405909">
    <w:abstractNumId w:val="39"/>
  </w:num>
  <w:num w:numId="71" w16cid:durableId="1623539396">
    <w:abstractNumId w:val="40"/>
  </w:num>
  <w:num w:numId="72" w16cid:durableId="922224097">
    <w:abstractNumId w:val="41"/>
  </w:num>
  <w:num w:numId="73" w16cid:durableId="943851420">
    <w:abstractNumId w:val="42"/>
  </w:num>
  <w:num w:numId="74" w16cid:durableId="409887157">
    <w:abstractNumId w:val="43"/>
  </w:num>
  <w:num w:numId="75" w16cid:durableId="399796341">
    <w:abstractNumId w:val="44"/>
  </w:num>
  <w:num w:numId="76" w16cid:durableId="693699121">
    <w:abstractNumId w:val="45"/>
  </w:num>
  <w:num w:numId="77" w16cid:durableId="1152714460">
    <w:abstractNumId w:val="46"/>
  </w:num>
  <w:num w:numId="78" w16cid:durableId="1171943754">
    <w:abstractNumId w:val="47"/>
  </w:num>
  <w:num w:numId="79" w16cid:durableId="1891107042">
    <w:abstractNumId w:val="48"/>
  </w:num>
  <w:num w:numId="80" w16cid:durableId="273439586">
    <w:abstractNumId w:val="49"/>
  </w:num>
  <w:num w:numId="81" w16cid:durableId="333580851">
    <w:abstractNumId w:val="50"/>
  </w:num>
  <w:num w:numId="82" w16cid:durableId="1876189789">
    <w:abstractNumId w:val="51"/>
  </w:num>
  <w:num w:numId="83" w16cid:durableId="1296254814">
    <w:abstractNumId w:val="52"/>
  </w:num>
  <w:num w:numId="84" w16cid:durableId="543560743">
    <w:abstractNumId w:val="53"/>
  </w:num>
  <w:num w:numId="85" w16cid:durableId="1146632418">
    <w:abstractNumId w:val="54"/>
  </w:num>
  <w:num w:numId="86" w16cid:durableId="1789616257">
    <w:abstractNumId w:val="55"/>
  </w:num>
  <w:num w:numId="87" w16cid:durableId="204757705">
    <w:abstractNumId w:val="56"/>
  </w:num>
  <w:num w:numId="88" w16cid:durableId="298461361">
    <w:abstractNumId w:val="57"/>
  </w:num>
  <w:num w:numId="89" w16cid:durableId="967704661">
    <w:abstractNumId w:val="58"/>
  </w:num>
  <w:num w:numId="90" w16cid:durableId="1889950723">
    <w:abstractNumId w:val="59"/>
  </w:num>
  <w:num w:numId="91" w16cid:durableId="593712559">
    <w:abstractNumId w:val="71"/>
  </w:num>
  <w:num w:numId="92" w16cid:durableId="1719276798">
    <w:abstractNumId w:val="88"/>
  </w:num>
  <w:num w:numId="93" w16cid:durableId="339816162">
    <w:abstractNumId w:val="68"/>
  </w:num>
  <w:num w:numId="94" w16cid:durableId="1584797914">
    <w:abstractNumId w:val="79"/>
  </w:num>
  <w:num w:numId="95" w16cid:durableId="1297763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36216033">
    <w:abstractNumId w:val="83"/>
  </w:num>
  <w:num w:numId="97" w16cid:durableId="14990624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5632332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67482905">
    <w:abstractNumId w:val="76"/>
  </w:num>
  <w:num w:numId="100" w16cid:durableId="4128238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47293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371780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38477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779441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2272094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8417999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3258157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242953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8701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9331556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9160497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806827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35360678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5076731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533848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025951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960239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4807615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492943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072142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29186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44328396">
    <w:abstractNumId w:val="80"/>
  </w:num>
  <w:numIdMacAtCleanup w:val="1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es, Robbie">
    <w15:presenceInfo w15:providerId="AD" w15:userId="S::rm185508@ncr.com::1381abac-1801-41b7-826f-6d65af4d2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NLEwMTY1NzEyNzJR0lEKTi0uzszPAykwqgUAVS3psSwAAAA="/>
  </w:docVars>
  <w:rsids>
    <w:rsidRoot w:val="00E80C44"/>
    <w:rsid w:val="00000261"/>
    <w:rsid w:val="0000152D"/>
    <w:rsid w:val="00001AAC"/>
    <w:rsid w:val="00001D57"/>
    <w:rsid w:val="00003CB2"/>
    <w:rsid w:val="00003F8E"/>
    <w:rsid w:val="00005FED"/>
    <w:rsid w:val="000062D7"/>
    <w:rsid w:val="00006FB3"/>
    <w:rsid w:val="0001267D"/>
    <w:rsid w:val="000126AB"/>
    <w:rsid w:val="00016A10"/>
    <w:rsid w:val="00017147"/>
    <w:rsid w:val="00021C2B"/>
    <w:rsid w:val="0002226B"/>
    <w:rsid w:val="00025F15"/>
    <w:rsid w:val="00031AD8"/>
    <w:rsid w:val="000324CB"/>
    <w:rsid w:val="00033ED2"/>
    <w:rsid w:val="0003519C"/>
    <w:rsid w:val="00035705"/>
    <w:rsid w:val="0003631D"/>
    <w:rsid w:val="00036B8B"/>
    <w:rsid w:val="000410FF"/>
    <w:rsid w:val="000416A3"/>
    <w:rsid w:val="0004267F"/>
    <w:rsid w:val="00043F9D"/>
    <w:rsid w:val="00044073"/>
    <w:rsid w:val="00044AA7"/>
    <w:rsid w:val="000450DE"/>
    <w:rsid w:val="00045BE7"/>
    <w:rsid w:val="00047027"/>
    <w:rsid w:val="00051164"/>
    <w:rsid w:val="000537E6"/>
    <w:rsid w:val="00055B10"/>
    <w:rsid w:val="00056C70"/>
    <w:rsid w:val="00060937"/>
    <w:rsid w:val="00063D34"/>
    <w:rsid w:val="0006432E"/>
    <w:rsid w:val="00065759"/>
    <w:rsid w:val="00073CD6"/>
    <w:rsid w:val="00076B5E"/>
    <w:rsid w:val="00077BEE"/>
    <w:rsid w:val="00077EC0"/>
    <w:rsid w:val="000812D9"/>
    <w:rsid w:val="00085739"/>
    <w:rsid w:val="0008621D"/>
    <w:rsid w:val="00087A3C"/>
    <w:rsid w:val="00091877"/>
    <w:rsid w:val="00091DBC"/>
    <w:rsid w:val="00094A0B"/>
    <w:rsid w:val="000957DC"/>
    <w:rsid w:val="000A1819"/>
    <w:rsid w:val="000A3B74"/>
    <w:rsid w:val="000A4187"/>
    <w:rsid w:val="000A55B4"/>
    <w:rsid w:val="000B069F"/>
    <w:rsid w:val="000B156D"/>
    <w:rsid w:val="000B213B"/>
    <w:rsid w:val="000B3F3C"/>
    <w:rsid w:val="000B45D2"/>
    <w:rsid w:val="000B4CD8"/>
    <w:rsid w:val="000C0B8D"/>
    <w:rsid w:val="000C16C0"/>
    <w:rsid w:val="000C22F2"/>
    <w:rsid w:val="000C318D"/>
    <w:rsid w:val="000C404C"/>
    <w:rsid w:val="000C4CA0"/>
    <w:rsid w:val="000C5445"/>
    <w:rsid w:val="000C637A"/>
    <w:rsid w:val="000D06AF"/>
    <w:rsid w:val="000D28FF"/>
    <w:rsid w:val="000D37AB"/>
    <w:rsid w:val="000D3A0E"/>
    <w:rsid w:val="000D5041"/>
    <w:rsid w:val="000D5105"/>
    <w:rsid w:val="000E18B9"/>
    <w:rsid w:val="000E5948"/>
    <w:rsid w:val="000F3141"/>
    <w:rsid w:val="00105AD3"/>
    <w:rsid w:val="0010645B"/>
    <w:rsid w:val="00107E36"/>
    <w:rsid w:val="00121B2E"/>
    <w:rsid w:val="0012432D"/>
    <w:rsid w:val="00124765"/>
    <w:rsid w:val="00126182"/>
    <w:rsid w:val="0013012C"/>
    <w:rsid w:val="001323C1"/>
    <w:rsid w:val="00133344"/>
    <w:rsid w:val="00135AEB"/>
    <w:rsid w:val="00135F3F"/>
    <w:rsid w:val="0013698F"/>
    <w:rsid w:val="00145F5F"/>
    <w:rsid w:val="0015049B"/>
    <w:rsid w:val="0015070D"/>
    <w:rsid w:val="00150DD0"/>
    <w:rsid w:val="00152396"/>
    <w:rsid w:val="0015239A"/>
    <w:rsid w:val="001546D7"/>
    <w:rsid w:val="00155B0B"/>
    <w:rsid w:val="001639C3"/>
    <w:rsid w:val="00163A73"/>
    <w:rsid w:val="00163F3F"/>
    <w:rsid w:val="00164731"/>
    <w:rsid w:val="00165B94"/>
    <w:rsid w:val="00165CF9"/>
    <w:rsid w:val="001669B2"/>
    <w:rsid w:val="00167109"/>
    <w:rsid w:val="0016733B"/>
    <w:rsid w:val="00167F90"/>
    <w:rsid w:val="001714BE"/>
    <w:rsid w:val="00173F1F"/>
    <w:rsid w:val="0017441E"/>
    <w:rsid w:val="00177B4F"/>
    <w:rsid w:val="00177F20"/>
    <w:rsid w:val="001800D1"/>
    <w:rsid w:val="00181D98"/>
    <w:rsid w:val="0018281C"/>
    <w:rsid w:val="00183E0C"/>
    <w:rsid w:val="001841E8"/>
    <w:rsid w:val="00184845"/>
    <w:rsid w:val="00184B10"/>
    <w:rsid w:val="00186BB9"/>
    <w:rsid w:val="001871F6"/>
    <w:rsid w:val="0019388E"/>
    <w:rsid w:val="00194324"/>
    <w:rsid w:val="00195854"/>
    <w:rsid w:val="001A2CA6"/>
    <w:rsid w:val="001A3DDA"/>
    <w:rsid w:val="001A4249"/>
    <w:rsid w:val="001A4626"/>
    <w:rsid w:val="001A5D5E"/>
    <w:rsid w:val="001A6B2B"/>
    <w:rsid w:val="001A7A32"/>
    <w:rsid w:val="001B19FB"/>
    <w:rsid w:val="001B2239"/>
    <w:rsid w:val="001B4217"/>
    <w:rsid w:val="001B4816"/>
    <w:rsid w:val="001B6DFD"/>
    <w:rsid w:val="001B6F3F"/>
    <w:rsid w:val="001B72DD"/>
    <w:rsid w:val="001C060A"/>
    <w:rsid w:val="001C08D2"/>
    <w:rsid w:val="001C22A7"/>
    <w:rsid w:val="001C25B5"/>
    <w:rsid w:val="001C32F3"/>
    <w:rsid w:val="001C5203"/>
    <w:rsid w:val="001C69D9"/>
    <w:rsid w:val="001D0C50"/>
    <w:rsid w:val="001D1B05"/>
    <w:rsid w:val="001D595E"/>
    <w:rsid w:val="001D75EE"/>
    <w:rsid w:val="001E0528"/>
    <w:rsid w:val="001E5F4E"/>
    <w:rsid w:val="001E7959"/>
    <w:rsid w:val="001E7AC7"/>
    <w:rsid w:val="001F0DB4"/>
    <w:rsid w:val="001F2553"/>
    <w:rsid w:val="001F266B"/>
    <w:rsid w:val="001F4C21"/>
    <w:rsid w:val="001F4C84"/>
    <w:rsid w:val="001F649F"/>
    <w:rsid w:val="001F6662"/>
    <w:rsid w:val="0020101B"/>
    <w:rsid w:val="00203782"/>
    <w:rsid w:val="00204FD1"/>
    <w:rsid w:val="00205E1C"/>
    <w:rsid w:val="00210D2F"/>
    <w:rsid w:val="00210DFB"/>
    <w:rsid w:val="00211E45"/>
    <w:rsid w:val="002121A5"/>
    <w:rsid w:val="0021232F"/>
    <w:rsid w:val="0021478F"/>
    <w:rsid w:val="00215312"/>
    <w:rsid w:val="00217A4C"/>
    <w:rsid w:val="00221910"/>
    <w:rsid w:val="002223D4"/>
    <w:rsid w:val="002227B4"/>
    <w:rsid w:val="00222832"/>
    <w:rsid w:val="00223A04"/>
    <w:rsid w:val="0022466A"/>
    <w:rsid w:val="00226F0D"/>
    <w:rsid w:val="00226F68"/>
    <w:rsid w:val="00230BA0"/>
    <w:rsid w:val="00232EDA"/>
    <w:rsid w:val="00234836"/>
    <w:rsid w:val="002363C0"/>
    <w:rsid w:val="002370D4"/>
    <w:rsid w:val="00240525"/>
    <w:rsid w:val="00240549"/>
    <w:rsid w:val="00242F4A"/>
    <w:rsid w:val="0024431C"/>
    <w:rsid w:val="0024476F"/>
    <w:rsid w:val="0024562E"/>
    <w:rsid w:val="00246956"/>
    <w:rsid w:val="00250D77"/>
    <w:rsid w:val="00252E00"/>
    <w:rsid w:val="0025571D"/>
    <w:rsid w:val="00261B5C"/>
    <w:rsid w:val="00261D4C"/>
    <w:rsid w:val="00262DE6"/>
    <w:rsid w:val="002639BE"/>
    <w:rsid w:val="0026469F"/>
    <w:rsid w:val="00265116"/>
    <w:rsid w:val="0027099D"/>
    <w:rsid w:val="00272C5E"/>
    <w:rsid w:val="002773B8"/>
    <w:rsid w:val="002775AF"/>
    <w:rsid w:val="002815B7"/>
    <w:rsid w:val="00282A66"/>
    <w:rsid w:val="0028342D"/>
    <w:rsid w:val="00283A2E"/>
    <w:rsid w:val="00285674"/>
    <w:rsid w:val="00287C9F"/>
    <w:rsid w:val="00290E74"/>
    <w:rsid w:val="0029209F"/>
    <w:rsid w:val="0029353F"/>
    <w:rsid w:val="00294A1F"/>
    <w:rsid w:val="00297DF1"/>
    <w:rsid w:val="002A3698"/>
    <w:rsid w:val="002B0ABC"/>
    <w:rsid w:val="002B14F9"/>
    <w:rsid w:val="002B3236"/>
    <w:rsid w:val="002B442E"/>
    <w:rsid w:val="002B4945"/>
    <w:rsid w:val="002B4AC2"/>
    <w:rsid w:val="002B50C0"/>
    <w:rsid w:val="002B5FC0"/>
    <w:rsid w:val="002B6177"/>
    <w:rsid w:val="002B6F15"/>
    <w:rsid w:val="002B7F03"/>
    <w:rsid w:val="002C19C5"/>
    <w:rsid w:val="002C3550"/>
    <w:rsid w:val="002C38D9"/>
    <w:rsid w:val="002D5B96"/>
    <w:rsid w:val="002D7E4C"/>
    <w:rsid w:val="002E1C35"/>
    <w:rsid w:val="002E1E15"/>
    <w:rsid w:val="002E2694"/>
    <w:rsid w:val="002E2FDC"/>
    <w:rsid w:val="002E3538"/>
    <w:rsid w:val="002E3ACF"/>
    <w:rsid w:val="002F1735"/>
    <w:rsid w:val="002F27BD"/>
    <w:rsid w:val="002F2E91"/>
    <w:rsid w:val="002F5F10"/>
    <w:rsid w:val="002F5F26"/>
    <w:rsid w:val="002F6932"/>
    <w:rsid w:val="003012CE"/>
    <w:rsid w:val="003023F5"/>
    <w:rsid w:val="00303136"/>
    <w:rsid w:val="003031D7"/>
    <w:rsid w:val="003051D9"/>
    <w:rsid w:val="00306877"/>
    <w:rsid w:val="003108B0"/>
    <w:rsid w:val="00316932"/>
    <w:rsid w:val="00316FDD"/>
    <w:rsid w:val="0032075B"/>
    <w:rsid w:val="003223B4"/>
    <w:rsid w:val="00322D5B"/>
    <w:rsid w:val="00324393"/>
    <w:rsid w:val="00327359"/>
    <w:rsid w:val="0033142F"/>
    <w:rsid w:val="00334847"/>
    <w:rsid w:val="00335109"/>
    <w:rsid w:val="00336544"/>
    <w:rsid w:val="00340D45"/>
    <w:rsid w:val="00345FE3"/>
    <w:rsid w:val="003470C5"/>
    <w:rsid w:val="0035173E"/>
    <w:rsid w:val="0035224B"/>
    <w:rsid w:val="00352CB6"/>
    <w:rsid w:val="00355A50"/>
    <w:rsid w:val="00356AED"/>
    <w:rsid w:val="00357C62"/>
    <w:rsid w:val="00357F76"/>
    <w:rsid w:val="0036146C"/>
    <w:rsid w:val="003619E1"/>
    <w:rsid w:val="00363677"/>
    <w:rsid w:val="00364F4D"/>
    <w:rsid w:val="00364FCD"/>
    <w:rsid w:val="00365F26"/>
    <w:rsid w:val="003677A0"/>
    <w:rsid w:val="00370904"/>
    <w:rsid w:val="003741EA"/>
    <w:rsid w:val="003763AD"/>
    <w:rsid w:val="00376D01"/>
    <w:rsid w:val="00377300"/>
    <w:rsid w:val="003817A9"/>
    <w:rsid w:val="00383240"/>
    <w:rsid w:val="0038427E"/>
    <w:rsid w:val="00387000"/>
    <w:rsid w:val="00387802"/>
    <w:rsid w:val="00387A0D"/>
    <w:rsid w:val="00390107"/>
    <w:rsid w:val="0039074A"/>
    <w:rsid w:val="0039487A"/>
    <w:rsid w:val="00394E83"/>
    <w:rsid w:val="00394EF9"/>
    <w:rsid w:val="00395362"/>
    <w:rsid w:val="00395EC6"/>
    <w:rsid w:val="00397FC3"/>
    <w:rsid w:val="003A0D1D"/>
    <w:rsid w:val="003A1C52"/>
    <w:rsid w:val="003A6490"/>
    <w:rsid w:val="003B0955"/>
    <w:rsid w:val="003B1672"/>
    <w:rsid w:val="003B204E"/>
    <w:rsid w:val="003B5CE3"/>
    <w:rsid w:val="003C036F"/>
    <w:rsid w:val="003C1264"/>
    <w:rsid w:val="003C21B0"/>
    <w:rsid w:val="003C2BD9"/>
    <w:rsid w:val="003C362D"/>
    <w:rsid w:val="003C4024"/>
    <w:rsid w:val="003C599C"/>
    <w:rsid w:val="003C6144"/>
    <w:rsid w:val="003C6450"/>
    <w:rsid w:val="003D020F"/>
    <w:rsid w:val="003D0861"/>
    <w:rsid w:val="003D1DEA"/>
    <w:rsid w:val="003D4190"/>
    <w:rsid w:val="003D464D"/>
    <w:rsid w:val="003D54C6"/>
    <w:rsid w:val="003D5EC8"/>
    <w:rsid w:val="003E0465"/>
    <w:rsid w:val="003E0FB4"/>
    <w:rsid w:val="003E2F6C"/>
    <w:rsid w:val="003E345D"/>
    <w:rsid w:val="003E35FB"/>
    <w:rsid w:val="003E4D66"/>
    <w:rsid w:val="003E537B"/>
    <w:rsid w:val="003E6655"/>
    <w:rsid w:val="003E6FD6"/>
    <w:rsid w:val="003F01FA"/>
    <w:rsid w:val="003F0B44"/>
    <w:rsid w:val="003F2D5F"/>
    <w:rsid w:val="003F51E1"/>
    <w:rsid w:val="003F5389"/>
    <w:rsid w:val="0040145D"/>
    <w:rsid w:val="00401ED9"/>
    <w:rsid w:val="0040467B"/>
    <w:rsid w:val="00405B97"/>
    <w:rsid w:val="00406824"/>
    <w:rsid w:val="00410057"/>
    <w:rsid w:val="004119C9"/>
    <w:rsid w:val="0041451C"/>
    <w:rsid w:val="004148BB"/>
    <w:rsid w:val="00414F02"/>
    <w:rsid w:val="0041542B"/>
    <w:rsid w:val="004201FA"/>
    <w:rsid w:val="004229BF"/>
    <w:rsid w:val="00426725"/>
    <w:rsid w:val="0042706C"/>
    <w:rsid w:val="00427691"/>
    <w:rsid w:val="0043070D"/>
    <w:rsid w:val="00431CF3"/>
    <w:rsid w:val="00433E9A"/>
    <w:rsid w:val="004372EF"/>
    <w:rsid w:val="00437A1E"/>
    <w:rsid w:val="00440989"/>
    <w:rsid w:val="00444506"/>
    <w:rsid w:val="00444FAB"/>
    <w:rsid w:val="0044530D"/>
    <w:rsid w:val="00450C49"/>
    <w:rsid w:val="004521E3"/>
    <w:rsid w:val="004573D8"/>
    <w:rsid w:val="0046015B"/>
    <w:rsid w:val="00460533"/>
    <w:rsid w:val="00462852"/>
    <w:rsid w:val="00463524"/>
    <w:rsid w:val="004673F4"/>
    <w:rsid w:val="004702CB"/>
    <w:rsid w:val="0047045E"/>
    <w:rsid w:val="00473103"/>
    <w:rsid w:val="00474E22"/>
    <w:rsid w:val="00480C2C"/>
    <w:rsid w:val="004816EC"/>
    <w:rsid w:val="00482226"/>
    <w:rsid w:val="00483E60"/>
    <w:rsid w:val="004857E5"/>
    <w:rsid w:val="0048724C"/>
    <w:rsid w:val="004919A9"/>
    <w:rsid w:val="004924C7"/>
    <w:rsid w:val="004926CA"/>
    <w:rsid w:val="004949A7"/>
    <w:rsid w:val="0049569D"/>
    <w:rsid w:val="004A0717"/>
    <w:rsid w:val="004A0D60"/>
    <w:rsid w:val="004A1A19"/>
    <w:rsid w:val="004A20FC"/>
    <w:rsid w:val="004A5562"/>
    <w:rsid w:val="004A6CB6"/>
    <w:rsid w:val="004A77BA"/>
    <w:rsid w:val="004B1646"/>
    <w:rsid w:val="004B2E13"/>
    <w:rsid w:val="004B38FE"/>
    <w:rsid w:val="004B5149"/>
    <w:rsid w:val="004B7C36"/>
    <w:rsid w:val="004C1041"/>
    <w:rsid w:val="004C1B57"/>
    <w:rsid w:val="004C2BBB"/>
    <w:rsid w:val="004C3D3D"/>
    <w:rsid w:val="004C3D85"/>
    <w:rsid w:val="004C3E1A"/>
    <w:rsid w:val="004C54A0"/>
    <w:rsid w:val="004C63F7"/>
    <w:rsid w:val="004C7DE3"/>
    <w:rsid w:val="004D14EC"/>
    <w:rsid w:val="004D2E60"/>
    <w:rsid w:val="004D30BB"/>
    <w:rsid w:val="004D33A9"/>
    <w:rsid w:val="004D4908"/>
    <w:rsid w:val="004D4995"/>
    <w:rsid w:val="004D57D5"/>
    <w:rsid w:val="004E1CF2"/>
    <w:rsid w:val="004E1FA3"/>
    <w:rsid w:val="004E334E"/>
    <w:rsid w:val="004E4462"/>
    <w:rsid w:val="004E4BB7"/>
    <w:rsid w:val="004E5A28"/>
    <w:rsid w:val="004F1470"/>
    <w:rsid w:val="004F17B9"/>
    <w:rsid w:val="004F24F2"/>
    <w:rsid w:val="004F4F15"/>
    <w:rsid w:val="004F54B0"/>
    <w:rsid w:val="004F61CB"/>
    <w:rsid w:val="005023F8"/>
    <w:rsid w:val="00502619"/>
    <w:rsid w:val="0051044B"/>
    <w:rsid w:val="005111A7"/>
    <w:rsid w:val="00512CB4"/>
    <w:rsid w:val="0051423B"/>
    <w:rsid w:val="00514BD3"/>
    <w:rsid w:val="00514DA4"/>
    <w:rsid w:val="0051556A"/>
    <w:rsid w:val="0051607D"/>
    <w:rsid w:val="00520E51"/>
    <w:rsid w:val="005228B8"/>
    <w:rsid w:val="0052674F"/>
    <w:rsid w:val="00531C28"/>
    <w:rsid w:val="00531F91"/>
    <w:rsid w:val="00532257"/>
    <w:rsid w:val="005331BB"/>
    <w:rsid w:val="00534F1C"/>
    <w:rsid w:val="00535970"/>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70AEC"/>
    <w:rsid w:val="00570C69"/>
    <w:rsid w:val="00572A80"/>
    <w:rsid w:val="00572ADE"/>
    <w:rsid w:val="00572D54"/>
    <w:rsid w:val="0057371B"/>
    <w:rsid w:val="00574F49"/>
    <w:rsid w:val="0057558A"/>
    <w:rsid w:val="00575AAD"/>
    <w:rsid w:val="00580086"/>
    <w:rsid w:val="0058157B"/>
    <w:rsid w:val="00582AB5"/>
    <w:rsid w:val="00585EF6"/>
    <w:rsid w:val="00587ACF"/>
    <w:rsid w:val="00590C05"/>
    <w:rsid w:val="00591D94"/>
    <w:rsid w:val="00595A43"/>
    <w:rsid w:val="005972E6"/>
    <w:rsid w:val="005A0F67"/>
    <w:rsid w:val="005A1689"/>
    <w:rsid w:val="005A50CB"/>
    <w:rsid w:val="005A68E0"/>
    <w:rsid w:val="005B23CD"/>
    <w:rsid w:val="005B26EA"/>
    <w:rsid w:val="005B2B84"/>
    <w:rsid w:val="005B2D76"/>
    <w:rsid w:val="005B3F64"/>
    <w:rsid w:val="005B5780"/>
    <w:rsid w:val="005B6467"/>
    <w:rsid w:val="005C08A7"/>
    <w:rsid w:val="005C182C"/>
    <w:rsid w:val="005C47B0"/>
    <w:rsid w:val="005C75FF"/>
    <w:rsid w:val="005C7809"/>
    <w:rsid w:val="005D5750"/>
    <w:rsid w:val="005E07F2"/>
    <w:rsid w:val="005E111A"/>
    <w:rsid w:val="005E302D"/>
    <w:rsid w:val="005E5DF9"/>
    <w:rsid w:val="005E6F31"/>
    <w:rsid w:val="005E7461"/>
    <w:rsid w:val="005F2BF0"/>
    <w:rsid w:val="005F7261"/>
    <w:rsid w:val="00600460"/>
    <w:rsid w:val="006017FD"/>
    <w:rsid w:val="00601BB1"/>
    <w:rsid w:val="00602AFD"/>
    <w:rsid w:val="00602BAD"/>
    <w:rsid w:val="0060369A"/>
    <w:rsid w:val="0060369E"/>
    <w:rsid w:val="00603FC0"/>
    <w:rsid w:val="006045DF"/>
    <w:rsid w:val="00604C7E"/>
    <w:rsid w:val="00605C7F"/>
    <w:rsid w:val="00607F32"/>
    <w:rsid w:val="00610E38"/>
    <w:rsid w:val="0061155C"/>
    <w:rsid w:val="00611A2A"/>
    <w:rsid w:val="006133EA"/>
    <w:rsid w:val="0061421B"/>
    <w:rsid w:val="0061529A"/>
    <w:rsid w:val="00615888"/>
    <w:rsid w:val="00617E5C"/>
    <w:rsid w:val="00621CA8"/>
    <w:rsid w:val="00622E8F"/>
    <w:rsid w:val="00623419"/>
    <w:rsid w:val="006235FF"/>
    <w:rsid w:val="00623692"/>
    <w:rsid w:val="0062442D"/>
    <w:rsid w:val="00631A7D"/>
    <w:rsid w:val="00633A36"/>
    <w:rsid w:val="00636664"/>
    <w:rsid w:val="006377F4"/>
    <w:rsid w:val="00637AD1"/>
    <w:rsid w:val="00640EF8"/>
    <w:rsid w:val="00646E86"/>
    <w:rsid w:val="00650332"/>
    <w:rsid w:val="00652EF8"/>
    <w:rsid w:val="00653BD3"/>
    <w:rsid w:val="006552CE"/>
    <w:rsid w:val="006557D7"/>
    <w:rsid w:val="00656FCA"/>
    <w:rsid w:val="0065732F"/>
    <w:rsid w:val="00661738"/>
    <w:rsid w:val="00661F0B"/>
    <w:rsid w:val="00662FB2"/>
    <w:rsid w:val="006641F0"/>
    <w:rsid w:val="00664CE5"/>
    <w:rsid w:val="00666E61"/>
    <w:rsid w:val="006673D5"/>
    <w:rsid w:val="0067045D"/>
    <w:rsid w:val="00673167"/>
    <w:rsid w:val="0067580E"/>
    <w:rsid w:val="00677005"/>
    <w:rsid w:val="00681A35"/>
    <w:rsid w:val="0068351E"/>
    <w:rsid w:val="006843AB"/>
    <w:rsid w:val="006849E0"/>
    <w:rsid w:val="00685B65"/>
    <w:rsid w:val="006940CA"/>
    <w:rsid w:val="006960B1"/>
    <w:rsid w:val="006A07B9"/>
    <w:rsid w:val="006A1B0F"/>
    <w:rsid w:val="006A2516"/>
    <w:rsid w:val="006A3C63"/>
    <w:rsid w:val="006A4B9A"/>
    <w:rsid w:val="006A6900"/>
    <w:rsid w:val="006B014A"/>
    <w:rsid w:val="006B15E8"/>
    <w:rsid w:val="006B3067"/>
    <w:rsid w:val="006B572B"/>
    <w:rsid w:val="006B5BD3"/>
    <w:rsid w:val="006B5D03"/>
    <w:rsid w:val="006B6989"/>
    <w:rsid w:val="006C10B3"/>
    <w:rsid w:val="006C2F09"/>
    <w:rsid w:val="006C63C0"/>
    <w:rsid w:val="006C64CC"/>
    <w:rsid w:val="006D04EC"/>
    <w:rsid w:val="006D078B"/>
    <w:rsid w:val="006D22D1"/>
    <w:rsid w:val="006D4C58"/>
    <w:rsid w:val="006D4DAE"/>
    <w:rsid w:val="006D6820"/>
    <w:rsid w:val="006E1488"/>
    <w:rsid w:val="006E51C4"/>
    <w:rsid w:val="006E7189"/>
    <w:rsid w:val="006E76DA"/>
    <w:rsid w:val="006F2861"/>
    <w:rsid w:val="006F7E73"/>
    <w:rsid w:val="007004B3"/>
    <w:rsid w:val="007010E3"/>
    <w:rsid w:val="007057B2"/>
    <w:rsid w:val="007065A4"/>
    <w:rsid w:val="00711D05"/>
    <w:rsid w:val="007138BA"/>
    <w:rsid w:val="00713A6D"/>
    <w:rsid w:val="00715516"/>
    <w:rsid w:val="00715699"/>
    <w:rsid w:val="00717229"/>
    <w:rsid w:val="00720B1E"/>
    <w:rsid w:val="00722122"/>
    <w:rsid w:val="007232AC"/>
    <w:rsid w:val="007260CD"/>
    <w:rsid w:val="00727AF9"/>
    <w:rsid w:val="00727FB1"/>
    <w:rsid w:val="00730221"/>
    <w:rsid w:val="007303C2"/>
    <w:rsid w:val="00731631"/>
    <w:rsid w:val="00731E74"/>
    <w:rsid w:val="007320E4"/>
    <w:rsid w:val="00737115"/>
    <w:rsid w:val="00737795"/>
    <w:rsid w:val="00740415"/>
    <w:rsid w:val="007416DC"/>
    <w:rsid w:val="007429FE"/>
    <w:rsid w:val="0074461F"/>
    <w:rsid w:val="0074479D"/>
    <w:rsid w:val="00744C27"/>
    <w:rsid w:val="00744E67"/>
    <w:rsid w:val="0074500C"/>
    <w:rsid w:val="00745C0A"/>
    <w:rsid w:val="00746C20"/>
    <w:rsid w:val="00747D38"/>
    <w:rsid w:val="00750EF0"/>
    <w:rsid w:val="007511F7"/>
    <w:rsid w:val="007526DC"/>
    <w:rsid w:val="00752F8C"/>
    <w:rsid w:val="0075404F"/>
    <w:rsid w:val="00754563"/>
    <w:rsid w:val="00760901"/>
    <w:rsid w:val="007615DE"/>
    <w:rsid w:val="007636A9"/>
    <w:rsid w:val="00766377"/>
    <w:rsid w:val="007663E9"/>
    <w:rsid w:val="0076673A"/>
    <w:rsid w:val="00771E3C"/>
    <w:rsid w:val="007733E8"/>
    <w:rsid w:val="00780178"/>
    <w:rsid w:val="00783494"/>
    <w:rsid w:val="007857DD"/>
    <w:rsid w:val="00785F49"/>
    <w:rsid w:val="00792C55"/>
    <w:rsid w:val="0079392A"/>
    <w:rsid w:val="007953A1"/>
    <w:rsid w:val="0079564D"/>
    <w:rsid w:val="007A0D1E"/>
    <w:rsid w:val="007A1B82"/>
    <w:rsid w:val="007A2292"/>
    <w:rsid w:val="007A298F"/>
    <w:rsid w:val="007A375B"/>
    <w:rsid w:val="007A4DF7"/>
    <w:rsid w:val="007A532A"/>
    <w:rsid w:val="007A5541"/>
    <w:rsid w:val="007B4207"/>
    <w:rsid w:val="007B52F8"/>
    <w:rsid w:val="007B612F"/>
    <w:rsid w:val="007B789E"/>
    <w:rsid w:val="007C1E02"/>
    <w:rsid w:val="007C30E7"/>
    <w:rsid w:val="007C38D8"/>
    <w:rsid w:val="007C475E"/>
    <w:rsid w:val="007C5337"/>
    <w:rsid w:val="007C5C7F"/>
    <w:rsid w:val="007C68AC"/>
    <w:rsid w:val="007C6D59"/>
    <w:rsid w:val="007D012F"/>
    <w:rsid w:val="007D033C"/>
    <w:rsid w:val="007D2AFA"/>
    <w:rsid w:val="007D7533"/>
    <w:rsid w:val="007E0CFA"/>
    <w:rsid w:val="007E2F35"/>
    <w:rsid w:val="007E308D"/>
    <w:rsid w:val="007E4C97"/>
    <w:rsid w:val="007E5690"/>
    <w:rsid w:val="007E6972"/>
    <w:rsid w:val="007E7FFC"/>
    <w:rsid w:val="007F13BF"/>
    <w:rsid w:val="007F2856"/>
    <w:rsid w:val="0080109C"/>
    <w:rsid w:val="00802750"/>
    <w:rsid w:val="008031CC"/>
    <w:rsid w:val="008033AC"/>
    <w:rsid w:val="00803C78"/>
    <w:rsid w:val="00804879"/>
    <w:rsid w:val="00805A7A"/>
    <w:rsid w:val="008065AB"/>
    <w:rsid w:val="008116A6"/>
    <w:rsid w:val="008127D4"/>
    <w:rsid w:val="0081456B"/>
    <w:rsid w:val="00817C7B"/>
    <w:rsid w:val="00817FB7"/>
    <w:rsid w:val="008237D2"/>
    <w:rsid w:val="00825918"/>
    <w:rsid w:val="00826265"/>
    <w:rsid w:val="008270F5"/>
    <w:rsid w:val="00827216"/>
    <w:rsid w:val="00827BAF"/>
    <w:rsid w:val="00830085"/>
    <w:rsid w:val="008310CE"/>
    <w:rsid w:val="00833DCC"/>
    <w:rsid w:val="008373BD"/>
    <w:rsid w:val="008374DA"/>
    <w:rsid w:val="0084178F"/>
    <w:rsid w:val="008447FE"/>
    <w:rsid w:val="00846242"/>
    <w:rsid w:val="00846727"/>
    <w:rsid w:val="00852372"/>
    <w:rsid w:val="00854D3F"/>
    <w:rsid w:val="00855D73"/>
    <w:rsid w:val="00857C92"/>
    <w:rsid w:val="00863483"/>
    <w:rsid w:val="00864C23"/>
    <w:rsid w:val="00872F84"/>
    <w:rsid w:val="00873F8E"/>
    <w:rsid w:val="00874270"/>
    <w:rsid w:val="00876269"/>
    <w:rsid w:val="008774AC"/>
    <w:rsid w:val="00880957"/>
    <w:rsid w:val="0088266D"/>
    <w:rsid w:val="008907B0"/>
    <w:rsid w:val="00890AE9"/>
    <w:rsid w:val="008919F8"/>
    <w:rsid w:val="008941EE"/>
    <w:rsid w:val="00894DF4"/>
    <w:rsid w:val="00895CEE"/>
    <w:rsid w:val="008967AC"/>
    <w:rsid w:val="00896A21"/>
    <w:rsid w:val="00897C8D"/>
    <w:rsid w:val="008A00D1"/>
    <w:rsid w:val="008A055A"/>
    <w:rsid w:val="008A13E0"/>
    <w:rsid w:val="008A2103"/>
    <w:rsid w:val="008A432C"/>
    <w:rsid w:val="008A75E1"/>
    <w:rsid w:val="008B48D5"/>
    <w:rsid w:val="008B5D28"/>
    <w:rsid w:val="008C1ACB"/>
    <w:rsid w:val="008C2D60"/>
    <w:rsid w:val="008C45E9"/>
    <w:rsid w:val="008C6787"/>
    <w:rsid w:val="008C6CFC"/>
    <w:rsid w:val="008D0795"/>
    <w:rsid w:val="008D0F23"/>
    <w:rsid w:val="008D10FE"/>
    <w:rsid w:val="008D2300"/>
    <w:rsid w:val="008D5BD1"/>
    <w:rsid w:val="008D6614"/>
    <w:rsid w:val="008D7FCB"/>
    <w:rsid w:val="008E2635"/>
    <w:rsid w:val="008E2F3E"/>
    <w:rsid w:val="008E4CE0"/>
    <w:rsid w:val="008E70F9"/>
    <w:rsid w:val="008E7A47"/>
    <w:rsid w:val="008F446C"/>
    <w:rsid w:val="008F4CFE"/>
    <w:rsid w:val="008F7AF4"/>
    <w:rsid w:val="00903BB6"/>
    <w:rsid w:val="009045D0"/>
    <w:rsid w:val="00904FB6"/>
    <w:rsid w:val="0090574B"/>
    <w:rsid w:val="00905898"/>
    <w:rsid w:val="00906CC0"/>
    <w:rsid w:val="00907BBE"/>
    <w:rsid w:val="00911B32"/>
    <w:rsid w:val="0091384C"/>
    <w:rsid w:val="00914C82"/>
    <w:rsid w:val="00916D83"/>
    <w:rsid w:val="00921C30"/>
    <w:rsid w:val="00922C5C"/>
    <w:rsid w:val="00924A45"/>
    <w:rsid w:val="00927D48"/>
    <w:rsid w:val="00930739"/>
    <w:rsid w:val="00936CCB"/>
    <w:rsid w:val="0093728A"/>
    <w:rsid w:val="00937425"/>
    <w:rsid w:val="00937855"/>
    <w:rsid w:val="00937901"/>
    <w:rsid w:val="00940D14"/>
    <w:rsid w:val="00945433"/>
    <w:rsid w:val="00945548"/>
    <w:rsid w:val="00946DB0"/>
    <w:rsid w:val="009521CB"/>
    <w:rsid w:val="00952E96"/>
    <w:rsid w:val="00953C8D"/>
    <w:rsid w:val="00954B2B"/>
    <w:rsid w:val="0095629E"/>
    <w:rsid w:val="00957AD5"/>
    <w:rsid w:val="00957AE4"/>
    <w:rsid w:val="00962769"/>
    <w:rsid w:val="0096307A"/>
    <w:rsid w:val="009632FE"/>
    <w:rsid w:val="0096711D"/>
    <w:rsid w:val="009724BF"/>
    <w:rsid w:val="00972EB6"/>
    <w:rsid w:val="009735C9"/>
    <w:rsid w:val="009755F3"/>
    <w:rsid w:val="0097597D"/>
    <w:rsid w:val="00977590"/>
    <w:rsid w:val="00980BDF"/>
    <w:rsid w:val="00981A8E"/>
    <w:rsid w:val="00981B33"/>
    <w:rsid w:val="0098301E"/>
    <w:rsid w:val="009835CF"/>
    <w:rsid w:val="00986553"/>
    <w:rsid w:val="00993790"/>
    <w:rsid w:val="009949E1"/>
    <w:rsid w:val="00994A66"/>
    <w:rsid w:val="009958F0"/>
    <w:rsid w:val="00997F9E"/>
    <w:rsid w:val="009A0845"/>
    <w:rsid w:val="009A27AB"/>
    <w:rsid w:val="009A285A"/>
    <w:rsid w:val="009A3B08"/>
    <w:rsid w:val="009A3E33"/>
    <w:rsid w:val="009A5824"/>
    <w:rsid w:val="009B2ABF"/>
    <w:rsid w:val="009B587B"/>
    <w:rsid w:val="009C00C6"/>
    <w:rsid w:val="009C097A"/>
    <w:rsid w:val="009C4347"/>
    <w:rsid w:val="009C4B96"/>
    <w:rsid w:val="009C566D"/>
    <w:rsid w:val="009C7C61"/>
    <w:rsid w:val="009D0132"/>
    <w:rsid w:val="009D3DAD"/>
    <w:rsid w:val="009D69F2"/>
    <w:rsid w:val="009D6C9D"/>
    <w:rsid w:val="009D7F41"/>
    <w:rsid w:val="009E0EE9"/>
    <w:rsid w:val="009E1DDC"/>
    <w:rsid w:val="009E381C"/>
    <w:rsid w:val="009E5D0E"/>
    <w:rsid w:val="009F16F8"/>
    <w:rsid w:val="009F1AE7"/>
    <w:rsid w:val="009F2CBE"/>
    <w:rsid w:val="009F39D0"/>
    <w:rsid w:val="009F3BC9"/>
    <w:rsid w:val="009F3BDF"/>
    <w:rsid w:val="009F4203"/>
    <w:rsid w:val="009F4A59"/>
    <w:rsid w:val="00A00024"/>
    <w:rsid w:val="00A029DF"/>
    <w:rsid w:val="00A06861"/>
    <w:rsid w:val="00A109C4"/>
    <w:rsid w:val="00A10D66"/>
    <w:rsid w:val="00A126C9"/>
    <w:rsid w:val="00A2061E"/>
    <w:rsid w:val="00A21824"/>
    <w:rsid w:val="00A24E8F"/>
    <w:rsid w:val="00A27182"/>
    <w:rsid w:val="00A3154F"/>
    <w:rsid w:val="00A34ACA"/>
    <w:rsid w:val="00A35E5A"/>
    <w:rsid w:val="00A367E6"/>
    <w:rsid w:val="00A36E4F"/>
    <w:rsid w:val="00A370A3"/>
    <w:rsid w:val="00A37AD7"/>
    <w:rsid w:val="00A41427"/>
    <w:rsid w:val="00A428D8"/>
    <w:rsid w:val="00A4779C"/>
    <w:rsid w:val="00A5176C"/>
    <w:rsid w:val="00A52851"/>
    <w:rsid w:val="00A53572"/>
    <w:rsid w:val="00A53A78"/>
    <w:rsid w:val="00A54977"/>
    <w:rsid w:val="00A56347"/>
    <w:rsid w:val="00A56CC6"/>
    <w:rsid w:val="00A64AEB"/>
    <w:rsid w:val="00A663FE"/>
    <w:rsid w:val="00A671BE"/>
    <w:rsid w:val="00A704D3"/>
    <w:rsid w:val="00A716AC"/>
    <w:rsid w:val="00A71BC0"/>
    <w:rsid w:val="00A72106"/>
    <w:rsid w:val="00A72BF3"/>
    <w:rsid w:val="00A74F32"/>
    <w:rsid w:val="00A75050"/>
    <w:rsid w:val="00A77825"/>
    <w:rsid w:val="00A77869"/>
    <w:rsid w:val="00A81187"/>
    <w:rsid w:val="00A85326"/>
    <w:rsid w:val="00A855A0"/>
    <w:rsid w:val="00A87F4D"/>
    <w:rsid w:val="00A91C97"/>
    <w:rsid w:val="00A91DE0"/>
    <w:rsid w:val="00A92CC4"/>
    <w:rsid w:val="00A933F7"/>
    <w:rsid w:val="00A95B3C"/>
    <w:rsid w:val="00A96BD4"/>
    <w:rsid w:val="00A9728D"/>
    <w:rsid w:val="00AA271F"/>
    <w:rsid w:val="00AA2BD7"/>
    <w:rsid w:val="00AA477D"/>
    <w:rsid w:val="00AA6729"/>
    <w:rsid w:val="00AB09A3"/>
    <w:rsid w:val="00AB1ED1"/>
    <w:rsid w:val="00AB2BA6"/>
    <w:rsid w:val="00AB5BC2"/>
    <w:rsid w:val="00AB6842"/>
    <w:rsid w:val="00AC23E9"/>
    <w:rsid w:val="00AC28D2"/>
    <w:rsid w:val="00AC7BC9"/>
    <w:rsid w:val="00AD017D"/>
    <w:rsid w:val="00AD1162"/>
    <w:rsid w:val="00AD6B35"/>
    <w:rsid w:val="00AD708A"/>
    <w:rsid w:val="00AD70EA"/>
    <w:rsid w:val="00AE1203"/>
    <w:rsid w:val="00AE1AA6"/>
    <w:rsid w:val="00AE2647"/>
    <w:rsid w:val="00AE501D"/>
    <w:rsid w:val="00AE697A"/>
    <w:rsid w:val="00AE6F49"/>
    <w:rsid w:val="00AF1A1B"/>
    <w:rsid w:val="00AF272C"/>
    <w:rsid w:val="00AF40B2"/>
    <w:rsid w:val="00AF47AB"/>
    <w:rsid w:val="00AF52D6"/>
    <w:rsid w:val="00AF789F"/>
    <w:rsid w:val="00AF7B5D"/>
    <w:rsid w:val="00B00711"/>
    <w:rsid w:val="00B007A7"/>
    <w:rsid w:val="00B01D89"/>
    <w:rsid w:val="00B028D8"/>
    <w:rsid w:val="00B037C4"/>
    <w:rsid w:val="00B038D9"/>
    <w:rsid w:val="00B03ECA"/>
    <w:rsid w:val="00B04DC1"/>
    <w:rsid w:val="00B053C3"/>
    <w:rsid w:val="00B05E19"/>
    <w:rsid w:val="00B11CCB"/>
    <w:rsid w:val="00B12028"/>
    <w:rsid w:val="00B13F7B"/>
    <w:rsid w:val="00B15420"/>
    <w:rsid w:val="00B178FC"/>
    <w:rsid w:val="00B21BD2"/>
    <w:rsid w:val="00B21DED"/>
    <w:rsid w:val="00B22603"/>
    <w:rsid w:val="00B234EF"/>
    <w:rsid w:val="00B264BF"/>
    <w:rsid w:val="00B2698D"/>
    <w:rsid w:val="00B26C11"/>
    <w:rsid w:val="00B30854"/>
    <w:rsid w:val="00B35C59"/>
    <w:rsid w:val="00B36081"/>
    <w:rsid w:val="00B361E9"/>
    <w:rsid w:val="00B37657"/>
    <w:rsid w:val="00B45CFC"/>
    <w:rsid w:val="00B4782F"/>
    <w:rsid w:val="00B5073F"/>
    <w:rsid w:val="00B5158A"/>
    <w:rsid w:val="00B52126"/>
    <w:rsid w:val="00B544A1"/>
    <w:rsid w:val="00B54646"/>
    <w:rsid w:val="00B55AE1"/>
    <w:rsid w:val="00B61C21"/>
    <w:rsid w:val="00B62A5E"/>
    <w:rsid w:val="00B638DC"/>
    <w:rsid w:val="00B646FF"/>
    <w:rsid w:val="00B72B2A"/>
    <w:rsid w:val="00B74AD5"/>
    <w:rsid w:val="00B77878"/>
    <w:rsid w:val="00B77B7D"/>
    <w:rsid w:val="00B815F5"/>
    <w:rsid w:val="00B817E7"/>
    <w:rsid w:val="00B8261F"/>
    <w:rsid w:val="00B82C29"/>
    <w:rsid w:val="00B831A9"/>
    <w:rsid w:val="00B8452C"/>
    <w:rsid w:val="00B90B30"/>
    <w:rsid w:val="00B92907"/>
    <w:rsid w:val="00B92F04"/>
    <w:rsid w:val="00BA0541"/>
    <w:rsid w:val="00BA365C"/>
    <w:rsid w:val="00BA3AD5"/>
    <w:rsid w:val="00BA4450"/>
    <w:rsid w:val="00BA5293"/>
    <w:rsid w:val="00BA55B6"/>
    <w:rsid w:val="00BA5B8F"/>
    <w:rsid w:val="00BA6761"/>
    <w:rsid w:val="00BA7FB3"/>
    <w:rsid w:val="00BB00B1"/>
    <w:rsid w:val="00BB3F8E"/>
    <w:rsid w:val="00BB64B6"/>
    <w:rsid w:val="00BC0237"/>
    <w:rsid w:val="00BC0423"/>
    <w:rsid w:val="00BC150F"/>
    <w:rsid w:val="00BC177C"/>
    <w:rsid w:val="00BC3A35"/>
    <w:rsid w:val="00BC52FC"/>
    <w:rsid w:val="00BD09AD"/>
    <w:rsid w:val="00BD14E0"/>
    <w:rsid w:val="00BD2E10"/>
    <w:rsid w:val="00BD3682"/>
    <w:rsid w:val="00BD519D"/>
    <w:rsid w:val="00BD51AC"/>
    <w:rsid w:val="00BD5A8C"/>
    <w:rsid w:val="00BE0CF0"/>
    <w:rsid w:val="00BE2AB9"/>
    <w:rsid w:val="00BE615F"/>
    <w:rsid w:val="00BE6F9A"/>
    <w:rsid w:val="00BE73D2"/>
    <w:rsid w:val="00BF102D"/>
    <w:rsid w:val="00BF3057"/>
    <w:rsid w:val="00BF59AB"/>
    <w:rsid w:val="00BF7DA8"/>
    <w:rsid w:val="00C00103"/>
    <w:rsid w:val="00C01CEB"/>
    <w:rsid w:val="00C0595E"/>
    <w:rsid w:val="00C068FE"/>
    <w:rsid w:val="00C06923"/>
    <w:rsid w:val="00C100A2"/>
    <w:rsid w:val="00C1175B"/>
    <w:rsid w:val="00C12E94"/>
    <w:rsid w:val="00C15BAE"/>
    <w:rsid w:val="00C16A98"/>
    <w:rsid w:val="00C20EB1"/>
    <w:rsid w:val="00C213BE"/>
    <w:rsid w:val="00C21B53"/>
    <w:rsid w:val="00C21F80"/>
    <w:rsid w:val="00C22633"/>
    <w:rsid w:val="00C23096"/>
    <w:rsid w:val="00C25CE7"/>
    <w:rsid w:val="00C27EAF"/>
    <w:rsid w:val="00C318DF"/>
    <w:rsid w:val="00C31D71"/>
    <w:rsid w:val="00C32AA6"/>
    <w:rsid w:val="00C361EB"/>
    <w:rsid w:val="00C37338"/>
    <w:rsid w:val="00C4117D"/>
    <w:rsid w:val="00C4427F"/>
    <w:rsid w:val="00C457BE"/>
    <w:rsid w:val="00C45D66"/>
    <w:rsid w:val="00C47529"/>
    <w:rsid w:val="00C50097"/>
    <w:rsid w:val="00C52391"/>
    <w:rsid w:val="00C610D5"/>
    <w:rsid w:val="00C61C28"/>
    <w:rsid w:val="00C632C3"/>
    <w:rsid w:val="00C64E0E"/>
    <w:rsid w:val="00C652A4"/>
    <w:rsid w:val="00C66CF9"/>
    <w:rsid w:val="00C70B03"/>
    <w:rsid w:val="00C778F1"/>
    <w:rsid w:val="00C81419"/>
    <w:rsid w:val="00C84743"/>
    <w:rsid w:val="00C8540A"/>
    <w:rsid w:val="00C91AF3"/>
    <w:rsid w:val="00C92EBE"/>
    <w:rsid w:val="00C94AFF"/>
    <w:rsid w:val="00C959D6"/>
    <w:rsid w:val="00C978F1"/>
    <w:rsid w:val="00CA5EA2"/>
    <w:rsid w:val="00CA70B5"/>
    <w:rsid w:val="00CA749D"/>
    <w:rsid w:val="00CB0246"/>
    <w:rsid w:val="00CB25F6"/>
    <w:rsid w:val="00CB7B41"/>
    <w:rsid w:val="00CC0752"/>
    <w:rsid w:val="00CC3778"/>
    <w:rsid w:val="00CC4CB7"/>
    <w:rsid w:val="00CC722B"/>
    <w:rsid w:val="00CD0458"/>
    <w:rsid w:val="00CD0AE9"/>
    <w:rsid w:val="00CD0BBC"/>
    <w:rsid w:val="00CD0D4A"/>
    <w:rsid w:val="00CE1B93"/>
    <w:rsid w:val="00CE2B07"/>
    <w:rsid w:val="00CE7BF3"/>
    <w:rsid w:val="00CF09C4"/>
    <w:rsid w:val="00CF0CA1"/>
    <w:rsid w:val="00CF1C6F"/>
    <w:rsid w:val="00CF242C"/>
    <w:rsid w:val="00CF4250"/>
    <w:rsid w:val="00CF4283"/>
    <w:rsid w:val="00CF4376"/>
    <w:rsid w:val="00CF6398"/>
    <w:rsid w:val="00D00B9B"/>
    <w:rsid w:val="00D0245E"/>
    <w:rsid w:val="00D02CC2"/>
    <w:rsid w:val="00D03DF9"/>
    <w:rsid w:val="00D05CD3"/>
    <w:rsid w:val="00D06174"/>
    <w:rsid w:val="00D11059"/>
    <w:rsid w:val="00D15984"/>
    <w:rsid w:val="00D17A72"/>
    <w:rsid w:val="00D21565"/>
    <w:rsid w:val="00D21AF3"/>
    <w:rsid w:val="00D21BD8"/>
    <w:rsid w:val="00D226D0"/>
    <w:rsid w:val="00D22F24"/>
    <w:rsid w:val="00D252CD"/>
    <w:rsid w:val="00D271A1"/>
    <w:rsid w:val="00D27EB9"/>
    <w:rsid w:val="00D31055"/>
    <w:rsid w:val="00D33B19"/>
    <w:rsid w:val="00D3514D"/>
    <w:rsid w:val="00D36C7F"/>
    <w:rsid w:val="00D36F63"/>
    <w:rsid w:val="00D371B4"/>
    <w:rsid w:val="00D41CBF"/>
    <w:rsid w:val="00D4220C"/>
    <w:rsid w:val="00D43722"/>
    <w:rsid w:val="00D43B19"/>
    <w:rsid w:val="00D472EA"/>
    <w:rsid w:val="00D54AA3"/>
    <w:rsid w:val="00D574E6"/>
    <w:rsid w:val="00D57A80"/>
    <w:rsid w:val="00D57D64"/>
    <w:rsid w:val="00D61106"/>
    <w:rsid w:val="00D625A8"/>
    <w:rsid w:val="00D63A57"/>
    <w:rsid w:val="00D650A5"/>
    <w:rsid w:val="00D70527"/>
    <w:rsid w:val="00D71F7A"/>
    <w:rsid w:val="00D73A06"/>
    <w:rsid w:val="00D74893"/>
    <w:rsid w:val="00D74AD0"/>
    <w:rsid w:val="00D74F91"/>
    <w:rsid w:val="00D75820"/>
    <w:rsid w:val="00D76133"/>
    <w:rsid w:val="00D7744F"/>
    <w:rsid w:val="00D817F2"/>
    <w:rsid w:val="00D82E5E"/>
    <w:rsid w:val="00D82F5B"/>
    <w:rsid w:val="00D87414"/>
    <w:rsid w:val="00D90994"/>
    <w:rsid w:val="00D90D0C"/>
    <w:rsid w:val="00D91E5F"/>
    <w:rsid w:val="00D95677"/>
    <w:rsid w:val="00DA10D3"/>
    <w:rsid w:val="00DA11B5"/>
    <w:rsid w:val="00DA1417"/>
    <w:rsid w:val="00DA272C"/>
    <w:rsid w:val="00DA2C28"/>
    <w:rsid w:val="00DA38DB"/>
    <w:rsid w:val="00DA4A7D"/>
    <w:rsid w:val="00DA56F2"/>
    <w:rsid w:val="00DA6D67"/>
    <w:rsid w:val="00DA7427"/>
    <w:rsid w:val="00DA7888"/>
    <w:rsid w:val="00DB167B"/>
    <w:rsid w:val="00DB16E8"/>
    <w:rsid w:val="00DB3E1E"/>
    <w:rsid w:val="00DB4DA6"/>
    <w:rsid w:val="00DB60E0"/>
    <w:rsid w:val="00DC3515"/>
    <w:rsid w:val="00DC3738"/>
    <w:rsid w:val="00DC4F62"/>
    <w:rsid w:val="00DC5F03"/>
    <w:rsid w:val="00DC6C2B"/>
    <w:rsid w:val="00DD1142"/>
    <w:rsid w:val="00DD3765"/>
    <w:rsid w:val="00DD4EFB"/>
    <w:rsid w:val="00DD570D"/>
    <w:rsid w:val="00DD610C"/>
    <w:rsid w:val="00DE0920"/>
    <w:rsid w:val="00DE27D2"/>
    <w:rsid w:val="00DE31D0"/>
    <w:rsid w:val="00DE5501"/>
    <w:rsid w:val="00DF0E6C"/>
    <w:rsid w:val="00DF138A"/>
    <w:rsid w:val="00DF1E2D"/>
    <w:rsid w:val="00DF323E"/>
    <w:rsid w:val="00DF550C"/>
    <w:rsid w:val="00E00C9B"/>
    <w:rsid w:val="00E00EB1"/>
    <w:rsid w:val="00E02767"/>
    <w:rsid w:val="00E0782B"/>
    <w:rsid w:val="00E1021C"/>
    <w:rsid w:val="00E10736"/>
    <w:rsid w:val="00E12F06"/>
    <w:rsid w:val="00E139D2"/>
    <w:rsid w:val="00E143E4"/>
    <w:rsid w:val="00E147B5"/>
    <w:rsid w:val="00E23C69"/>
    <w:rsid w:val="00E24F9C"/>
    <w:rsid w:val="00E303B8"/>
    <w:rsid w:val="00E30C99"/>
    <w:rsid w:val="00E33D13"/>
    <w:rsid w:val="00E3697D"/>
    <w:rsid w:val="00E370A0"/>
    <w:rsid w:val="00E37B0D"/>
    <w:rsid w:val="00E40485"/>
    <w:rsid w:val="00E419DA"/>
    <w:rsid w:val="00E44634"/>
    <w:rsid w:val="00E548E8"/>
    <w:rsid w:val="00E54CD4"/>
    <w:rsid w:val="00E55189"/>
    <w:rsid w:val="00E56F93"/>
    <w:rsid w:val="00E57C5E"/>
    <w:rsid w:val="00E648A1"/>
    <w:rsid w:val="00E66420"/>
    <w:rsid w:val="00E718CC"/>
    <w:rsid w:val="00E7243D"/>
    <w:rsid w:val="00E731BA"/>
    <w:rsid w:val="00E748F4"/>
    <w:rsid w:val="00E761CF"/>
    <w:rsid w:val="00E774A4"/>
    <w:rsid w:val="00E80C44"/>
    <w:rsid w:val="00E8138B"/>
    <w:rsid w:val="00E8232C"/>
    <w:rsid w:val="00E82515"/>
    <w:rsid w:val="00E82625"/>
    <w:rsid w:val="00E82760"/>
    <w:rsid w:val="00E86829"/>
    <w:rsid w:val="00E86EC1"/>
    <w:rsid w:val="00E87DAE"/>
    <w:rsid w:val="00E92381"/>
    <w:rsid w:val="00E945E5"/>
    <w:rsid w:val="00E97AA2"/>
    <w:rsid w:val="00EA06D6"/>
    <w:rsid w:val="00EA0A7C"/>
    <w:rsid w:val="00EA13E7"/>
    <w:rsid w:val="00EA48FA"/>
    <w:rsid w:val="00EA4C5B"/>
    <w:rsid w:val="00EA5441"/>
    <w:rsid w:val="00EA76F4"/>
    <w:rsid w:val="00EB089D"/>
    <w:rsid w:val="00EB1454"/>
    <w:rsid w:val="00EB513D"/>
    <w:rsid w:val="00EB5E79"/>
    <w:rsid w:val="00EB690B"/>
    <w:rsid w:val="00EB7EED"/>
    <w:rsid w:val="00EC0578"/>
    <w:rsid w:val="00EC0BEA"/>
    <w:rsid w:val="00EC1D47"/>
    <w:rsid w:val="00ED07D9"/>
    <w:rsid w:val="00ED240D"/>
    <w:rsid w:val="00ED25BF"/>
    <w:rsid w:val="00ED3539"/>
    <w:rsid w:val="00ED62E7"/>
    <w:rsid w:val="00ED6631"/>
    <w:rsid w:val="00EE0546"/>
    <w:rsid w:val="00EE156F"/>
    <w:rsid w:val="00EE1E3D"/>
    <w:rsid w:val="00EE2021"/>
    <w:rsid w:val="00EE71B8"/>
    <w:rsid w:val="00EF4761"/>
    <w:rsid w:val="00EF6A45"/>
    <w:rsid w:val="00EF6ABC"/>
    <w:rsid w:val="00EF782F"/>
    <w:rsid w:val="00F01216"/>
    <w:rsid w:val="00F016D8"/>
    <w:rsid w:val="00F0179F"/>
    <w:rsid w:val="00F037BB"/>
    <w:rsid w:val="00F040C4"/>
    <w:rsid w:val="00F0489D"/>
    <w:rsid w:val="00F04EE7"/>
    <w:rsid w:val="00F108C6"/>
    <w:rsid w:val="00F11828"/>
    <w:rsid w:val="00F20434"/>
    <w:rsid w:val="00F20DEE"/>
    <w:rsid w:val="00F22328"/>
    <w:rsid w:val="00F2240C"/>
    <w:rsid w:val="00F24889"/>
    <w:rsid w:val="00F26711"/>
    <w:rsid w:val="00F26E4B"/>
    <w:rsid w:val="00F27C35"/>
    <w:rsid w:val="00F3109B"/>
    <w:rsid w:val="00F317E8"/>
    <w:rsid w:val="00F328CC"/>
    <w:rsid w:val="00F37E2A"/>
    <w:rsid w:val="00F37FBA"/>
    <w:rsid w:val="00F408A0"/>
    <w:rsid w:val="00F42BBB"/>
    <w:rsid w:val="00F450CC"/>
    <w:rsid w:val="00F45709"/>
    <w:rsid w:val="00F46161"/>
    <w:rsid w:val="00F47C7B"/>
    <w:rsid w:val="00F518C5"/>
    <w:rsid w:val="00F52143"/>
    <w:rsid w:val="00F52559"/>
    <w:rsid w:val="00F56777"/>
    <w:rsid w:val="00F575E5"/>
    <w:rsid w:val="00F57A14"/>
    <w:rsid w:val="00F63178"/>
    <w:rsid w:val="00F638B1"/>
    <w:rsid w:val="00F7048A"/>
    <w:rsid w:val="00F70795"/>
    <w:rsid w:val="00F707AD"/>
    <w:rsid w:val="00F73F14"/>
    <w:rsid w:val="00F77017"/>
    <w:rsid w:val="00F830AD"/>
    <w:rsid w:val="00F83AB7"/>
    <w:rsid w:val="00F83E63"/>
    <w:rsid w:val="00F90CF8"/>
    <w:rsid w:val="00F922C0"/>
    <w:rsid w:val="00F92595"/>
    <w:rsid w:val="00F934E4"/>
    <w:rsid w:val="00F93CF9"/>
    <w:rsid w:val="00F94746"/>
    <w:rsid w:val="00F95CB8"/>
    <w:rsid w:val="00FA1118"/>
    <w:rsid w:val="00FA2A94"/>
    <w:rsid w:val="00FA3596"/>
    <w:rsid w:val="00FA5EF5"/>
    <w:rsid w:val="00FA70FE"/>
    <w:rsid w:val="00FA7F2B"/>
    <w:rsid w:val="00FB7546"/>
    <w:rsid w:val="00FC33F8"/>
    <w:rsid w:val="00FC6BA3"/>
    <w:rsid w:val="00FC7096"/>
    <w:rsid w:val="00FD2538"/>
    <w:rsid w:val="00FD51DA"/>
    <w:rsid w:val="00FD68E6"/>
    <w:rsid w:val="00FD6EB6"/>
    <w:rsid w:val="00FE1DCA"/>
    <w:rsid w:val="00FE230E"/>
    <w:rsid w:val="00FE7208"/>
    <w:rsid w:val="00FF426A"/>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0600B35"/>
  <w15:chartTrackingRefBased/>
  <w15:docId w15:val="{F6C038D8-4998-4616-A0E2-C45950EB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DA"/>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D02CC2"/>
    <w:pPr>
      <w:tabs>
        <w:tab w:val="right" w:leader="dot" w:pos="10081"/>
      </w:tabs>
      <w:spacing w:after="0"/>
    </w:pPr>
    <w:rPr>
      <w:b/>
      <w:szCs w:val="28"/>
    </w:rPr>
  </w:style>
  <w:style w:type="paragraph" w:styleId="TOC2">
    <w:name w:val="toc 2"/>
    <w:basedOn w:val="TOC1"/>
    <w:next w:val="BodyText"/>
    <w:autoRedefine/>
    <w:uiPriority w:val="39"/>
    <w:unhideWhenUsed/>
    <w:rsid w:val="00A27182"/>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nhideWhenUsed/>
    <w:qFormat/>
    <w:rsid w:val="00357C62"/>
    <w:pPr>
      <w:numPr>
        <w:numId w:val="4"/>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3C6450"/>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2z0">
    <w:name w:val="WW8Num2z0"/>
    <w:rsid w:val="00232EDA"/>
    <w:rPr>
      <w:rFonts w:ascii="Wingdings 2" w:hAnsi="Wingdings 2" w:cs="OpenSymbol"/>
    </w:rPr>
  </w:style>
  <w:style w:type="character" w:customStyle="1" w:styleId="WW8Num2z1">
    <w:name w:val="WW8Num2z1"/>
    <w:rsid w:val="00232EDA"/>
    <w:rPr>
      <w:rFonts w:ascii="OpenSymbol" w:hAnsi="OpenSymbol" w:cs="OpenSymbol"/>
    </w:rPr>
  </w:style>
  <w:style w:type="character" w:customStyle="1" w:styleId="WW8Num5z0">
    <w:name w:val="WW8Num5z0"/>
    <w:rsid w:val="00232EDA"/>
    <w:rPr>
      <w:rFonts w:ascii="Symbol" w:hAnsi="Symbol"/>
    </w:rPr>
  </w:style>
  <w:style w:type="character" w:customStyle="1" w:styleId="WW8Num5z1">
    <w:name w:val="WW8Num5z1"/>
    <w:rsid w:val="00232EDA"/>
    <w:rPr>
      <w:rFonts w:ascii="Courier New" w:hAnsi="Courier New"/>
    </w:rPr>
  </w:style>
  <w:style w:type="character" w:customStyle="1" w:styleId="WW8Num7z0">
    <w:name w:val="WW8Num7z0"/>
    <w:rsid w:val="00232EDA"/>
    <w:rPr>
      <w:rFonts w:ascii="OpenSymbol" w:eastAsia="OpenSymbol" w:hAnsi="OpenSymbol" w:cs="OpenSymbol"/>
    </w:rPr>
  </w:style>
  <w:style w:type="character" w:customStyle="1" w:styleId="WW8Num7z1">
    <w:name w:val="WW8Num7z1"/>
    <w:rsid w:val="00232EDA"/>
    <w:rPr>
      <w:rFonts w:ascii="OpenSymbol" w:hAnsi="OpenSymbol" w:cs="OpenSymbol"/>
    </w:rPr>
  </w:style>
  <w:style w:type="character" w:customStyle="1" w:styleId="WW8Num9z0">
    <w:name w:val="WW8Num9z0"/>
    <w:rsid w:val="00232EDA"/>
    <w:rPr>
      <w:rFonts w:ascii="OpenSymbol" w:eastAsia="OpenSymbol" w:hAnsi="OpenSymbol" w:cs="OpenSymbol"/>
    </w:rPr>
  </w:style>
  <w:style w:type="character" w:customStyle="1" w:styleId="WW8Num9z1">
    <w:name w:val="WW8Num9z1"/>
    <w:rsid w:val="00232EDA"/>
    <w:rPr>
      <w:rFonts w:ascii="OpenSymbol" w:hAnsi="OpenSymbol" w:cs="OpenSymbol"/>
    </w:rPr>
  </w:style>
  <w:style w:type="character" w:customStyle="1" w:styleId="WW8Num11z0">
    <w:name w:val="WW8Num11z0"/>
    <w:rsid w:val="00232EDA"/>
    <w:rPr>
      <w:rFonts w:ascii="OpenSymbol" w:eastAsia="OpenSymbol" w:hAnsi="OpenSymbol" w:cs="OpenSymbol"/>
    </w:rPr>
  </w:style>
  <w:style w:type="character" w:customStyle="1" w:styleId="WW8Num11z1">
    <w:name w:val="WW8Num11z1"/>
    <w:rsid w:val="00232EDA"/>
    <w:rPr>
      <w:rFonts w:ascii="OpenSymbol" w:hAnsi="OpenSymbol" w:cs="OpenSymbol"/>
    </w:rPr>
  </w:style>
  <w:style w:type="character" w:customStyle="1" w:styleId="WW8Num14z0">
    <w:name w:val="WW8Num14z0"/>
    <w:rsid w:val="00232EDA"/>
    <w:rPr>
      <w:rFonts w:ascii="OpenSymbol" w:eastAsia="OpenSymbol" w:hAnsi="OpenSymbol" w:cs="OpenSymbol"/>
    </w:rPr>
  </w:style>
  <w:style w:type="character" w:customStyle="1" w:styleId="WW8Num14z1">
    <w:name w:val="WW8Num14z1"/>
    <w:rsid w:val="00232EDA"/>
    <w:rPr>
      <w:rFonts w:ascii="OpenSymbol" w:hAnsi="OpenSymbol" w:cs="OpenSymbol"/>
    </w:rPr>
  </w:style>
  <w:style w:type="character" w:customStyle="1" w:styleId="WW8Num19z0">
    <w:name w:val="WW8Num19z0"/>
    <w:rsid w:val="00232EDA"/>
    <w:rPr>
      <w:rFonts w:ascii="OpenSymbol" w:eastAsia="OpenSymbol" w:hAnsi="OpenSymbol" w:cs="OpenSymbol"/>
    </w:rPr>
  </w:style>
  <w:style w:type="character" w:customStyle="1" w:styleId="WW8Num19z1">
    <w:name w:val="WW8Num19z1"/>
    <w:rsid w:val="00232EDA"/>
    <w:rPr>
      <w:rFonts w:ascii="OpenSymbol" w:hAnsi="OpenSymbol" w:cs="OpenSymbol"/>
    </w:rPr>
  </w:style>
  <w:style w:type="character" w:customStyle="1" w:styleId="WW8Num22z0">
    <w:name w:val="WW8Num22z0"/>
    <w:rsid w:val="00232EDA"/>
    <w:rPr>
      <w:rFonts w:ascii="OpenSymbol" w:eastAsia="OpenSymbol" w:hAnsi="OpenSymbol" w:cs="OpenSymbol"/>
    </w:rPr>
  </w:style>
  <w:style w:type="character" w:customStyle="1" w:styleId="WW8Num22z1">
    <w:name w:val="WW8Num22z1"/>
    <w:rsid w:val="00232EDA"/>
    <w:rPr>
      <w:rFonts w:ascii="OpenSymbol" w:hAnsi="OpenSymbol" w:cs="OpenSymbol"/>
    </w:rPr>
  </w:style>
  <w:style w:type="character" w:customStyle="1" w:styleId="WW8Num24z0">
    <w:name w:val="WW8Num24z0"/>
    <w:rsid w:val="00232EDA"/>
    <w:rPr>
      <w:rFonts w:ascii="OpenSymbol" w:eastAsia="OpenSymbol" w:hAnsi="OpenSymbol" w:cs="OpenSymbol"/>
    </w:rPr>
  </w:style>
  <w:style w:type="character" w:customStyle="1" w:styleId="WW8Num24z1">
    <w:name w:val="WW8Num24z1"/>
    <w:rsid w:val="00232EDA"/>
    <w:rPr>
      <w:rFonts w:ascii="OpenSymbol" w:hAnsi="OpenSymbol" w:cs="OpenSymbol"/>
    </w:rPr>
  </w:style>
  <w:style w:type="character" w:customStyle="1" w:styleId="WW8Num26z0">
    <w:name w:val="WW8Num26z0"/>
    <w:rsid w:val="00232EDA"/>
    <w:rPr>
      <w:rFonts w:ascii="OpenSymbol" w:eastAsia="OpenSymbol" w:hAnsi="OpenSymbol" w:cs="OpenSymbol"/>
    </w:rPr>
  </w:style>
  <w:style w:type="character" w:customStyle="1" w:styleId="WW8Num26z1">
    <w:name w:val="WW8Num26z1"/>
    <w:rsid w:val="00232EDA"/>
    <w:rPr>
      <w:rFonts w:ascii="OpenSymbol" w:hAnsi="OpenSymbol" w:cs="OpenSymbol"/>
    </w:rPr>
  </w:style>
  <w:style w:type="character" w:customStyle="1" w:styleId="WW8Num27z0">
    <w:name w:val="WW8Num27z0"/>
    <w:rsid w:val="00232EDA"/>
    <w:rPr>
      <w:rFonts w:ascii="OpenSymbol" w:eastAsia="OpenSymbol" w:hAnsi="OpenSymbol" w:cs="OpenSymbol"/>
    </w:rPr>
  </w:style>
  <w:style w:type="character" w:customStyle="1" w:styleId="WW8Num27z1">
    <w:name w:val="WW8Num27z1"/>
    <w:rsid w:val="00232EDA"/>
    <w:rPr>
      <w:rFonts w:ascii="OpenSymbol" w:hAnsi="OpenSymbol" w:cs="OpenSymbol"/>
    </w:rPr>
  </w:style>
  <w:style w:type="character" w:customStyle="1" w:styleId="WW8Num29z0">
    <w:name w:val="WW8Num29z0"/>
    <w:rsid w:val="00232EDA"/>
    <w:rPr>
      <w:rFonts w:ascii="OpenSymbol" w:eastAsia="OpenSymbol" w:hAnsi="OpenSymbol" w:cs="OpenSymbol"/>
    </w:rPr>
  </w:style>
  <w:style w:type="character" w:customStyle="1" w:styleId="WW8Num29z1">
    <w:name w:val="WW8Num29z1"/>
    <w:rsid w:val="00232EDA"/>
    <w:rPr>
      <w:rFonts w:ascii="OpenSymbol" w:hAnsi="OpenSymbol" w:cs="OpenSymbol"/>
    </w:rPr>
  </w:style>
  <w:style w:type="character" w:customStyle="1" w:styleId="WW8Num33z0">
    <w:name w:val="WW8Num33z0"/>
    <w:rsid w:val="00232EDA"/>
    <w:rPr>
      <w:rFonts w:ascii="OpenSymbol" w:eastAsia="OpenSymbol" w:hAnsi="OpenSymbol" w:cs="OpenSymbol"/>
    </w:rPr>
  </w:style>
  <w:style w:type="character" w:customStyle="1" w:styleId="WW8Num33z1">
    <w:name w:val="WW8Num33z1"/>
    <w:rsid w:val="00232EDA"/>
    <w:rPr>
      <w:rFonts w:ascii="OpenSymbol" w:hAnsi="OpenSymbol" w:cs="OpenSymbol"/>
    </w:rPr>
  </w:style>
  <w:style w:type="character" w:customStyle="1" w:styleId="WW8Num36z0">
    <w:name w:val="WW8Num36z0"/>
    <w:rsid w:val="00232EDA"/>
    <w:rPr>
      <w:rFonts w:ascii="OpenSymbol" w:eastAsia="OpenSymbol" w:hAnsi="OpenSymbol" w:cs="OpenSymbol"/>
    </w:rPr>
  </w:style>
  <w:style w:type="character" w:customStyle="1" w:styleId="WW8Num36z1">
    <w:name w:val="WW8Num36z1"/>
    <w:rsid w:val="00232EDA"/>
    <w:rPr>
      <w:rFonts w:ascii="OpenSymbol" w:hAnsi="OpenSymbol" w:cs="OpenSymbol"/>
    </w:rPr>
  </w:style>
  <w:style w:type="character" w:customStyle="1" w:styleId="WW8Num40z0">
    <w:name w:val="WW8Num40z0"/>
    <w:rsid w:val="00232EDA"/>
    <w:rPr>
      <w:rFonts w:ascii="OpenSymbol" w:eastAsia="OpenSymbol" w:hAnsi="OpenSymbol" w:cs="OpenSymbol"/>
    </w:rPr>
  </w:style>
  <w:style w:type="character" w:customStyle="1" w:styleId="WW8Num40z1">
    <w:name w:val="WW8Num40z1"/>
    <w:rsid w:val="00232EDA"/>
    <w:rPr>
      <w:rFonts w:ascii="OpenSymbol" w:hAnsi="OpenSymbol" w:cs="OpenSymbol"/>
    </w:rPr>
  </w:style>
  <w:style w:type="character" w:customStyle="1" w:styleId="WW8Num42z0">
    <w:name w:val="WW8Num42z0"/>
    <w:rsid w:val="00232EDA"/>
    <w:rPr>
      <w:rFonts w:ascii="OpenSymbol" w:eastAsia="OpenSymbol" w:hAnsi="OpenSymbol" w:cs="OpenSymbol"/>
    </w:rPr>
  </w:style>
  <w:style w:type="character" w:customStyle="1" w:styleId="WW8Num42z1">
    <w:name w:val="WW8Num42z1"/>
    <w:rsid w:val="00232EDA"/>
    <w:rPr>
      <w:rFonts w:ascii="OpenSymbol" w:hAnsi="OpenSymbol" w:cs="OpenSymbol"/>
    </w:rPr>
  </w:style>
  <w:style w:type="character" w:customStyle="1" w:styleId="WW8Num43z0">
    <w:name w:val="WW8Num43z0"/>
    <w:rsid w:val="00232EDA"/>
    <w:rPr>
      <w:rFonts w:ascii="OpenSymbol" w:eastAsia="OpenSymbol" w:hAnsi="OpenSymbol" w:cs="OpenSymbol"/>
    </w:rPr>
  </w:style>
  <w:style w:type="character" w:customStyle="1" w:styleId="WW8Num43z1">
    <w:name w:val="WW8Num43z1"/>
    <w:rsid w:val="00232EDA"/>
    <w:rPr>
      <w:rFonts w:ascii="OpenSymbol" w:hAnsi="OpenSymbol" w:cs="OpenSymbol"/>
    </w:rPr>
  </w:style>
  <w:style w:type="character" w:customStyle="1" w:styleId="WW8Num46z0">
    <w:name w:val="WW8Num46z0"/>
    <w:rsid w:val="00232EDA"/>
    <w:rPr>
      <w:rFonts w:ascii="OpenSymbol" w:eastAsia="OpenSymbol" w:hAnsi="OpenSymbol" w:cs="OpenSymbol"/>
    </w:rPr>
  </w:style>
  <w:style w:type="character" w:customStyle="1" w:styleId="WW8Num46z1">
    <w:name w:val="WW8Num46z1"/>
    <w:rsid w:val="00232EDA"/>
    <w:rPr>
      <w:rFonts w:ascii="OpenSymbol" w:hAnsi="OpenSymbol" w:cs="OpenSymbol"/>
    </w:rPr>
  </w:style>
  <w:style w:type="character" w:customStyle="1" w:styleId="WW8Num48z0">
    <w:name w:val="WW8Num48z0"/>
    <w:rsid w:val="00232EDA"/>
    <w:rPr>
      <w:rFonts w:ascii="OpenSymbol" w:eastAsia="OpenSymbol" w:hAnsi="OpenSymbol" w:cs="OpenSymbol"/>
    </w:rPr>
  </w:style>
  <w:style w:type="character" w:customStyle="1" w:styleId="WW8Num48z1">
    <w:name w:val="WW8Num48z1"/>
    <w:rsid w:val="00232EDA"/>
    <w:rPr>
      <w:rFonts w:ascii="OpenSymbol" w:hAnsi="OpenSymbol" w:cs="OpenSymbol"/>
    </w:rPr>
  </w:style>
  <w:style w:type="character" w:customStyle="1" w:styleId="WW8Num49z0">
    <w:name w:val="WW8Num49z0"/>
    <w:rsid w:val="00232EDA"/>
    <w:rPr>
      <w:rFonts w:ascii="Wingdings 2" w:hAnsi="Wingdings 2" w:cs="OpenSymbol"/>
    </w:rPr>
  </w:style>
  <w:style w:type="character" w:customStyle="1" w:styleId="WW8Num49z1">
    <w:name w:val="WW8Num49z1"/>
    <w:rsid w:val="00232EDA"/>
    <w:rPr>
      <w:rFonts w:ascii="OpenSymbol" w:hAnsi="OpenSymbol" w:cs="OpenSymbol"/>
    </w:rPr>
  </w:style>
  <w:style w:type="character" w:customStyle="1" w:styleId="WW8Num50z0">
    <w:name w:val="WW8Num50z0"/>
    <w:rsid w:val="00232EDA"/>
    <w:rPr>
      <w:rFonts w:ascii="Wingdings 2" w:hAnsi="Wingdings 2" w:cs="OpenSymbol"/>
    </w:rPr>
  </w:style>
  <w:style w:type="character" w:customStyle="1" w:styleId="WW8Num50z1">
    <w:name w:val="WW8Num50z1"/>
    <w:rsid w:val="00232EDA"/>
    <w:rPr>
      <w:rFonts w:ascii="OpenSymbol" w:hAnsi="OpenSymbol" w:cs="OpenSymbol"/>
    </w:rPr>
  </w:style>
  <w:style w:type="character" w:customStyle="1" w:styleId="WW8Num51z0">
    <w:name w:val="WW8Num51z0"/>
    <w:rsid w:val="00232EDA"/>
    <w:rPr>
      <w:rFonts w:ascii="Wingdings 2" w:hAnsi="Wingdings 2" w:cs="OpenSymbol"/>
    </w:rPr>
  </w:style>
  <w:style w:type="character" w:customStyle="1" w:styleId="WW8Num51z1">
    <w:name w:val="WW8Num51z1"/>
    <w:rsid w:val="00232EDA"/>
    <w:rPr>
      <w:rFonts w:ascii="OpenSymbol" w:hAnsi="OpenSymbol" w:cs="OpenSymbol"/>
    </w:rPr>
  </w:style>
  <w:style w:type="character" w:customStyle="1" w:styleId="WW8Num52z0">
    <w:name w:val="WW8Num52z0"/>
    <w:rsid w:val="00232EDA"/>
    <w:rPr>
      <w:rFonts w:ascii="Wingdings 2" w:hAnsi="Wingdings 2" w:cs="OpenSymbol"/>
    </w:rPr>
  </w:style>
  <w:style w:type="character" w:customStyle="1" w:styleId="WW8Num52z1">
    <w:name w:val="WW8Num52z1"/>
    <w:rsid w:val="00232EDA"/>
    <w:rPr>
      <w:rFonts w:ascii="OpenSymbol" w:hAnsi="OpenSymbol" w:cs="OpenSymbol"/>
    </w:rPr>
  </w:style>
  <w:style w:type="character" w:customStyle="1" w:styleId="WW8Num53z0">
    <w:name w:val="WW8Num53z0"/>
    <w:rsid w:val="00232EDA"/>
    <w:rPr>
      <w:rFonts w:ascii="Wingdings 2" w:hAnsi="Wingdings 2" w:cs="OpenSymbol"/>
    </w:rPr>
  </w:style>
  <w:style w:type="character" w:customStyle="1" w:styleId="WW8Num53z1">
    <w:name w:val="WW8Num53z1"/>
    <w:rsid w:val="00232EDA"/>
    <w:rPr>
      <w:rFonts w:ascii="OpenSymbol" w:hAnsi="OpenSymbol" w:cs="OpenSymbol"/>
    </w:rPr>
  </w:style>
  <w:style w:type="character" w:customStyle="1" w:styleId="WW8Num54z0">
    <w:name w:val="WW8Num54z0"/>
    <w:rsid w:val="00232EDA"/>
    <w:rPr>
      <w:rFonts w:ascii="Wingdings 2" w:hAnsi="Wingdings 2" w:cs="OpenSymbol"/>
    </w:rPr>
  </w:style>
  <w:style w:type="character" w:customStyle="1" w:styleId="WW8Num54z1">
    <w:name w:val="WW8Num54z1"/>
    <w:rsid w:val="00232EDA"/>
    <w:rPr>
      <w:rFonts w:ascii="OpenSymbol" w:hAnsi="OpenSymbol" w:cs="OpenSymbol"/>
    </w:rPr>
  </w:style>
  <w:style w:type="character" w:customStyle="1" w:styleId="WW8Num55z0">
    <w:name w:val="WW8Num55z0"/>
    <w:rsid w:val="00232EDA"/>
    <w:rPr>
      <w:rFonts w:ascii="Wingdings 2" w:hAnsi="Wingdings 2" w:cs="OpenSymbol"/>
    </w:rPr>
  </w:style>
  <w:style w:type="character" w:customStyle="1" w:styleId="WW8Num55z1">
    <w:name w:val="WW8Num55z1"/>
    <w:rsid w:val="00232EDA"/>
    <w:rPr>
      <w:rFonts w:ascii="OpenSymbol" w:hAnsi="OpenSymbol" w:cs="OpenSymbol"/>
    </w:rPr>
  </w:style>
  <w:style w:type="character" w:customStyle="1" w:styleId="Absatz-Standardschriftart">
    <w:name w:val="Absatz-Standardschriftart"/>
    <w:rsid w:val="00232EDA"/>
  </w:style>
  <w:style w:type="character" w:customStyle="1" w:styleId="WW-Absatz-Standardschriftart">
    <w:name w:val="WW-Absatz-Standardschriftart"/>
    <w:rsid w:val="00232EDA"/>
  </w:style>
  <w:style w:type="character" w:customStyle="1" w:styleId="WW-Absatz-Standardschriftart1">
    <w:name w:val="WW-Absatz-Standardschriftart1"/>
    <w:rsid w:val="00232EDA"/>
  </w:style>
  <w:style w:type="character" w:customStyle="1" w:styleId="WW8Num1z0">
    <w:name w:val="WW8Num1z0"/>
    <w:rsid w:val="00232EDA"/>
    <w:rPr>
      <w:rFonts w:ascii="OpenSymbol" w:eastAsia="OpenSymbol" w:hAnsi="OpenSymbol" w:cs="OpenSymbol"/>
    </w:rPr>
  </w:style>
  <w:style w:type="character" w:customStyle="1" w:styleId="WW8Num4z0">
    <w:name w:val="WW8Num4z0"/>
    <w:rsid w:val="00232EDA"/>
    <w:rPr>
      <w:rFonts w:ascii="Symbol" w:hAnsi="Symbol"/>
    </w:rPr>
  </w:style>
  <w:style w:type="character" w:customStyle="1" w:styleId="WW8Num4z1">
    <w:name w:val="WW8Num4z1"/>
    <w:rsid w:val="00232EDA"/>
    <w:rPr>
      <w:rFonts w:ascii="Courier New" w:hAnsi="Courier New"/>
    </w:rPr>
  </w:style>
  <w:style w:type="character" w:customStyle="1" w:styleId="WW8Num4z2">
    <w:name w:val="WW8Num4z2"/>
    <w:rsid w:val="00232EDA"/>
    <w:rPr>
      <w:rFonts w:ascii="Wingdings" w:hAnsi="Wingdings"/>
    </w:rPr>
  </w:style>
  <w:style w:type="character" w:customStyle="1" w:styleId="NumberingSymbols">
    <w:name w:val="Numbering Symbols"/>
    <w:rsid w:val="00232EDA"/>
  </w:style>
  <w:style w:type="character" w:styleId="LineNumber">
    <w:name w:val="line number"/>
    <w:semiHidden/>
    <w:rsid w:val="00232EDA"/>
  </w:style>
  <w:style w:type="character" w:customStyle="1" w:styleId="IndexLink">
    <w:name w:val="Index Link"/>
    <w:rsid w:val="00232EDA"/>
  </w:style>
  <w:style w:type="character" w:customStyle="1" w:styleId="Internetlink">
    <w:name w:val="Internet link"/>
    <w:rsid w:val="00232EDA"/>
    <w:rPr>
      <w:color w:val="000080"/>
      <w:u w:val="single"/>
    </w:rPr>
  </w:style>
  <w:style w:type="character" w:customStyle="1" w:styleId="BulletSymbols">
    <w:name w:val="Bullet Symbols"/>
    <w:rsid w:val="00232EDA"/>
    <w:rPr>
      <w:rFonts w:ascii="OpenSymbol" w:eastAsia="OpenSymbol" w:hAnsi="OpenSymbol" w:cs="OpenSymbol"/>
    </w:rPr>
  </w:style>
  <w:style w:type="character" w:customStyle="1" w:styleId="WW8Num5z2">
    <w:name w:val="WW8Num5z2"/>
    <w:rsid w:val="00232EDA"/>
    <w:rPr>
      <w:rFonts w:ascii="Wingdings" w:hAnsi="Wingdings"/>
    </w:rPr>
  </w:style>
  <w:style w:type="character" w:customStyle="1" w:styleId="Bullets">
    <w:name w:val="Bullets"/>
    <w:rsid w:val="00232EDA"/>
    <w:rPr>
      <w:rFonts w:ascii="OpenSymbol" w:eastAsia="OpenSymbol" w:hAnsi="OpenSymbol" w:cs="OpenSymbol"/>
    </w:rPr>
  </w:style>
  <w:style w:type="character" w:customStyle="1" w:styleId="RTFNum21">
    <w:name w:val="RTF_Num 2 1"/>
    <w:rsid w:val="00232EDA"/>
    <w:rPr>
      <w:rFonts w:ascii="Symbol" w:hAnsi="Symbol"/>
    </w:rPr>
  </w:style>
  <w:style w:type="paragraph" w:customStyle="1" w:styleId="Heading">
    <w:name w:val="Heading"/>
    <w:basedOn w:val="Standard"/>
    <w:next w:val="BodyText"/>
    <w:rsid w:val="00232EDA"/>
    <w:pPr>
      <w:keepNext/>
      <w:spacing w:before="240" w:after="120"/>
    </w:pPr>
    <w:rPr>
      <w:rFonts w:ascii="Arial" w:eastAsia="MS Mincho" w:hAnsi="Arial" w:cs="Tahoma"/>
      <w:sz w:val="28"/>
      <w:szCs w:val="28"/>
    </w:rPr>
  </w:style>
  <w:style w:type="paragraph" w:styleId="List">
    <w:name w:val="List"/>
    <w:basedOn w:val="BodyText"/>
    <w:semiHidden/>
    <w:rsid w:val="00232EDA"/>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232EDA"/>
    <w:pPr>
      <w:suppressLineNumbers/>
      <w:spacing w:before="120" w:after="120"/>
    </w:pPr>
    <w:rPr>
      <w:rFonts w:cs="Tahoma"/>
      <w:i/>
      <w:iCs/>
      <w:sz w:val="24"/>
    </w:rPr>
  </w:style>
  <w:style w:type="paragraph" w:customStyle="1" w:styleId="Index">
    <w:name w:val="Index"/>
    <w:basedOn w:val="Standard"/>
    <w:rsid w:val="00232EDA"/>
    <w:pPr>
      <w:suppressLineNumbers/>
    </w:pPr>
    <w:rPr>
      <w:rFonts w:cs="Tahoma"/>
    </w:rPr>
  </w:style>
  <w:style w:type="paragraph" w:customStyle="1" w:styleId="Standard">
    <w:name w:val="Standard"/>
    <w:rsid w:val="00232EDA"/>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232EDA"/>
    <w:pPr>
      <w:jc w:val="center"/>
    </w:pPr>
    <w:rPr>
      <w:i/>
      <w:iCs/>
    </w:rPr>
  </w:style>
  <w:style w:type="character" w:customStyle="1" w:styleId="SubtitleChar">
    <w:name w:val="Subtitle Char"/>
    <w:basedOn w:val="DefaultParagraphFont"/>
    <w:link w:val="Subtitle"/>
    <w:rsid w:val="00232EDA"/>
    <w:rPr>
      <w:rFonts w:ascii="Arial" w:hAnsi="Arial" w:cs="Tahoma"/>
      <w:i/>
      <w:iCs/>
      <w:kern w:val="1"/>
      <w:sz w:val="28"/>
      <w:szCs w:val="28"/>
      <w:lang w:eastAsia="ar-SA"/>
    </w:rPr>
  </w:style>
  <w:style w:type="paragraph" w:customStyle="1" w:styleId="TableContents">
    <w:name w:val="Table Contents"/>
    <w:basedOn w:val="Standard"/>
    <w:rsid w:val="00232EDA"/>
    <w:pPr>
      <w:suppressLineNumbers/>
    </w:pPr>
  </w:style>
  <w:style w:type="paragraph" w:customStyle="1" w:styleId="ContentsHeading">
    <w:name w:val="Contents Heading"/>
    <w:basedOn w:val="Heading"/>
    <w:rsid w:val="00232EDA"/>
    <w:pPr>
      <w:suppressLineNumbers/>
    </w:pPr>
    <w:rPr>
      <w:rFonts w:ascii="Times New Roman" w:hAnsi="Times New Roman"/>
      <w:b/>
      <w:bCs/>
      <w:sz w:val="32"/>
      <w:szCs w:val="32"/>
    </w:rPr>
  </w:style>
  <w:style w:type="paragraph" w:customStyle="1" w:styleId="CellText">
    <w:name w:val="Cell Text"/>
    <w:basedOn w:val="Standard"/>
    <w:rsid w:val="00232EDA"/>
    <w:pPr>
      <w:spacing w:before="60" w:after="60"/>
    </w:pPr>
    <w:rPr>
      <w:rFonts w:cs="Arial"/>
      <w:sz w:val="18"/>
      <w:szCs w:val="20"/>
    </w:rPr>
  </w:style>
  <w:style w:type="paragraph" w:customStyle="1" w:styleId="TableHeader">
    <w:name w:val="Table Header"/>
    <w:basedOn w:val="Standard"/>
    <w:next w:val="Standard"/>
    <w:rsid w:val="00232EDA"/>
    <w:pPr>
      <w:spacing w:before="60" w:after="60"/>
      <w:jc w:val="center"/>
    </w:pPr>
    <w:rPr>
      <w:rFonts w:ascii="Verdana" w:hAnsi="Verdana" w:cs="Arial"/>
      <w:b/>
      <w:sz w:val="18"/>
      <w:szCs w:val="20"/>
    </w:rPr>
  </w:style>
  <w:style w:type="paragraph" w:styleId="TOC4">
    <w:name w:val="toc 4"/>
    <w:basedOn w:val="Index"/>
    <w:uiPriority w:val="39"/>
    <w:rsid w:val="00232EDA"/>
    <w:pPr>
      <w:tabs>
        <w:tab w:val="right" w:leader="dot" w:pos="9123"/>
      </w:tabs>
      <w:ind w:left="849"/>
    </w:pPr>
  </w:style>
  <w:style w:type="paragraph" w:styleId="TOC5">
    <w:name w:val="toc 5"/>
    <w:basedOn w:val="Index"/>
    <w:uiPriority w:val="39"/>
    <w:rsid w:val="00232EDA"/>
    <w:pPr>
      <w:tabs>
        <w:tab w:val="right" w:leader="dot" w:pos="8840"/>
      </w:tabs>
      <w:ind w:left="1132"/>
    </w:pPr>
  </w:style>
  <w:style w:type="paragraph" w:styleId="TOC6">
    <w:name w:val="toc 6"/>
    <w:basedOn w:val="Index"/>
    <w:uiPriority w:val="39"/>
    <w:rsid w:val="00232EDA"/>
    <w:pPr>
      <w:tabs>
        <w:tab w:val="right" w:leader="dot" w:pos="8557"/>
      </w:tabs>
      <w:ind w:left="1415"/>
    </w:pPr>
  </w:style>
  <w:style w:type="paragraph" w:styleId="TOC7">
    <w:name w:val="toc 7"/>
    <w:basedOn w:val="Index"/>
    <w:uiPriority w:val="39"/>
    <w:rsid w:val="00232EDA"/>
    <w:pPr>
      <w:tabs>
        <w:tab w:val="right" w:leader="dot" w:pos="8274"/>
      </w:tabs>
      <w:ind w:left="1698"/>
    </w:pPr>
  </w:style>
  <w:style w:type="paragraph" w:styleId="TOC8">
    <w:name w:val="toc 8"/>
    <w:basedOn w:val="Index"/>
    <w:uiPriority w:val="39"/>
    <w:rsid w:val="00232EDA"/>
    <w:pPr>
      <w:tabs>
        <w:tab w:val="right" w:leader="dot" w:pos="7991"/>
      </w:tabs>
      <w:ind w:left="1981"/>
    </w:pPr>
  </w:style>
  <w:style w:type="paragraph" w:styleId="TOC9">
    <w:name w:val="toc 9"/>
    <w:basedOn w:val="Index"/>
    <w:uiPriority w:val="39"/>
    <w:rsid w:val="00232EDA"/>
    <w:pPr>
      <w:tabs>
        <w:tab w:val="right" w:leader="dot" w:pos="7708"/>
      </w:tabs>
      <w:ind w:left="2264"/>
    </w:pPr>
  </w:style>
  <w:style w:type="paragraph" w:customStyle="1" w:styleId="Contents10">
    <w:name w:val="Contents 10"/>
    <w:basedOn w:val="Index"/>
    <w:rsid w:val="00232EDA"/>
    <w:pPr>
      <w:tabs>
        <w:tab w:val="right" w:leader="dot" w:pos="7425"/>
      </w:tabs>
      <w:ind w:left="2547"/>
    </w:pPr>
  </w:style>
  <w:style w:type="paragraph" w:styleId="ListParagraph">
    <w:name w:val="List Paragraph"/>
    <w:basedOn w:val="Normal"/>
    <w:uiPriority w:val="34"/>
    <w:qFormat/>
    <w:rsid w:val="00232EDA"/>
    <w:pPr>
      <w:ind w:left="720"/>
      <w:contextualSpacing/>
    </w:pPr>
  </w:style>
  <w:style w:type="paragraph" w:styleId="NormalWeb">
    <w:name w:val="Normal (Web)"/>
    <w:basedOn w:val="Normal"/>
    <w:uiPriority w:val="99"/>
    <w:unhideWhenUsed/>
    <w:rsid w:val="00232EDA"/>
    <w:pPr>
      <w:widowControl/>
      <w:suppressAutoHyphens w:val="0"/>
      <w:spacing w:before="100" w:beforeAutospacing="1" w:after="100" w:afterAutospacing="1"/>
      <w:textAlignment w:val="auto"/>
    </w:pPr>
    <w:rPr>
      <w:rFonts w:eastAsiaTheme="minorEastAsia"/>
      <w:kern w:val="0"/>
      <w:lang w:eastAsia="en-US"/>
    </w:rPr>
  </w:style>
  <w:style w:type="paragraph" w:styleId="HTMLPreformatted">
    <w:name w:val="HTML Preformatted"/>
    <w:basedOn w:val="Normal"/>
    <w:link w:val="HTMLPreformattedChar"/>
    <w:uiPriority w:val="99"/>
    <w:semiHidden/>
    <w:unhideWhenUsed/>
    <w:rsid w:val="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heme="minorEastAsia"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232EDA"/>
    <w:rPr>
      <w:rFonts w:ascii="Courier New" w:eastAsiaTheme="minorEastAsia" w:hAnsi="Courier New" w:cs="Courier New"/>
      <w:sz w:val="20"/>
    </w:rPr>
  </w:style>
  <w:style w:type="paragraph" w:styleId="Quote">
    <w:name w:val="Quote"/>
    <w:basedOn w:val="Normal"/>
    <w:next w:val="Normal"/>
    <w:link w:val="QuoteChar"/>
    <w:uiPriority w:val="29"/>
    <w:qFormat/>
    <w:rsid w:val="00232E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2EDA"/>
    <w:rPr>
      <w:rFonts w:ascii="Times New Roman" w:eastAsia="Arial Unicode MS" w:hAnsi="Times New Roman"/>
      <w:i/>
      <w:iCs/>
      <w:color w:val="404040" w:themeColor="text1" w:themeTint="BF"/>
      <w:kern w:val="1"/>
      <w:sz w:val="24"/>
      <w:szCs w:val="24"/>
      <w:lang w:eastAsia="ar-SA"/>
    </w:rPr>
  </w:style>
  <w:style w:type="character" w:styleId="Emphasis">
    <w:name w:val="Emphasis"/>
    <w:basedOn w:val="DefaultParagraphFont"/>
    <w:uiPriority w:val="20"/>
    <w:qFormat/>
    <w:rsid w:val="00232EDA"/>
    <w:rPr>
      <w:i/>
      <w:iCs/>
    </w:rPr>
  </w:style>
  <w:style w:type="character" w:styleId="SubtleReference">
    <w:name w:val="Subtle Reference"/>
    <w:basedOn w:val="DefaultParagraphFont"/>
    <w:uiPriority w:val="31"/>
    <w:qFormat/>
    <w:rsid w:val="00232EDA"/>
    <w:rPr>
      <w:smallCaps/>
      <w:color w:val="5A5A5A" w:themeColor="text1" w:themeTint="A5"/>
    </w:rPr>
  </w:style>
  <w:style w:type="character" w:styleId="IntenseReference">
    <w:name w:val="Intense Reference"/>
    <w:basedOn w:val="DefaultParagraphFont"/>
    <w:uiPriority w:val="32"/>
    <w:qFormat/>
    <w:rsid w:val="00232EDA"/>
    <w:rPr>
      <w:b/>
      <w:bCs/>
      <w:smallCaps/>
      <w:color w:val="4472C4" w:themeColor="accent1"/>
      <w:spacing w:val="5"/>
    </w:rPr>
  </w:style>
  <w:style w:type="paragraph" w:styleId="IntenseQuote">
    <w:name w:val="Intense Quote"/>
    <w:basedOn w:val="Normal"/>
    <w:next w:val="Normal"/>
    <w:link w:val="IntenseQuoteChar"/>
    <w:uiPriority w:val="30"/>
    <w:qFormat/>
    <w:rsid w:val="00232E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2EDA"/>
    <w:rPr>
      <w:rFonts w:ascii="Times New Roman" w:eastAsia="Arial Unicode MS" w:hAnsi="Times New Roman"/>
      <w:i/>
      <w:iCs/>
      <w:color w:val="4472C4" w:themeColor="accent1"/>
      <w:kern w:val="1"/>
      <w:sz w:val="24"/>
      <w:szCs w:val="24"/>
      <w:lang w:eastAsia="ar-SA"/>
    </w:rPr>
  </w:style>
  <w:style w:type="character" w:styleId="HTMLCode">
    <w:name w:val="HTML Code"/>
    <w:basedOn w:val="DefaultParagraphFont"/>
    <w:uiPriority w:val="99"/>
    <w:semiHidden/>
    <w:unhideWhenUsed/>
    <w:rsid w:val="00232EDA"/>
    <w:rPr>
      <w:rFonts w:ascii="Courier New" w:eastAsia="Times New Roman" w:hAnsi="Courier New" w:cs="Courier New"/>
      <w:sz w:val="20"/>
      <w:szCs w:val="20"/>
    </w:rPr>
  </w:style>
  <w:style w:type="paragraph" w:customStyle="1" w:styleId="NormalTableBulletedList">
    <w:name w:val="Normal Table Bulleted List"/>
    <w:basedOn w:val="Normal"/>
    <w:rsid w:val="004857E5"/>
    <w:pPr>
      <w:widowControl/>
      <w:numPr>
        <w:numId w:val="122"/>
      </w:numPr>
      <w:suppressAutoHyphens w:val="0"/>
      <w:spacing w:before="120" w:after="120" w:line="264" w:lineRule="auto"/>
      <w:textAlignment w:val="auto"/>
    </w:pPr>
    <w:rPr>
      <w:rFonts w:ascii="Verdana" w:eastAsia="Times New Roman" w:hAnsi="Verdana"/>
      <w:kern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xxx.xxx.xxx" TargetMode="External"/><Relationship Id="rId3" Type="http://schemas.openxmlformats.org/officeDocument/2006/relationships/customXml" Target="../customXml/item3.xml"/><Relationship Id="rId21" Type="http://schemas.openxmlformats.org/officeDocument/2006/relationships/hyperlink" Target="file://Logs//OptiNet.lo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yperlink" Target="https://confluence.ncr.com/download/attachments/629449444/CM%20apps%20Installation%20and%20EPSS%20Integration%20guide10.0.pdf?version=1&amp;modificationDate=1672851011000&amp;api=v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C:/IBM/WebSphere/AppServer/profiles/AppSrv01/installedApps/ironhideNode01Cell/OptiCash.ear/OptiCash.war/"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5.xml"/><Relationship Id="rId30" Type="http://schemas.microsoft.com/office/2011/relationships/people" Target="people.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45915C-52F9-4534-8E21-F4FB4F762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13929</TotalTime>
  <Pages>104</Pages>
  <Words>24355</Words>
  <Characters>144913</Characters>
  <Application>Microsoft Office Word</Application>
  <DocSecurity>0</DocSecurity>
  <Lines>3622</Lines>
  <Paragraphs>2969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166299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Robbie</cp:lastModifiedBy>
  <cp:revision>308</cp:revision>
  <cp:lastPrinted>2019-11-25T16:45:00Z</cp:lastPrinted>
  <dcterms:created xsi:type="dcterms:W3CDTF">2023-02-17T08:07:00Z</dcterms:created>
  <dcterms:modified xsi:type="dcterms:W3CDTF">2023-03-06T10:51:00Z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52076800-426c-4ce6-9518-4b993e05906d</vt:lpwstr>
  </property>
  <property fmtid="{D5CDD505-2E9C-101B-9397-08002B2CF9AE}" pid="3" name="MSIP_Label_dc233488-06c6-4c2b-96ac-e256c4376f84_Enabled">
    <vt:lpwstr>true</vt:lpwstr>
  </property>
  <property fmtid="{D5CDD505-2E9C-101B-9397-08002B2CF9AE}" pid="4" name="MSIP_Label_dc233488-06c6-4c2b-96ac-e256c4376f84_SetDate">
    <vt:lpwstr>2023-02-17T08:07:31Z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