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1864" w14:textId="4CCA76FA" w:rsidR="00514DA4" w:rsidRDefault="00165EEB" w:rsidP="00514DA4">
      <w:pPr>
        <w:pStyle w:val="Brand"/>
      </w:pPr>
      <w:r>
        <w:t>CM app</w:t>
      </w:r>
      <w:r w:rsidR="0072578B">
        <w:t>s</w:t>
      </w:r>
      <w:r w:rsidR="00224158">
        <w:t xml:space="preserve"> Installation and </w:t>
      </w:r>
      <w:r w:rsidR="00A56389">
        <w:t>EPSS</w:t>
      </w:r>
      <w:r w:rsidR="00224158">
        <w:t xml:space="preserve"> Integration Guide</w:t>
      </w:r>
    </w:p>
    <w:p w14:paraId="6FAF5ED7" w14:textId="0DA90798" w:rsidR="000B3F3C" w:rsidRDefault="000B3F3C" w:rsidP="00F56777">
      <w:pPr>
        <w:pStyle w:val="Title"/>
      </w:pPr>
    </w:p>
    <w:p w14:paraId="0E0A9A27" w14:textId="2F4BC758" w:rsidR="00B05E19" w:rsidRDefault="00514DA4" w:rsidP="00A87CA0">
      <w:pPr>
        <w:pStyle w:val="DocInfo"/>
      </w:pPr>
      <w:r>
        <w:t>[</w:t>
      </w:r>
      <w:r w:rsidR="00BC0125">
        <w:t>Dec</w:t>
      </w:r>
      <w:r w:rsidR="00A87CA0">
        <w:t>ember 2022</w:t>
      </w:r>
      <w:r>
        <w:t>]</w:t>
      </w:r>
    </w:p>
    <w:p w14:paraId="4A9CB6EC" w14:textId="77777777" w:rsidR="002E1E15" w:rsidRDefault="002E1E15" w:rsidP="00833DCC">
      <w:pPr>
        <w:pStyle w:val="NoTOCHeading1"/>
      </w:pPr>
      <w:r>
        <w:lastRenderedPageBreak/>
        <w:t>Revision Record</w:t>
      </w:r>
    </w:p>
    <w:tbl>
      <w:tblPr>
        <w:tblStyle w:val="TableHeadingTop"/>
        <w:tblW w:w="9360" w:type="dxa"/>
        <w:tblLook w:val="04A0" w:firstRow="1" w:lastRow="0" w:firstColumn="1" w:lastColumn="0" w:noHBand="0" w:noVBand="1"/>
      </w:tblPr>
      <w:tblGrid>
        <w:gridCol w:w="1440"/>
        <w:gridCol w:w="1440"/>
        <w:gridCol w:w="6480"/>
      </w:tblGrid>
      <w:tr w:rsidR="002E1E15" w:rsidRPr="00CA70B5" w14:paraId="102C0B3C" w14:textId="77777777" w:rsidTr="00B64FFE">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7922683B" w14:textId="77777777" w:rsidR="002E1E15" w:rsidRPr="00D22F24" w:rsidRDefault="002E1E15" w:rsidP="00D22F24">
            <w:pPr>
              <w:pStyle w:val="TableHeading"/>
              <w:jc w:val="center"/>
            </w:pPr>
            <w:r w:rsidRPr="00D22F24">
              <w:t>Date</w:t>
            </w:r>
          </w:p>
        </w:tc>
        <w:tc>
          <w:tcPr>
            <w:tcW w:w="1440" w:type="dxa"/>
          </w:tcPr>
          <w:p w14:paraId="38058556" w14:textId="77777777" w:rsidR="002E1E15" w:rsidRPr="00D22F24" w:rsidRDefault="002E1E15" w:rsidP="00D22F24">
            <w:pPr>
              <w:pStyle w:val="TableHeading"/>
              <w:jc w:val="center"/>
            </w:pPr>
            <w:r w:rsidRPr="00D22F24">
              <w:t>Page No.</w:t>
            </w:r>
          </w:p>
        </w:tc>
        <w:tc>
          <w:tcPr>
            <w:tcW w:w="6480" w:type="dxa"/>
          </w:tcPr>
          <w:p w14:paraId="46D90F48" w14:textId="77777777" w:rsidR="002E1E15" w:rsidRPr="00CA70B5" w:rsidRDefault="002E1E15" w:rsidP="00A72BF3">
            <w:pPr>
              <w:pStyle w:val="TableHeading"/>
            </w:pPr>
            <w:r>
              <w:t>Description of Change</w:t>
            </w:r>
          </w:p>
        </w:tc>
      </w:tr>
      <w:tr w:rsidR="002E1E15" w:rsidRPr="00F52559" w14:paraId="484F98F3" w14:textId="77777777" w:rsidTr="00B64FFE">
        <w:tc>
          <w:tcPr>
            <w:tcW w:w="1440" w:type="dxa"/>
            <w:tcBorders>
              <w:bottom w:val="single" w:sz="4" w:space="0" w:color="auto"/>
            </w:tcBorders>
          </w:tcPr>
          <w:p w14:paraId="04B7BA9E" w14:textId="4EE25CA0" w:rsidR="002E1E15" w:rsidRPr="00F52559" w:rsidRDefault="00BC0125" w:rsidP="002B4945">
            <w:pPr>
              <w:pStyle w:val="TableBody"/>
              <w:jc w:val="center"/>
            </w:pPr>
            <w:r>
              <w:t>Dec</w:t>
            </w:r>
            <w:r w:rsidR="00F40485">
              <w:t>ember 2022</w:t>
            </w:r>
          </w:p>
        </w:tc>
        <w:tc>
          <w:tcPr>
            <w:tcW w:w="1440" w:type="dxa"/>
          </w:tcPr>
          <w:p w14:paraId="177EED42" w14:textId="2310849A" w:rsidR="002E1E15" w:rsidRDefault="00A87CA0" w:rsidP="002B4945">
            <w:pPr>
              <w:pStyle w:val="TableBody"/>
              <w:keepNext/>
              <w:jc w:val="center"/>
            </w:pPr>
            <w:r>
              <w:t>ALL</w:t>
            </w:r>
          </w:p>
        </w:tc>
        <w:tc>
          <w:tcPr>
            <w:tcW w:w="6480" w:type="dxa"/>
          </w:tcPr>
          <w:p w14:paraId="7B60B6BE" w14:textId="123E97C3" w:rsidR="002E1E15" w:rsidRPr="00F52559" w:rsidRDefault="00A87CA0" w:rsidP="00303136">
            <w:pPr>
              <w:pStyle w:val="TableBody"/>
              <w:keepNext/>
            </w:pPr>
            <w:r>
              <w:t>Initial Version</w:t>
            </w:r>
          </w:p>
        </w:tc>
      </w:tr>
      <w:tr w:rsidR="002E1E15" w:rsidRPr="00F52559" w14:paraId="427314F1" w14:textId="77777777" w:rsidTr="00B64FFE">
        <w:tc>
          <w:tcPr>
            <w:tcW w:w="1440" w:type="dxa"/>
            <w:tcBorders>
              <w:top w:val="single" w:sz="4" w:space="0" w:color="auto"/>
              <w:bottom w:val="single" w:sz="4" w:space="0" w:color="auto"/>
            </w:tcBorders>
          </w:tcPr>
          <w:p w14:paraId="30AB7AEB" w14:textId="6B12F78F" w:rsidR="002E1E15" w:rsidRPr="00F52559" w:rsidRDefault="00B64FFE" w:rsidP="002B4945">
            <w:pPr>
              <w:pStyle w:val="TableBody"/>
              <w:keepNext/>
              <w:jc w:val="center"/>
            </w:pPr>
            <w:r>
              <w:t>March 2023</w:t>
            </w:r>
          </w:p>
        </w:tc>
        <w:tc>
          <w:tcPr>
            <w:tcW w:w="1440" w:type="dxa"/>
          </w:tcPr>
          <w:p w14:paraId="3D975EA4" w14:textId="4C7967A8" w:rsidR="002E1E15" w:rsidRDefault="00B64FFE" w:rsidP="002B4945">
            <w:pPr>
              <w:pStyle w:val="TableBody"/>
              <w:keepNext/>
              <w:jc w:val="center"/>
            </w:pPr>
            <w:r>
              <w:t xml:space="preserve">ALL </w:t>
            </w:r>
          </w:p>
        </w:tc>
        <w:tc>
          <w:tcPr>
            <w:tcW w:w="6480" w:type="dxa"/>
          </w:tcPr>
          <w:p w14:paraId="7316882D" w14:textId="538B1C75" w:rsidR="002E1E15" w:rsidRPr="00F52559" w:rsidRDefault="00B64FFE" w:rsidP="002B4945">
            <w:pPr>
              <w:pStyle w:val="TableBody"/>
              <w:keepNext/>
            </w:pPr>
            <w:r>
              <w:t>Formatting Changes</w:t>
            </w:r>
          </w:p>
        </w:tc>
      </w:tr>
      <w:tr w:rsidR="002E1E15" w:rsidRPr="00F52559" w14:paraId="6F53CF18" w14:textId="77777777" w:rsidTr="00B64FFE">
        <w:tc>
          <w:tcPr>
            <w:tcW w:w="1440" w:type="dxa"/>
            <w:tcBorders>
              <w:top w:val="single" w:sz="4" w:space="0" w:color="auto"/>
              <w:bottom w:val="single" w:sz="4" w:space="0" w:color="auto"/>
            </w:tcBorders>
          </w:tcPr>
          <w:p w14:paraId="53F73F49" w14:textId="77777777" w:rsidR="002E1E15" w:rsidRPr="00F52559" w:rsidRDefault="002E1E15" w:rsidP="002B4945">
            <w:pPr>
              <w:pStyle w:val="TableBody"/>
              <w:keepNext/>
              <w:jc w:val="center"/>
            </w:pPr>
          </w:p>
        </w:tc>
        <w:tc>
          <w:tcPr>
            <w:tcW w:w="1440" w:type="dxa"/>
          </w:tcPr>
          <w:p w14:paraId="4F43B646" w14:textId="12DE72F9" w:rsidR="002E1E15" w:rsidRDefault="002E1E15" w:rsidP="002B4945">
            <w:pPr>
              <w:pStyle w:val="TableBody"/>
              <w:keepNext/>
              <w:jc w:val="center"/>
            </w:pPr>
          </w:p>
        </w:tc>
        <w:tc>
          <w:tcPr>
            <w:tcW w:w="6480" w:type="dxa"/>
          </w:tcPr>
          <w:p w14:paraId="73B484B3" w14:textId="302EEA47" w:rsidR="002E1E15" w:rsidRPr="00F52559" w:rsidRDefault="002E1E15" w:rsidP="002B4945">
            <w:pPr>
              <w:pStyle w:val="TableBody"/>
              <w:keepNext/>
            </w:pPr>
          </w:p>
        </w:tc>
      </w:tr>
    </w:tbl>
    <w:p w14:paraId="7D3CC686" w14:textId="77777777" w:rsidR="002E1E15" w:rsidRDefault="002E1E15" w:rsidP="00FC33F8">
      <w:pPr>
        <w:pStyle w:val="BodyText"/>
      </w:pPr>
    </w:p>
    <w:p w14:paraId="1B8CFE86" w14:textId="77777777" w:rsidR="00FC33F8" w:rsidRDefault="00FC33F8" w:rsidP="00FC33F8">
      <w:pPr>
        <w:pStyle w:val="BodyText"/>
      </w:pPr>
    </w:p>
    <w:p w14:paraId="0B0D2A7B" w14:textId="77777777" w:rsidR="00EF6ABC" w:rsidRDefault="00EF6ABC" w:rsidP="00833DCC">
      <w:pPr>
        <w:pStyle w:val="NoTOCHeading1"/>
      </w:pPr>
      <w:r w:rsidRPr="00C361EB">
        <w:lastRenderedPageBreak/>
        <w:t>Contents</w:t>
      </w:r>
    </w:p>
    <w:p w14:paraId="305BD65A" w14:textId="197BDD59" w:rsidR="00CD224B"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471920" w:history="1">
        <w:r w:rsidR="00CD224B" w:rsidRPr="00C51011">
          <w:rPr>
            <w:rStyle w:val="Hyperlink"/>
            <w:noProof/>
          </w:rPr>
          <w:t>1. CM 10.0.0 Installation from scratch</w:t>
        </w:r>
        <w:r w:rsidR="00CD224B">
          <w:rPr>
            <w:noProof/>
            <w:webHidden/>
          </w:rPr>
          <w:tab/>
        </w:r>
        <w:r w:rsidR="00CD224B">
          <w:rPr>
            <w:noProof/>
            <w:webHidden/>
          </w:rPr>
          <w:fldChar w:fldCharType="begin"/>
        </w:r>
        <w:r w:rsidR="00CD224B">
          <w:rPr>
            <w:noProof/>
            <w:webHidden/>
          </w:rPr>
          <w:instrText xml:space="preserve"> PAGEREF _Toc131471920 \h </w:instrText>
        </w:r>
        <w:r w:rsidR="00CD224B">
          <w:rPr>
            <w:noProof/>
            <w:webHidden/>
          </w:rPr>
        </w:r>
        <w:r w:rsidR="00CD224B">
          <w:rPr>
            <w:noProof/>
            <w:webHidden/>
          </w:rPr>
          <w:fldChar w:fldCharType="separate"/>
        </w:r>
        <w:r w:rsidR="00CD224B">
          <w:rPr>
            <w:noProof/>
            <w:webHidden/>
          </w:rPr>
          <w:t>4</w:t>
        </w:r>
        <w:r w:rsidR="00CD224B">
          <w:rPr>
            <w:noProof/>
            <w:webHidden/>
          </w:rPr>
          <w:fldChar w:fldCharType="end"/>
        </w:r>
      </w:hyperlink>
    </w:p>
    <w:p w14:paraId="4E3AFCC8" w14:textId="1BE6ADD3" w:rsidR="00CD224B" w:rsidRDefault="00CD224B">
      <w:pPr>
        <w:pStyle w:val="TOC2"/>
        <w:rPr>
          <w:rFonts w:asciiTheme="minorHAnsi" w:eastAsiaTheme="minorEastAsia" w:hAnsiTheme="minorHAnsi" w:cstheme="minorBidi"/>
          <w:noProof/>
          <w:sz w:val="22"/>
          <w:szCs w:val="22"/>
          <w:lang w:val="en-US"/>
        </w:rPr>
      </w:pPr>
      <w:hyperlink w:anchor="_Toc131471921" w:history="1">
        <w:r w:rsidRPr="00C51011">
          <w:rPr>
            <w:rStyle w:val="Hyperlink"/>
            <w:noProof/>
          </w:rPr>
          <w:t>1.1. Install EPSS</w:t>
        </w:r>
        <w:r>
          <w:rPr>
            <w:noProof/>
            <w:webHidden/>
          </w:rPr>
          <w:tab/>
        </w:r>
        <w:r>
          <w:rPr>
            <w:noProof/>
            <w:webHidden/>
          </w:rPr>
          <w:fldChar w:fldCharType="begin"/>
        </w:r>
        <w:r>
          <w:rPr>
            <w:noProof/>
            <w:webHidden/>
          </w:rPr>
          <w:instrText xml:space="preserve"> PAGEREF _Toc131471921 \h </w:instrText>
        </w:r>
        <w:r>
          <w:rPr>
            <w:noProof/>
            <w:webHidden/>
          </w:rPr>
        </w:r>
        <w:r>
          <w:rPr>
            <w:noProof/>
            <w:webHidden/>
          </w:rPr>
          <w:fldChar w:fldCharType="separate"/>
        </w:r>
        <w:r>
          <w:rPr>
            <w:noProof/>
            <w:webHidden/>
          </w:rPr>
          <w:t>4</w:t>
        </w:r>
        <w:r>
          <w:rPr>
            <w:noProof/>
            <w:webHidden/>
          </w:rPr>
          <w:fldChar w:fldCharType="end"/>
        </w:r>
      </w:hyperlink>
    </w:p>
    <w:p w14:paraId="48006670" w14:textId="1E8949F9" w:rsidR="00CD224B" w:rsidRDefault="00CD224B">
      <w:pPr>
        <w:pStyle w:val="TOC2"/>
        <w:rPr>
          <w:rFonts w:asciiTheme="minorHAnsi" w:eastAsiaTheme="minorEastAsia" w:hAnsiTheme="minorHAnsi" w:cstheme="minorBidi"/>
          <w:noProof/>
          <w:sz w:val="22"/>
          <w:szCs w:val="22"/>
          <w:lang w:val="en-US"/>
        </w:rPr>
      </w:pPr>
      <w:hyperlink w:anchor="_Toc131471922" w:history="1">
        <w:r w:rsidRPr="00C51011">
          <w:rPr>
            <w:rStyle w:val="Hyperlink"/>
            <w:noProof/>
          </w:rPr>
          <w:t>1.2. SQL Server Schema Setup.</w:t>
        </w:r>
        <w:r>
          <w:rPr>
            <w:noProof/>
            <w:webHidden/>
          </w:rPr>
          <w:tab/>
        </w:r>
        <w:r>
          <w:rPr>
            <w:noProof/>
            <w:webHidden/>
          </w:rPr>
          <w:fldChar w:fldCharType="begin"/>
        </w:r>
        <w:r>
          <w:rPr>
            <w:noProof/>
            <w:webHidden/>
          </w:rPr>
          <w:instrText xml:space="preserve"> PAGEREF _Toc131471922 \h </w:instrText>
        </w:r>
        <w:r>
          <w:rPr>
            <w:noProof/>
            <w:webHidden/>
          </w:rPr>
        </w:r>
        <w:r>
          <w:rPr>
            <w:noProof/>
            <w:webHidden/>
          </w:rPr>
          <w:fldChar w:fldCharType="separate"/>
        </w:r>
        <w:r>
          <w:rPr>
            <w:noProof/>
            <w:webHidden/>
          </w:rPr>
          <w:t>4</w:t>
        </w:r>
        <w:r>
          <w:rPr>
            <w:noProof/>
            <w:webHidden/>
          </w:rPr>
          <w:fldChar w:fldCharType="end"/>
        </w:r>
      </w:hyperlink>
    </w:p>
    <w:p w14:paraId="5266B219" w14:textId="7F326B72" w:rsidR="00CD224B" w:rsidRDefault="00CD224B">
      <w:pPr>
        <w:pStyle w:val="TOC2"/>
        <w:rPr>
          <w:rFonts w:asciiTheme="minorHAnsi" w:eastAsiaTheme="minorEastAsia" w:hAnsiTheme="minorHAnsi" w:cstheme="minorBidi"/>
          <w:noProof/>
          <w:sz w:val="22"/>
          <w:szCs w:val="22"/>
          <w:lang w:val="en-US"/>
        </w:rPr>
      </w:pPr>
      <w:hyperlink w:anchor="_Toc131471923" w:history="1">
        <w:r w:rsidRPr="00C51011">
          <w:rPr>
            <w:rStyle w:val="Hyperlink"/>
            <w:noProof/>
          </w:rPr>
          <w:t>1.3. Oracle Schema Setup.</w:t>
        </w:r>
        <w:r>
          <w:rPr>
            <w:noProof/>
            <w:webHidden/>
          </w:rPr>
          <w:tab/>
        </w:r>
        <w:r>
          <w:rPr>
            <w:noProof/>
            <w:webHidden/>
          </w:rPr>
          <w:fldChar w:fldCharType="begin"/>
        </w:r>
        <w:r>
          <w:rPr>
            <w:noProof/>
            <w:webHidden/>
          </w:rPr>
          <w:instrText xml:space="preserve"> PAGEREF _Toc131471923 \h </w:instrText>
        </w:r>
        <w:r>
          <w:rPr>
            <w:noProof/>
            <w:webHidden/>
          </w:rPr>
        </w:r>
        <w:r>
          <w:rPr>
            <w:noProof/>
            <w:webHidden/>
          </w:rPr>
          <w:fldChar w:fldCharType="separate"/>
        </w:r>
        <w:r>
          <w:rPr>
            <w:noProof/>
            <w:webHidden/>
          </w:rPr>
          <w:t>4</w:t>
        </w:r>
        <w:r>
          <w:rPr>
            <w:noProof/>
            <w:webHidden/>
          </w:rPr>
          <w:fldChar w:fldCharType="end"/>
        </w:r>
      </w:hyperlink>
    </w:p>
    <w:p w14:paraId="48CB5A00" w14:textId="0B6F9D1B" w:rsidR="00CD224B" w:rsidRDefault="00CD224B">
      <w:pPr>
        <w:pStyle w:val="TOC2"/>
        <w:rPr>
          <w:rFonts w:asciiTheme="minorHAnsi" w:eastAsiaTheme="minorEastAsia" w:hAnsiTheme="minorHAnsi" w:cstheme="minorBidi"/>
          <w:noProof/>
          <w:sz w:val="22"/>
          <w:szCs w:val="22"/>
          <w:lang w:val="en-US"/>
        </w:rPr>
      </w:pPr>
      <w:hyperlink w:anchor="_Toc131471924" w:history="1">
        <w:r w:rsidRPr="00C51011">
          <w:rPr>
            <w:rStyle w:val="Hyperlink"/>
            <w:noProof/>
          </w:rPr>
          <w:t>1.4. Application Setup.</w:t>
        </w:r>
        <w:r>
          <w:rPr>
            <w:noProof/>
            <w:webHidden/>
          </w:rPr>
          <w:tab/>
        </w:r>
        <w:r>
          <w:rPr>
            <w:noProof/>
            <w:webHidden/>
          </w:rPr>
          <w:fldChar w:fldCharType="begin"/>
        </w:r>
        <w:r>
          <w:rPr>
            <w:noProof/>
            <w:webHidden/>
          </w:rPr>
          <w:instrText xml:space="preserve"> PAGEREF _Toc131471924 \h </w:instrText>
        </w:r>
        <w:r>
          <w:rPr>
            <w:noProof/>
            <w:webHidden/>
          </w:rPr>
        </w:r>
        <w:r>
          <w:rPr>
            <w:noProof/>
            <w:webHidden/>
          </w:rPr>
          <w:fldChar w:fldCharType="separate"/>
        </w:r>
        <w:r>
          <w:rPr>
            <w:noProof/>
            <w:webHidden/>
          </w:rPr>
          <w:t>4</w:t>
        </w:r>
        <w:r>
          <w:rPr>
            <w:noProof/>
            <w:webHidden/>
          </w:rPr>
          <w:fldChar w:fldCharType="end"/>
        </w:r>
      </w:hyperlink>
    </w:p>
    <w:p w14:paraId="3C488193" w14:textId="5DD33E47" w:rsidR="00CD224B" w:rsidRDefault="00CD224B">
      <w:pPr>
        <w:pStyle w:val="TOC1"/>
        <w:rPr>
          <w:rFonts w:asciiTheme="minorHAnsi" w:eastAsiaTheme="minorEastAsia" w:hAnsiTheme="minorHAnsi" w:cstheme="minorBidi"/>
          <w:b w:val="0"/>
          <w:noProof/>
          <w:szCs w:val="22"/>
          <w:lang w:val="en-US"/>
        </w:rPr>
      </w:pPr>
      <w:hyperlink w:anchor="_Toc131471925" w:history="1">
        <w:r w:rsidRPr="00C51011">
          <w:rPr>
            <w:rStyle w:val="Hyperlink"/>
            <w:noProof/>
          </w:rPr>
          <w:t>2. Opticash 10.0.0 Upgrade from 9.14. (Oracle)</w:t>
        </w:r>
        <w:r>
          <w:rPr>
            <w:noProof/>
            <w:webHidden/>
          </w:rPr>
          <w:tab/>
        </w:r>
        <w:r>
          <w:rPr>
            <w:noProof/>
            <w:webHidden/>
          </w:rPr>
          <w:fldChar w:fldCharType="begin"/>
        </w:r>
        <w:r>
          <w:rPr>
            <w:noProof/>
            <w:webHidden/>
          </w:rPr>
          <w:instrText xml:space="preserve"> PAGEREF _Toc131471925 \h </w:instrText>
        </w:r>
        <w:r>
          <w:rPr>
            <w:noProof/>
            <w:webHidden/>
          </w:rPr>
        </w:r>
        <w:r>
          <w:rPr>
            <w:noProof/>
            <w:webHidden/>
          </w:rPr>
          <w:fldChar w:fldCharType="separate"/>
        </w:r>
        <w:r>
          <w:rPr>
            <w:noProof/>
            <w:webHidden/>
          </w:rPr>
          <w:t>6</w:t>
        </w:r>
        <w:r>
          <w:rPr>
            <w:noProof/>
            <w:webHidden/>
          </w:rPr>
          <w:fldChar w:fldCharType="end"/>
        </w:r>
      </w:hyperlink>
    </w:p>
    <w:p w14:paraId="449FBA7F" w14:textId="75A7E2DE" w:rsidR="00CD224B" w:rsidRDefault="00CD224B">
      <w:pPr>
        <w:pStyle w:val="TOC1"/>
        <w:rPr>
          <w:rFonts w:asciiTheme="minorHAnsi" w:eastAsiaTheme="minorEastAsia" w:hAnsiTheme="minorHAnsi" w:cstheme="minorBidi"/>
          <w:b w:val="0"/>
          <w:noProof/>
          <w:szCs w:val="22"/>
          <w:lang w:val="en-US"/>
        </w:rPr>
      </w:pPr>
      <w:hyperlink w:anchor="_Toc131471926" w:history="1">
        <w:r w:rsidRPr="00C51011">
          <w:rPr>
            <w:rStyle w:val="Hyperlink"/>
            <w:noProof/>
          </w:rPr>
          <w:t>3. EPSS Integration with CM applications.</w:t>
        </w:r>
        <w:r>
          <w:rPr>
            <w:noProof/>
            <w:webHidden/>
          </w:rPr>
          <w:tab/>
        </w:r>
        <w:r>
          <w:rPr>
            <w:noProof/>
            <w:webHidden/>
          </w:rPr>
          <w:fldChar w:fldCharType="begin"/>
        </w:r>
        <w:r>
          <w:rPr>
            <w:noProof/>
            <w:webHidden/>
          </w:rPr>
          <w:instrText xml:space="preserve"> PAGEREF _Toc131471926 \h </w:instrText>
        </w:r>
        <w:r>
          <w:rPr>
            <w:noProof/>
            <w:webHidden/>
          </w:rPr>
        </w:r>
        <w:r>
          <w:rPr>
            <w:noProof/>
            <w:webHidden/>
          </w:rPr>
          <w:fldChar w:fldCharType="separate"/>
        </w:r>
        <w:r>
          <w:rPr>
            <w:noProof/>
            <w:webHidden/>
          </w:rPr>
          <w:t>7</w:t>
        </w:r>
        <w:r>
          <w:rPr>
            <w:noProof/>
            <w:webHidden/>
          </w:rPr>
          <w:fldChar w:fldCharType="end"/>
        </w:r>
      </w:hyperlink>
    </w:p>
    <w:p w14:paraId="3EC268A9" w14:textId="38DDB441"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27" w:history="1">
        <w:r w:rsidRPr="00C51011">
          <w:rPr>
            <w:rStyle w:val="Hyperlink"/>
            <w:noProof/>
          </w:rPr>
          <w:t>3.1.</w:t>
        </w:r>
        <w:r>
          <w:rPr>
            <w:rFonts w:asciiTheme="minorHAnsi" w:eastAsiaTheme="minorEastAsia" w:hAnsiTheme="minorHAnsi" w:cstheme="minorBidi"/>
            <w:noProof/>
            <w:sz w:val="22"/>
            <w:szCs w:val="22"/>
            <w:lang w:val="en-US"/>
          </w:rPr>
          <w:tab/>
        </w:r>
        <w:r w:rsidRPr="00C51011">
          <w:rPr>
            <w:rStyle w:val="Hyperlink"/>
            <w:noProof/>
          </w:rPr>
          <w:t>Update EPSS Properties.</w:t>
        </w:r>
        <w:r>
          <w:rPr>
            <w:noProof/>
            <w:webHidden/>
          </w:rPr>
          <w:tab/>
        </w:r>
        <w:r>
          <w:rPr>
            <w:noProof/>
            <w:webHidden/>
          </w:rPr>
          <w:fldChar w:fldCharType="begin"/>
        </w:r>
        <w:r>
          <w:rPr>
            <w:noProof/>
            <w:webHidden/>
          </w:rPr>
          <w:instrText xml:space="preserve"> PAGEREF _Toc131471927 \h </w:instrText>
        </w:r>
        <w:r>
          <w:rPr>
            <w:noProof/>
            <w:webHidden/>
          </w:rPr>
        </w:r>
        <w:r>
          <w:rPr>
            <w:noProof/>
            <w:webHidden/>
          </w:rPr>
          <w:fldChar w:fldCharType="separate"/>
        </w:r>
        <w:r>
          <w:rPr>
            <w:noProof/>
            <w:webHidden/>
          </w:rPr>
          <w:t>7</w:t>
        </w:r>
        <w:r>
          <w:rPr>
            <w:noProof/>
            <w:webHidden/>
          </w:rPr>
          <w:fldChar w:fldCharType="end"/>
        </w:r>
      </w:hyperlink>
    </w:p>
    <w:p w14:paraId="43360305" w14:textId="74BFD283"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28" w:history="1">
        <w:r w:rsidRPr="00C51011">
          <w:rPr>
            <w:rStyle w:val="Hyperlink"/>
            <w:noProof/>
          </w:rPr>
          <w:t>3.2.</w:t>
        </w:r>
        <w:r>
          <w:rPr>
            <w:rFonts w:asciiTheme="minorHAnsi" w:eastAsiaTheme="minorEastAsia" w:hAnsiTheme="minorHAnsi" w:cstheme="minorBidi"/>
            <w:noProof/>
            <w:sz w:val="22"/>
            <w:szCs w:val="22"/>
            <w:lang w:val="en-US"/>
          </w:rPr>
          <w:tab/>
        </w:r>
        <w:r w:rsidRPr="00C51011">
          <w:rPr>
            <w:rStyle w:val="Hyperlink"/>
            <w:noProof/>
          </w:rPr>
          <w:t>Steps to encrypt the password.</w:t>
        </w:r>
        <w:r>
          <w:rPr>
            <w:noProof/>
            <w:webHidden/>
          </w:rPr>
          <w:tab/>
        </w:r>
        <w:r>
          <w:rPr>
            <w:noProof/>
            <w:webHidden/>
          </w:rPr>
          <w:fldChar w:fldCharType="begin"/>
        </w:r>
        <w:r>
          <w:rPr>
            <w:noProof/>
            <w:webHidden/>
          </w:rPr>
          <w:instrText xml:space="preserve"> PAGEREF _Toc131471928 \h </w:instrText>
        </w:r>
        <w:r>
          <w:rPr>
            <w:noProof/>
            <w:webHidden/>
          </w:rPr>
        </w:r>
        <w:r>
          <w:rPr>
            <w:noProof/>
            <w:webHidden/>
          </w:rPr>
          <w:fldChar w:fldCharType="separate"/>
        </w:r>
        <w:r>
          <w:rPr>
            <w:noProof/>
            <w:webHidden/>
          </w:rPr>
          <w:t>8</w:t>
        </w:r>
        <w:r>
          <w:rPr>
            <w:noProof/>
            <w:webHidden/>
          </w:rPr>
          <w:fldChar w:fldCharType="end"/>
        </w:r>
      </w:hyperlink>
    </w:p>
    <w:p w14:paraId="0A1EB8AD" w14:textId="720A6BC3"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29" w:history="1">
        <w:r w:rsidRPr="00C51011">
          <w:rPr>
            <w:rStyle w:val="Hyperlink"/>
            <w:noProof/>
          </w:rPr>
          <w:t>3.3.</w:t>
        </w:r>
        <w:r>
          <w:rPr>
            <w:rFonts w:asciiTheme="minorHAnsi" w:eastAsiaTheme="minorEastAsia" w:hAnsiTheme="minorHAnsi" w:cstheme="minorBidi"/>
            <w:noProof/>
            <w:sz w:val="22"/>
            <w:szCs w:val="22"/>
            <w:lang w:val="en-US"/>
          </w:rPr>
          <w:tab/>
        </w:r>
        <w:r w:rsidRPr="00C51011">
          <w:rPr>
            <w:rStyle w:val="Hyperlink"/>
            <w:noProof/>
          </w:rPr>
          <w:t>Add EPSS dashboard configuration (Portlet Registration part 1)</w:t>
        </w:r>
        <w:r>
          <w:rPr>
            <w:noProof/>
            <w:webHidden/>
          </w:rPr>
          <w:tab/>
        </w:r>
        <w:r>
          <w:rPr>
            <w:noProof/>
            <w:webHidden/>
          </w:rPr>
          <w:fldChar w:fldCharType="begin"/>
        </w:r>
        <w:r>
          <w:rPr>
            <w:noProof/>
            <w:webHidden/>
          </w:rPr>
          <w:instrText xml:space="preserve"> PAGEREF _Toc131471929 \h </w:instrText>
        </w:r>
        <w:r>
          <w:rPr>
            <w:noProof/>
            <w:webHidden/>
          </w:rPr>
        </w:r>
        <w:r>
          <w:rPr>
            <w:noProof/>
            <w:webHidden/>
          </w:rPr>
          <w:fldChar w:fldCharType="separate"/>
        </w:r>
        <w:r>
          <w:rPr>
            <w:noProof/>
            <w:webHidden/>
          </w:rPr>
          <w:t>8</w:t>
        </w:r>
        <w:r>
          <w:rPr>
            <w:noProof/>
            <w:webHidden/>
          </w:rPr>
          <w:fldChar w:fldCharType="end"/>
        </w:r>
      </w:hyperlink>
    </w:p>
    <w:p w14:paraId="579F80DD" w14:textId="744E0810"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30" w:history="1">
        <w:r w:rsidRPr="00C51011">
          <w:rPr>
            <w:rStyle w:val="Hyperlink"/>
            <w:noProof/>
          </w:rPr>
          <w:t>3.4.</w:t>
        </w:r>
        <w:r>
          <w:rPr>
            <w:rFonts w:asciiTheme="minorHAnsi" w:eastAsiaTheme="minorEastAsia" w:hAnsiTheme="minorHAnsi" w:cstheme="minorBidi"/>
            <w:noProof/>
            <w:sz w:val="22"/>
            <w:szCs w:val="22"/>
            <w:lang w:val="en-US"/>
          </w:rPr>
          <w:tab/>
        </w:r>
        <w:r w:rsidRPr="00C51011">
          <w:rPr>
            <w:rStyle w:val="Hyperlink"/>
            <w:noProof/>
          </w:rPr>
          <w:t>Add URL links to the left menu (Portlet Registration part2)</w:t>
        </w:r>
        <w:r>
          <w:rPr>
            <w:noProof/>
            <w:webHidden/>
          </w:rPr>
          <w:tab/>
        </w:r>
        <w:r>
          <w:rPr>
            <w:noProof/>
            <w:webHidden/>
          </w:rPr>
          <w:fldChar w:fldCharType="begin"/>
        </w:r>
        <w:r>
          <w:rPr>
            <w:noProof/>
            <w:webHidden/>
          </w:rPr>
          <w:instrText xml:space="preserve"> PAGEREF _Toc131471930 \h </w:instrText>
        </w:r>
        <w:r>
          <w:rPr>
            <w:noProof/>
            <w:webHidden/>
          </w:rPr>
        </w:r>
        <w:r>
          <w:rPr>
            <w:noProof/>
            <w:webHidden/>
          </w:rPr>
          <w:fldChar w:fldCharType="separate"/>
        </w:r>
        <w:r>
          <w:rPr>
            <w:noProof/>
            <w:webHidden/>
          </w:rPr>
          <w:t>8</w:t>
        </w:r>
        <w:r>
          <w:rPr>
            <w:noProof/>
            <w:webHidden/>
          </w:rPr>
          <w:fldChar w:fldCharType="end"/>
        </w:r>
      </w:hyperlink>
    </w:p>
    <w:p w14:paraId="1D1F8B15" w14:textId="3E2950FC"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31" w:history="1">
        <w:r w:rsidRPr="00C51011">
          <w:rPr>
            <w:rStyle w:val="Hyperlink"/>
            <w:noProof/>
          </w:rPr>
          <w:t>3.5.</w:t>
        </w:r>
        <w:r>
          <w:rPr>
            <w:rFonts w:asciiTheme="minorHAnsi" w:eastAsiaTheme="minorEastAsia" w:hAnsiTheme="minorHAnsi" w:cstheme="minorBidi"/>
            <w:noProof/>
            <w:sz w:val="22"/>
            <w:szCs w:val="22"/>
            <w:lang w:val="en-US"/>
          </w:rPr>
          <w:tab/>
        </w:r>
        <w:r w:rsidRPr="00C51011">
          <w:rPr>
            <w:rStyle w:val="Hyperlink"/>
            <w:noProof/>
          </w:rPr>
          <w:t>Add CM rights as roles in the Security Group</w:t>
        </w:r>
        <w:r>
          <w:rPr>
            <w:noProof/>
            <w:webHidden/>
          </w:rPr>
          <w:tab/>
        </w:r>
        <w:r>
          <w:rPr>
            <w:noProof/>
            <w:webHidden/>
          </w:rPr>
          <w:fldChar w:fldCharType="begin"/>
        </w:r>
        <w:r>
          <w:rPr>
            <w:noProof/>
            <w:webHidden/>
          </w:rPr>
          <w:instrText xml:space="preserve"> PAGEREF _Toc131471931 \h </w:instrText>
        </w:r>
        <w:r>
          <w:rPr>
            <w:noProof/>
            <w:webHidden/>
          </w:rPr>
        </w:r>
        <w:r>
          <w:rPr>
            <w:noProof/>
            <w:webHidden/>
          </w:rPr>
          <w:fldChar w:fldCharType="separate"/>
        </w:r>
        <w:r>
          <w:rPr>
            <w:noProof/>
            <w:webHidden/>
          </w:rPr>
          <w:t>8</w:t>
        </w:r>
        <w:r>
          <w:rPr>
            <w:noProof/>
            <w:webHidden/>
          </w:rPr>
          <w:fldChar w:fldCharType="end"/>
        </w:r>
      </w:hyperlink>
    </w:p>
    <w:p w14:paraId="5E277493" w14:textId="560F7871"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32" w:history="1">
        <w:r w:rsidRPr="00C51011">
          <w:rPr>
            <w:rStyle w:val="Hyperlink"/>
            <w:noProof/>
          </w:rPr>
          <w:t>3.6.</w:t>
        </w:r>
        <w:r>
          <w:rPr>
            <w:rFonts w:asciiTheme="minorHAnsi" w:eastAsiaTheme="minorEastAsia" w:hAnsiTheme="minorHAnsi" w:cstheme="minorBidi"/>
            <w:noProof/>
            <w:sz w:val="22"/>
            <w:szCs w:val="22"/>
            <w:lang w:val="en-US"/>
          </w:rPr>
          <w:tab/>
        </w:r>
        <w:r w:rsidRPr="00C51011">
          <w:rPr>
            <w:rStyle w:val="Hyperlink"/>
            <w:noProof/>
          </w:rPr>
          <w:t>Terminal Sync</w:t>
        </w:r>
        <w:r>
          <w:rPr>
            <w:noProof/>
            <w:webHidden/>
          </w:rPr>
          <w:tab/>
        </w:r>
        <w:r>
          <w:rPr>
            <w:noProof/>
            <w:webHidden/>
          </w:rPr>
          <w:fldChar w:fldCharType="begin"/>
        </w:r>
        <w:r>
          <w:rPr>
            <w:noProof/>
            <w:webHidden/>
          </w:rPr>
          <w:instrText xml:space="preserve"> PAGEREF _Toc131471932 \h </w:instrText>
        </w:r>
        <w:r>
          <w:rPr>
            <w:noProof/>
            <w:webHidden/>
          </w:rPr>
        </w:r>
        <w:r>
          <w:rPr>
            <w:noProof/>
            <w:webHidden/>
          </w:rPr>
          <w:fldChar w:fldCharType="separate"/>
        </w:r>
        <w:r>
          <w:rPr>
            <w:noProof/>
            <w:webHidden/>
          </w:rPr>
          <w:t>9</w:t>
        </w:r>
        <w:r>
          <w:rPr>
            <w:noProof/>
            <w:webHidden/>
          </w:rPr>
          <w:fldChar w:fldCharType="end"/>
        </w:r>
      </w:hyperlink>
    </w:p>
    <w:p w14:paraId="2AB02457" w14:textId="291CD0F9"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33" w:history="1">
        <w:r w:rsidRPr="00C51011">
          <w:rPr>
            <w:rStyle w:val="Hyperlink"/>
            <w:noProof/>
          </w:rPr>
          <w:t>3.7.</w:t>
        </w:r>
        <w:r>
          <w:rPr>
            <w:rFonts w:asciiTheme="minorHAnsi" w:eastAsiaTheme="minorEastAsia" w:hAnsiTheme="minorHAnsi" w:cstheme="minorBidi"/>
            <w:noProof/>
            <w:sz w:val="22"/>
            <w:szCs w:val="22"/>
            <w:lang w:val="en-US"/>
          </w:rPr>
          <w:tab/>
        </w:r>
        <w:r w:rsidRPr="00C51011">
          <w:rPr>
            <w:rStyle w:val="Hyperlink"/>
            <w:noProof/>
          </w:rPr>
          <w:t>SAML 2.0 Authentication setup</w:t>
        </w:r>
        <w:r>
          <w:rPr>
            <w:noProof/>
            <w:webHidden/>
          </w:rPr>
          <w:tab/>
        </w:r>
        <w:r>
          <w:rPr>
            <w:noProof/>
            <w:webHidden/>
          </w:rPr>
          <w:fldChar w:fldCharType="begin"/>
        </w:r>
        <w:r>
          <w:rPr>
            <w:noProof/>
            <w:webHidden/>
          </w:rPr>
          <w:instrText xml:space="preserve"> PAGEREF _Toc131471933 \h </w:instrText>
        </w:r>
        <w:r>
          <w:rPr>
            <w:noProof/>
            <w:webHidden/>
          </w:rPr>
        </w:r>
        <w:r>
          <w:rPr>
            <w:noProof/>
            <w:webHidden/>
          </w:rPr>
          <w:fldChar w:fldCharType="separate"/>
        </w:r>
        <w:r>
          <w:rPr>
            <w:noProof/>
            <w:webHidden/>
          </w:rPr>
          <w:t>9</w:t>
        </w:r>
        <w:r>
          <w:rPr>
            <w:noProof/>
            <w:webHidden/>
          </w:rPr>
          <w:fldChar w:fldCharType="end"/>
        </w:r>
      </w:hyperlink>
    </w:p>
    <w:p w14:paraId="426ED786" w14:textId="0981057B" w:rsidR="00CD224B" w:rsidRDefault="00CD224B">
      <w:pPr>
        <w:pStyle w:val="TOC1"/>
        <w:rPr>
          <w:rFonts w:asciiTheme="minorHAnsi" w:eastAsiaTheme="minorEastAsia" w:hAnsiTheme="minorHAnsi" w:cstheme="minorBidi"/>
          <w:b w:val="0"/>
          <w:noProof/>
          <w:szCs w:val="22"/>
          <w:lang w:val="en-US"/>
        </w:rPr>
      </w:pPr>
      <w:hyperlink w:anchor="_Toc131471934" w:history="1">
        <w:r w:rsidRPr="00C51011">
          <w:rPr>
            <w:rStyle w:val="Hyperlink"/>
            <w:noProof/>
          </w:rPr>
          <w:t>4. What’s changed in 10.x</w:t>
        </w:r>
        <w:r>
          <w:rPr>
            <w:noProof/>
            <w:webHidden/>
          </w:rPr>
          <w:tab/>
        </w:r>
        <w:r>
          <w:rPr>
            <w:noProof/>
            <w:webHidden/>
          </w:rPr>
          <w:fldChar w:fldCharType="begin"/>
        </w:r>
        <w:r>
          <w:rPr>
            <w:noProof/>
            <w:webHidden/>
          </w:rPr>
          <w:instrText xml:space="preserve"> PAGEREF _Toc131471934 \h </w:instrText>
        </w:r>
        <w:r>
          <w:rPr>
            <w:noProof/>
            <w:webHidden/>
          </w:rPr>
        </w:r>
        <w:r>
          <w:rPr>
            <w:noProof/>
            <w:webHidden/>
          </w:rPr>
          <w:fldChar w:fldCharType="separate"/>
        </w:r>
        <w:r>
          <w:rPr>
            <w:noProof/>
            <w:webHidden/>
          </w:rPr>
          <w:t>10</w:t>
        </w:r>
        <w:r>
          <w:rPr>
            <w:noProof/>
            <w:webHidden/>
          </w:rPr>
          <w:fldChar w:fldCharType="end"/>
        </w:r>
      </w:hyperlink>
    </w:p>
    <w:p w14:paraId="314F192E" w14:textId="4FDA4AEF" w:rsidR="00CD224B" w:rsidRDefault="00CD224B">
      <w:pPr>
        <w:pStyle w:val="TOC2"/>
        <w:tabs>
          <w:tab w:val="left" w:pos="1760"/>
        </w:tabs>
        <w:rPr>
          <w:rFonts w:asciiTheme="minorHAnsi" w:eastAsiaTheme="minorEastAsia" w:hAnsiTheme="minorHAnsi" w:cstheme="minorBidi"/>
          <w:noProof/>
          <w:sz w:val="22"/>
          <w:szCs w:val="22"/>
          <w:lang w:val="en-US"/>
        </w:rPr>
      </w:pPr>
      <w:hyperlink w:anchor="_Toc131471936" w:history="1">
        <w:r w:rsidRPr="00C51011">
          <w:rPr>
            <w:rStyle w:val="Hyperlink"/>
            <w:noProof/>
          </w:rPr>
          <w:t>4.1.</w:t>
        </w:r>
        <w:r>
          <w:rPr>
            <w:rFonts w:asciiTheme="minorHAnsi" w:eastAsiaTheme="minorEastAsia" w:hAnsiTheme="minorHAnsi" w:cstheme="minorBidi"/>
            <w:noProof/>
            <w:sz w:val="22"/>
            <w:szCs w:val="22"/>
            <w:lang w:val="en-US"/>
          </w:rPr>
          <w:tab/>
        </w:r>
        <w:r w:rsidRPr="00C51011">
          <w:rPr>
            <w:rStyle w:val="Hyperlink"/>
            <w:noProof/>
          </w:rPr>
          <w:t>OptiCash</w:t>
        </w:r>
        <w:r>
          <w:rPr>
            <w:noProof/>
            <w:webHidden/>
          </w:rPr>
          <w:tab/>
        </w:r>
        <w:r>
          <w:rPr>
            <w:noProof/>
            <w:webHidden/>
          </w:rPr>
          <w:fldChar w:fldCharType="begin"/>
        </w:r>
        <w:r>
          <w:rPr>
            <w:noProof/>
            <w:webHidden/>
          </w:rPr>
          <w:instrText xml:space="preserve"> PAGEREF _Toc131471936 \h </w:instrText>
        </w:r>
        <w:r>
          <w:rPr>
            <w:noProof/>
            <w:webHidden/>
          </w:rPr>
        </w:r>
        <w:r>
          <w:rPr>
            <w:noProof/>
            <w:webHidden/>
          </w:rPr>
          <w:fldChar w:fldCharType="separate"/>
        </w:r>
        <w:r>
          <w:rPr>
            <w:noProof/>
            <w:webHidden/>
          </w:rPr>
          <w:t>10</w:t>
        </w:r>
        <w:r>
          <w:rPr>
            <w:noProof/>
            <w:webHidden/>
          </w:rPr>
          <w:fldChar w:fldCharType="end"/>
        </w:r>
      </w:hyperlink>
    </w:p>
    <w:p w14:paraId="2AFF7D91" w14:textId="4285C9F6" w:rsidR="00D82E5E" w:rsidRDefault="00D82E5E" w:rsidP="00873F8E">
      <w:pPr>
        <w:pStyle w:val="TableofFigures"/>
      </w:pPr>
      <w:r>
        <w:fldChar w:fldCharType="end"/>
      </w:r>
    </w:p>
    <w:p w14:paraId="5BA11EB2" w14:textId="77777777" w:rsidR="00EE2021" w:rsidRDefault="00EE2021" w:rsidP="00661F0B">
      <w:pPr>
        <w:sectPr w:rsidR="00EE2021" w:rsidSect="00CD224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09" w:footer="567" w:gutter="0"/>
          <w:cols w:space="708"/>
          <w:titlePg/>
          <w:docGrid w:linePitch="360"/>
        </w:sectPr>
      </w:pPr>
    </w:p>
    <w:p w14:paraId="56E98FA6" w14:textId="0213EB63" w:rsidR="00B316F2" w:rsidRDefault="00B316F2" w:rsidP="00B316F2">
      <w:pPr>
        <w:pStyle w:val="Heading1"/>
      </w:pPr>
      <w:bookmarkStart w:id="1" w:name="_Toc118210367"/>
      <w:bookmarkStart w:id="2" w:name="_Toc131471920"/>
      <w:r>
        <w:lastRenderedPageBreak/>
        <w:t xml:space="preserve">1. </w:t>
      </w:r>
      <w:r w:rsidR="00B376DF">
        <w:t>CM</w:t>
      </w:r>
      <w:r>
        <w:t xml:space="preserve"> 10.0.0 </w:t>
      </w:r>
      <w:r w:rsidR="00521C97">
        <w:t>Installation</w:t>
      </w:r>
      <w:r>
        <w:t xml:space="preserve"> from scratch</w:t>
      </w:r>
      <w:bookmarkEnd w:id="1"/>
      <w:bookmarkEnd w:id="2"/>
    </w:p>
    <w:p w14:paraId="5FA4DB3A" w14:textId="189F52D4" w:rsidR="00B162DA" w:rsidRPr="00B76D3D" w:rsidRDefault="00B162DA" w:rsidP="002143DA">
      <w:pPr>
        <w:pStyle w:val="Heading2"/>
        <w:numPr>
          <w:ilvl w:val="1"/>
          <w:numId w:val="17"/>
        </w:numPr>
      </w:pPr>
      <w:r>
        <w:t xml:space="preserve"> </w:t>
      </w:r>
      <w:bookmarkStart w:id="3" w:name="_Ref131149483"/>
      <w:bookmarkStart w:id="4" w:name="_Toc131471921"/>
      <w:r>
        <w:t>Install EPSS</w:t>
      </w:r>
      <w:bookmarkEnd w:id="3"/>
      <w:bookmarkEnd w:id="4"/>
    </w:p>
    <w:p w14:paraId="527B1F4E" w14:textId="5B2CF7EF" w:rsidR="00B162DA" w:rsidRDefault="00B162DA" w:rsidP="002143DA">
      <w:pPr>
        <w:pStyle w:val="BodyText"/>
        <w:numPr>
          <w:ilvl w:val="0"/>
          <w:numId w:val="18"/>
        </w:numPr>
      </w:pPr>
      <w:r>
        <w:t xml:space="preserve">Download </w:t>
      </w:r>
      <w:ins w:id="5" w:author="Moses, Robinson" w:date="2023-03-31T09:47:00Z">
        <w:r w:rsidR="00B64FFE">
          <w:t xml:space="preserve">the </w:t>
        </w:r>
      </w:ins>
      <w:r>
        <w:t xml:space="preserve">EPSS package </w:t>
      </w:r>
      <w:r w:rsidR="001D20BD">
        <w:t xml:space="preserve">of </w:t>
      </w:r>
      <w:ins w:id="6" w:author="Moses, Robinson" w:date="2023-03-31T09:47:00Z">
        <w:r w:rsidR="00B64FFE">
          <w:t xml:space="preserve">the </w:t>
        </w:r>
      </w:ins>
      <w:r>
        <w:t>stable version</w:t>
      </w:r>
      <w:r w:rsidR="003732F1">
        <w:t xml:space="preserve"> from </w:t>
      </w:r>
      <w:r w:rsidR="003732F1" w:rsidRPr="00C313D2">
        <w:rPr>
          <w:u w:val="single"/>
          <w:rPrChange w:id="7" w:author="Moses, Robinson" w:date="2023-03-31T09:55:00Z">
            <w:rPr/>
          </w:rPrChange>
        </w:rPr>
        <w:t>https://ncr.jfrog.io/ui/native/fsg-ess-maven-releases/com/ncr/cxp/cxp-release-package</w:t>
      </w:r>
      <w:r w:rsidR="003732F1">
        <w:t>.</w:t>
      </w:r>
    </w:p>
    <w:p w14:paraId="57E53A5C" w14:textId="6B2AB60B" w:rsidR="00B162DA" w:rsidRDefault="001D20BD" w:rsidP="002143DA">
      <w:pPr>
        <w:pStyle w:val="BodyText"/>
        <w:numPr>
          <w:ilvl w:val="0"/>
          <w:numId w:val="18"/>
        </w:numPr>
      </w:pPr>
      <w:r>
        <w:t xml:space="preserve">Go through the document </w:t>
      </w:r>
      <w:r w:rsidRPr="00C313D2">
        <w:rPr>
          <w:i/>
          <w:iCs/>
          <w:rPrChange w:id="8" w:author="Moses, Robinson" w:date="2023-03-31T09:56:00Z">
            <w:rPr/>
          </w:rPrChange>
        </w:rPr>
        <w:t>epss-install.pdf</w:t>
      </w:r>
      <w:r>
        <w:t xml:space="preserve"> </w:t>
      </w:r>
      <w:del w:id="9" w:author="Moses, Robinson" w:date="2023-03-31T09:56:00Z">
        <w:r w:rsidDel="00BC6C9E">
          <w:delText xml:space="preserve">and </w:delText>
        </w:r>
      </w:del>
      <w:ins w:id="10" w:author="Moses, Robinson" w:date="2023-04-04T03:41:00Z">
        <w:r w:rsidR="00EF3009">
          <w:t>prior to</w:t>
        </w:r>
      </w:ins>
      <w:ins w:id="11" w:author="Moses, Robinson" w:date="2023-03-31T09:56:00Z">
        <w:r w:rsidR="00BC6C9E">
          <w:t xml:space="preserve"> </w:t>
        </w:r>
      </w:ins>
      <w:r>
        <w:t>install</w:t>
      </w:r>
      <w:ins w:id="12" w:author="Moses, Robinson" w:date="2023-03-31T09:56:00Z">
        <w:r w:rsidR="00BC6C9E">
          <w:t>ation</w:t>
        </w:r>
      </w:ins>
      <w:del w:id="13" w:author="Moses, Robinson" w:date="2023-03-31T09:56:00Z">
        <w:r w:rsidDel="00BC6C9E">
          <w:delText xml:space="preserve"> it</w:delText>
        </w:r>
      </w:del>
      <w:r>
        <w:t>.</w:t>
      </w:r>
    </w:p>
    <w:p w14:paraId="76193B88" w14:textId="6D06CD45" w:rsidR="00052673" w:rsidRDefault="00052673" w:rsidP="002143DA">
      <w:pPr>
        <w:pStyle w:val="BodyText"/>
        <w:numPr>
          <w:ilvl w:val="0"/>
          <w:numId w:val="18"/>
        </w:numPr>
      </w:pPr>
      <w:r>
        <w:t xml:space="preserve">After installation, </w:t>
      </w:r>
      <w:ins w:id="14" w:author="Moses, Robinson" w:date="2023-03-31T09:47:00Z">
        <w:r w:rsidR="00B64FFE">
          <w:t xml:space="preserve">the </w:t>
        </w:r>
      </w:ins>
      <w:r w:rsidR="006029B8">
        <w:t>User should be able</w:t>
      </w:r>
      <w:r>
        <w:t xml:space="preserve"> to login in</w:t>
      </w:r>
      <w:del w:id="15" w:author="Moses, Robinson" w:date="2023-03-31T09:47:00Z">
        <w:r w:rsidDel="00B64FFE">
          <w:delText xml:space="preserve"> </w:delText>
        </w:r>
      </w:del>
      <w:r>
        <w:t xml:space="preserve">to EPSS with </w:t>
      </w:r>
      <w:ins w:id="16" w:author="Moses, Robinson" w:date="2023-03-31T09:47:00Z">
        <w:r w:rsidR="00B64FFE">
          <w:t xml:space="preserve">the </w:t>
        </w:r>
      </w:ins>
      <w:r>
        <w:t>default User credentials</w:t>
      </w:r>
      <w:del w:id="17" w:author="Moses, Robinson" w:date="2023-03-31T09:57:00Z">
        <w:r w:rsidDel="00AC51E0">
          <w:delText xml:space="preserve"> provided</w:delText>
        </w:r>
      </w:del>
      <w:r>
        <w:t>.</w:t>
      </w:r>
      <w:r w:rsidR="001D73DF">
        <w:t xml:space="preserve"> (admin/Password-100)</w:t>
      </w:r>
    </w:p>
    <w:p w14:paraId="6A6A1C93" w14:textId="27AA1E25" w:rsidR="002F1A18" w:rsidRPr="00B162DA" w:rsidRDefault="002F1A18" w:rsidP="002143DA">
      <w:pPr>
        <w:pStyle w:val="BodyText"/>
        <w:numPr>
          <w:ilvl w:val="0"/>
          <w:numId w:val="18"/>
        </w:numPr>
        <w:ind w:left="1440"/>
      </w:pPr>
      <w:r>
        <w:t xml:space="preserve">After login </w:t>
      </w:r>
      <w:ins w:id="18" w:author="Moses, Robinson" w:date="2023-03-31T09:47:00Z">
        <w:r w:rsidR="00B64FFE">
          <w:t>in</w:t>
        </w:r>
      </w:ins>
      <w:r>
        <w:t xml:space="preserve">to EPSS, </w:t>
      </w:r>
      <w:ins w:id="19" w:author="Moses, Robinson" w:date="2023-03-31T09:47:00Z">
        <w:r w:rsidR="00B64FFE">
          <w:t xml:space="preserve">the </w:t>
        </w:r>
      </w:ins>
      <w:r>
        <w:t xml:space="preserve">user should be able to see </w:t>
      </w:r>
      <w:r w:rsidRPr="00E975E5">
        <w:rPr>
          <w:b/>
          <w:bCs/>
          <w:rPrChange w:id="20" w:author="Moses, Robinson" w:date="2023-03-31T09:58:00Z">
            <w:rPr/>
          </w:rPrChange>
        </w:rPr>
        <w:t xml:space="preserve">Shared </w:t>
      </w:r>
      <w:r w:rsidRPr="00D945A0">
        <w:rPr>
          <w:b/>
          <w:bCs/>
          <w:rPrChange w:id="21" w:author="Moses, Robinson" w:date="2023-04-04T03:41:00Z">
            <w:rPr/>
          </w:rPrChange>
        </w:rPr>
        <w:t>Services</w:t>
      </w:r>
      <w:r>
        <w:t xml:space="preserve"> </w:t>
      </w:r>
      <w:del w:id="22" w:author="Moses, Robinson" w:date="2023-03-31T09:58:00Z">
        <w:r w:rsidDel="00E975E5">
          <w:delText xml:space="preserve">like </w:delText>
        </w:r>
      </w:del>
      <w:ins w:id="23" w:author="Moses, Robinson" w:date="2023-03-31T09:58:00Z">
        <w:r w:rsidR="00E975E5">
          <w:t>e.g</w:t>
        </w:r>
        <w:r w:rsidR="00E975E5">
          <w:t xml:space="preserve"> </w:t>
        </w:r>
      </w:ins>
      <w:r>
        <w:t>User Management, Terminal Management etc.</w:t>
      </w:r>
    </w:p>
    <w:p w14:paraId="31F7F662" w14:textId="06DA6F5A" w:rsidR="00B76D3D" w:rsidRPr="00B76D3D" w:rsidRDefault="00465954" w:rsidP="002143DA">
      <w:pPr>
        <w:pStyle w:val="Heading2"/>
        <w:numPr>
          <w:ilvl w:val="1"/>
          <w:numId w:val="17"/>
        </w:numPr>
      </w:pPr>
      <w:bookmarkStart w:id="24" w:name="_Toc118210368"/>
      <w:r>
        <w:t xml:space="preserve"> </w:t>
      </w:r>
      <w:bookmarkStart w:id="25" w:name="_Toc131471922"/>
      <w:r w:rsidR="000013C4">
        <w:t xml:space="preserve">SQL Server </w:t>
      </w:r>
      <w:r w:rsidR="00B76D3D" w:rsidRPr="00B76D3D">
        <w:t>Schema Setup</w:t>
      </w:r>
      <w:bookmarkEnd w:id="24"/>
      <w:r w:rsidR="009A6B53">
        <w:t>.</w:t>
      </w:r>
      <w:bookmarkEnd w:id="25"/>
    </w:p>
    <w:p w14:paraId="10B3CD25" w14:textId="674BF4E6" w:rsidR="00B76D3D" w:rsidRDefault="00ED1246" w:rsidP="002143DA">
      <w:pPr>
        <w:pStyle w:val="BodyText"/>
        <w:numPr>
          <w:ilvl w:val="0"/>
          <w:numId w:val="27"/>
        </w:numPr>
      </w:pPr>
      <w:r>
        <w:t xml:space="preserve"> </w:t>
      </w:r>
      <w:r w:rsidR="00BB68A1">
        <w:t>For SQL</w:t>
      </w:r>
      <w:r w:rsidR="00EF128E">
        <w:t xml:space="preserve"> </w:t>
      </w:r>
      <w:r w:rsidR="00BB68A1">
        <w:t xml:space="preserve">Server, </w:t>
      </w:r>
      <w:r w:rsidR="00B76D3D">
        <w:t xml:space="preserve">Run the DB script </w:t>
      </w:r>
      <w:r w:rsidR="00B76D3D" w:rsidRPr="00C93197">
        <w:rPr>
          <w:b/>
          <w:bCs/>
        </w:rPr>
        <w:t>sqlserver-schema.sql</w:t>
      </w:r>
      <w:r w:rsidR="00B76D3D">
        <w:t xml:space="preserve">. </w:t>
      </w:r>
      <w:del w:id="26" w:author="Moses, Robinson" w:date="2023-04-04T04:01:00Z">
        <w:r w:rsidR="00B76D3D" w:rsidDel="00F90BDD">
          <w:delText xml:space="preserve">This </w:delText>
        </w:r>
      </w:del>
      <w:ins w:id="27" w:author="Moses, Robinson" w:date="2023-04-04T04:01:00Z">
        <w:r w:rsidR="00F90BDD">
          <w:t>which</w:t>
        </w:r>
        <w:r w:rsidR="00F90BDD">
          <w:t xml:space="preserve"> </w:t>
        </w:r>
      </w:ins>
      <w:r w:rsidR="00B76D3D">
        <w:t xml:space="preserve">will </w:t>
      </w:r>
      <w:ins w:id="28" w:author="Moses, Robinson" w:date="2023-04-04T04:01:00Z">
        <w:r w:rsidR="00F90BDD">
          <w:t xml:space="preserve">result in </w:t>
        </w:r>
      </w:ins>
      <w:ins w:id="29" w:author="Moses, Robinson" w:date="2023-04-04T04:03:00Z">
        <w:r w:rsidR="00095FB4">
          <w:t xml:space="preserve">the </w:t>
        </w:r>
      </w:ins>
      <w:r w:rsidR="00B76D3D">
        <w:t>creat</w:t>
      </w:r>
      <w:ins w:id="30" w:author="Moses, Robinson" w:date="2023-04-04T04:01:00Z">
        <w:r w:rsidR="00797707">
          <w:t>ion of an</w:t>
        </w:r>
      </w:ins>
      <w:ins w:id="31" w:author="Moses, Robinson" w:date="2023-04-04T04:02:00Z">
        <w:r w:rsidR="00797707">
          <w:t xml:space="preserve"> </w:t>
        </w:r>
      </w:ins>
      <w:del w:id="32" w:author="Moses, Robinson" w:date="2023-04-04T04:01:00Z">
        <w:r w:rsidR="00B76D3D" w:rsidDel="00F90BDD">
          <w:delText xml:space="preserve">e </w:delText>
        </w:r>
      </w:del>
      <w:r w:rsidR="00B76D3D">
        <w:t xml:space="preserve">EMPTY_OC </w:t>
      </w:r>
      <w:r w:rsidR="00082088">
        <w:t>DB</w:t>
      </w:r>
      <w:r w:rsidR="00B76D3D">
        <w:t xml:space="preserve"> and </w:t>
      </w:r>
      <w:r w:rsidR="000819EC">
        <w:t xml:space="preserve">a </w:t>
      </w:r>
      <w:r w:rsidR="00B76D3D">
        <w:t xml:space="preserve">user </w:t>
      </w:r>
      <w:del w:id="33" w:author="Moses, Robinson" w:date="2023-04-04T04:02:00Z">
        <w:r w:rsidR="00B76D3D" w:rsidDel="00797707">
          <w:delText xml:space="preserve">with </w:delText>
        </w:r>
        <w:r w:rsidR="00082088" w:rsidDel="00797707">
          <w:delText xml:space="preserve">the </w:delText>
        </w:r>
      </w:del>
      <w:r w:rsidR="00B76D3D">
        <w:t>name</w:t>
      </w:r>
      <w:ins w:id="34" w:author="Moses, Robinson" w:date="2023-04-04T04:02:00Z">
        <w:r w:rsidR="00797707">
          <w:t>d</w:t>
        </w:r>
      </w:ins>
      <w:r w:rsidR="00B76D3D">
        <w:t xml:space="preserve"> </w:t>
      </w:r>
      <w:r w:rsidR="00B76D3D" w:rsidRPr="005031F6">
        <w:rPr>
          <w:b/>
          <w:bCs/>
        </w:rPr>
        <w:t>'EMPTY_OC'</w:t>
      </w:r>
      <w:r w:rsidR="00B76D3D">
        <w:t xml:space="preserve"> </w:t>
      </w:r>
      <w:del w:id="35" w:author="Moses, Robinson" w:date="2023-04-04T04:02:00Z">
        <w:r w:rsidR="00B76D3D" w:rsidDel="00797707">
          <w:delText xml:space="preserve">and </w:delText>
        </w:r>
        <w:r w:rsidR="00082088" w:rsidDel="00797707">
          <w:delText>the</w:delText>
        </w:r>
      </w:del>
      <w:ins w:id="36" w:author="Moses, Robinson" w:date="2023-04-04T04:02:00Z">
        <w:r w:rsidR="00797707">
          <w:t>with the same</w:t>
        </w:r>
      </w:ins>
      <w:del w:id="37" w:author="Moses, Robinson" w:date="2023-04-04T04:02:00Z">
        <w:r w:rsidR="00082088" w:rsidDel="00797707">
          <w:delText xml:space="preserve"> </w:delText>
        </w:r>
        <w:r w:rsidR="00B76D3D" w:rsidDel="00797707">
          <w:delText xml:space="preserve">same with </w:delText>
        </w:r>
        <w:r w:rsidR="00082088" w:rsidDel="00797707">
          <w:delText>the</w:delText>
        </w:r>
      </w:del>
      <w:r w:rsidR="00082088">
        <w:t xml:space="preserve"> </w:t>
      </w:r>
      <w:r w:rsidR="00B76D3D">
        <w:t>password.</w:t>
      </w:r>
      <w:ins w:id="38" w:author="Moses, Robinson" w:date="2023-04-04T03:57:00Z">
        <w:r w:rsidR="00892FE3">
          <w:t xml:space="preserve"> </w:t>
        </w:r>
      </w:ins>
      <w:commentRangeStart w:id="39"/>
      <w:ins w:id="40" w:author="Moses, Robinson" w:date="2023-04-04T03:58:00Z">
        <w:r w:rsidR="004775FF" w:rsidRPr="004775FF">
          <w:rPr>
            <w:rPrChange w:id="41" w:author="Moses, Robinson" w:date="2023-04-04T03:58:00Z">
              <w:rPr>
                <w:rFonts w:ascii="Segoe UI" w:hAnsi="Segoe UI" w:cs="Segoe UI"/>
                <w:color w:val="374151"/>
                <w:shd w:val="clear" w:color="auto" w:fill="F7F7F8"/>
              </w:rPr>
            </w:rPrChange>
          </w:rPr>
          <w:t>As an alternative, it is possible to replace all instances of 'EMPTY_OC' with a desired keyword to customize your schema, username, and password.</w:t>
        </w:r>
      </w:ins>
      <w:commentRangeEnd w:id="39"/>
      <w:ins w:id="42" w:author="Moses, Robinson" w:date="2023-04-04T03:59:00Z">
        <w:r w:rsidR="00992906">
          <w:rPr>
            <w:rStyle w:val="CommentReference"/>
            <w:rFonts w:asciiTheme="minorHAnsi" w:eastAsiaTheme="minorHAnsi" w:hAnsiTheme="minorHAnsi" w:cstheme="minorBidi"/>
            <w:lang w:val="en-US"/>
          </w:rPr>
          <w:commentReference w:id="39"/>
        </w:r>
      </w:ins>
    </w:p>
    <w:p w14:paraId="5CD1B91D" w14:textId="07909AD7" w:rsidR="00B76D3D" w:rsidRDefault="00B76D3D" w:rsidP="002143DA">
      <w:pPr>
        <w:pStyle w:val="BodyText"/>
        <w:numPr>
          <w:ilvl w:val="0"/>
          <w:numId w:val="27"/>
        </w:numPr>
      </w:pPr>
      <w:r>
        <w:t xml:space="preserve">To change </w:t>
      </w:r>
      <w:r w:rsidRPr="005031F6">
        <w:rPr>
          <w:b/>
          <w:bCs/>
        </w:rPr>
        <w:t>'EMPTY_OC'</w:t>
      </w:r>
      <w:r>
        <w:t xml:space="preserve">, replace </w:t>
      </w:r>
      <w:r w:rsidRPr="005031F6">
        <w:rPr>
          <w:b/>
          <w:bCs/>
        </w:rPr>
        <w:t>'EMPTY_OC'</w:t>
      </w:r>
      <w:r>
        <w:t xml:space="preserve"> with </w:t>
      </w:r>
      <w:r w:rsidR="00B73AF0">
        <w:t xml:space="preserve">a </w:t>
      </w:r>
      <w:r w:rsidR="00082088">
        <w:t>user-defined</w:t>
      </w:r>
      <w:r>
        <w:t xml:space="preserve"> name.</w:t>
      </w:r>
    </w:p>
    <w:p w14:paraId="74B781F9" w14:textId="6D7330DC" w:rsidR="00B76D3D" w:rsidRDefault="00B76D3D" w:rsidP="002143DA">
      <w:pPr>
        <w:pStyle w:val="BodyText"/>
        <w:numPr>
          <w:ilvl w:val="0"/>
          <w:numId w:val="27"/>
        </w:numPr>
      </w:pPr>
      <w:r>
        <w:t xml:space="preserve">Run the DB script </w:t>
      </w:r>
      <w:r w:rsidRPr="00C93197">
        <w:rPr>
          <w:b/>
          <w:bCs/>
        </w:rPr>
        <w:t>sqlserver-data.sql</w:t>
      </w:r>
      <w:r>
        <w:t xml:space="preserve">. Replace </w:t>
      </w:r>
      <w:r w:rsidRPr="005031F6">
        <w:rPr>
          <w:b/>
          <w:bCs/>
        </w:rPr>
        <w:t>'EMPTY_OC'</w:t>
      </w:r>
      <w:r>
        <w:t xml:space="preserve"> in</w:t>
      </w:r>
      <w:r w:rsidR="005031F6">
        <w:t xml:space="preserve"> </w:t>
      </w:r>
      <w:r>
        <w:t xml:space="preserve">case it is </w:t>
      </w:r>
      <w:ins w:id="43" w:author="Moses, Robinson" w:date="2023-04-04T03:45:00Z">
        <w:r w:rsidR="002821E5">
          <w:t xml:space="preserve">been </w:t>
        </w:r>
      </w:ins>
      <w:r>
        <w:t>changed</w:t>
      </w:r>
      <w:ins w:id="44" w:author="Moses, Robinson" w:date="2023-04-04T03:45:00Z">
        <w:r w:rsidR="002821E5">
          <w:t xml:space="preserve"> or modified</w:t>
        </w:r>
      </w:ins>
      <w:r>
        <w:t>.</w:t>
      </w:r>
    </w:p>
    <w:p w14:paraId="30F53AFC" w14:textId="1C824B80" w:rsidR="00ED1246" w:rsidRDefault="00ED1246" w:rsidP="002143DA">
      <w:pPr>
        <w:pStyle w:val="BodyText"/>
        <w:numPr>
          <w:ilvl w:val="0"/>
          <w:numId w:val="27"/>
        </w:numPr>
      </w:pPr>
      <w:r>
        <w:t>For Oracle, run three parts of script files (</w:t>
      </w:r>
      <w:r w:rsidRPr="00ED1246">
        <w:t>Master_Schema_Creation_Script_build.part1</w:t>
      </w:r>
      <w:r>
        <w:t>.sql)</w:t>
      </w:r>
      <w:r w:rsidR="00BB68A1">
        <w:t>.</w:t>
      </w:r>
    </w:p>
    <w:p w14:paraId="597E107A" w14:textId="44BCA642" w:rsidR="000013C4" w:rsidRPr="00B76D3D" w:rsidRDefault="0005251C" w:rsidP="002143DA">
      <w:pPr>
        <w:pStyle w:val="Heading2"/>
        <w:numPr>
          <w:ilvl w:val="1"/>
          <w:numId w:val="17"/>
        </w:numPr>
      </w:pPr>
      <w:r>
        <w:t xml:space="preserve"> </w:t>
      </w:r>
      <w:bookmarkStart w:id="45" w:name="_Toc131471923"/>
      <w:r w:rsidR="000013C4">
        <w:t>Oracle</w:t>
      </w:r>
      <w:r w:rsidR="000013C4" w:rsidRPr="00B76D3D">
        <w:t xml:space="preserve"> Schema Setup</w:t>
      </w:r>
      <w:r w:rsidR="009A6B53">
        <w:t>.</w:t>
      </w:r>
      <w:bookmarkEnd w:id="45"/>
    </w:p>
    <w:p w14:paraId="4D9728FE" w14:textId="640D9E6C" w:rsidR="000013C4" w:rsidRDefault="007D2989" w:rsidP="002143DA">
      <w:pPr>
        <w:pStyle w:val="BodyText"/>
        <w:numPr>
          <w:ilvl w:val="0"/>
          <w:numId w:val="28"/>
        </w:numPr>
      </w:pPr>
      <w:r>
        <w:t xml:space="preserve">Go through the installation guide of </w:t>
      </w:r>
      <w:ins w:id="46" w:author="Moses, Robinson" w:date="2023-03-31T09:48:00Z">
        <w:r w:rsidR="00B64FFE">
          <w:t xml:space="preserve">a </w:t>
        </w:r>
      </w:ins>
      <w:r>
        <w:t xml:space="preserve">particular CM app and create </w:t>
      </w:r>
      <w:ins w:id="47" w:author="Moses, Robinson" w:date="2023-03-31T09:48:00Z">
        <w:r w:rsidR="00B64FFE">
          <w:t xml:space="preserve">an </w:t>
        </w:r>
      </w:ins>
      <w:r>
        <w:t>empty schema and schema DB user.</w:t>
      </w:r>
    </w:p>
    <w:p w14:paraId="5ABB28CF" w14:textId="77777777" w:rsidR="00C64F7A" w:rsidRDefault="007D2989" w:rsidP="00D02292">
      <w:pPr>
        <w:pStyle w:val="BodyText"/>
        <w:numPr>
          <w:ilvl w:val="0"/>
          <w:numId w:val="28"/>
        </w:numPr>
        <w:rPr>
          <w:ins w:id="48" w:author="Moses, Robinson" w:date="2023-03-31T10:01:00Z"/>
        </w:rPr>
      </w:pPr>
      <w:r>
        <w:t xml:space="preserve">Execute three ddl script files </w:t>
      </w:r>
    </w:p>
    <w:p w14:paraId="79E2562F" w14:textId="54FF21A9" w:rsidR="00543054" w:rsidRDefault="007D2989" w:rsidP="00017BBA">
      <w:pPr>
        <w:pStyle w:val="CodeBody"/>
        <w:ind w:left="1890"/>
        <w:pPrChange w:id="49" w:author="Moses, Robinson" w:date="2023-04-04T03:44:00Z">
          <w:pPr>
            <w:pStyle w:val="BodyText"/>
            <w:numPr>
              <w:numId w:val="28"/>
            </w:numPr>
            <w:ind w:left="1890" w:hanging="360"/>
          </w:pPr>
        </w:pPrChange>
      </w:pPr>
      <w:r w:rsidRPr="00ED1246">
        <w:t>Master_Schema_Creation_Script_build.part1</w:t>
      </w:r>
      <w:r>
        <w:t xml:space="preserve">.sql, </w:t>
      </w:r>
      <w:r w:rsidRPr="00ED1246">
        <w:t>Master_Schema_Creation_Script_build.part</w:t>
      </w:r>
      <w:r>
        <w:t xml:space="preserve">2.sql, and </w:t>
      </w:r>
      <w:r w:rsidRPr="00ED1246">
        <w:t>Master_Schema_Creation_Script_build.part</w:t>
      </w:r>
      <w:r>
        <w:t>3.sql.</w:t>
      </w:r>
    </w:p>
    <w:p w14:paraId="4D6B6E82" w14:textId="03A1870A" w:rsidR="00B76D3D" w:rsidRDefault="002C0475" w:rsidP="002143DA">
      <w:pPr>
        <w:pStyle w:val="Heading2"/>
        <w:numPr>
          <w:ilvl w:val="1"/>
          <w:numId w:val="17"/>
        </w:numPr>
      </w:pPr>
      <w:bookmarkStart w:id="50" w:name="_Toc118210369"/>
      <w:r>
        <w:t xml:space="preserve"> </w:t>
      </w:r>
      <w:bookmarkStart w:id="51" w:name="_Toc131471924"/>
      <w:r w:rsidR="00B76D3D">
        <w:t>Application Setup.</w:t>
      </w:r>
      <w:bookmarkEnd w:id="50"/>
      <w:bookmarkEnd w:id="51"/>
    </w:p>
    <w:p w14:paraId="2D7B5854" w14:textId="195F0618" w:rsidR="00B76D3D" w:rsidRDefault="00B76D3D" w:rsidP="002143DA">
      <w:pPr>
        <w:pStyle w:val="BodyText"/>
        <w:numPr>
          <w:ilvl w:val="0"/>
          <w:numId w:val="19"/>
        </w:numPr>
      </w:pPr>
      <w:r>
        <w:t xml:space="preserve">Update </w:t>
      </w:r>
      <w:del w:id="52" w:author="Moses, Robinson" w:date="2023-04-04T04:03:00Z">
        <w:r w:rsidDel="003A75B9">
          <w:delText xml:space="preserve">DB </w:delText>
        </w:r>
      </w:del>
      <w:ins w:id="53" w:author="Moses, Robinson" w:date="2023-04-04T04:03:00Z">
        <w:r w:rsidR="003A75B9">
          <w:t>datab</w:t>
        </w:r>
        <w:r w:rsidR="00B81784">
          <w:t>ase</w:t>
        </w:r>
        <w:r w:rsidR="003A75B9">
          <w:t xml:space="preserve"> </w:t>
        </w:r>
      </w:ins>
      <w:r>
        <w:t>prop</w:t>
      </w:r>
      <w:del w:id="54" w:author="Moses, Robinson" w:date="2023-04-04T04:03:00Z">
        <w:r w:rsidDel="00B81784">
          <w:delText>s</w:delText>
        </w:r>
      </w:del>
      <w:ins w:id="55" w:author="Moses, Robinson" w:date="2023-04-04T04:04:00Z">
        <w:r w:rsidR="00B81784">
          <w:t>erties</w:t>
        </w:r>
      </w:ins>
      <w:r>
        <w:t xml:space="preserve"> as below</w:t>
      </w:r>
      <w:r w:rsidR="00170A9B">
        <w:t xml:space="preserve"> for SQL Server</w:t>
      </w:r>
      <w:r>
        <w:t>.</w:t>
      </w:r>
    </w:p>
    <w:p w14:paraId="6FF865F4" w14:textId="77777777" w:rsidR="00B76D3D" w:rsidRPr="00C93197" w:rsidRDefault="00B76D3D" w:rsidP="00017BBA">
      <w:pPr>
        <w:pStyle w:val="CodeBody"/>
        <w:ind w:left="1080"/>
        <w:pPrChange w:id="56" w:author="Moses, Robinson" w:date="2023-04-04T03:44:00Z">
          <w:pPr>
            <w:pStyle w:val="BodyText"/>
            <w:ind w:left="1080"/>
          </w:pPr>
        </w:pPrChange>
      </w:pPr>
      <w:r w:rsidRPr="00C93197">
        <w:t>JdbcDriver=com.microsoft.sqlserver.jdbc.SQLServerDriver</w:t>
      </w:r>
    </w:p>
    <w:p w14:paraId="276C40DF" w14:textId="77777777" w:rsidR="00B76D3D" w:rsidRPr="00C93197" w:rsidRDefault="00B76D3D" w:rsidP="00017BBA">
      <w:pPr>
        <w:pStyle w:val="CodeBody"/>
        <w:ind w:left="1080"/>
        <w:pPrChange w:id="57" w:author="Moses, Robinson" w:date="2023-04-04T03:44:00Z">
          <w:pPr>
            <w:pStyle w:val="BodyText"/>
            <w:ind w:left="1080"/>
          </w:pPr>
        </w:pPrChange>
      </w:pPr>
      <w:r w:rsidRPr="00C93197">
        <w:t>JdbcUrl=jdbc:sqlserver://&lt;host&gt;;DatabaseName=&lt;SCHEMA_NAME&gt;</w:t>
      </w:r>
    </w:p>
    <w:p w14:paraId="7F016EF8" w14:textId="77777777" w:rsidR="00B76D3D" w:rsidRPr="00C93197" w:rsidRDefault="00B76D3D" w:rsidP="00017BBA">
      <w:pPr>
        <w:pStyle w:val="CodeBody"/>
        <w:ind w:left="1080"/>
        <w:pPrChange w:id="58" w:author="Moses, Robinson" w:date="2023-04-04T03:44:00Z">
          <w:pPr>
            <w:pStyle w:val="BodyText"/>
            <w:ind w:left="1080"/>
          </w:pPr>
        </w:pPrChange>
      </w:pPr>
      <w:r w:rsidRPr="00C93197">
        <w:t>JdbcParm1Value=&lt;SCHEMA_NAME&gt;</w:t>
      </w:r>
    </w:p>
    <w:p w14:paraId="750B16A1" w14:textId="5C413C45" w:rsidR="00B76D3D" w:rsidRDefault="00B76D3D" w:rsidP="00017BBA">
      <w:pPr>
        <w:pStyle w:val="CodeBody"/>
        <w:ind w:left="1080"/>
        <w:pPrChange w:id="59" w:author="Moses, Robinson" w:date="2023-04-04T03:44:00Z">
          <w:pPr>
            <w:pStyle w:val="BodyText"/>
            <w:ind w:left="1080"/>
          </w:pPr>
        </w:pPrChange>
      </w:pPr>
      <w:r w:rsidRPr="00C93197">
        <w:t>JdbcParm2Value=&lt;SCHEMA_NAME&gt;</w:t>
      </w:r>
    </w:p>
    <w:p w14:paraId="4DB2036C" w14:textId="0C512E70" w:rsidR="00DC3D55" w:rsidRDefault="00DC3D55" w:rsidP="002143DA">
      <w:pPr>
        <w:pStyle w:val="BodyText"/>
        <w:numPr>
          <w:ilvl w:val="0"/>
          <w:numId w:val="19"/>
        </w:numPr>
      </w:pPr>
      <w:r w:rsidRPr="00DC3D55">
        <w:lastRenderedPageBreak/>
        <w:t xml:space="preserve">For Oracle, use </w:t>
      </w:r>
      <w:ins w:id="60" w:author="Moses, Robinson" w:date="2023-03-31T09:48:00Z">
        <w:r w:rsidR="00B64FFE">
          <w:t xml:space="preserve">the </w:t>
        </w:r>
      </w:ins>
      <w:r w:rsidRPr="00DC3D55">
        <w:t>oracle diver details</w:t>
      </w:r>
      <w:ins w:id="61" w:author="Moses, Robinson" w:date="2023-03-31T09:48:00Z">
        <w:r w:rsidR="00B64FFE">
          <w:t xml:space="preserve"> </w:t>
        </w:r>
      </w:ins>
      <w:del w:id="62" w:author="Moses, Robinson" w:date="2023-03-31T10:02:00Z">
        <w:r w:rsidR="007F2C13" w:rsidDel="00126513">
          <w:delText xml:space="preserve"> </w:delText>
        </w:r>
      </w:del>
      <w:del w:id="63" w:author="Moses, Robinson" w:date="2023-03-31T09:48:00Z">
        <w:r w:rsidR="007F2C13" w:rsidDel="00B64FFE">
          <w:delText xml:space="preserve">as </w:delText>
        </w:r>
      </w:del>
      <w:r w:rsidR="007F2C13">
        <w:t>below</w:t>
      </w:r>
    </w:p>
    <w:p w14:paraId="3B145205" w14:textId="17576154" w:rsidR="007F2C13" w:rsidRPr="007F2C13" w:rsidRDefault="007F2C13" w:rsidP="00B81784">
      <w:pPr>
        <w:pStyle w:val="CodeBody"/>
        <w:ind w:left="1080"/>
        <w:pPrChange w:id="64" w:author="Moses, Robinson" w:date="2023-04-04T04:04:00Z">
          <w:pPr>
            <w:autoSpaceDE w:val="0"/>
            <w:autoSpaceDN w:val="0"/>
            <w:adjustRightInd w:val="0"/>
            <w:spacing w:after="0" w:line="240" w:lineRule="auto"/>
          </w:pPr>
        </w:pPrChange>
      </w:pPr>
      <w:del w:id="65" w:author="Moses, Robinson" w:date="2023-03-31T10:02:00Z">
        <w:r w:rsidDel="00126513">
          <w:delText xml:space="preserve">                     </w:delText>
        </w:r>
      </w:del>
      <w:r w:rsidRPr="007F2C13">
        <w:t>JdbcDriver= oracle.jdbc.driver.OracleDriver</w:t>
      </w:r>
    </w:p>
    <w:p w14:paraId="22FA4DEA" w14:textId="2E3A5185" w:rsidR="007F2C13" w:rsidRPr="00C93197" w:rsidRDefault="007F2C13" w:rsidP="00B81784">
      <w:pPr>
        <w:pStyle w:val="CodeBody"/>
        <w:ind w:left="1080"/>
        <w:pPrChange w:id="66" w:author="Moses, Robinson" w:date="2023-04-04T04:04:00Z">
          <w:pPr>
            <w:pStyle w:val="BodyText"/>
            <w:ind w:left="1080"/>
          </w:pPr>
        </w:pPrChange>
      </w:pPr>
      <w:r w:rsidRPr="00C93197">
        <w:t>JdbcUrl=</w:t>
      </w:r>
      <w:r w:rsidRPr="007F2C13">
        <w:t>=jdbc\:oracle\:thin\:@</w:t>
      </w:r>
      <w:r>
        <w:t>&lt;IP&gt;</w:t>
      </w:r>
      <w:r w:rsidRPr="007F2C13">
        <w:t>\:</w:t>
      </w:r>
      <w:r>
        <w:t>&lt;PORT&gt;</w:t>
      </w:r>
      <w:r w:rsidRPr="007F2C13">
        <w:t>\:</w:t>
      </w:r>
      <w:r>
        <w:t>&lt;SERVICEID&gt;</w:t>
      </w:r>
    </w:p>
    <w:p w14:paraId="778BDAC7" w14:textId="77777777" w:rsidR="007F2C13" w:rsidRPr="00C93197" w:rsidRDefault="007F2C13" w:rsidP="00B81784">
      <w:pPr>
        <w:pStyle w:val="CodeBody"/>
        <w:ind w:left="1080"/>
        <w:pPrChange w:id="67" w:author="Moses, Robinson" w:date="2023-04-04T04:04:00Z">
          <w:pPr>
            <w:pStyle w:val="BodyText"/>
            <w:ind w:left="1080"/>
          </w:pPr>
        </w:pPrChange>
      </w:pPr>
      <w:r w:rsidRPr="00C93197">
        <w:t>JdbcParm1Value=&lt;SCHEMA_NAME&gt;</w:t>
      </w:r>
    </w:p>
    <w:p w14:paraId="1CD2AA66" w14:textId="18383B34" w:rsidR="007F2C13" w:rsidRPr="007F2C13" w:rsidRDefault="007F2C13" w:rsidP="00B81784">
      <w:pPr>
        <w:pStyle w:val="CodeBody"/>
        <w:ind w:left="1080"/>
        <w:pPrChange w:id="68" w:author="Moses, Robinson" w:date="2023-04-04T04:04:00Z">
          <w:pPr>
            <w:pStyle w:val="BodyText"/>
            <w:ind w:left="1080"/>
          </w:pPr>
        </w:pPrChange>
      </w:pPr>
      <w:r w:rsidRPr="00C93197">
        <w:t>JdbcParm2Value=&lt;SCHEMA_NAME&gt;</w:t>
      </w:r>
    </w:p>
    <w:p w14:paraId="75A76877" w14:textId="62CF0A55" w:rsidR="00B76D3D" w:rsidRDefault="00B76D3D" w:rsidP="002143DA">
      <w:pPr>
        <w:pStyle w:val="BodyText"/>
        <w:numPr>
          <w:ilvl w:val="0"/>
          <w:numId w:val="19"/>
        </w:numPr>
      </w:pPr>
      <w:r>
        <w:t xml:space="preserve">Deploy </w:t>
      </w:r>
      <w:del w:id="69" w:author="Moses, Robinson" w:date="2023-04-04T04:04:00Z">
        <w:r w:rsidDel="00B81784">
          <w:delText xml:space="preserve">war </w:delText>
        </w:r>
      </w:del>
      <w:ins w:id="70" w:author="Moses, Robinson" w:date="2023-04-04T04:04:00Z">
        <w:r w:rsidR="00B81784">
          <w:t>WAR</w:t>
        </w:r>
        <w:r w:rsidR="00B81784">
          <w:t xml:space="preserve"> </w:t>
        </w:r>
      </w:ins>
      <w:r>
        <w:t xml:space="preserve">in any </w:t>
      </w:r>
      <w:r w:rsidR="009836CE">
        <w:t>T</w:t>
      </w:r>
      <w:r>
        <w:t>omcat. (Version 9.x + )</w:t>
      </w:r>
    </w:p>
    <w:p w14:paraId="3914B31E" w14:textId="0DEA91B8" w:rsidR="00B76D3D" w:rsidRDefault="00B76D3D" w:rsidP="002143DA">
      <w:pPr>
        <w:pStyle w:val="BodyText"/>
        <w:numPr>
          <w:ilvl w:val="0"/>
          <w:numId w:val="19"/>
        </w:numPr>
      </w:pPr>
      <w:r>
        <w:t xml:space="preserve">Add License. </w:t>
      </w:r>
      <w:r w:rsidR="0067139F">
        <w:t>Kindly</w:t>
      </w:r>
      <w:r>
        <w:t xml:space="preserve"> contact </w:t>
      </w:r>
      <w:commentRangeStart w:id="71"/>
      <w:r>
        <w:t xml:space="preserve">Johnson or Murali </w:t>
      </w:r>
      <w:commentRangeEnd w:id="71"/>
      <w:r w:rsidR="00C965E8">
        <w:rPr>
          <w:rStyle w:val="CommentReference"/>
          <w:rFonts w:asciiTheme="minorHAnsi" w:eastAsiaTheme="minorHAnsi" w:hAnsiTheme="minorHAnsi" w:cstheme="minorBidi"/>
          <w:lang w:val="en-US"/>
        </w:rPr>
        <w:commentReference w:id="71"/>
      </w:r>
      <w:r>
        <w:t>for license creation.</w:t>
      </w:r>
    </w:p>
    <w:p w14:paraId="2115C332" w14:textId="04FB1380" w:rsidR="00B76D3D" w:rsidRDefault="00A04291" w:rsidP="002143DA">
      <w:pPr>
        <w:pStyle w:val="BodyText"/>
        <w:numPr>
          <w:ilvl w:val="0"/>
          <w:numId w:val="19"/>
        </w:numPr>
      </w:pPr>
      <w:ins w:id="72" w:author="Moses, Robinson" w:date="2023-04-04T04:06:00Z">
        <w:r w:rsidRPr="00BE6D69">
          <w:rPr>
            <w:rPrChange w:id="73" w:author="Moses, Robinson" w:date="2023-04-04T04:06:00Z">
              <w:rPr>
                <w:rFonts w:ascii="Segoe UI" w:hAnsi="Segoe UI" w:cs="Segoe UI"/>
                <w:color w:val="374151"/>
                <w:shd w:val="clear" w:color="auto" w:fill="F7F7F8"/>
              </w:rPr>
            </w:rPrChange>
          </w:rPr>
          <w:t>Launch the application and attempt to log in. Users should be unable to access the application, as version 10.x requires login authentication through EPSS</w:t>
        </w:r>
      </w:ins>
      <w:del w:id="74" w:author="Moses, Robinson" w:date="2023-04-04T04:06:00Z">
        <w:r w:rsidR="00DD6511" w:rsidDel="00BE6D69">
          <w:delText xml:space="preserve">Start the application and try to login into the application. User </w:delText>
        </w:r>
        <w:r w:rsidR="00B30C97" w:rsidDel="00BE6D69">
          <w:delText>should not be allowed to login to application as 10.x depends on EPSS for login</w:delText>
        </w:r>
      </w:del>
      <w:r w:rsidR="00B30C97">
        <w:t>.</w:t>
      </w:r>
    </w:p>
    <w:p w14:paraId="3E0B4F8E" w14:textId="625C7454" w:rsidR="00B76D3D" w:rsidRDefault="00B76D3D" w:rsidP="00B76D3D">
      <w:pPr>
        <w:pStyle w:val="Heading1"/>
        <w:rPr>
          <w:ins w:id="75" w:author="Moses, Robinson" w:date="2023-04-04T02:54:00Z"/>
        </w:rPr>
      </w:pPr>
      <w:bookmarkStart w:id="76" w:name="_Toc118210372"/>
      <w:bookmarkStart w:id="77" w:name="_Toc131471925"/>
      <w:r>
        <w:lastRenderedPageBreak/>
        <w:t>2. Opticash 10.0.0 Upgrade from 9.14.</w:t>
      </w:r>
      <w:bookmarkEnd w:id="76"/>
      <w:ins w:id="78" w:author="Moses, Robinson" w:date="2023-03-31T09:49:00Z">
        <w:r w:rsidR="00B64FFE">
          <w:t xml:space="preserve"> </w:t>
        </w:r>
      </w:ins>
      <w:r w:rsidR="000D38E5">
        <w:t>(Oracle)</w:t>
      </w:r>
      <w:bookmarkEnd w:id="77"/>
    </w:p>
    <w:p w14:paraId="5B9730B2" w14:textId="348A4368" w:rsidR="00BD5060" w:rsidRPr="003B0711" w:rsidDel="00732EA7" w:rsidRDefault="005665D7" w:rsidP="003B0711">
      <w:pPr>
        <w:pStyle w:val="BodyText"/>
        <w:rPr>
          <w:del w:id="79" w:author="Moses, Robinson" w:date="2023-04-04T02:58:00Z"/>
        </w:rPr>
        <w:pPrChange w:id="80" w:author="Moses, Robinson" w:date="2023-04-04T02:58:00Z">
          <w:pPr>
            <w:pStyle w:val="Heading1"/>
          </w:pPr>
        </w:pPrChange>
      </w:pPr>
      <w:ins w:id="81" w:author="Moses, Robinson" w:date="2023-04-04T02:54:00Z">
        <w:r w:rsidRPr="003B0711">
          <w:t>To upgr</w:t>
        </w:r>
      </w:ins>
      <w:ins w:id="82" w:author="Moses, Robinson" w:date="2023-04-04T02:55:00Z">
        <w:r w:rsidRPr="003B0711">
          <w:t xml:space="preserve">ade </w:t>
        </w:r>
      </w:ins>
      <w:ins w:id="83" w:author="Moses, Robinson" w:date="2023-04-04T02:57:00Z">
        <w:r w:rsidR="00AC1297" w:rsidRPr="003B0711">
          <w:t xml:space="preserve">from </w:t>
        </w:r>
        <w:r w:rsidR="00732EA7" w:rsidRPr="003B0711">
          <w:t>9.14 to 10.0 of OptiCash (Oracle)</w:t>
        </w:r>
      </w:ins>
      <w:ins w:id="84" w:author="Moses, Robinson" w:date="2023-04-04T02:58:00Z">
        <w:r w:rsidR="003B0711" w:rsidRPr="003B0711">
          <w:t>, users ca</w:t>
        </w:r>
        <w:r w:rsidR="003B0711">
          <w:t>n</w:t>
        </w:r>
        <w:r w:rsidR="003B0711" w:rsidRPr="003B0711">
          <w:t xml:space="preserve"> follow the </w:t>
        </w:r>
      </w:ins>
      <w:ins w:id="85" w:author="Moses, Robinson" w:date="2023-04-04T04:07:00Z">
        <w:r w:rsidR="008750BD">
          <w:t>instructions</w:t>
        </w:r>
      </w:ins>
      <w:ins w:id="86" w:author="Moses, Robinson" w:date="2023-04-04T02:58:00Z">
        <w:r w:rsidR="003B0711" w:rsidRPr="003B0711">
          <w:t xml:space="preserve"> that are listed below.</w:t>
        </w:r>
      </w:ins>
    </w:p>
    <w:p w14:paraId="218903DA" w14:textId="77777777" w:rsidR="00732EA7" w:rsidRDefault="00732EA7" w:rsidP="003B0711">
      <w:pPr>
        <w:pStyle w:val="BodyText"/>
        <w:rPr>
          <w:ins w:id="87" w:author="Moses, Robinson" w:date="2023-04-04T02:58:00Z"/>
        </w:rPr>
        <w:pPrChange w:id="88" w:author="Moses, Robinson" w:date="2023-04-04T02:58:00Z">
          <w:pPr>
            <w:pStyle w:val="BodyText"/>
            <w:numPr>
              <w:numId w:val="21"/>
            </w:numPr>
            <w:ind w:left="1080" w:hanging="360"/>
          </w:pPr>
        </w:pPrChange>
      </w:pPr>
    </w:p>
    <w:p w14:paraId="52F7CE94" w14:textId="73807157" w:rsidR="00B76D3D" w:rsidRDefault="00A84076" w:rsidP="002143DA">
      <w:pPr>
        <w:pStyle w:val="BodyText"/>
        <w:numPr>
          <w:ilvl w:val="0"/>
          <w:numId w:val="21"/>
        </w:numPr>
      </w:pPr>
      <w:r>
        <w:t xml:space="preserve">Install EPSS. Refer </w:t>
      </w:r>
      <w:ins w:id="89" w:author="Moses, Robinson" w:date="2023-03-31T10:04:00Z">
        <w:r w:rsidR="00E62B84">
          <w:t>to section</w:t>
        </w:r>
      </w:ins>
      <w:ins w:id="90" w:author="Moses, Robinson" w:date="2023-03-31T09:49:00Z">
        <w:r w:rsidR="00B64FFE">
          <w:t xml:space="preserve"> </w:t>
        </w:r>
      </w:ins>
      <w:ins w:id="91" w:author="Moses, Robinson" w:date="2023-03-31T10:04:00Z">
        <w:r w:rsidR="00E62B84" w:rsidRPr="00E62B84">
          <w:rPr>
            <w:color w:val="4472C4" w:themeColor="accent1"/>
            <w:rPrChange w:id="92" w:author="Moses, Robinson" w:date="2023-03-31T10:04:00Z">
              <w:rPr/>
            </w:rPrChange>
          </w:rPr>
          <w:fldChar w:fldCharType="begin"/>
        </w:r>
        <w:r w:rsidR="00E62B84" w:rsidRPr="00E62B84">
          <w:rPr>
            <w:color w:val="4472C4" w:themeColor="accent1"/>
            <w:rPrChange w:id="93" w:author="Moses, Robinson" w:date="2023-03-31T10:04:00Z">
              <w:rPr/>
            </w:rPrChange>
          </w:rPr>
          <w:instrText xml:space="preserve"> REF _Ref131149483 \r \h </w:instrText>
        </w:r>
        <w:r w:rsidR="00E62B84" w:rsidRPr="00E62B84">
          <w:rPr>
            <w:color w:val="4472C4" w:themeColor="accent1"/>
            <w:rPrChange w:id="94" w:author="Moses, Robinson" w:date="2023-03-31T10:04:00Z">
              <w:rPr/>
            </w:rPrChange>
          </w:rPr>
        </w:r>
      </w:ins>
      <w:r w:rsidR="00E62B84" w:rsidRPr="00E62B84">
        <w:rPr>
          <w:color w:val="4472C4" w:themeColor="accent1"/>
          <w:rPrChange w:id="95" w:author="Moses, Robinson" w:date="2023-03-31T10:04:00Z">
            <w:rPr/>
          </w:rPrChange>
        </w:rPr>
        <w:fldChar w:fldCharType="separate"/>
      </w:r>
      <w:ins w:id="96" w:author="Moses, Robinson" w:date="2023-03-31T10:04:00Z">
        <w:r w:rsidR="00E62B84" w:rsidRPr="00E62B84">
          <w:rPr>
            <w:color w:val="4472C4" w:themeColor="accent1"/>
            <w:rPrChange w:id="97" w:author="Moses, Robinson" w:date="2023-03-31T10:04:00Z">
              <w:rPr/>
            </w:rPrChange>
          </w:rPr>
          <w:t>1.1</w:t>
        </w:r>
        <w:r w:rsidR="00E62B84" w:rsidRPr="00E62B84">
          <w:rPr>
            <w:color w:val="4472C4" w:themeColor="accent1"/>
            <w:rPrChange w:id="98" w:author="Moses, Robinson" w:date="2023-03-31T10:04:00Z">
              <w:rPr/>
            </w:rPrChange>
          </w:rPr>
          <w:fldChar w:fldCharType="end"/>
        </w:r>
      </w:ins>
      <w:del w:id="99" w:author="Moses, Robinson" w:date="2023-03-31T10:04:00Z">
        <w:r w:rsidRPr="00E62B84" w:rsidDel="00E62B84">
          <w:rPr>
            <w:color w:val="4472C4" w:themeColor="accent1"/>
            <w:rPrChange w:id="100" w:author="Moses, Robinson" w:date="2023-03-31T10:04:00Z">
              <w:rPr/>
            </w:rPrChange>
          </w:rPr>
          <w:delText>1.1</w:delText>
        </w:r>
      </w:del>
      <w:r w:rsidRPr="00E62B84">
        <w:rPr>
          <w:color w:val="4472C4" w:themeColor="accent1"/>
          <w:rPrChange w:id="101" w:author="Moses, Robinson" w:date="2023-03-31T10:04:00Z">
            <w:rPr/>
          </w:rPrChange>
        </w:rPr>
        <w:t xml:space="preserve"> Install EPSS</w:t>
      </w:r>
    </w:p>
    <w:p w14:paraId="07BCF55C" w14:textId="50D96F3F" w:rsidR="00B76D3D" w:rsidRDefault="00EE69C6" w:rsidP="002143DA">
      <w:pPr>
        <w:pStyle w:val="BodyText"/>
        <w:numPr>
          <w:ilvl w:val="0"/>
          <w:numId w:val="21"/>
        </w:numPr>
      </w:pPr>
      <w:r>
        <w:t>Merge</w:t>
      </w:r>
      <w:r w:rsidR="00B76D3D">
        <w:t xml:space="preserve"> </w:t>
      </w:r>
      <w:ins w:id="102" w:author="Moses, Robinson" w:date="2023-04-04T03:06:00Z">
        <w:r w:rsidR="00CD09DB">
          <w:t xml:space="preserve">the </w:t>
        </w:r>
      </w:ins>
      <w:r w:rsidR="00B76D3D">
        <w:t xml:space="preserve">old </w:t>
      </w:r>
      <w:r w:rsidR="00A84076">
        <w:rPr>
          <w:b/>
          <w:bCs/>
        </w:rPr>
        <w:t xml:space="preserve">properties </w:t>
      </w:r>
      <w:r w:rsidR="00A84076" w:rsidRPr="00A84076">
        <w:t>file</w:t>
      </w:r>
      <w:r w:rsidR="00B76D3D">
        <w:t xml:space="preserve"> </w:t>
      </w:r>
      <w:del w:id="103" w:author="Moses, Robinson" w:date="2023-04-04T02:59:00Z">
        <w:r w:rsidR="00B76D3D" w:rsidDel="002E500C">
          <w:delText>into</w:delText>
        </w:r>
        <w:r w:rsidR="00A84076" w:rsidDel="002E500C">
          <w:delText xml:space="preserve"> </w:delText>
        </w:r>
      </w:del>
      <w:ins w:id="104" w:author="Moses, Robinson" w:date="2023-04-04T02:59:00Z">
        <w:r w:rsidR="002E500C">
          <w:t>with the</w:t>
        </w:r>
        <w:r w:rsidR="002E500C">
          <w:t xml:space="preserve"> </w:t>
        </w:r>
      </w:ins>
      <w:r w:rsidR="00A84076">
        <w:t>new</w:t>
      </w:r>
      <w:r w:rsidR="000D1122">
        <w:t xml:space="preserve"> </w:t>
      </w:r>
      <w:r w:rsidR="000D1122" w:rsidRPr="000D1122">
        <w:rPr>
          <w:b/>
          <w:bCs/>
        </w:rPr>
        <w:t>properties</w:t>
      </w:r>
      <w:r w:rsidR="00A84076">
        <w:t xml:space="preserve"> file</w:t>
      </w:r>
      <w:r w:rsidR="00B76D3D">
        <w:t xml:space="preserve"> </w:t>
      </w:r>
      <w:r w:rsidR="00A84076">
        <w:t xml:space="preserve">in </w:t>
      </w:r>
      <w:ins w:id="105" w:author="Moses, Robinson" w:date="2023-03-31T09:49:00Z">
        <w:r w:rsidR="00B64FFE">
          <w:t xml:space="preserve">the </w:t>
        </w:r>
      </w:ins>
      <w:r w:rsidR="00B76D3D">
        <w:t xml:space="preserve">new </w:t>
      </w:r>
      <w:del w:id="106" w:author="Moses, Robinson" w:date="2023-04-04T03:00:00Z">
        <w:r w:rsidR="00B76D3D" w:rsidDel="0023521C">
          <w:delText>war</w:delText>
        </w:r>
      </w:del>
      <w:ins w:id="107" w:author="Moses, Robinson" w:date="2023-04-04T03:00:00Z">
        <w:r w:rsidR="0023521C">
          <w:t>WAR</w:t>
        </w:r>
      </w:ins>
      <w:r w:rsidR="00B76D3D">
        <w:t>.</w:t>
      </w:r>
    </w:p>
    <w:p w14:paraId="771D8BFB" w14:textId="285ADA34" w:rsidR="00B76D3D" w:rsidRPr="0095726B" w:rsidRDefault="009B7134" w:rsidP="002143DA">
      <w:pPr>
        <w:pStyle w:val="BodyText"/>
        <w:numPr>
          <w:ilvl w:val="0"/>
          <w:numId w:val="21"/>
        </w:numPr>
        <w:rPr>
          <w:color w:val="4472C4" w:themeColor="accent1"/>
          <w:rPrChange w:id="108" w:author="Moses, Robinson" w:date="2023-03-31T10:07:00Z">
            <w:rPr/>
          </w:rPrChange>
        </w:rPr>
      </w:pPr>
      <w:r>
        <w:t>kindly</w:t>
      </w:r>
      <w:r w:rsidR="00B76D3D">
        <w:t xml:space="preserve"> check all the properties mentioned in </w:t>
      </w:r>
      <w:r w:rsidR="003C3563">
        <w:t xml:space="preserve">the </w:t>
      </w:r>
      <w:ins w:id="109" w:author="Moses, Robinson" w:date="2023-03-31T10:06:00Z">
        <w:r w:rsidR="0095726B" w:rsidRPr="0095726B">
          <w:rPr>
            <w:color w:val="4472C4" w:themeColor="accent1"/>
            <w:rPrChange w:id="110" w:author="Moses, Robinson" w:date="2023-03-31T10:07:00Z">
              <w:rPr/>
            </w:rPrChange>
          </w:rPr>
          <w:fldChar w:fldCharType="begin"/>
        </w:r>
        <w:r w:rsidR="0095726B" w:rsidRPr="0095726B">
          <w:rPr>
            <w:color w:val="4472C4" w:themeColor="accent1"/>
            <w:rPrChange w:id="111" w:author="Moses, Robinson" w:date="2023-03-31T10:07:00Z">
              <w:rPr/>
            </w:rPrChange>
          </w:rPr>
          <w:instrText xml:space="preserve"> REF _Ref131149631 \w \h </w:instrText>
        </w:r>
        <w:r w:rsidR="0095726B" w:rsidRPr="0095726B">
          <w:rPr>
            <w:color w:val="4472C4" w:themeColor="accent1"/>
            <w:rPrChange w:id="112" w:author="Moses, Robinson" w:date="2023-03-31T10:07:00Z">
              <w:rPr/>
            </w:rPrChange>
          </w:rPr>
        </w:r>
      </w:ins>
      <w:r w:rsidR="0095726B" w:rsidRPr="0095726B">
        <w:rPr>
          <w:color w:val="4472C4" w:themeColor="accent1"/>
          <w:rPrChange w:id="113" w:author="Moses, Robinson" w:date="2023-03-31T10:07:00Z">
            <w:rPr>
              <w:b/>
              <w:bCs/>
              <w:color w:val="4472C4" w:themeColor="accent1"/>
            </w:rPr>
          </w:rPrChange>
        </w:rPr>
        <w:instrText xml:space="preserve"> \* MERGEFORMAT </w:instrText>
      </w:r>
      <w:r w:rsidR="0095726B" w:rsidRPr="0095726B">
        <w:rPr>
          <w:color w:val="4472C4" w:themeColor="accent1"/>
          <w:rPrChange w:id="114" w:author="Moses, Robinson" w:date="2023-03-31T10:07:00Z">
            <w:rPr/>
          </w:rPrChange>
        </w:rPr>
        <w:fldChar w:fldCharType="separate"/>
      </w:r>
      <w:ins w:id="115" w:author="Moses, Robinson" w:date="2023-03-31T10:06:00Z">
        <w:r w:rsidR="0095726B" w:rsidRPr="0095726B">
          <w:rPr>
            <w:color w:val="4472C4" w:themeColor="accent1"/>
            <w:rPrChange w:id="116" w:author="Moses, Robinson" w:date="2023-03-31T10:07:00Z">
              <w:rPr/>
            </w:rPrChange>
          </w:rPr>
          <w:t>3.1</w:t>
        </w:r>
        <w:r w:rsidR="0095726B" w:rsidRPr="0095726B">
          <w:rPr>
            <w:color w:val="4472C4" w:themeColor="accent1"/>
            <w:rPrChange w:id="117" w:author="Moses, Robinson" w:date="2023-03-31T10:07:00Z">
              <w:rPr/>
            </w:rPrChange>
          </w:rPr>
          <w:fldChar w:fldCharType="end"/>
        </w:r>
      </w:ins>
      <w:del w:id="118" w:author="Moses, Robinson" w:date="2023-03-31T10:06:00Z">
        <w:r w:rsidR="000D1122" w:rsidRPr="0095726B" w:rsidDel="0095726B">
          <w:rPr>
            <w:color w:val="4472C4" w:themeColor="accent1"/>
            <w:rPrChange w:id="119" w:author="Moses, Robinson" w:date="2023-03-31T10:07:00Z">
              <w:rPr>
                <w:b/>
                <w:bCs/>
              </w:rPr>
            </w:rPrChange>
          </w:rPr>
          <w:delText>3.1</w:delText>
        </w:r>
      </w:del>
      <w:r w:rsidR="000D1122" w:rsidRPr="0095726B">
        <w:rPr>
          <w:color w:val="4472C4" w:themeColor="accent1"/>
          <w:rPrChange w:id="120" w:author="Moses, Robinson" w:date="2023-03-31T10:07:00Z">
            <w:rPr>
              <w:b/>
              <w:bCs/>
            </w:rPr>
          </w:rPrChange>
        </w:rPr>
        <w:t xml:space="preserve"> Update EPSS Integration Properties.</w:t>
      </w:r>
    </w:p>
    <w:p w14:paraId="27BA327A" w14:textId="0661D6C3" w:rsidR="00A84076" w:rsidRDefault="00EA4FE2" w:rsidP="002143DA">
      <w:pPr>
        <w:pStyle w:val="BodyText"/>
        <w:numPr>
          <w:ilvl w:val="0"/>
          <w:numId w:val="21"/>
        </w:numPr>
      </w:pPr>
      <w:ins w:id="121" w:author="Moses, Robinson" w:date="2023-04-04T03:01:00Z">
        <w:r>
          <w:t>Ensure th</w:t>
        </w:r>
        <w:r w:rsidR="002A3473">
          <w:t xml:space="preserve">at the </w:t>
        </w:r>
      </w:ins>
      <w:del w:id="122" w:author="Moses, Robinson" w:date="2023-04-03T06:50:00Z">
        <w:r w:rsidR="008C58E6" w:rsidDel="00D1627F">
          <w:delText>Also v</w:delText>
        </w:r>
      </w:del>
      <w:del w:id="123" w:author="Moses, Robinson" w:date="2023-04-04T03:01:00Z">
        <w:r w:rsidR="008C58E6" w:rsidDel="002A3473">
          <w:delText xml:space="preserve">erify </w:delText>
        </w:r>
      </w:del>
      <w:r w:rsidR="008C58E6">
        <w:t>persistence.xml</w:t>
      </w:r>
      <w:ins w:id="124" w:author="Moses, Robinson" w:date="2023-04-04T03:02:00Z">
        <w:r w:rsidR="002A3473">
          <w:t xml:space="preserve"> </w:t>
        </w:r>
      </w:ins>
      <w:r w:rsidR="00D347C3">
        <w:t>(</w:t>
      </w:r>
      <w:ins w:id="125" w:author="Moses, Robinson" w:date="2023-04-04T03:02:00Z">
        <w:r w:rsidR="002A3473">
          <w:t xml:space="preserve">for </w:t>
        </w:r>
      </w:ins>
      <w:r w:rsidR="00D347C3">
        <w:t>VLM Apps)</w:t>
      </w:r>
      <w:r w:rsidR="008C58E6">
        <w:t xml:space="preserve"> </w:t>
      </w:r>
      <w:ins w:id="126" w:author="Moses, Robinson" w:date="2023-04-04T03:02:00Z">
        <w:r w:rsidR="002A3473">
          <w:t>contains the appropriate database</w:t>
        </w:r>
      </w:ins>
      <w:del w:id="127" w:author="Moses, Robinson" w:date="2023-04-04T03:02:00Z">
        <w:r w:rsidR="008C58E6" w:rsidDel="009A4D56">
          <w:delText>to have correct DB</w:delText>
        </w:r>
      </w:del>
      <w:r w:rsidR="008C58E6">
        <w:t xml:space="preserve"> driver. </w:t>
      </w:r>
    </w:p>
    <w:p w14:paraId="42B1EC61" w14:textId="44331BC7" w:rsidR="00800428" w:rsidRDefault="00B76D3D" w:rsidP="002143DA">
      <w:pPr>
        <w:pStyle w:val="BodyText"/>
        <w:numPr>
          <w:ilvl w:val="0"/>
          <w:numId w:val="21"/>
        </w:numPr>
      </w:pPr>
      <w:r>
        <w:t xml:space="preserve">Follow </w:t>
      </w:r>
      <w:r w:rsidR="00BD6686">
        <w:t xml:space="preserve">the </w:t>
      </w:r>
      <w:r>
        <w:t>instructions in</w:t>
      </w:r>
      <w:r w:rsidR="00A4072B">
        <w:t xml:space="preserve"> </w:t>
      </w:r>
      <w:r w:rsidR="00D3455F">
        <w:t xml:space="preserve">Step </w:t>
      </w:r>
      <w:hyperlink w:anchor="CXP_Integration_Setup" w:history="1">
        <w:r w:rsidR="00997C08" w:rsidRPr="00872242">
          <w:rPr>
            <w:rStyle w:val="Hyperlink"/>
          </w:rPr>
          <w:t>1.3</w:t>
        </w:r>
        <w:r w:rsidRPr="00872242">
          <w:rPr>
            <w:rStyle w:val="Hyperlink"/>
          </w:rPr>
          <w:t xml:space="preserve"> CXP Integration Setup</w:t>
        </w:r>
      </w:hyperlink>
      <w:r w:rsidR="00997C08">
        <w:t>.</w:t>
      </w:r>
    </w:p>
    <w:p w14:paraId="377A9EA0" w14:textId="32410020" w:rsidR="00B76D3D" w:rsidRDefault="00B76D3D" w:rsidP="00800428">
      <w:pPr>
        <w:pStyle w:val="Note"/>
      </w:pPr>
      <w:r w:rsidRPr="00864594">
        <w:rPr>
          <w:b/>
          <w:bCs/>
        </w:rPr>
        <w:t>N</w:t>
      </w:r>
      <w:r w:rsidR="00864594" w:rsidRPr="00864594">
        <w:rPr>
          <w:b/>
          <w:bCs/>
        </w:rPr>
        <w:t>ote</w:t>
      </w:r>
      <w:r>
        <w:t>:</w:t>
      </w:r>
      <w:r w:rsidR="00800428">
        <w:t xml:space="preserve"> </w:t>
      </w:r>
      <w:r>
        <w:t xml:space="preserve">The </w:t>
      </w:r>
      <w:ins w:id="128" w:author="Moses, Robinson" w:date="2023-04-04T03:04:00Z">
        <w:r w:rsidR="003F381E">
          <w:t>name of t</w:t>
        </w:r>
        <w:r w:rsidR="005770D6">
          <w:t>h</w:t>
        </w:r>
      </w:ins>
      <w:ins w:id="129" w:author="Moses, Robinson" w:date="2023-04-04T03:05:00Z">
        <w:r w:rsidR="005770D6">
          <w:t xml:space="preserve">e </w:t>
        </w:r>
      </w:ins>
      <w:r>
        <w:t xml:space="preserve">deployed </w:t>
      </w:r>
      <w:del w:id="130" w:author="Moses, Robinson" w:date="2023-04-04T03:03:00Z">
        <w:r w:rsidDel="00CE61AB">
          <w:delText xml:space="preserve">war </w:delText>
        </w:r>
      </w:del>
      <w:ins w:id="131" w:author="Moses, Robinson" w:date="2023-04-04T03:03:00Z">
        <w:r w:rsidR="00CE61AB">
          <w:t>WAR</w:t>
        </w:r>
        <w:r w:rsidR="00CE61AB">
          <w:t xml:space="preserve"> </w:t>
        </w:r>
      </w:ins>
      <w:del w:id="132" w:author="Moses, Robinson" w:date="2023-04-04T03:05:00Z">
        <w:r w:rsidDel="005770D6">
          <w:delText xml:space="preserve">name </w:delText>
        </w:r>
      </w:del>
      <w:r>
        <w:t xml:space="preserve">should </w:t>
      </w:r>
      <w:ins w:id="133" w:author="Moses, Robinson" w:date="2023-04-04T03:05:00Z">
        <w:r w:rsidR="005770D6">
          <w:t xml:space="preserve">be consistent </w:t>
        </w:r>
      </w:ins>
      <w:del w:id="134" w:author="Moses, Robinson" w:date="2023-04-04T03:05:00Z">
        <w:r w:rsidDel="005770D6">
          <w:delText xml:space="preserve">match </w:delText>
        </w:r>
      </w:del>
      <w:ins w:id="135" w:author="Moses, Robinson" w:date="2023-04-04T03:05:00Z">
        <w:r w:rsidR="005770D6">
          <w:t xml:space="preserve">with </w:t>
        </w:r>
      </w:ins>
      <w:r>
        <w:t xml:space="preserve">the context name </w:t>
      </w:r>
      <w:ins w:id="136" w:author="Moses, Robinson" w:date="2023-04-04T03:05:00Z">
        <w:r w:rsidR="007F0FD6">
          <w:t xml:space="preserve">specified </w:t>
        </w:r>
      </w:ins>
      <w:r>
        <w:t xml:space="preserve">in </w:t>
      </w:r>
      <w:r w:rsidR="00206827">
        <w:t xml:space="preserve">the </w:t>
      </w:r>
      <w:r>
        <w:t xml:space="preserve">cmportlet.js file </w:t>
      </w:r>
      <w:ins w:id="137" w:author="Moses, Robinson" w:date="2023-04-04T03:05:00Z">
        <w:r w:rsidR="007F0FD6">
          <w:t xml:space="preserve">located </w:t>
        </w:r>
      </w:ins>
      <w:r w:rsidR="00A33D4B">
        <w:t xml:space="preserve">in </w:t>
      </w:r>
      <w:ins w:id="138" w:author="Moses, Robinson" w:date="2023-03-31T09:49:00Z">
        <w:r w:rsidR="00B64FFE">
          <w:t xml:space="preserve">the </w:t>
        </w:r>
      </w:ins>
      <w:r w:rsidR="00A33D4B">
        <w:t>WEB-INF folder.</w:t>
      </w:r>
    </w:p>
    <w:p w14:paraId="417983C5" w14:textId="417C3014" w:rsidR="00B316F2" w:rsidRDefault="00B316F2" w:rsidP="00B316F2">
      <w:pPr>
        <w:pStyle w:val="BodyText"/>
      </w:pPr>
    </w:p>
    <w:p w14:paraId="711840D3" w14:textId="54A0331A" w:rsidR="00DD6511" w:rsidRDefault="00DD6511" w:rsidP="00DD6511">
      <w:pPr>
        <w:pStyle w:val="Heading1"/>
      </w:pPr>
      <w:bookmarkStart w:id="139" w:name="_Toc131471926"/>
      <w:r>
        <w:lastRenderedPageBreak/>
        <w:t>3. EPSS Integration</w:t>
      </w:r>
      <w:r w:rsidR="000C443A">
        <w:t xml:space="preserve"> </w:t>
      </w:r>
      <w:r w:rsidR="008A3C86">
        <w:t>with</w:t>
      </w:r>
      <w:r w:rsidR="000C443A">
        <w:t xml:space="preserve"> CM applications</w:t>
      </w:r>
      <w:r>
        <w:t>.</w:t>
      </w:r>
      <w:bookmarkEnd w:id="139"/>
    </w:p>
    <w:p w14:paraId="62A56F5D" w14:textId="3F04DAED" w:rsidR="00DD6511" w:rsidRPr="00C85E50" w:rsidDel="00C85E50" w:rsidRDefault="00DD6511" w:rsidP="00EF3009">
      <w:pPr>
        <w:pStyle w:val="BodyText"/>
        <w:rPr>
          <w:del w:id="140" w:author="Moses, Robinson" w:date="2023-04-04T03:10:00Z"/>
        </w:rPr>
      </w:pPr>
      <w:del w:id="141" w:author="Moses, Robinson" w:date="2023-04-04T03:10:00Z">
        <w:r w:rsidRPr="00C85E50" w:rsidDel="00C85E50">
          <w:delText>This section contains the detailed steps to integrate CM application with EPSS.</w:delText>
        </w:r>
      </w:del>
    </w:p>
    <w:p w14:paraId="4B9622FE" w14:textId="13E21873" w:rsidR="00E13606" w:rsidRPr="00C85E50" w:rsidRDefault="005C3D85" w:rsidP="00C85E50">
      <w:pPr>
        <w:pStyle w:val="BodyText"/>
      </w:pPr>
      <w:del w:id="142" w:author="Moses, Robinson" w:date="2023-04-04T03:10:00Z">
        <w:r w:rsidRPr="00C85E50" w:rsidDel="00C85E50">
          <w:delText xml:space="preserve">User should complete section 1 </w:delText>
        </w:r>
        <w:r w:rsidR="000B4B86" w:rsidRPr="00C85E50" w:rsidDel="00C85E50">
          <w:delText>or</w:delText>
        </w:r>
        <w:r w:rsidRPr="00C85E50" w:rsidDel="00C85E50">
          <w:delText xml:space="preserve"> 2 before starting integration steps. By this time both EPSS and CM apps should be up and running and the direct login should not be working in CM apps.</w:delText>
        </w:r>
      </w:del>
      <w:ins w:id="143" w:author="Moses, Robinson" w:date="2023-04-04T03:08:00Z">
        <w:r w:rsidR="00E13606" w:rsidRPr="00C85E50">
          <w:rPr>
            <w:rPrChange w:id="144" w:author="Moses, Robinson" w:date="2023-04-04T03:10:00Z">
              <w:rPr>
                <w:rFonts w:ascii="Segoe UI" w:hAnsi="Segoe UI" w:cs="Segoe UI"/>
                <w:color w:val="374151"/>
                <w:shd w:val="clear" w:color="auto" w:fill="F7F7F8"/>
              </w:rPr>
            </w:rPrChange>
          </w:rPr>
          <w:t>The following instructions outline the step-by-step process for integrating the CM application with EPSS. It is recommended that users first complete sections 1 or 2 prior to beginning the integration steps. Additionally, both the EPSS and CM applications must be operational at this point, and direct login should not be functional in the CM application</w:t>
        </w:r>
      </w:ins>
    </w:p>
    <w:p w14:paraId="1D8F54A3" w14:textId="764F60F4" w:rsidR="005362BA" w:rsidRDefault="005362BA" w:rsidP="002143DA">
      <w:pPr>
        <w:pStyle w:val="Heading2"/>
        <w:numPr>
          <w:ilvl w:val="1"/>
          <w:numId w:val="23"/>
        </w:numPr>
      </w:pPr>
      <w:bookmarkStart w:id="145" w:name="_Ref131149631"/>
      <w:bookmarkStart w:id="146" w:name="_Toc131471927"/>
      <w:r>
        <w:t>Update EPSS Properties.</w:t>
      </w:r>
      <w:bookmarkEnd w:id="145"/>
      <w:bookmarkEnd w:id="146"/>
    </w:p>
    <w:p w14:paraId="76A8FA33" w14:textId="72A32D44" w:rsidR="00EF72C3" w:rsidRPr="00731D39" w:rsidRDefault="00EF72C3" w:rsidP="002143DA">
      <w:pPr>
        <w:pStyle w:val="BodyText"/>
        <w:numPr>
          <w:ilvl w:val="0"/>
          <w:numId w:val="22"/>
        </w:numPr>
      </w:pPr>
      <w:r>
        <w:t>To integrate with EPSS</w:t>
      </w:r>
      <w:r w:rsidRPr="00731D39">
        <w:t xml:space="preserve">, </w:t>
      </w:r>
      <w:r>
        <w:t>CM apps need</w:t>
      </w:r>
      <w:r w:rsidRPr="00731D39">
        <w:t xml:space="preserve"> EPSS base URL, </w:t>
      </w:r>
      <w:ins w:id="147" w:author="Moses, Robinson" w:date="2023-03-31T09:50:00Z">
        <w:r w:rsidR="00B64FFE">
          <w:t xml:space="preserve">and </w:t>
        </w:r>
      </w:ins>
      <w:r w:rsidRPr="00731D39">
        <w:t>default user credentials (admin/Password-100).</w:t>
      </w:r>
    </w:p>
    <w:p w14:paraId="4044644D" w14:textId="07043AE4" w:rsidR="005362BA" w:rsidRDefault="00C16327" w:rsidP="002143DA">
      <w:pPr>
        <w:pStyle w:val="BodyText"/>
        <w:numPr>
          <w:ilvl w:val="0"/>
          <w:numId w:val="22"/>
        </w:numPr>
      </w:pPr>
      <w:ins w:id="148" w:author="Moses, Robinson" w:date="2023-04-04T03:11:00Z">
        <w:r w:rsidRPr="00C16327">
          <w:rPr>
            <w:rPrChange w:id="149" w:author="Moses, Robinson" w:date="2023-04-04T03:11:00Z">
              <w:rPr>
                <w:rFonts w:ascii="Segoe UI" w:hAnsi="Segoe UI" w:cs="Segoe UI"/>
                <w:color w:val="374151"/>
                <w:shd w:val="clear" w:color="auto" w:fill="F7F7F8"/>
              </w:rPr>
            </w:rPrChange>
          </w:rPr>
          <w:t>The EPSS base URL is utilized for the consumption of certain APIs.</w:t>
        </w:r>
      </w:ins>
      <w:del w:id="150" w:author="Moses, Robinson" w:date="2023-04-04T03:11:00Z">
        <w:r w:rsidR="00EF72C3" w:rsidDel="00C16327">
          <w:delText>EPSS base URL is used for consuming few APIs.</w:delText>
        </w:r>
      </w:del>
    </w:p>
    <w:p w14:paraId="79B2D3E8" w14:textId="09E083CE" w:rsidR="00EF72C3" w:rsidRDefault="00EF72C3" w:rsidP="002143DA">
      <w:pPr>
        <w:pStyle w:val="BodyText"/>
        <w:numPr>
          <w:ilvl w:val="0"/>
          <w:numId w:val="22"/>
        </w:numPr>
      </w:pPr>
      <w:r>
        <w:t>Default credentials are used for synchronizing terminals.</w:t>
      </w:r>
    </w:p>
    <w:p w14:paraId="052D3501" w14:textId="3899C710" w:rsidR="0017522D" w:rsidRDefault="0017522D" w:rsidP="002143DA">
      <w:pPr>
        <w:pStyle w:val="BodyText"/>
        <w:numPr>
          <w:ilvl w:val="0"/>
          <w:numId w:val="22"/>
        </w:numPr>
      </w:pPr>
      <w:r>
        <w:t xml:space="preserve">Each application needs </w:t>
      </w:r>
      <w:r w:rsidRPr="00D01C69">
        <w:rPr>
          <w:b/>
          <w:bCs/>
          <w:rPrChange w:id="151" w:author="Moses, Robinson" w:date="2023-04-04T03:12:00Z">
            <w:rPr/>
          </w:rPrChange>
        </w:rPr>
        <w:t>MeshAuthorizer</w:t>
      </w:r>
      <w:r>
        <w:t xml:space="preserve">, </w:t>
      </w:r>
      <w:r w:rsidR="00B1260C">
        <w:t>a component</w:t>
      </w:r>
      <w:r>
        <w:t xml:space="preserve"> </w:t>
      </w:r>
      <w:r w:rsidR="00B1260C">
        <w:t>in</w:t>
      </w:r>
      <w:r>
        <w:t xml:space="preserve"> </w:t>
      </w:r>
      <w:ins w:id="152" w:author="Moses, Robinson" w:date="2023-03-31T09:50:00Z">
        <w:r w:rsidR="00B64FFE">
          <w:t xml:space="preserve">the </w:t>
        </w:r>
      </w:ins>
      <w:r>
        <w:t>CM app which connects with EPSS for authentication and authorization.</w:t>
      </w:r>
    </w:p>
    <w:p w14:paraId="02E94919" w14:textId="6B7503A7" w:rsidR="00180AA3" w:rsidRDefault="00180AA3" w:rsidP="002143DA">
      <w:pPr>
        <w:pStyle w:val="BodyText"/>
        <w:numPr>
          <w:ilvl w:val="0"/>
          <w:numId w:val="22"/>
        </w:numPr>
      </w:pPr>
      <w:r>
        <w:t>Update the below properties in</w:t>
      </w:r>
      <w:r w:rsidR="005818E1">
        <w:t xml:space="preserve"> </w:t>
      </w:r>
      <w:r w:rsidR="005818E1" w:rsidRPr="009B5923">
        <w:rPr>
          <w:b/>
          <w:bCs/>
        </w:rPr>
        <w:t>opticash</w:t>
      </w:r>
      <w:r w:rsidR="005818E1" w:rsidRPr="009B5923">
        <w:rPr>
          <w:b/>
          <w:bCs/>
          <w:rPrChange w:id="153" w:author="Moses, Robinson" w:date="2023-04-04T03:12:00Z">
            <w:rPr/>
          </w:rPrChange>
        </w:rPr>
        <w:t>.</w:t>
      </w:r>
      <w:r w:rsidR="005818E1" w:rsidRPr="00570D8D">
        <w:t xml:space="preserve">properties and </w:t>
      </w:r>
      <w:r w:rsidR="005818E1" w:rsidRPr="00570D8D">
        <w:rPr>
          <w:b/>
          <w:bCs/>
        </w:rPr>
        <w:t>optivault</w:t>
      </w:r>
      <w:r w:rsidR="005818E1" w:rsidRPr="00570D8D">
        <w:t>.properties</w:t>
      </w:r>
      <w:r w:rsidR="005818E1">
        <w:t xml:space="preserve"> for</w:t>
      </w:r>
      <w:r>
        <w:t xml:space="preserve"> </w:t>
      </w:r>
      <w:r w:rsidR="005818E1">
        <w:t xml:space="preserve">Opticash and Optivault </w:t>
      </w:r>
      <w:r w:rsidR="000C443A">
        <w:t>applications</w:t>
      </w:r>
      <w:r>
        <w:t>.</w:t>
      </w:r>
    </w:p>
    <w:p w14:paraId="4AA602F2" w14:textId="77777777" w:rsidR="00180AA3" w:rsidRPr="00C93197" w:rsidRDefault="00180AA3" w:rsidP="009B5923">
      <w:pPr>
        <w:pStyle w:val="CodeBody"/>
        <w:ind w:left="1080"/>
        <w:pPrChange w:id="154" w:author="Moses, Robinson" w:date="2023-04-04T03:13:00Z">
          <w:pPr>
            <w:pStyle w:val="BodyText"/>
            <w:ind w:left="1080"/>
          </w:pPr>
        </w:pPrChange>
      </w:pPr>
      <w:r w:rsidRPr="00C93197">
        <w:t>AuthMethod=com.ncr.fe.cshmgmt.custom.mesh.auth.MeshAuthorizor</w:t>
      </w:r>
    </w:p>
    <w:p w14:paraId="5DCBE6F7" w14:textId="3371CC20" w:rsidR="00180AA3" w:rsidRPr="00C93197" w:rsidRDefault="00180AA3" w:rsidP="009B5923">
      <w:pPr>
        <w:pStyle w:val="CodeBody"/>
        <w:ind w:left="1080"/>
        <w:pPrChange w:id="155" w:author="Moses, Robinson" w:date="2023-04-04T03:13:00Z">
          <w:pPr>
            <w:pStyle w:val="BodyText"/>
            <w:ind w:left="1080"/>
          </w:pPr>
        </w:pPrChange>
      </w:pPr>
      <w:r w:rsidRPr="00C93197">
        <w:t>AuthClass=</w:t>
      </w:r>
      <w:r w:rsidRPr="00180AA3">
        <w:t>cxpPortalBaseUrl{</w:t>
      </w:r>
      <w:r>
        <w:t>EPSSRemote</w:t>
      </w:r>
      <w:r w:rsidR="00731D39">
        <w:t>Base</w:t>
      </w:r>
      <w:r>
        <w:t>URL</w:t>
      </w:r>
      <w:r w:rsidRPr="00180AA3">
        <w:t>};</w:t>
      </w:r>
    </w:p>
    <w:p w14:paraId="52989C3F" w14:textId="00415CD9" w:rsidR="005818E1" w:rsidRPr="005818E1" w:rsidRDefault="00180AA3" w:rsidP="009B5923">
      <w:pPr>
        <w:pStyle w:val="CodeBody"/>
        <w:ind w:left="1080"/>
        <w:pPrChange w:id="156" w:author="Moses, Robinson" w:date="2023-04-04T03:13:00Z">
          <w:pPr>
            <w:pStyle w:val="BodyText"/>
            <w:ind w:left="1080"/>
          </w:pPr>
        </w:pPrChange>
      </w:pPr>
      <w:r w:rsidRPr="00C93197">
        <w:t>MeshEmbedded=true</w:t>
      </w:r>
    </w:p>
    <w:p w14:paraId="2C71E083" w14:textId="77777777" w:rsidR="00180AA3" w:rsidRPr="00C93197" w:rsidRDefault="00180AA3" w:rsidP="009B5923">
      <w:pPr>
        <w:pStyle w:val="CodeBody"/>
        <w:ind w:left="1080"/>
        <w:pPrChange w:id="157" w:author="Moses, Robinson" w:date="2023-04-04T03:13:00Z">
          <w:pPr>
            <w:pStyle w:val="BodyText"/>
            <w:ind w:left="1080"/>
          </w:pPr>
        </w:pPrChange>
      </w:pPr>
      <w:r w:rsidRPr="00C93197">
        <w:t>DisableExUserCreation=false</w:t>
      </w:r>
    </w:p>
    <w:p w14:paraId="27BED00B" w14:textId="59EB7EE5" w:rsidR="00180AA3" w:rsidRPr="00C93197" w:rsidRDefault="007D05AF" w:rsidP="009B5923">
      <w:pPr>
        <w:pStyle w:val="CodeBody"/>
        <w:ind w:left="1080"/>
        <w:pPrChange w:id="158" w:author="Moses, Robinson" w:date="2023-04-04T03:13:00Z">
          <w:pPr>
            <w:pStyle w:val="BodyText"/>
            <w:ind w:left="1080"/>
          </w:pPr>
        </w:pPrChange>
      </w:pPr>
      <w:r w:rsidRPr="00180AA3">
        <w:t>cxpPortalBaseUrl</w:t>
      </w:r>
      <w:r w:rsidR="00180AA3" w:rsidRPr="00C93197">
        <w:t>=&lt;point to cxp instance&gt;</w:t>
      </w:r>
    </w:p>
    <w:p w14:paraId="5E3FF04A" w14:textId="37A8D072" w:rsidR="00180AA3" w:rsidRPr="00C93197" w:rsidRDefault="00180AA3" w:rsidP="009B5923">
      <w:pPr>
        <w:pStyle w:val="CodeBody"/>
        <w:ind w:left="1080"/>
        <w:pPrChange w:id="159" w:author="Moses, Robinson" w:date="2023-04-04T03:13:00Z">
          <w:pPr>
            <w:pStyle w:val="BodyText"/>
            <w:ind w:left="1080"/>
          </w:pPr>
        </w:pPrChange>
      </w:pPr>
      <w:r w:rsidRPr="00C93197">
        <w:t>cxpPortalUsername=&lt;cxp admin username&gt;</w:t>
      </w:r>
      <w:r w:rsidR="00731D39">
        <w:t xml:space="preserve"> </w:t>
      </w:r>
    </w:p>
    <w:p w14:paraId="55F22CDC" w14:textId="4E0D8F42" w:rsidR="00180AA3" w:rsidRPr="00E16A38" w:rsidRDefault="00180AA3" w:rsidP="009B5923">
      <w:pPr>
        <w:pStyle w:val="CodeBody"/>
        <w:ind w:left="1080"/>
        <w:pPrChange w:id="160" w:author="Moses, Robinson" w:date="2023-04-04T03:13:00Z">
          <w:pPr>
            <w:pStyle w:val="BodyText"/>
            <w:ind w:left="1080"/>
          </w:pPr>
        </w:pPrChange>
      </w:pPr>
      <w:r w:rsidRPr="00C93197">
        <w:t>cxpPortalPassword=&lt;encrypted-pwd&gt;</w:t>
      </w:r>
      <w:r>
        <w:t xml:space="preserve"> </w:t>
      </w:r>
      <w:r w:rsidRPr="00E16A38">
        <w:t>(</w:t>
      </w:r>
      <w:r w:rsidRPr="00E16A38">
        <w:rPr>
          <w:i/>
          <w:iCs/>
        </w:rPr>
        <w:t xml:space="preserve">Refer </w:t>
      </w:r>
      <w:r w:rsidR="005D7127" w:rsidRPr="00E16A38">
        <w:rPr>
          <w:i/>
          <w:iCs/>
        </w:rPr>
        <w:t>3.2</w:t>
      </w:r>
      <w:r w:rsidRPr="00E16A38">
        <w:t>)</w:t>
      </w:r>
    </w:p>
    <w:p w14:paraId="77FCD629" w14:textId="651DC5DD" w:rsidR="005818E1" w:rsidRPr="00C93197" w:rsidRDefault="005818E1" w:rsidP="009B5923">
      <w:pPr>
        <w:pStyle w:val="CodeBody"/>
        <w:ind w:left="1080"/>
        <w:pPrChange w:id="161" w:author="Moses, Robinson" w:date="2023-04-04T03:13:00Z">
          <w:pPr>
            <w:pStyle w:val="BodyText"/>
            <w:ind w:left="1080"/>
          </w:pPr>
        </w:pPrChange>
      </w:pPr>
      <w:r w:rsidRPr="005818E1">
        <w:t>cxp_monitor_session=</w:t>
      </w:r>
      <w:r>
        <w:t>false</w:t>
      </w:r>
    </w:p>
    <w:p w14:paraId="46AFD5EE" w14:textId="77777777" w:rsidR="00180AA3" w:rsidRPr="00C93197" w:rsidRDefault="00180AA3" w:rsidP="009B5923">
      <w:pPr>
        <w:pStyle w:val="CodeBody"/>
        <w:ind w:left="1080"/>
        <w:pPrChange w:id="162" w:author="Moses, Robinson" w:date="2023-04-04T03:13:00Z">
          <w:pPr>
            <w:pStyle w:val="BodyText"/>
            <w:ind w:left="1080"/>
          </w:pPr>
        </w:pPrChange>
      </w:pPr>
      <w:r w:rsidRPr="00C93197">
        <w:t>LogsPath=C\:\\ncr\\logs\\</w:t>
      </w:r>
    </w:p>
    <w:p w14:paraId="62AED56A" w14:textId="77777777" w:rsidR="00180AA3" w:rsidRPr="00C93197" w:rsidRDefault="00180AA3" w:rsidP="009B5923">
      <w:pPr>
        <w:pStyle w:val="CodeBody"/>
        <w:ind w:left="1080"/>
        <w:pPrChange w:id="163" w:author="Moses, Robinson" w:date="2023-04-04T03:13:00Z">
          <w:pPr>
            <w:pStyle w:val="BodyText"/>
            <w:ind w:left="1080"/>
          </w:pPr>
        </w:pPrChange>
      </w:pPr>
      <w:r w:rsidRPr="00C93197">
        <w:t>ImportPath=C\:\\ncr\\import</w:t>
      </w:r>
    </w:p>
    <w:p w14:paraId="683E280F" w14:textId="77777777" w:rsidR="00180AA3" w:rsidRPr="00C93197" w:rsidRDefault="00180AA3" w:rsidP="009B5923">
      <w:pPr>
        <w:pStyle w:val="CodeBody"/>
        <w:ind w:left="1080"/>
        <w:pPrChange w:id="164" w:author="Moses, Robinson" w:date="2023-04-04T03:13:00Z">
          <w:pPr>
            <w:pStyle w:val="BodyText"/>
            <w:ind w:left="1080"/>
          </w:pPr>
        </w:pPrChange>
      </w:pPr>
      <w:r w:rsidRPr="00C93197">
        <w:t>OutputPath=C\:\\ncr\\output</w:t>
      </w:r>
    </w:p>
    <w:p w14:paraId="3393BE83" w14:textId="23B4D38B" w:rsidR="00180AA3" w:rsidRDefault="00180AA3" w:rsidP="009B5923">
      <w:pPr>
        <w:pStyle w:val="CodeBody"/>
        <w:ind w:left="1080"/>
        <w:pPrChange w:id="165" w:author="Moses, Robinson" w:date="2023-04-04T03:13:00Z">
          <w:pPr>
            <w:pStyle w:val="BodyText"/>
            <w:ind w:left="1080"/>
          </w:pPr>
        </w:pPrChange>
      </w:pPr>
      <w:r w:rsidRPr="00C93197">
        <w:t>log4j.appender.ROL.File=C:/ncr/logs/cxp-</w:t>
      </w:r>
      <w:r w:rsidR="00D313DC">
        <w:t>&lt;CMApp&gt;</w:t>
      </w:r>
      <w:r w:rsidRPr="00C93197">
        <w:t>.log</w:t>
      </w:r>
      <w:r>
        <w:t xml:space="preserve"> in the </w:t>
      </w:r>
      <w:r w:rsidRPr="00C93197">
        <w:t>WEB-INF/classes/log4j.properties</w:t>
      </w:r>
    </w:p>
    <w:p w14:paraId="63673E46" w14:textId="54C66884" w:rsidR="005818E1" w:rsidRDefault="005818E1" w:rsidP="002143DA">
      <w:pPr>
        <w:pStyle w:val="BodyText"/>
        <w:numPr>
          <w:ilvl w:val="0"/>
          <w:numId w:val="22"/>
        </w:numPr>
      </w:pPr>
      <w:r w:rsidRPr="005818E1">
        <w:t xml:space="preserve">Update </w:t>
      </w:r>
      <w:ins w:id="166" w:author="Moses, Robinson" w:date="2023-03-31T09:50:00Z">
        <w:r w:rsidR="00B64FFE">
          <w:t xml:space="preserve">the </w:t>
        </w:r>
      </w:ins>
      <w:r>
        <w:t xml:space="preserve">below properties in </w:t>
      </w:r>
      <w:ins w:id="167" w:author="Moses, Robinson" w:date="2023-03-31T09:50:00Z">
        <w:r w:rsidR="00B64FFE">
          <w:t xml:space="preserve">the </w:t>
        </w:r>
      </w:ins>
      <w:r w:rsidRPr="009C1825">
        <w:rPr>
          <w:b/>
          <w:bCs/>
          <w:rPrChange w:id="168" w:author="Moses, Robinson" w:date="2023-04-04T03:13:00Z">
            <w:rPr/>
          </w:rPrChange>
        </w:rPr>
        <w:t>optinet.</w:t>
      </w:r>
      <w:r w:rsidRPr="00570D8D">
        <w:t>properties</w:t>
      </w:r>
      <w:r>
        <w:t xml:space="preserve"> file in OptiNet App.</w:t>
      </w:r>
    </w:p>
    <w:p w14:paraId="153D23C8" w14:textId="67E96EE5" w:rsidR="000C443A" w:rsidRPr="009C1825" w:rsidRDefault="000C443A" w:rsidP="009C1825">
      <w:pPr>
        <w:pStyle w:val="CodeBody"/>
        <w:ind w:left="1080"/>
        <w:pPrChange w:id="169" w:author="Moses, Robinson" w:date="2023-04-04T03:13:00Z">
          <w:pPr>
            <w:pStyle w:val="BodyText"/>
            <w:ind w:left="1080"/>
          </w:pPr>
        </w:pPrChange>
      </w:pPr>
      <w:r w:rsidRPr="009C1825">
        <w:t>AuthMethod=com.ncr.fe.cshmgmt.custom.mesh.auth.MeshAuthorizor</w:t>
      </w:r>
    </w:p>
    <w:p w14:paraId="65925CB0" w14:textId="08AF18B7" w:rsidR="000C443A" w:rsidRPr="009C1825" w:rsidRDefault="000C443A" w:rsidP="009C1825">
      <w:pPr>
        <w:pStyle w:val="CodeBody"/>
        <w:ind w:left="1080"/>
        <w:pPrChange w:id="170" w:author="Moses, Robinson" w:date="2023-04-04T03:13:00Z">
          <w:pPr>
            <w:pStyle w:val="BodyText"/>
            <w:ind w:left="1080"/>
          </w:pPr>
        </w:pPrChange>
      </w:pPr>
      <w:r w:rsidRPr="009C1825">
        <w:t>AuthClass=cxpPortalBaseUrl{EPSSRemoteURL};</w:t>
      </w:r>
    </w:p>
    <w:p w14:paraId="4053D735" w14:textId="2E54FC4F" w:rsidR="000C443A" w:rsidRPr="009C1825" w:rsidRDefault="000C443A" w:rsidP="009C1825">
      <w:pPr>
        <w:pStyle w:val="CodeBody"/>
        <w:ind w:left="1080"/>
        <w:pPrChange w:id="171" w:author="Moses, Robinson" w:date="2023-04-04T03:13:00Z">
          <w:pPr>
            <w:pStyle w:val="BodyText"/>
            <w:ind w:left="1080"/>
          </w:pPr>
        </w:pPrChange>
      </w:pPr>
      <w:r w:rsidRPr="009C1825">
        <w:t>meshEnabled=true</w:t>
      </w:r>
    </w:p>
    <w:p w14:paraId="0C53FA1A" w14:textId="54F18FC3" w:rsidR="000C443A" w:rsidRPr="009C1825" w:rsidRDefault="000C443A" w:rsidP="009C1825">
      <w:pPr>
        <w:pStyle w:val="CodeBody"/>
        <w:ind w:left="1080"/>
        <w:rPr>
          <w:rPrChange w:id="172" w:author="Moses, Robinson" w:date="2023-04-04T03:13:00Z">
            <w:rPr>
              <w:rFonts w:ascii="Open Sans" w:hAnsi="Open Sans"/>
            </w:rPr>
          </w:rPrChange>
        </w:rPr>
        <w:pPrChange w:id="173" w:author="Moses, Robinson" w:date="2023-04-04T03:13:00Z">
          <w:pPr>
            <w:autoSpaceDE w:val="0"/>
            <w:autoSpaceDN w:val="0"/>
            <w:adjustRightInd w:val="0"/>
            <w:spacing w:after="0" w:line="240" w:lineRule="auto"/>
          </w:pPr>
        </w:pPrChange>
      </w:pPr>
      <w:del w:id="174" w:author="Moses, Robinson" w:date="2023-04-04T03:13:00Z">
        <w:r w:rsidRPr="009C1825" w:rsidDel="009C1825">
          <w:rPr>
            <w:rPrChange w:id="175" w:author="Moses, Robinson" w:date="2023-04-04T03:13:00Z">
              <w:rPr>
                <w:rFonts w:ascii="Open Sans" w:hAnsi="Open Sans"/>
              </w:rPr>
            </w:rPrChange>
          </w:rPr>
          <w:delText xml:space="preserve">                   </w:delText>
        </w:r>
      </w:del>
      <w:r w:rsidRPr="009C1825">
        <w:rPr>
          <w:rPrChange w:id="176" w:author="Moses, Robinson" w:date="2023-04-04T03:13:00Z">
            <w:rPr>
              <w:rFonts w:ascii="Open Sans" w:hAnsi="Open Sans"/>
            </w:rPr>
          </w:rPrChange>
        </w:rPr>
        <w:t xml:space="preserve">cxp.portal_base_url=&lt;EPSS </w:t>
      </w:r>
      <w:r w:rsidR="00315FC6" w:rsidRPr="009C1825">
        <w:rPr>
          <w:rPrChange w:id="177" w:author="Moses, Robinson" w:date="2023-04-04T03:13:00Z">
            <w:rPr>
              <w:rFonts w:ascii="Open Sans" w:hAnsi="Open Sans"/>
            </w:rPr>
          </w:rPrChange>
        </w:rPr>
        <w:t>Base URL</w:t>
      </w:r>
      <w:r w:rsidRPr="009C1825">
        <w:rPr>
          <w:rPrChange w:id="178" w:author="Moses, Robinson" w:date="2023-04-04T03:13:00Z">
            <w:rPr>
              <w:rFonts w:ascii="Open Sans" w:hAnsi="Open Sans"/>
            </w:rPr>
          </w:rPrChange>
        </w:rPr>
        <w:t>&gt;</w:t>
      </w:r>
    </w:p>
    <w:p w14:paraId="0D6038DF" w14:textId="30407E49" w:rsidR="000C443A" w:rsidRPr="009C1825" w:rsidRDefault="000C443A" w:rsidP="009C1825">
      <w:pPr>
        <w:pStyle w:val="CodeBody"/>
        <w:ind w:left="1080"/>
        <w:pPrChange w:id="179" w:author="Moses, Robinson" w:date="2023-04-04T03:13:00Z">
          <w:pPr>
            <w:pStyle w:val="BodyText"/>
            <w:ind w:left="1080"/>
          </w:pPr>
        </w:pPrChange>
      </w:pPr>
      <w:r w:rsidRPr="009C1825">
        <w:t>cxp.monitor_session=false</w:t>
      </w:r>
    </w:p>
    <w:p w14:paraId="353978E8" w14:textId="77AFEE13" w:rsidR="000C443A" w:rsidRDefault="000C443A" w:rsidP="002143DA">
      <w:pPr>
        <w:pStyle w:val="BodyText"/>
        <w:numPr>
          <w:ilvl w:val="0"/>
          <w:numId w:val="22"/>
        </w:numPr>
      </w:pPr>
      <w:r w:rsidRPr="0042402D">
        <w:t xml:space="preserve">Update properties in </w:t>
      </w:r>
      <w:r w:rsidRPr="001E6DEF">
        <w:rPr>
          <w:b/>
          <w:bCs/>
        </w:rPr>
        <w:t>carrierweb</w:t>
      </w:r>
      <w:r w:rsidRPr="0042402D">
        <w:t>.properties</w:t>
      </w:r>
      <w:r w:rsidR="000A1CC9">
        <w:t xml:space="preserve">, </w:t>
      </w:r>
      <w:r w:rsidR="000A1CC9" w:rsidRPr="001E6DEF">
        <w:rPr>
          <w:b/>
          <w:bCs/>
        </w:rPr>
        <w:t>invoicevalidation</w:t>
      </w:r>
      <w:r w:rsidR="000A1CC9">
        <w:t xml:space="preserve">.properties, </w:t>
      </w:r>
      <w:r w:rsidR="000A1CC9" w:rsidRPr="001E6DEF">
        <w:rPr>
          <w:b/>
          <w:bCs/>
        </w:rPr>
        <w:t>vaultbalance</w:t>
      </w:r>
      <w:r w:rsidR="000A1CC9">
        <w:t xml:space="preserve">.properties and </w:t>
      </w:r>
      <w:r w:rsidR="000A1CC9" w:rsidRPr="001E6DEF">
        <w:rPr>
          <w:b/>
          <w:bCs/>
        </w:rPr>
        <w:t>v</w:t>
      </w:r>
      <w:r w:rsidR="001E6DEF">
        <w:rPr>
          <w:b/>
          <w:bCs/>
        </w:rPr>
        <w:t>au</w:t>
      </w:r>
      <w:r w:rsidR="000A1CC9" w:rsidRPr="001E6DEF">
        <w:rPr>
          <w:b/>
          <w:bCs/>
        </w:rPr>
        <w:t>ltbalanceagent</w:t>
      </w:r>
      <w:r w:rsidR="000A1CC9">
        <w:t>.properties</w:t>
      </w:r>
      <w:r w:rsidRPr="0042402D">
        <w:t xml:space="preserve"> </w:t>
      </w:r>
      <w:r w:rsidR="00B573B1">
        <w:t xml:space="preserve">in VML apps </w:t>
      </w:r>
      <w:r w:rsidRPr="0042402D">
        <w:t>as shown below</w:t>
      </w:r>
      <w:r w:rsidR="00750B22">
        <w:t>.</w:t>
      </w:r>
    </w:p>
    <w:p w14:paraId="6DD2FD42" w14:textId="48D55BEF" w:rsidR="0042402D" w:rsidRPr="0042402D" w:rsidRDefault="0042402D" w:rsidP="009B389D">
      <w:pPr>
        <w:pStyle w:val="CodeBody"/>
        <w:ind w:left="1080"/>
        <w:pPrChange w:id="180" w:author="Moses, Robinson" w:date="2023-04-04T03:14:00Z">
          <w:pPr>
            <w:autoSpaceDE w:val="0"/>
            <w:autoSpaceDN w:val="0"/>
            <w:adjustRightInd w:val="0"/>
            <w:spacing w:after="0" w:line="240" w:lineRule="auto"/>
            <w:ind w:left="1080"/>
          </w:pPr>
        </w:pPrChange>
      </w:pPr>
      <w:del w:id="181" w:author="Moses, Robinson" w:date="2023-04-04T03:14:00Z">
        <w:r w:rsidDel="009B389D">
          <w:delText xml:space="preserve"> </w:delText>
        </w:r>
      </w:del>
      <w:r w:rsidRPr="0042402D">
        <w:t>authentication.type=mesh opticore.auth.authorizer.class=com.ncr.fe.cshmgmt.custom.mesh.auth.MeshAuthorizor</w:t>
      </w:r>
    </w:p>
    <w:p w14:paraId="3E87566E" w14:textId="12A6B591" w:rsidR="0042402D" w:rsidRDefault="0042402D" w:rsidP="009B389D">
      <w:pPr>
        <w:pStyle w:val="CodeBody"/>
        <w:ind w:left="1080"/>
        <w:pPrChange w:id="182" w:author="Moses, Robinson" w:date="2023-04-04T03:14:00Z">
          <w:pPr>
            <w:pStyle w:val="BodyText"/>
            <w:ind w:left="1080"/>
          </w:pPr>
        </w:pPrChange>
      </w:pPr>
      <w:r w:rsidRPr="0042402D">
        <w:lastRenderedPageBreak/>
        <w:t>opticore.auth.init.params=MeshAuthorizor</w:t>
      </w:r>
    </w:p>
    <w:p w14:paraId="648EAEA9" w14:textId="69DE2B18" w:rsidR="0042402D" w:rsidRDefault="0042402D" w:rsidP="009B389D">
      <w:pPr>
        <w:pStyle w:val="CodeBody"/>
        <w:ind w:left="1080"/>
        <w:pPrChange w:id="183" w:author="Moses, Robinson" w:date="2023-04-04T03:14:00Z">
          <w:pPr>
            <w:autoSpaceDE w:val="0"/>
            <w:autoSpaceDN w:val="0"/>
            <w:adjustRightInd w:val="0"/>
            <w:spacing w:after="0" w:line="240" w:lineRule="auto"/>
            <w:ind w:left="360" w:firstLine="720"/>
          </w:pPr>
        </w:pPrChange>
      </w:pPr>
      <w:r w:rsidRPr="0042402D">
        <w:t>opticore.auth.app.name=CW</w:t>
      </w:r>
      <w:r>
        <w:t>/IV/VB/VBA</w:t>
      </w:r>
    </w:p>
    <w:p w14:paraId="69F0E51E" w14:textId="670962A3" w:rsidR="006430DD" w:rsidRDefault="006430DD" w:rsidP="002143DA">
      <w:pPr>
        <w:pStyle w:val="Heading2"/>
        <w:numPr>
          <w:ilvl w:val="1"/>
          <w:numId w:val="23"/>
        </w:numPr>
      </w:pPr>
      <w:bookmarkStart w:id="184" w:name="_Toc118210371"/>
      <w:bookmarkStart w:id="185" w:name="_Toc131471928"/>
      <w:r>
        <w:t>Steps to encrypt the password</w:t>
      </w:r>
      <w:bookmarkEnd w:id="184"/>
      <w:r>
        <w:t>.</w:t>
      </w:r>
      <w:bookmarkEnd w:id="185"/>
    </w:p>
    <w:p w14:paraId="5992AC5A" w14:textId="77777777" w:rsidR="006430DD" w:rsidRDefault="006430DD" w:rsidP="002143DA">
      <w:pPr>
        <w:pStyle w:val="BodyText"/>
        <w:numPr>
          <w:ilvl w:val="0"/>
          <w:numId w:val="20"/>
        </w:numPr>
      </w:pPr>
      <w:r>
        <w:t xml:space="preserve">In </w:t>
      </w:r>
      <w:r w:rsidRPr="00EF71DE">
        <w:rPr>
          <w:b/>
          <w:bCs/>
          <w:rPrChange w:id="186" w:author="Moses, Robinson" w:date="2023-04-04T03:15:00Z">
            <w:rPr/>
          </w:rPrChange>
        </w:rPr>
        <w:t>encrypt</w:t>
      </w:r>
      <w:r>
        <w:t>.cmd, set java path and Opticash installation folder.</w:t>
      </w:r>
    </w:p>
    <w:p w14:paraId="6AEAED95" w14:textId="77777777" w:rsidR="006430DD" w:rsidRDefault="006430DD" w:rsidP="002143DA">
      <w:pPr>
        <w:pStyle w:val="BodyText"/>
        <w:numPr>
          <w:ilvl w:val="0"/>
          <w:numId w:val="20"/>
        </w:numPr>
      </w:pPr>
      <w:r>
        <w:t xml:space="preserve">Run </w:t>
      </w:r>
      <w:r w:rsidRPr="00EF71DE">
        <w:rPr>
          <w:b/>
          <w:bCs/>
          <w:rPrChange w:id="187" w:author="Moses, Robinson" w:date="2023-04-04T03:15:00Z">
            <w:rPr/>
          </w:rPrChange>
        </w:rPr>
        <w:t>encrypt</w:t>
      </w:r>
      <w:r>
        <w:t>.cmd with the actual password as an argument.</w:t>
      </w:r>
    </w:p>
    <w:p w14:paraId="0B28324E" w14:textId="7188C8D2" w:rsidR="006430DD" w:rsidRDefault="006430DD" w:rsidP="006430DD">
      <w:pPr>
        <w:pStyle w:val="Note"/>
        <w:rPr>
          <w:ins w:id="188" w:author="Moses, Robinson" w:date="2023-04-04T04:08:00Z"/>
        </w:rPr>
      </w:pPr>
      <w:r w:rsidRPr="00864594">
        <w:rPr>
          <w:b/>
          <w:bCs/>
        </w:rPr>
        <w:t>Note</w:t>
      </w:r>
      <w:r>
        <w:t>: Opticash must be deployed before encrypting a password.</w:t>
      </w:r>
    </w:p>
    <w:p w14:paraId="66222AD5" w14:textId="77777777" w:rsidR="00441111" w:rsidRPr="00441111" w:rsidRDefault="00441111" w:rsidP="00441111">
      <w:pPr>
        <w:pStyle w:val="BodyText"/>
        <w:pPrChange w:id="189" w:author="Moses, Robinson" w:date="2023-04-04T04:08:00Z">
          <w:pPr>
            <w:pStyle w:val="Note"/>
          </w:pPr>
        </w:pPrChange>
      </w:pPr>
    </w:p>
    <w:p w14:paraId="20903A51" w14:textId="20FEC7A1" w:rsidR="0042402D" w:rsidRPr="0042402D" w:rsidDel="00441111" w:rsidRDefault="0042402D" w:rsidP="0042402D">
      <w:pPr>
        <w:pStyle w:val="BodyText"/>
        <w:ind w:left="1080"/>
        <w:rPr>
          <w:del w:id="190" w:author="Moses, Robinson" w:date="2023-04-04T04:07:00Z"/>
          <w:b/>
          <w:bCs/>
        </w:rPr>
      </w:pPr>
    </w:p>
    <w:p w14:paraId="269A7D96" w14:textId="20047131" w:rsidR="005362BA" w:rsidRDefault="005362BA" w:rsidP="002143DA">
      <w:pPr>
        <w:pStyle w:val="Heading2"/>
        <w:numPr>
          <w:ilvl w:val="1"/>
          <w:numId w:val="23"/>
        </w:numPr>
      </w:pPr>
      <w:bookmarkStart w:id="191" w:name="_Toc131471929"/>
      <w:r>
        <w:t>Add EPSS dashboard configuration</w:t>
      </w:r>
      <w:r w:rsidR="004C5D3C">
        <w:t xml:space="preserve"> (Portlet Registration part 1)</w:t>
      </w:r>
      <w:bookmarkEnd w:id="191"/>
    </w:p>
    <w:p w14:paraId="318DDA49" w14:textId="0A9FD540" w:rsidR="005362BA" w:rsidRDefault="005362BA" w:rsidP="002143DA">
      <w:pPr>
        <w:pStyle w:val="BodyText"/>
        <w:numPr>
          <w:ilvl w:val="0"/>
          <w:numId w:val="24"/>
        </w:numPr>
      </w:pPr>
      <w:r>
        <w:t xml:space="preserve">To </w:t>
      </w:r>
      <w:r w:rsidR="00A66B13">
        <w:t xml:space="preserve">view CM applications in </w:t>
      </w:r>
      <w:ins w:id="192" w:author="Moses, Robinson" w:date="2023-03-31T09:50:00Z">
        <w:r w:rsidR="00B64FFE">
          <w:t xml:space="preserve">the </w:t>
        </w:r>
      </w:ins>
      <w:r w:rsidR="00A66B13">
        <w:t xml:space="preserve">EPSS dashboard, all the left menus should be configured in the file default-dashboard.xml </w:t>
      </w:r>
      <w:del w:id="193" w:author="Moses, Robinson" w:date="2023-03-31T09:51:00Z">
        <w:r w:rsidR="00A66B13" w:rsidDel="00B64FFE">
          <w:delText xml:space="preserve">at </w:delText>
        </w:r>
      </w:del>
      <w:ins w:id="194" w:author="Moses, Robinson" w:date="2023-03-31T09:51:00Z">
        <w:r w:rsidR="00B64FFE">
          <w:t>in</w:t>
        </w:r>
        <w:r w:rsidR="00B64FFE">
          <w:t xml:space="preserve"> </w:t>
        </w:r>
        <w:r w:rsidR="00B64FFE">
          <w:t xml:space="preserve">the </w:t>
        </w:r>
      </w:ins>
      <w:r w:rsidR="00A66B13">
        <w:t>‘</w:t>
      </w:r>
      <w:r w:rsidR="00A66B13" w:rsidRPr="005D04F4">
        <w:rPr>
          <w:b/>
          <w:bCs/>
          <w:rPrChange w:id="195" w:author="Moses, Robinson" w:date="2023-04-04T03:15:00Z">
            <w:rPr/>
          </w:rPrChange>
        </w:rPr>
        <w:t>ncr’</w:t>
      </w:r>
      <w:r w:rsidR="00A66B13">
        <w:t xml:space="preserve"> folder. This folder contains all the required configurations, </w:t>
      </w:r>
      <w:ins w:id="196" w:author="Moses, Robinson" w:date="2023-03-31T09:51:00Z">
        <w:r w:rsidR="00B64FFE">
          <w:t xml:space="preserve">and </w:t>
        </w:r>
      </w:ins>
      <w:r w:rsidR="00A66B13">
        <w:t>certifications required for EPSS and this is set while installing EPSS.</w:t>
      </w:r>
    </w:p>
    <w:p w14:paraId="23C26F19" w14:textId="372EFEFE" w:rsidR="00A66B13" w:rsidRDefault="00A66B13" w:rsidP="002143DA">
      <w:pPr>
        <w:pStyle w:val="BodyText"/>
        <w:numPr>
          <w:ilvl w:val="0"/>
          <w:numId w:val="24"/>
        </w:numPr>
        <w:rPr>
          <w:ins w:id="197" w:author="Moses, Robinson" w:date="2023-04-04T04:08:00Z"/>
        </w:rPr>
      </w:pPr>
      <w:r>
        <w:t xml:space="preserve">All the CM apps are </w:t>
      </w:r>
      <w:del w:id="198" w:author="Moses, Robinson" w:date="2023-04-04T03:17:00Z">
        <w:r w:rsidDel="00E455B4">
          <w:delText xml:space="preserve">configured </w:delText>
        </w:r>
      </w:del>
      <w:ins w:id="199" w:author="Moses, Robinson" w:date="2023-04-04T03:17:00Z">
        <w:r w:rsidR="00E455B4">
          <w:t>set</w:t>
        </w:r>
      </w:ins>
      <w:ins w:id="200" w:author="Moses, Robinson" w:date="2023-04-04T03:18:00Z">
        <w:r w:rsidR="00D049A8">
          <w:t xml:space="preserve"> </w:t>
        </w:r>
      </w:ins>
      <w:ins w:id="201" w:author="Moses, Robinson" w:date="2023-04-04T03:17:00Z">
        <w:r w:rsidR="00E455B4">
          <w:t>up</w:t>
        </w:r>
        <w:r w:rsidR="00E455B4">
          <w:t xml:space="preserve"> </w:t>
        </w:r>
      </w:ins>
      <w:r>
        <w:t>in a sing</w:t>
      </w:r>
      <w:ins w:id="202" w:author="Moses, Robinson" w:date="2023-04-04T03:17:00Z">
        <w:r w:rsidR="00030024">
          <w:t>ular</w:t>
        </w:r>
      </w:ins>
      <w:del w:id="203" w:author="Moses, Robinson" w:date="2023-04-04T03:17:00Z">
        <w:r w:rsidDel="00030024">
          <w:delText>le</w:delText>
        </w:r>
      </w:del>
      <w:r>
        <w:t xml:space="preserve"> </w:t>
      </w:r>
      <w:r w:rsidRPr="00030024">
        <w:rPr>
          <w:b/>
          <w:bCs/>
          <w:rPrChange w:id="204" w:author="Moses, Robinson" w:date="2023-04-04T03:18:00Z">
            <w:rPr/>
          </w:rPrChange>
        </w:rPr>
        <w:t>‘CM</w:t>
      </w:r>
      <w:r w:rsidRPr="005A0B87">
        <w:rPr>
          <w:b/>
          <w:bCs/>
          <w:rPrChange w:id="205" w:author="Moses, Robinson" w:date="2023-04-04T03:16:00Z">
            <w:rPr/>
          </w:rPrChange>
        </w:rPr>
        <w:t>’</w:t>
      </w:r>
      <w:r>
        <w:t xml:space="preserve"> product. Just copy the default-dashboard.xml file and place it in </w:t>
      </w:r>
      <w:ins w:id="206" w:author="Moses, Robinson" w:date="2023-03-31T09:51:00Z">
        <w:r w:rsidR="00B64FFE">
          <w:t xml:space="preserve">the </w:t>
        </w:r>
      </w:ins>
      <w:r>
        <w:t>‘ncr’ folder.</w:t>
      </w:r>
    </w:p>
    <w:p w14:paraId="16EA542F" w14:textId="77777777" w:rsidR="00441111" w:rsidRPr="005362BA" w:rsidRDefault="00441111" w:rsidP="00441111">
      <w:pPr>
        <w:pStyle w:val="BodyText"/>
        <w:ind w:left="1080"/>
        <w:pPrChange w:id="207" w:author="Moses, Robinson" w:date="2023-04-04T04:08:00Z">
          <w:pPr>
            <w:pStyle w:val="BodyText"/>
            <w:numPr>
              <w:numId w:val="24"/>
            </w:numPr>
            <w:ind w:left="1080" w:hanging="360"/>
          </w:pPr>
        </w:pPrChange>
      </w:pPr>
    </w:p>
    <w:p w14:paraId="1C374FD0" w14:textId="40A58298" w:rsidR="00A66B13" w:rsidRDefault="00A66B13" w:rsidP="002143DA">
      <w:pPr>
        <w:pStyle w:val="Heading2"/>
        <w:numPr>
          <w:ilvl w:val="1"/>
          <w:numId w:val="23"/>
        </w:numPr>
      </w:pPr>
      <w:bookmarkStart w:id="208" w:name="_Toc131471930"/>
      <w:r>
        <w:t>Add URL links to the left menu</w:t>
      </w:r>
      <w:r w:rsidR="004C5D3C">
        <w:t xml:space="preserve"> (Portlet Registration part2)</w:t>
      </w:r>
      <w:bookmarkEnd w:id="208"/>
    </w:p>
    <w:p w14:paraId="1227462C" w14:textId="12DEE5AA" w:rsidR="00A66B13" w:rsidRDefault="00A66B13" w:rsidP="002143DA">
      <w:pPr>
        <w:pStyle w:val="BodyText"/>
        <w:numPr>
          <w:ilvl w:val="0"/>
          <w:numId w:val="25"/>
        </w:numPr>
      </w:pPr>
      <w:r>
        <w:t xml:space="preserve">In </w:t>
      </w:r>
      <w:ins w:id="209" w:author="Moses, Robinson" w:date="2023-03-31T09:51:00Z">
        <w:r w:rsidR="00B64FFE">
          <w:t xml:space="preserve">the </w:t>
        </w:r>
      </w:ins>
      <w:r>
        <w:t xml:space="preserve">previous section, all the left menu items would be added </w:t>
      </w:r>
      <w:del w:id="210" w:author="Moses, Robinson" w:date="2023-03-31T09:51:00Z">
        <w:r w:rsidDel="00B64FFE">
          <w:delText xml:space="preserve">in </w:delText>
        </w:r>
      </w:del>
      <w:ins w:id="211" w:author="Moses, Robinson" w:date="2023-03-31T09:51:00Z">
        <w:r w:rsidR="00B64FFE">
          <w:t>to</w:t>
        </w:r>
        <w:r w:rsidR="00B64FFE">
          <w:t xml:space="preserve"> </w:t>
        </w:r>
        <w:r w:rsidR="00B64FFE">
          <w:t xml:space="preserve">the </w:t>
        </w:r>
      </w:ins>
      <w:r>
        <w:t xml:space="preserve">EPSS dashboard under </w:t>
      </w:r>
      <w:ins w:id="212" w:author="Moses, Robinson" w:date="2023-03-31T09:51:00Z">
        <w:r w:rsidR="00B64FFE">
          <w:t xml:space="preserve">the </w:t>
        </w:r>
      </w:ins>
      <w:r>
        <w:t>CM product.</w:t>
      </w:r>
    </w:p>
    <w:p w14:paraId="1E502FAD" w14:textId="4091A463" w:rsidR="00A66B13" w:rsidRDefault="00A66B13" w:rsidP="002143DA">
      <w:pPr>
        <w:pStyle w:val="BodyText"/>
        <w:numPr>
          <w:ilvl w:val="0"/>
          <w:numId w:val="25"/>
        </w:numPr>
      </w:pPr>
      <w:r>
        <w:t xml:space="preserve">For each left menu item, a link should be set so that when </w:t>
      </w:r>
      <w:ins w:id="213" w:author="Moses, Robinson" w:date="2023-03-31T09:51:00Z">
        <w:r w:rsidR="00B64FFE">
          <w:t xml:space="preserve">the </w:t>
        </w:r>
      </w:ins>
      <w:r>
        <w:t xml:space="preserve">user clicks on </w:t>
      </w:r>
      <w:ins w:id="214" w:author="Moses, Robinson" w:date="2023-03-31T09:51:00Z">
        <w:r w:rsidR="00B64FFE">
          <w:t xml:space="preserve">a </w:t>
        </w:r>
      </w:ins>
      <w:r>
        <w:t xml:space="preserve">particular menu item, the respective app </w:t>
      </w:r>
      <w:r w:rsidR="00543793">
        <w:t>should</w:t>
      </w:r>
      <w:r>
        <w:t xml:space="preserve"> be opened in a new tab.</w:t>
      </w:r>
      <w:r w:rsidR="0089299D">
        <w:t xml:space="preserve"> </w:t>
      </w:r>
    </w:p>
    <w:p w14:paraId="3B864581" w14:textId="159F5488" w:rsidR="00534E86" w:rsidRDefault="00534E86" w:rsidP="002143DA">
      <w:pPr>
        <w:pStyle w:val="BodyText"/>
        <w:numPr>
          <w:ilvl w:val="0"/>
          <w:numId w:val="25"/>
        </w:numPr>
      </w:pPr>
      <w:r>
        <w:t xml:space="preserve">Update CM app </w:t>
      </w:r>
      <w:r w:rsidR="00C847DD">
        <w:t>URLs</w:t>
      </w:r>
      <w:r>
        <w:t xml:space="preserve"> in the script files and </w:t>
      </w:r>
      <w:r w:rsidR="00C847DD">
        <w:t xml:space="preserve">the </w:t>
      </w:r>
      <w:r>
        <w:t xml:space="preserve">same should be updated in cmportlet.js in </w:t>
      </w:r>
      <w:ins w:id="215" w:author="Moses, Robinson" w:date="2023-03-31T09:51:00Z">
        <w:r w:rsidR="00B64FFE">
          <w:t xml:space="preserve">the </w:t>
        </w:r>
      </w:ins>
      <w:r>
        <w:t>WEB-INF folder.</w:t>
      </w:r>
    </w:p>
    <w:p w14:paraId="61471FD6" w14:textId="56E33102" w:rsidR="005906F5" w:rsidRDefault="00C53467" w:rsidP="002143DA">
      <w:pPr>
        <w:pStyle w:val="BodyText"/>
        <w:numPr>
          <w:ilvl w:val="0"/>
          <w:numId w:val="25"/>
        </w:numPr>
        <w:rPr>
          <w:ins w:id="216" w:author="Moses, Robinson" w:date="2023-04-04T04:08:00Z"/>
        </w:rPr>
      </w:pPr>
      <w:ins w:id="217" w:author="Moses, Robinson" w:date="2023-04-04T03:20:00Z">
        <w:r>
          <w:t xml:space="preserve">By </w:t>
        </w:r>
      </w:ins>
      <w:del w:id="218" w:author="Moses, Robinson" w:date="2023-04-04T03:20:00Z">
        <w:r w:rsidR="00543793" w:rsidDel="00C53467">
          <w:delText>E</w:delText>
        </w:r>
      </w:del>
      <w:ins w:id="219" w:author="Moses, Robinson" w:date="2023-04-04T03:22:00Z">
        <w:r w:rsidR="005C1C05">
          <w:t>running</w:t>
        </w:r>
      </w:ins>
      <w:del w:id="220" w:author="Moses, Robinson" w:date="2023-04-04T03:22:00Z">
        <w:r w:rsidR="00543793" w:rsidDel="005C1C05">
          <w:delText>xecut</w:delText>
        </w:r>
      </w:del>
      <w:del w:id="221" w:author="Moses, Robinson" w:date="2023-04-04T03:20:00Z">
        <w:r w:rsidR="00543793" w:rsidDel="00C53467">
          <w:delText>e</w:delText>
        </w:r>
      </w:del>
      <w:r w:rsidR="00543793">
        <w:t xml:space="preserve"> scripts in </w:t>
      </w:r>
      <w:ins w:id="222" w:author="Moses, Robinson" w:date="2023-03-31T09:52:00Z">
        <w:r w:rsidR="00B64FFE">
          <w:t xml:space="preserve">the </w:t>
        </w:r>
      </w:ins>
      <w:r w:rsidR="00543793">
        <w:t>CXP database</w:t>
      </w:r>
      <w:ins w:id="223" w:author="Moses, Robinson" w:date="2023-04-04T03:21:00Z">
        <w:r w:rsidR="00FD6698">
          <w:t>,</w:t>
        </w:r>
      </w:ins>
      <w:del w:id="224" w:author="Moses, Robinson" w:date="2023-04-04T03:21:00Z">
        <w:r w:rsidR="00543793" w:rsidDel="00FD6698">
          <w:delText>.</w:delText>
        </w:r>
      </w:del>
      <w:r w:rsidR="00543793">
        <w:t xml:space="preserve"> </w:t>
      </w:r>
      <w:ins w:id="225" w:author="Moses, Robinson" w:date="2023-04-04T03:21:00Z">
        <w:r w:rsidR="00F45183" w:rsidRPr="00F45183">
          <w:t>t</w:t>
        </w:r>
        <w:r w:rsidR="00F45183" w:rsidRPr="00F45183">
          <w:rPr>
            <w:rPrChange w:id="226" w:author="Moses, Robinson" w:date="2023-04-04T03:21:00Z">
              <w:rPr>
                <w:rFonts w:ascii="Segoe UI" w:hAnsi="Segoe UI" w:cs="Segoe UI"/>
                <w:color w:val="374151"/>
                <w:shd w:val="clear" w:color="auto" w:fill="F7F7F8"/>
              </w:rPr>
            </w:rPrChange>
          </w:rPr>
          <w:t>he registration of the portlet is completed</w:t>
        </w:r>
      </w:ins>
      <w:del w:id="227" w:author="Moses, Robinson" w:date="2023-04-04T03:21:00Z">
        <w:r w:rsidR="005906F5" w:rsidRPr="00F45183" w:rsidDel="00F45183">
          <w:delText>With this, the portlet registration is done</w:delText>
        </w:r>
      </w:del>
      <w:r w:rsidR="005906F5" w:rsidRPr="00F45183">
        <w:t>.</w:t>
      </w:r>
    </w:p>
    <w:p w14:paraId="4C5C3BEC" w14:textId="77777777" w:rsidR="00441111" w:rsidRPr="00F45183" w:rsidRDefault="00441111" w:rsidP="00441111">
      <w:pPr>
        <w:pStyle w:val="BodyText"/>
        <w:ind w:left="1080"/>
        <w:pPrChange w:id="228" w:author="Moses, Robinson" w:date="2023-04-04T04:08:00Z">
          <w:pPr>
            <w:pStyle w:val="BodyText"/>
            <w:numPr>
              <w:numId w:val="25"/>
            </w:numPr>
            <w:ind w:left="1080" w:hanging="360"/>
          </w:pPr>
        </w:pPrChange>
      </w:pPr>
    </w:p>
    <w:p w14:paraId="5C66D1DD" w14:textId="7DD544E2" w:rsidR="005906F5" w:rsidRDefault="005906F5" w:rsidP="002143DA">
      <w:pPr>
        <w:pStyle w:val="Heading2"/>
        <w:numPr>
          <w:ilvl w:val="1"/>
          <w:numId w:val="23"/>
        </w:numPr>
      </w:pPr>
      <w:bookmarkStart w:id="229" w:name="_Toc131471931"/>
      <w:r>
        <w:t xml:space="preserve">Add CM rights as roles in </w:t>
      </w:r>
      <w:ins w:id="230" w:author="Moses, Robinson" w:date="2023-03-31T09:52:00Z">
        <w:r w:rsidR="00B64FFE">
          <w:t xml:space="preserve">the </w:t>
        </w:r>
      </w:ins>
      <w:r>
        <w:t>Security Group</w:t>
      </w:r>
      <w:bookmarkEnd w:id="229"/>
    </w:p>
    <w:p w14:paraId="36699447" w14:textId="19858595" w:rsidR="005906F5" w:rsidRDefault="00CE18B6" w:rsidP="002143DA">
      <w:pPr>
        <w:pStyle w:val="BodyText"/>
        <w:numPr>
          <w:ilvl w:val="0"/>
          <w:numId w:val="26"/>
        </w:numPr>
      </w:pPr>
      <w:ins w:id="231" w:author="Moses, Robinson" w:date="2023-04-04T03:24:00Z">
        <w:r w:rsidRPr="007F1761">
          <w:rPr>
            <w:rPrChange w:id="232" w:author="Moses, Robinson" w:date="2023-04-04T03:24:00Z">
              <w:rPr>
                <w:rFonts w:ascii="Segoe UI" w:hAnsi="Segoe UI" w:cs="Segoe UI"/>
                <w:color w:val="374151"/>
                <w:shd w:val="clear" w:color="auto" w:fill="F7F7F8"/>
              </w:rPr>
            </w:rPrChange>
          </w:rPr>
          <w:t>Users are granted privileges or rights in OptiCash and OptiVault which determine their authorization. These privileges must now be incorporated into EPSS, as authentication and authorization processes are exclusively carried out within EPSS.</w:t>
        </w:r>
      </w:ins>
      <w:del w:id="233" w:author="Moses, Robinson" w:date="2023-04-04T03:24:00Z">
        <w:r w:rsidR="005906F5" w:rsidDel="007F1761">
          <w:delText xml:space="preserve">There are privileges/rights in OptiCash and OptiVault and based on </w:delText>
        </w:r>
        <w:r w:rsidR="00723895" w:rsidDel="007F1761">
          <w:delText>this</w:delText>
        </w:r>
        <w:r w:rsidR="005906F5" w:rsidDel="007F1761">
          <w:delText xml:space="preserve"> users are authorized. Now these rights must be added </w:delText>
        </w:r>
      </w:del>
      <w:del w:id="234" w:author="Moses, Robinson" w:date="2023-03-31T09:52:00Z">
        <w:r w:rsidR="005906F5" w:rsidDel="00B64FFE">
          <w:delText>in</w:delText>
        </w:r>
      </w:del>
      <w:del w:id="235" w:author="Moses, Robinson" w:date="2023-04-04T03:24:00Z">
        <w:r w:rsidR="005906F5" w:rsidDel="007F1761">
          <w:delText xml:space="preserve">to EPSS as authentication and authorization </w:delText>
        </w:r>
      </w:del>
      <w:del w:id="236" w:author="Moses, Robinson" w:date="2023-03-31T09:52:00Z">
        <w:r w:rsidR="005906F5" w:rsidDel="00B64FFE">
          <w:delText xml:space="preserve">is </w:delText>
        </w:r>
      </w:del>
      <w:del w:id="237" w:author="Moses, Robinson" w:date="2023-04-04T03:24:00Z">
        <w:r w:rsidR="005906F5" w:rsidDel="007F1761">
          <w:delText>done in EPSS only.</w:delText>
        </w:r>
      </w:del>
    </w:p>
    <w:p w14:paraId="19918D1E" w14:textId="6BB7F0F4" w:rsidR="005906F5" w:rsidRDefault="005906F5" w:rsidP="002143DA">
      <w:pPr>
        <w:pStyle w:val="BodyText"/>
        <w:numPr>
          <w:ilvl w:val="0"/>
          <w:numId w:val="26"/>
        </w:numPr>
      </w:pPr>
      <w:r>
        <w:lastRenderedPageBreak/>
        <w:t>In EPSS, roles can be grouped into Security group</w:t>
      </w:r>
      <w:ins w:id="238" w:author="Moses, Robinson" w:date="2023-03-31T09:52:00Z">
        <w:r w:rsidR="00B64FFE">
          <w:t>s</w:t>
        </w:r>
      </w:ins>
      <w:r>
        <w:t>.</w:t>
      </w:r>
    </w:p>
    <w:p w14:paraId="4ACE1F4E" w14:textId="6B4F9EB3" w:rsidR="005906F5" w:rsidRDefault="005906F5" w:rsidP="002143DA">
      <w:pPr>
        <w:pStyle w:val="BodyText"/>
        <w:numPr>
          <w:ilvl w:val="0"/>
          <w:numId w:val="26"/>
        </w:numPr>
      </w:pPr>
      <w:r>
        <w:t xml:space="preserve">For each application, </w:t>
      </w:r>
      <w:ins w:id="239" w:author="Moses, Robinson" w:date="2023-03-31T09:52:00Z">
        <w:r w:rsidR="00B64FFE">
          <w:t xml:space="preserve">the </w:t>
        </w:r>
      </w:ins>
      <w:r>
        <w:t xml:space="preserve">default Security group should be added </w:t>
      </w:r>
      <w:del w:id="240" w:author="Moses, Robinson" w:date="2023-03-31T09:52:00Z">
        <w:r w:rsidDel="00B64FFE">
          <w:delText xml:space="preserve">in </w:delText>
        </w:r>
      </w:del>
      <w:ins w:id="241" w:author="Moses, Robinson" w:date="2023-03-31T09:52:00Z">
        <w:r w:rsidR="00B64FFE">
          <w:t>to</w:t>
        </w:r>
        <w:r w:rsidR="00B64FFE">
          <w:t xml:space="preserve"> </w:t>
        </w:r>
      </w:ins>
      <w:r>
        <w:t>the EPSS.</w:t>
      </w:r>
    </w:p>
    <w:p w14:paraId="6F53D7FD" w14:textId="1C385DB6" w:rsidR="005906F5" w:rsidRDefault="005906F5" w:rsidP="002143DA">
      <w:pPr>
        <w:pStyle w:val="BodyText"/>
        <w:numPr>
          <w:ilvl w:val="0"/>
          <w:numId w:val="26"/>
        </w:numPr>
      </w:pPr>
      <w:r>
        <w:t>Privileges/rights are considered as roles in EPSS and Business Unit as Security Group.</w:t>
      </w:r>
    </w:p>
    <w:p w14:paraId="396FCBE2" w14:textId="2F0790FE" w:rsidR="005906F5" w:rsidRDefault="005906F5" w:rsidP="002143DA">
      <w:pPr>
        <w:pStyle w:val="BodyText"/>
        <w:numPr>
          <w:ilvl w:val="0"/>
          <w:numId w:val="26"/>
        </w:numPr>
      </w:pPr>
      <w:del w:id="242" w:author="Moses, Robinson" w:date="2023-03-31T09:52:00Z">
        <w:r w:rsidDel="00B64FFE">
          <w:delText xml:space="preserve">Business </w:delText>
        </w:r>
      </w:del>
      <w:ins w:id="243" w:author="Moses, Robinson" w:date="2023-03-31T09:52:00Z">
        <w:r w:rsidR="00B64FFE">
          <w:t>The b</w:t>
        </w:r>
        <w:r w:rsidR="00B64FFE">
          <w:t xml:space="preserve">usiness </w:t>
        </w:r>
      </w:ins>
      <w:r>
        <w:t xml:space="preserve">Unit contains </w:t>
      </w:r>
      <w:ins w:id="244" w:author="Moses, Robinson" w:date="2023-03-31T09:52:00Z">
        <w:r w:rsidR="00B64FFE">
          <w:t xml:space="preserve">the </w:t>
        </w:r>
      </w:ins>
      <w:r>
        <w:t xml:space="preserve">list of rights, list of users and list </w:t>
      </w:r>
      <w:r w:rsidR="005C0619">
        <w:t xml:space="preserve">of </w:t>
      </w:r>
      <w:r>
        <w:t>assigned cashpoints.</w:t>
      </w:r>
    </w:p>
    <w:p w14:paraId="2FE4A459" w14:textId="38A81DF5" w:rsidR="005906F5" w:rsidRDefault="005906F5" w:rsidP="002143DA">
      <w:pPr>
        <w:pStyle w:val="BodyText"/>
        <w:numPr>
          <w:ilvl w:val="0"/>
          <w:numId w:val="26"/>
        </w:numPr>
      </w:pPr>
      <w:r>
        <w:t>Cashpoint assignment is done through Terminal Group in EPSS.</w:t>
      </w:r>
    </w:p>
    <w:p w14:paraId="249223BC" w14:textId="070DFCFE" w:rsidR="005906F5" w:rsidRDefault="005906F5" w:rsidP="002143DA">
      <w:pPr>
        <w:pStyle w:val="BodyText"/>
        <w:numPr>
          <w:ilvl w:val="0"/>
          <w:numId w:val="26"/>
        </w:numPr>
      </w:pPr>
      <w:r>
        <w:t xml:space="preserve">Execute scripts to add all default Security Groups, </w:t>
      </w:r>
      <w:ins w:id="245" w:author="Moses, Robinson" w:date="2023-03-31T09:52:00Z">
        <w:r w:rsidR="00B64FFE">
          <w:t xml:space="preserve">and </w:t>
        </w:r>
      </w:ins>
      <w:r>
        <w:t>roles.</w:t>
      </w:r>
    </w:p>
    <w:p w14:paraId="14926D25" w14:textId="4FC685B6" w:rsidR="00435F2E" w:rsidRDefault="00435F2E" w:rsidP="002143DA">
      <w:pPr>
        <w:pStyle w:val="BodyText"/>
        <w:numPr>
          <w:ilvl w:val="0"/>
          <w:numId w:val="26"/>
        </w:numPr>
      </w:pPr>
      <w:r>
        <w:t xml:space="preserve">Restart </w:t>
      </w:r>
      <w:ins w:id="246" w:author="Moses, Robinson" w:date="2023-03-31T09:52:00Z">
        <w:r w:rsidR="00B64FFE">
          <w:t xml:space="preserve">the </w:t>
        </w:r>
      </w:ins>
      <w:r>
        <w:t>EPSS application and log</w:t>
      </w:r>
      <w:ins w:id="247" w:author="Moses, Robinson" w:date="2023-03-31T09:53:00Z">
        <w:r w:rsidR="00B64FFE">
          <w:t xml:space="preserve"> </w:t>
        </w:r>
      </w:ins>
      <w:r>
        <w:t>in with default credentials.</w:t>
      </w:r>
    </w:p>
    <w:p w14:paraId="4F920222" w14:textId="11FAD4D7" w:rsidR="00435F2E" w:rsidRDefault="00514186" w:rsidP="002143DA">
      <w:pPr>
        <w:pStyle w:val="BodyText"/>
        <w:numPr>
          <w:ilvl w:val="0"/>
          <w:numId w:val="26"/>
        </w:numPr>
      </w:pPr>
      <w:r>
        <w:t xml:space="preserve">Default </w:t>
      </w:r>
      <w:r w:rsidR="00435F2E">
        <w:t>User should be able to see all CM apps under CM product.</w:t>
      </w:r>
    </w:p>
    <w:p w14:paraId="5EC3F8A5" w14:textId="1C15D398" w:rsidR="00514186" w:rsidRDefault="00514186" w:rsidP="002143DA">
      <w:pPr>
        <w:pStyle w:val="BodyText"/>
        <w:numPr>
          <w:ilvl w:val="0"/>
          <w:numId w:val="26"/>
        </w:numPr>
      </w:pPr>
      <w:r>
        <w:t xml:space="preserve">Now CM </w:t>
      </w:r>
      <w:del w:id="248" w:author="Moses, Robinson" w:date="2023-03-31T09:53:00Z">
        <w:r w:rsidDel="00B64FFE">
          <w:delText xml:space="preserve">app </w:delText>
        </w:r>
      </w:del>
      <w:ins w:id="249" w:author="Moses, Robinson" w:date="2023-03-31T09:53:00Z">
        <w:r w:rsidR="00B64FFE">
          <w:t>app</w:t>
        </w:r>
        <w:r w:rsidR="00B64FFE">
          <w:t>-</w:t>
        </w:r>
      </w:ins>
      <w:r>
        <w:t xml:space="preserve">specific users should be created and assigned with </w:t>
      </w:r>
      <w:del w:id="250" w:author="Moses, Robinson" w:date="2023-03-31T09:53:00Z">
        <w:r w:rsidDel="00B64FFE">
          <w:delText xml:space="preserve">app </w:delText>
        </w:r>
      </w:del>
      <w:ins w:id="251" w:author="Moses, Robinson" w:date="2023-03-31T09:53:00Z">
        <w:r w:rsidR="00B64FFE">
          <w:t>app</w:t>
        </w:r>
        <w:r w:rsidR="00B64FFE">
          <w:t>-</w:t>
        </w:r>
      </w:ins>
      <w:r>
        <w:t>specific default security groups.</w:t>
      </w:r>
      <w:r w:rsidR="00ED17D6">
        <w:t>//TODO new user in EPSS.</w:t>
      </w:r>
    </w:p>
    <w:p w14:paraId="7811A28C" w14:textId="21D37D92" w:rsidR="00435F2E" w:rsidRDefault="00586956" w:rsidP="00586956">
      <w:pPr>
        <w:pStyle w:val="BodyText"/>
        <w:numPr>
          <w:ilvl w:val="0"/>
          <w:numId w:val="26"/>
        </w:numPr>
      </w:pPr>
      <w:r>
        <w:t>Login with opticash specific user and c</w:t>
      </w:r>
      <w:r w:rsidR="00435F2E">
        <w:t>lick on OptiCash and the Opticash main screen should be opened in a new tab without asking the user for credentials.</w:t>
      </w:r>
    </w:p>
    <w:p w14:paraId="21E8DB58" w14:textId="0CBB9B21" w:rsidR="00CA70A8" w:rsidRDefault="00CA70A8" w:rsidP="002143DA">
      <w:pPr>
        <w:pStyle w:val="BodyText"/>
        <w:numPr>
          <w:ilvl w:val="0"/>
          <w:numId w:val="26"/>
        </w:numPr>
      </w:pPr>
      <w:r>
        <w:t xml:space="preserve">If the user of some security group logs into </w:t>
      </w:r>
      <w:ins w:id="252" w:author="Moses, Robinson" w:date="2023-03-31T09:53:00Z">
        <w:r w:rsidR="00B64FFE">
          <w:t xml:space="preserve">the </w:t>
        </w:r>
      </w:ins>
      <w:r w:rsidR="00586956">
        <w:t xml:space="preserve">CM </w:t>
      </w:r>
      <w:r>
        <w:t xml:space="preserve">application, </w:t>
      </w:r>
      <w:ins w:id="253" w:author="Moses, Robinson" w:date="2023-03-31T09:53:00Z">
        <w:r w:rsidR="00B64FFE">
          <w:t xml:space="preserve">the </w:t>
        </w:r>
      </w:ins>
      <w:r>
        <w:t>security group’s equivalent Business Unit is created.</w:t>
      </w:r>
    </w:p>
    <w:p w14:paraId="12B2D038" w14:textId="69F9E126" w:rsidR="008A7DEA" w:rsidRDefault="008A7DEA" w:rsidP="002143DA">
      <w:pPr>
        <w:pStyle w:val="BodyText"/>
        <w:numPr>
          <w:ilvl w:val="0"/>
          <w:numId w:val="26"/>
        </w:numPr>
      </w:pPr>
      <w:r>
        <w:t xml:space="preserve">In </w:t>
      </w:r>
      <w:r w:rsidRPr="001271D8">
        <w:rPr>
          <w:b/>
          <w:bCs/>
          <w:rPrChange w:id="254" w:author="Moses, Robinson" w:date="2023-04-04T03:29:00Z">
            <w:rPr/>
          </w:rPrChange>
        </w:rPr>
        <w:t>CarrierWeb</w:t>
      </w:r>
      <w:r>
        <w:t>, the default security groups are CW_ADMIN and CW_USER</w:t>
      </w:r>
      <w:r w:rsidR="007906BC">
        <w:t xml:space="preserve"> and these are mapped to </w:t>
      </w:r>
      <w:r w:rsidR="00D347C0">
        <w:t xml:space="preserve">Spring security </w:t>
      </w:r>
      <w:r w:rsidR="007906BC">
        <w:t>ROLE_ADMIN and ROLE_USER respectively</w:t>
      </w:r>
      <w:r>
        <w:t>.</w:t>
      </w:r>
    </w:p>
    <w:p w14:paraId="2558F3FD" w14:textId="3819D179" w:rsidR="008A7DEA" w:rsidRDefault="008A7DEA" w:rsidP="008A7DEA">
      <w:pPr>
        <w:pStyle w:val="BodyText"/>
        <w:numPr>
          <w:ilvl w:val="0"/>
          <w:numId w:val="26"/>
        </w:numPr>
      </w:pPr>
      <w:r>
        <w:t xml:space="preserve">In </w:t>
      </w:r>
      <w:r w:rsidRPr="001271D8">
        <w:rPr>
          <w:b/>
          <w:bCs/>
          <w:rPrChange w:id="255" w:author="Moses, Robinson" w:date="2023-04-04T03:29:00Z">
            <w:rPr/>
          </w:rPrChange>
        </w:rPr>
        <w:t>VaultBalance</w:t>
      </w:r>
      <w:r>
        <w:t>, the default security groups are VB_ADMIN and VB_USER</w:t>
      </w:r>
      <w:r w:rsidR="00D347C0">
        <w:t xml:space="preserve"> and these are mapped to Spring security ROLE_ADMIN and ROLE_USER respectively.</w:t>
      </w:r>
    </w:p>
    <w:p w14:paraId="5185D22B" w14:textId="794A5A77" w:rsidR="008D1BC7" w:rsidRDefault="008D1BC7" w:rsidP="008A7DEA">
      <w:pPr>
        <w:pStyle w:val="BodyText"/>
        <w:numPr>
          <w:ilvl w:val="0"/>
          <w:numId w:val="26"/>
        </w:numPr>
        <w:rPr>
          <w:ins w:id="256" w:author="Moses, Robinson" w:date="2023-04-04T04:08:00Z"/>
        </w:rPr>
      </w:pPr>
      <w:r w:rsidRPr="008D1BC7">
        <w:t xml:space="preserve">In </w:t>
      </w:r>
      <w:r w:rsidRPr="001271D8">
        <w:rPr>
          <w:b/>
          <w:bCs/>
          <w:rPrChange w:id="257" w:author="Moses, Robinson" w:date="2023-04-04T03:29:00Z">
            <w:rPr/>
          </w:rPrChange>
        </w:rPr>
        <w:t>InvoiceValidation</w:t>
      </w:r>
      <w:r w:rsidRPr="008D1BC7">
        <w:t>, the default security groups are IV_ADMIN and IV_USER and these are mapped to Spring security ROLE_ADMIN and ROLE_USER respectively.</w:t>
      </w:r>
    </w:p>
    <w:p w14:paraId="341F393D" w14:textId="77777777" w:rsidR="00441111" w:rsidRDefault="00441111" w:rsidP="00441111">
      <w:pPr>
        <w:pStyle w:val="BodyText"/>
        <w:ind w:left="1080"/>
        <w:pPrChange w:id="258" w:author="Moses, Robinson" w:date="2023-04-04T04:08:00Z">
          <w:pPr>
            <w:pStyle w:val="BodyText"/>
            <w:numPr>
              <w:numId w:val="26"/>
            </w:numPr>
            <w:ind w:left="1080" w:hanging="360"/>
          </w:pPr>
        </w:pPrChange>
      </w:pPr>
    </w:p>
    <w:p w14:paraId="347D8064" w14:textId="5AF0FFE0" w:rsidR="00B94822" w:rsidRDefault="00B94822" w:rsidP="00473B96">
      <w:pPr>
        <w:pStyle w:val="Heading2"/>
        <w:numPr>
          <w:ilvl w:val="1"/>
          <w:numId w:val="23"/>
        </w:numPr>
      </w:pPr>
      <w:bookmarkStart w:id="259" w:name="_Toc131471932"/>
      <w:r>
        <w:t>Terminal Sync</w:t>
      </w:r>
      <w:bookmarkEnd w:id="259"/>
    </w:p>
    <w:p w14:paraId="02F8F18E" w14:textId="1254C859" w:rsidR="00F641D6" w:rsidRDefault="00F641D6" w:rsidP="00B94822">
      <w:pPr>
        <w:pStyle w:val="BodyText"/>
        <w:numPr>
          <w:ilvl w:val="0"/>
          <w:numId w:val="30"/>
        </w:numPr>
      </w:pPr>
      <w:del w:id="260" w:author="Moses, Robinson" w:date="2023-04-04T03:31:00Z">
        <w:r w:rsidDel="00F60B2C">
          <w:delText xml:space="preserve">Since </w:delText>
        </w:r>
      </w:del>
      <w:ins w:id="261" w:author="Moses, Robinson" w:date="2023-04-04T03:31:00Z">
        <w:r w:rsidR="00F60B2C">
          <w:t>Due to restrictions on</w:t>
        </w:r>
        <w:r w:rsidR="00F60B2C">
          <w:t xml:space="preserve"> </w:t>
        </w:r>
      </w:ins>
      <w:r>
        <w:t>ATM creation</w:t>
      </w:r>
      <w:del w:id="262" w:author="Moses, Robinson" w:date="2023-04-04T03:31:00Z">
        <w:r w:rsidDel="00F60B2C">
          <w:delText xml:space="preserve"> is restricted</w:delText>
        </w:r>
      </w:del>
      <w:r>
        <w:t xml:space="preserve">, this must be created </w:t>
      </w:r>
      <w:del w:id="263" w:author="Moses, Robinson" w:date="2023-04-04T03:30:00Z">
        <w:r w:rsidDel="00E5465F">
          <w:delText xml:space="preserve">in </w:delText>
        </w:r>
      </w:del>
      <w:ins w:id="264" w:author="Moses, Robinson" w:date="2023-04-04T03:30:00Z">
        <w:r w:rsidR="00E5465F">
          <w:t>through</w:t>
        </w:r>
        <w:r w:rsidR="00E5465F">
          <w:t xml:space="preserve"> </w:t>
        </w:r>
      </w:ins>
      <w:r>
        <w:t>Terminal Management.</w:t>
      </w:r>
    </w:p>
    <w:p w14:paraId="33DA074D" w14:textId="0B777E0E" w:rsidR="00F641D6" w:rsidRDefault="00F641D6" w:rsidP="00B94822">
      <w:pPr>
        <w:pStyle w:val="BodyText"/>
        <w:numPr>
          <w:ilvl w:val="0"/>
          <w:numId w:val="30"/>
        </w:numPr>
      </w:pPr>
      <w:r>
        <w:t xml:space="preserve">All the terminals created in EPSS should be synchronized in Opticash with default ATM parameters and should be listed in </w:t>
      </w:r>
      <w:ins w:id="265" w:author="Moses, Robinson" w:date="2023-03-31T09:53:00Z">
        <w:r w:rsidR="00B64FFE">
          <w:t xml:space="preserve">the </w:t>
        </w:r>
      </w:ins>
      <w:r>
        <w:t>list of Cashpoints.</w:t>
      </w:r>
    </w:p>
    <w:p w14:paraId="73B248A3" w14:textId="19036616" w:rsidR="000E26AA" w:rsidRDefault="000E26AA" w:rsidP="00B94822">
      <w:pPr>
        <w:pStyle w:val="BodyText"/>
        <w:numPr>
          <w:ilvl w:val="0"/>
          <w:numId w:val="30"/>
        </w:numPr>
        <w:rPr>
          <w:ins w:id="266" w:author="Moses, Robinson" w:date="2023-04-04T04:08:00Z"/>
        </w:rPr>
      </w:pPr>
      <w:r>
        <w:t>Import//TODO</w:t>
      </w:r>
    </w:p>
    <w:p w14:paraId="58AE08EF" w14:textId="77777777" w:rsidR="00441111" w:rsidRDefault="00441111" w:rsidP="00441111">
      <w:pPr>
        <w:pStyle w:val="BodyText"/>
        <w:ind w:left="1080"/>
        <w:pPrChange w:id="267" w:author="Moses, Robinson" w:date="2023-04-04T04:08:00Z">
          <w:pPr>
            <w:pStyle w:val="BodyText"/>
            <w:numPr>
              <w:numId w:val="30"/>
            </w:numPr>
            <w:ind w:left="1080" w:hanging="360"/>
          </w:pPr>
        </w:pPrChange>
      </w:pPr>
    </w:p>
    <w:p w14:paraId="7F3B2912" w14:textId="77777777" w:rsidR="00441111" w:rsidRDefault="00441111">
      <w:pPr>
        <w:rPr>
          <w:ins w:id="268" w:author="Moses, Robinson" w:date="2023-04-04T04:08:00Z"/>
          <w:rFonts w:ascii="Open Sans" w:eastAsia="Times New Roman" w:hAnsi="Open Sans" w:cs="Times New Roman"/>
          <w:b/>
          <w:sz w:val="34"/>
          <w:szCs w:val="28"/>
          <w:lang w:val="en-GB"/>
        </w:rPr>
      </w:pPr>
      <w:bookmarkStart w:id="269" w:name="_Toc131471933"/>
      <w:ins w:id="270" w:author="Moses, Robinson" w:date="2023-04-04T04:08:00Z">
        <w:r>
          <w:br w:type="page"/>
        </w:r>
      </w:ins>
    </w:p>
    <w:p w14:paraId="47E57BB7" w14:textId="26860A05" w:rsidR="00B94822" w:rsidRDefault="00B94822" w:rsidP="00B94822">
      <w:pPr>
        <w:pStyle w:val="Heading2"/>
        <w:numPr>
          <w:ilvl w:val="1"/>
          <w:numId w:val="23"/>
        </w:numPr>
      </w:pPr>
      <w:r>
        <w:lastRenderedPageBreak/>
        <w:t>SAML 2.0 Authentication setup</w:t>
      </w:r>
      <w:bookmarkEnd w:id="269"/>
    </w:p>
    <w:p w14:paraId="70E7AFAC" w14:textId="4A94E7BA" w:rsidR="00B94822" w:rsidRDefault="00B94822" w:rsidP="00B94822">
      <w:pPr>
        <w:pStyle w:val="BodyText"/>
        <w:numPr>
          <w:ilvl w:val="0"/>
          <w:numId w:val="31"/>
        </w:numPr>
      </w:pPr>
      <w:r>
        <w:t xml:space="preserve">By default, EPSS uses </w:t>
      </w:r>
      <w:del w:id="271" w:author="Moses, Robinson" w:date="2023-04-04T03:32:00Z">
        <w:r w:rsidDel="00C27BCE">
          <w:delText xml:space="preserve">DB </w:delText>
        </w:r>
      </w:del>
      <w:ins w:id="272" w:author="Moses, Robinson" w:date="2023-04-04T03:32:00Z">
        <w:r w:rsidR="00C27BCE">
          <w:t>database</w:t>
        </w:r>
        <w:r w:rsidR="00C27BCE">
          <w:t xml:space="preserve"> </w:t>
        </w:r>
      </w:ins>
      <w:r>
        <w:t>authentication for all EPSS users.</w:t>
      </w:r>
    </w:p>
    <w:p w14:paraId="118D3AEB" w14:textId="44A030CC" w:rsidR="00B94822" w:rsidRPr="00B94822" w:rsidRDefault="00B94822" w:rsidP="00B94822">
      <w:pPr>
        <w:pStyle w:val="BodyText"/>
        <w:numPr>
          <w:ilvl w:val="0"/>
          <w:numId w:val="31"/>
        </w:numPr>
      </w:pPr>
      <w:r>
        <w:t xml:space="preserve">Go through the </w:t>
      </w:r>
      <w:r w:rsidR="00F11DCB">
        <w:t>epss-</w:t>
      </w:r>
      <w:r>
        <w:t>sso</w:t>
      </w:r>
      <w:r w:rsidR="00F11DCB">
        <w:t>config</w:t>
      </w:r>
      <w:r>
        <w:t>.pdf in EPSS documentation and set SAML 2.0 authentication.</w:t>
      </w:r>
    </w:p>
    <w:p w14:paraId="6EDC8063" w14:textId="26855A26" w:rsidR="00B94822" w:rsidDel="00665F99" w:rsidRDefault="00B94822" w:rsidP="00B94822">
      <w:pPr>
        <w:pStyle w:val="BodyText"/>
        <w:ind w:left="1080"/>
        <w:rPr>
          <w:del w:id="273" w:author="Moses, Robinson" w:date="2023-04-04T03:31:00Z"/>
        </w:rPr>
      </w:pPr>
    </w:p>
    <w:p w14:paraId="487AC033" w14:textId="64E03493" w:rsidR="008A7DEA" w:rsidDel="00665F99" w:rsidRDefault="008A7DEA" w:rsidP="008A7DEA">
      <w:pPr>
        <w:pStyle w:val="BodyText"/>
        <w:ind w:left="1080"/>
        <w:rPr>
          <w:del w:id="274" w:author="Moses, Robinson" w:date="2023-04-04T03:31:00Z"/>
        </w:rPr>
      </w:pPr>
    </w:p>
    <w:p w14:paraId="6305C5F1" w14:textId="084DE444" w:rsidR="00C563AF" w:rsidDel="00665F99" w:rsidRDefault="00C563AF" w:rsidP="00C563AF">
      <w:pPr>
        <w:pStyle w:val="BodyText"/>
        <w:rPr>
          <w:del w:id="275" w:author="Moses, Robinson" w:date="2023-04-04T03:31:00Z"/>
        </w:rPr>
      </w:pPr>
    </w:p>
    <w:p w14:paraId="32FAEE23" w14:textId="2F3AB7A8" w:rsidR="00534E86" w:rsidRPr="005906F5" w:rsidDel="00665F99" w:rsidRDefault="00534E86" w:rsidP="00534E86">
      <w:pPr>
        <w:pStyle w:val="BodyText"/>
        <w:ind w:left="1080"/>
        <w:rPr>
          <w:del w:id="276" w:author="Moses, Robinson" w:date="2023-04-04T03:31:00Z"/>
        </w:rPr>
      </w:pPr>
    </w:p>
    <w:p w14:paraId="7EC532B7" w14:textId="3EEB713F" w:rsidR="00E16A38" w:rsidRDefault="00E16A38" w:rsidP="00E16A38">
      <w:pPr>
        <w:pStyle w:val="Heading1"/>
      </w:pPr>
      <w:bookmarkStart w:id="277" w:name="_Toc131471934"/>
      <w:r>
        <w:lastRenderedPageBreak/>
        <w:t>4. What’s changed in 10.x</w:t>
      </w:r>
      <w:bookmarkEnd w:id="277"/>
    </w:p>
    <w:p w14:paraId="696449F0" w14:textId="7D5EFE8F" w:rsidR="00E16A38" w:rsidRPr="00E16A38" w:rsidDel="00C27BCE" w:rsidRDefault="00E16A38" w:rsidP="00E16A38">
      <w:pPr>
        <w:pStyle w:val="BodyText"/>
        <w:rPr>
          <w:del w:id="278" w:author="Moses, Robinson" w:date="2023-04-04T03:32:00Z"/>
        </w:rPr>
      </w:pPr>
      <w:bookmarkStart w:id="279" w:name="_Toc131471918"/>
      <w:bookmarkStart w:id="280" w:name="_Toc131471935"/>
      <w:bookmarkEnd w:id="279"/>
      <w:bookmarkEnd w:id="280"/>
    </w:p>
    <w:p w14:paraId="085EC8D4" w14:textId="0C77DAAB" w:rsidR="00E16A38" w:rsidRDefault="00E16A38" w:rsidP="002143DA">
      <w:pPr>
        <w:pStyle w:val="Heading2"/>
        <w:numPr>
          <w:ilvl w:val="1"/>
          <w:numId w:val="25"/>
        </w:numPr>
      </w:pPr>
      <w:bookmarkStart w:id="281" w:name="_Toc131471936"/>
      <w:r>
        <w:t>OptiCash</w:t>
      </w:r>
      <w:bookmarkEnd w:id="281"/>
    </w:p>
    <w:p w14:paraId="0B5B18A8" w14:textId="7377E2F6" w:rsidR="000C443A" w:rsidRDefault="008E64E7" w:rsidP="002143DA">
      <w:pPr>
        <w:pStyle w:val="BodyText"/>
        <w:numPr>
          <w:ilvl w:val="0"/>
          <w:numId w:val="29"/>
        </w:numPr>
      </w:pPr>
      <w:r>
        <w:t>ATM creation is not allowed and only branched can be created.</w:t>
      </w:r>
    </w:p>
    <w:p w14:paraId="5A69B5BD" w14:textId="28E672B5" w:rsidR="008E64E7" w:rsidRDefault="008E64E7" w:rsidP="008E64E7">
      <w:pPr>
        <w:pStyle w:val="BodyText"/>
        <w:ind w:left="1080"/>
      </w:pPr>
      <w:r>
        <w:rPr>
          <w:noProof/>
        </w:rPr>
        <w:drawing>
          <wp:inline distT="0" distB="0" distL="0" distR="0" wp14:anchorId="2BCB58CE" wp14:editId="08D25598">
            <wp:extent cx="5239871" cy="2613025"/>
            <wp:effectExtent l="76200" t="76200" r="132715"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1444" cy="26138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1C330F" w14:textId="6DDA6F67" w:rsidR="00180AA3" w:rsidRDefault="00180AA3" w:rsidP="00DD6511">
      <w:pPr>
        <w:pStyle w:val="BodyText"/>
      </w:pPr>
    </w:p>
    <w:p w14:paraId="6FF0B3B5" w14:textId="09B16A43" w:rsidR="008E64E7" w:rsidRDefault="008E64E7" w:rsidP="002143DA">
      <w:pPr>
        <w:pStyle w:val="BodyText"/>
        <w:numPr>
          <w:ilvl w:val="0"/>
          <w:numId w:val="29"/>
        </w:numPr>
      </w:pPr>
      <w:r>
        <w:t>For ATM, in Cashpoint definition fields are not editable as shown below.</w:t>
      </w:r>
    </w:p>
    <w:p w14:paraId="76463ED7" w14:textId="5CEB8FDC" w:rsidR="008E64E7" w:rsidRDefault="008E64E7" w:rsidP="008E64E7">
      <w:pPr>
        <w:pStyle w:val="BodyText"/>
        <w:ind w:left="1080"/>
      </w:pPr>
      <w:r>
        <w:rPr>
          <w:noProof/>
        </w:rPr>
        <w:drawing>
          <wp:inline distT="0" distB="0" distL="0" distR="0" wp14:anchorId="53FADC5D" wp14:editId="27086747">
            <wp:extent cx="5212977" cy="2901950"/>
            <wp:effectExtent l="76200" t="76200" r="140335"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7713" cy="2904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6F930F" w14:textId="1358F0A6" w:rsidR="005C3D85" w:rsidRPr="00DD6511" w:rsidDel="005C486E" w:rsidRDefault="005C3D85" w:rsidP="00DD6511">
      <w:pPr>
        <w:pStyle w:val="BodyText"/>
        <w:rPr>
          <w:del w:id="282" w:author="Moses, Robinson" w:date="2023-04-04T03:34:00Z"/>
        </w:rPr>
      </w:pPr>
    </w:p>
    <w:p w14:paraId="544D46C8" w14:textId="77777777" w:rsidR="00DD6511" w:rsidRPr="00B316F2" w:rsidRDefault="00DD6511" w:rsidP="00B316F2">
      <w:pPr>
        <w:pStyle w:val="BodyText"/>
      </w:pPr>
    </w:p>
    <w:p w14:paraId="1D9D957D" w14:textId="77777777" w:rsidR="007D642E" w:rsidRDefault="007D642E">
      <w:pPr>
        <w:rPr>
          <w:ins w:id="283" w:author="Moses, Robinson" w:date="2023-04-04T04:10:00Z"/>
          <w:rFonts w:ascii="Open Sans" w:eastAsia="Times New Roman" w:hAnsi="Open Sans" w:cs="Times New Roman"/>
          <w:szCs w:val="20"/>
          <w:lang w:val="en-GB"/>
        </w:rPr>
      </w:pPr>
      <w:ins w:id="284" w:author="Moses, Robinson" w:date="2023-04-04T04:10:00Z">
        <w:r>
          <w:br w:type="page"/>
        </w:r>
      </w:ins>
    </w:p>
    <w:p w14:paraId="32859F64" w14:textId="7FB6A9D0" w:rsidR="00845213" w:rsidRDefault="00845213" w:rsidP="005C486E">
      <w:pPr>
        <w:pStyle w:val="BodyText"/>
        <w:numPr>
          <w:ilvl w:val="0"/>
          <w:numId w:val="29"/>
        </w:numPr>
        <w:pPrChange w:id="285" w:author="Moses, Robinson" w:date="2023-04-04T03:34:00Z">
          <w:pPr>
            <w:pStyle w:val="ListParagraph"/>
            <w:numPr>
              <w:numId w:val="29"/>
            </w:numPr>
            <w:ind w:left="1080" w:hanging="360"/>
          </w:pPr>
        </w:pPrChange>
      </w:pPr>
      <w:r>
        <w:lastRenderedPageBreak/>
        <w:t xml:space="preserve">User creation in opticash from </w:t>
      </w:r>
      <w:r w:rsidRPr="00017264">
        <w:rPr>
          <w:i/>
          <w:iCs/>
          <w:rPrChange w:id="286" w:author="Moses, Robinson" w:date="2023-04-04T03:35:00Z">
            <w:rPr/>
          </w:rPrChange>
        </w:rPr>
        <w:t>System&gt;Privileges&gt;Administer Users</w:t>
      </w:r>
      <w:r>
        <w:t xml:space="preserve"> is disabled</w:t>
      </w:r>
    </w:p>
    <w:p w14:paraId="4B409C50" w14:textId="77777777" w:rsidR="00845213" w:rsidRDefault="00845213" w:rsidP="00441111">
      <w:pPr>
        <w:pStyle w:val="ListContinue"/>
        <w:pPrChange w:id="287" w:author="Moses, Robinson" w:date="2023-04-04T04:08:00Z">
          <w:pPr>
            <w:ind w:left="360"/>
          </w:pPr>
        </w:pPrChange>
      </w:pPr>
      <w:r>
        <w:rPr>
          <w:noProof/>
        </w:rPr>
        <w:drawing>
          <wp:inline distT="0" distB="0" distL="0" distR="0" wp14:anchorId="5FA64FE2" wp14:editId="26262FA8">
            <wp:extent cx="5168153" cy="1901040"/>
            <wp:effectExtent l="76200" t="76200" r="12827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411" cy="1902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992DD" w14:textId="77777777" w:rsidR="00845213" w:rsidRPr="00017264" w:rsidRDefault="00845213" w:rsidP="002143DA">
      <w:pPr>
        <w:pStyle w:val="ListParagraph"/>
        <w:numPr>
          <w:ilvl w:val="0"/>
          <w:numId w:val="29"/>
        </w:numPr>
        <w:rPr>
          <w:rFonts w:ascii="Open Sans" w:eastAsia="Times New Roman" w:hAnsi="Open Sans" w:cs="Times New Roman"/>
          <w:szCs w:val="20"/>
          <w:lang w:val="en-GB"/>
          <w:rPrChange w:id="288" w:author="Moses, Robinson" w:date="2023-04-04T03:35:00Z">
            <w:rPr/>
          </w:rPrChange>
        </w:rPr>
      </w:pPr>
      <w:r w:rsidRPr="00017264">
        <w:rPr>
          <w:rFonts w:ascii="Open Sans" w:eastAsia="Times New Roman" w:hAnsi="Open Sans" w:cs="Times New Roman"/>
          <w:szCs w:val="20"/>
          <w:lang w:val="en-GB"/>
          <w:rPrChange w:id="289" w:author="Moses, Robinson" w:date="2023-04-04T03:35:00Z">
            <w:rPr/>
          </w:rPrChange>
        </w:rPr>
        <w:t xml:space="preserve">View and edit of </w:t>
      </w:r>
      <w:r w:rsidRPr="002B3A1E">
        <w:rPr>
          <w:rFonts w:ascii="Open Sans" w:eastAsia="Times New Roman" w:hAnsi="Open Sans" w:cs="Times New Roman"/>
          <w:b/>
          <w:bCs/>
          <w:szCs w:val="20"/>
          <w:lang w:val="en-GB"/>
          <w:rPrChange w:id="290" w:author="Moses, Robinson" w:date="2023-04-04T04:11:00Z">
            <w:rPr/>
          </w:rPrChange>
        </w:rPr>
        <w:t>Members</w:t>
      </w:r>
      <w:r w:rsidRPr="00017264">
        <w:rPr>
          <w:rFonts w:ascii="Open Sans" w:eastAsia="Times New Roman" w:hAnsi="Open Sans" w:cs="Times New Roman"/>
          <w:szCs w:val="20"/>
          <w:lang w:val="en-GB"/>
          <w:rPrChange w:id="291" w:author="Moses, Robinson" w:date="2023-04-04T03:35:00Z">
            <w:rPr/>
          </w:rPrChange>
        </w:rPr>
        <w:t xml:space="preserve">, View and edit of </w:t>
      </w:r>
      <w:r w:rsidRPr="002B3A1E">
        <w:rPr>
          <w:rFonts w:ascii="Open Sans" w:eastAsia="Times New Roman" w:hAnsi="Open Sans" w:cs="Times New Roman"/>
          <w:b/>
          <w:bCs/>
          <w:szCs w:val="20"/>
          <w:lang w:val="en-GB"/>
          <w:rPrChange w:id="292" w:author="Moses, Robinson" w:date="2023-04-04T04:11:00Z">
            <w:rPr/>
          </w:rPrChange>
        </w:rPr>
        <w:t>Rights</w:t>
      </w:r>
      <w:r w:rsidRPr="00017264">
        <w:rPr>
          <w:rFonts w:ascii="Open Sans" w:eastAsia="Times New Roman" w:hAnsi="Open Sans" w:cs="Times New Roman"/>
          <w:szCs w:val="20"/>
          <w:lang w:val="en-GB"/>
          <w:rPrChange w:id="293" w:author="Moses, Robinson" w:date="2023-04-04T03:35:00Z">
            <w:rPr/>
          </w:rPrChange>
        </w:rPr>
        <w:t xml:space="preserve"> from </w:t>
      </w:r>
      <w:r w:rsidRPr="00017264">
        <w:rPr>
          <w:rFonts w:ascii="Open Sans" w:eastAsia="Times New Roman" w:hAnsi="Open Sans" w:cs="Times New Roman"/>
          <w:i/>
          <w:iCs/>
          <w:szCs w:val="20"/>
          <w:lang w:val="en-GB"/>
          <w:rPrChange w:id="294" w:author="Moses, Robinson" w:date="2023-04-04T03:35:00Z">
            <w:rPr/>
          </w:rPrChange>
        </w:rPr>
        <w:t>System&gt;Privileges&gt;Administer Business Users</w:t>
      </w:r>
      <w:r w:rsidRPr="00017264">
        <w:rPr>
          <w:rFonts w:ascii="Open Sans" w:eastAsia="Times New Roman" w:hAnsi="Open Sans" w:cs="Times New Roman"/>
          <w:szCs w:val="20"/>
          <w:lang w:val="en-GB"/>
          <w:rPrChange w:id="295" w:author="Moses, Robinson" w:date="2023-04-04T03:35:00Z">
            <w:rPr/>
          </w:rPrChange>
        </w:rPr>
        <w:t xml:space="preserve"> in Opticash is disabled</w:t>
      </w:r>
    </w:p>
    <w:p w14:paraId="5243EE0B" w14:textId="77777777" w:rsidR="00845213" w:rsidRDefault="00845213" w:rsidP="0020599D">
      <w:pPr>
        <w:pStyle w:val="ListContinue"/>
        <w:pPrChange w:id="296" w:author="Moses, Robinson" w:date="2023-04-04T04:09:00Z">
          <w:pPr>
            <w:ind w:left="360"/>
          </w:pPr>
        </w:pPrChange>
      </w:pPr>
      <w:r>
        <w:rPr>
          <w:noProof/>
        </w:rPr>
        <w:drawing>
          <wp:inline distT="0" distB="0" distL="0" distR="0" wp14:anchorId="3E9361B4" wp14:editId="04EA6E8D">
            <wp:extent cx="5320553" cy="1510665"/>
            <wp:effectExtent l="76200" t="76200" r="128270" b="127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5254" cy="151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0FF9F6" w14:textId="77777777" w:rsidR="00845213" w:rsidRDefault="00845213" w:rsidP="0020599D">
      <w:pPr>
        <w:pStyle w:val="ListContinue"/>
        <w:pPrChange w:id="297" w:author="Moses, Robinson" w:date="2023-04-04T04:09:00Z">
          <w:pPr>
            <w:ind w:left="360"/>
          </w:pPr>
        </w:pPrChange>
      </w:pPr>
      <w:r>
        <w:rPr>
          <w:noProof/>
        </w:rPr>
        <w:drawing>
          <wp:inline distT="0" distB="0" distL="0" distR="0" wp14:anchorId="31C332A4" wp14:editId="497E3198">
            <wp:extent cx="5374341" cy="1525905"/>
            <wp:effectExtent l="76200" t="76200" r="131445" b="131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6951" cy="15266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514500" w14:textId="66F4FD4D" w:rsidR="00A24E8F" w:rsidRDefault="00845213" w:rsidP="00845213">
      <w:pPr>
        <w:pStyle w:val="BodyText"/>
        <w:sectPr w:rsidR="00A24E8F" w:rsidSect="002B223A">
          <w:headerReference w:type="default" r:id="rId26"/>
          <w:type w:val="continuous"/>
          <w:pgSz w:w="12240" w:h="15840" w:code="1"/>
          <w:pgMar w:top="1440" w:right="1440" w:bottom="1440" w:left="1440" w:header="709" w:footer="567" w:gutter="0"/>
          <w:cols w:space="708"/>
          <w:docGrid w:linePitch="360"/>
        </w:sectPr>
      </w:pPr>
      <w:r>
        <w:br/>
      </w:r>
    </w:p>
    <w:p w14:paraId="05D10DC2" w14:textId="1B6EAAD5" w:rsidR="009B2ABF" w:rsidRDefault="009B2ABF" w:rsidP="00D625A8">
      <w:pPr>
        <w:pStyle w:val="DocInfo"/>
        <w:rPr>
          <w:bCs/>
          <w:noProof/>
          <w:lang w:val="en-US"/>
        </w:rPr>
      </w:pPr>
      <w:r>
        <w:rPr>
          <w:noProof/>
        </w:rPr>
        <w:lastRenderedPageBreak/>
        <w:fldChar w:fldCharType="begin"/>
      </w:r>
      <w:r>
        <w:rPr>
          <w:noProof/>
        </w:rPr>
        <w:instrText xml:space="preserve"> STYLEREF  Brand </w:instrText>
      </w:r>
      <w:r>
        <w:rPr>
          <w:noProof/>
        </w:rPr>
        <w:fldChar w:fldCharType="separate"/>
      </w:r>
      <w:del w:id="298" w:author="Moses, Robinson" w:date="2023-03-31T09:54:00Z">
        <w:r w:rsidR="00296369" w:rsidDel="00B64FFE">
          <w:rPr>
            <w:noProof/>
          </w:rPr>
          <w:delText>[</w:delText>
        </w:r>
      </w:del>
      <w:r w:rsidR="00872242">
        <w:rPr>
          <w:noProof/>
        </w:rPr>
        <w:t xml:space="preserve">Opticash </w:t>
      </w:r>
      <w:r w:rsidR="00416D33">
        <w:rPr>
          <w:noProof/>
        </w:rPr>
        <w:t>Installation and CXP Integration Guide</w:t>
      </w:r>
      <w:del w:id="299" w:author="Moses, Robinson" w:date="2023-03-31T09:54:00Z">
        <w:r w:rsidR="00296369" w:rsidDel="00B64FFE">
          <w:rPr>
            <w:noProof/>
          </w:rPr>
          <w:delText>]</w:delText>
        </w:r>
      </w:del>
      <w:r>
        <w:rPr>
          <w:noProof/>
        </w:rPr>
        <w:fldChar w:fldCharType="end"/>
      </w:r>
    </w:p>
    <w:p w14:paraId="4ED8C84A" w14:textId="331003ED" w:rsidR="00D625A8" w:rsidRDefault="00872242" w:rsidP="001714BE">
      <w:pPr>
        <w:pStyle w:val="DocInfo"/>
      </w:pPr>
      <w:del w:id="300" w:author="Moses, Robinson" w:date="2023-04-04T03:36:00Z">
        <w:r w:rsidDel="003C6585">
          <w:delText xml:space="preserve">November </w:delText>
        </w:r>
      </w:del>
      <w:ins w:id="301" w:author="Moses, Robinson" w:date="2023-04-04T03:36:00Z">
        <w:r w:rsidR="003C6585">
          <w:t>Revise</w:t>
        </w:r>
      </w:ins>
      <w:ins w:id="302" w:author="Moses, Robinson" w:date="2023-04-04T03:37:00Z">
        <w:r w:rsidR="003C6585">
          <w:t xml:space="preserve">d </w:t>
        </w:r>
      </w:ins>
      <w:r>
        <w:t>202</w:t>
      </w:r>
      <w:del w:id="303" w:author="Moses, Robinson" w:date="2023-04-04T03:37:00Z">
        <w:r w:rsidDel="003C6585">
          <w:delText>2</w:delText>
        </w:r>
      </w:del>
      <w:ins w:id="304" w:author="Moses, Robinson" w:date="2023-04-04T03:37:00Z">
        <w:r w:rsidR="003C6585">
          <w:t>3</w:t>
        </w:r>
      </w:ins>
    </w:p>
    <w:p w14:paraId="6D88932D" w14:textId="77777777" w:rsidR="00D625A8" w:rsidRDefault="00D625A8" w:rsidP="001714BE">
      <w:pPr>
        <w:pStyle w:val="DocInfo"/>
      </w:pPr>
    </w:p>
    <w:p w14:paraId="2B830C73" w14:textId="55FC67A2" w:rsidR="00D625A8" w:rsidDel="00B64FFE" w:rsidRDefault="00D625A8" w:rsidP="00D625A8">
      <w:pPr>
        <w:pStyle w:val="DocInfo"/>
        <w:rPr>
          <w:del w:id="305" w:author="Moses, Robinson" w:date="2023-03-31T09:53:00Z"/>
        </w:rPr>
      </w:pPr>
      <w:del w:id="306" w:author="Moses, Robinson" w:date="2023-03-31T09:53:00Z">
        <w:r w:rsidDel="00B64FFE">
          <w:delText>NCR welcomes your feedback on this document. Your comments can be of great value in helping us improve our information products. Please contact us using the following address:</w:delText>
        </w:r>
      </w:del>
    </w:p>
    <w:p w14:paraId="5D816F38" w14:textId="2D6B24AF" w:rsidR="00D625A8" w:rsidDel="00B64FFE" w:rsidRDefault="00D625A8" w:rsidP="00D625A8">
      <w:pPr>
        <w:pStyle w:val="DocInfo"/>
        <w:rPr>
          <w:del w:id="307" w:author="Moses, Robinson" w:date="2023-03-31T09:53:00Z"/>
        </w:rPr>
      </w:pPr>
      <w:del w:id="308" w:author="Moses, Robinson" w:date="2023-03-31T09:53:00Z">
        <w:r w:rsidDel="00B64FFE">
          <w:delText>[email: xxxx@yyyy]</w:delText>
        </w:r>
      </w:del>
    </w:p>
    <w:p w14:paraId="49949035" w14:textId="28633D4D" w:rsidR="00D625A8" w:rsidRDefault="00D625A8" w:rsidP="00D625A8">
      <w:pPr>
        <w:pStyle w:val="DocInfo"/>
      </w:pPr>
      <w:del w:id="309" w:author="Moses, Robinson" w:date="2023-03-31T09:53:00Z">
        <w:r w:rsidDel="00B64FFE">
          <w:delText xml:space="preserve">[web: </w:delText>
        </w:r>
        <w:r w:rsidR="00000000" w:rsidDel="00B64FFE">
          <w:fldChar w:fldCharType="begin"/>
        </w:r>
        <w:r w:rsidR="00000000" w:rsidDel="00B64FFE">
          <w:delInstrText xml:space="preserve"> HYPERLINK "https://xxx.xxx.xxx" </w:delInstrText>
        </w:r>
        <w:r w:rsidR="00000000" w:rsidDel="00B64FFE">
          <w:fldChar w:fldCharType="separate"/>
        </w:r>
        <w:r w:rsidRPr="00460C58" w:rsidDel="00B64FFE">
          <w:rPr>
            <w:rStyle w:val="Hyperlink"/>
          </w:rPr>
          <w:delText>https://xxx.xxx.xxx</w:delText>
        </w:r>
        <w:r w:rsidR="00000000" w:rsidDel="00B64FFE">
          <w:rPr>
            <w:rStyle w:val="Hyperlink"/>
          </w:rPr>
          <w:fldChar w:fldCharType="end"/>
        </w:r>
        <w:r w:rsidDel="00B64FFE">
          <w:delText>]</w:delText>
        </w:r>
      </w:del>
      <w:ins w:id="310" w:author="Moses, Robinson" w:date="2023-03-31T09:53:00Z">
        <w:r w:rsidR="00B64FFE">
          <w:t>www.ncr.com</w:t>
        </w:r>
      </w:ins>
    </w:p>
    <w:sectPr w:rsidR="00D625A8" w:rsidSect="002B223A">
      <w:headerReference w:type="default" r:id="rId27"/>
      <w:footerReference w:type="default" r:id="rId28"/>
      <w:pgSz w:w="12240" w:h="15840" w:code="1"/>
      <w:pgMar w:top="1440" w:right="1440" w:bottom="1440" w:left="1440" w:header="709" w:footer="567" w:gutter="0"/>
      <w:cols w:space="708"/>
      <w:docGrid w:linePitch="360"/>
      <w:sectPrChange w:id="311" w:author="Moses, Robinson" w:date="2023-04-04T03:36:00Z">
        <w:sectPr w:rsidR="00D625A8" w:rsidSect="002B223A">
          <w:pgMar w:top="1440" w:right="1077" w:bottom="1440" w:left="1077" w:header="709" w:footer="567"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oses, Robinson" w:date="2023-04-04T03:59:00Z" w:initials="MR">
    <w:p w14:paraId="1D671DB4" w14:textId="0049CD6C" w:rsidR="00992906" w:rsidRDefault="00992906">
      <w:pPr>
        <w:pStyle w:val="CommentText"/>
      </w:pPr>
      <w:r>
        <w:rPr>
          <w:rStyle w:val="CommentReference"/>
        </w:rPr>
        <w:annotationRef/>
      </w:r>
      <w:r>
        <w:t>A note from Snehal</w:t>
      </w:r>
    </w:p>
  </w:comment>
  <w:comment w:id="71" w:author="Moses, Robinson" w:date="2023-04-04T04:04:00Z" w:initials="MR">
    <w:p w14:paraId="0BEDC099" w14:textId="2FD31336" w:rsidR="00C965E8" w:rsidRDefault="00C965E8">
      <w:pPr>
        <w:pStyle w:val="CommentText"/>
      </w:pPr>
      <w:r>
        <w:rPr>
          <w:rStyle w:val="CommentReference"/>
        </w:rPr>
        <w:annotationRef/>
      </w:r>
      <w:r>
        <w:t>Full names including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671DB4" w15:done="0"/>
  <w15:commentEx w15:paraId="0BEDC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1F3F" w16cex:dateUtc="2023-04-04T07:59:00Z"/>
  <w16cex:commentExtensible w16cex:durableId="27D6206B" w16cex:dateUtc="2023-04-04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671DB4" w16cid:durableId="27D61F3F"/>
  <w16cid:commentId w16cid:paraId="0BEDC099" w16cid:durableId="27D62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A1DC" w14:textId="77777777" w:rsidR="005F0A09" w:rsidRDefault="005F0A09" w:rsidP="00661F0B">
      <w:r>
        <w:separator/>
      </w:r>
    </w:p>
    <w:p w14:paraId="77625CB2" w14:textId="77777777" w:rsidR="005F0A09" w:rsidRDefault="005F0A09"/>
  </w:endnote>
  <w:endnote w:type="continuationSeparator" w:id="0">
    <w:p w14:paraId="57D32A96" w14:textId="77777777" w:rsidR="005F0A09" w:rsidRDefault="005F0A09" w:rsidP="00661F0B">
      <w:r>
        <w:continuationSeparator/>
      </w:r>
    </w:p>
    <w:p w14:paraId="5B15ACE2" w14:textId="77777777" w:rsidR="005F0A09" w:rsidRDefault="005F0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F7A2" w14:textId="77777777" w:rsidR="00872242" w:rsidRDefault="00872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30F9"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79D575F4"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3EAB"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0AA32BF2"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ABE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06D15ACA"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725FDE25" wp14:editId="62DA15D8">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E610" w14:textId="77777777" w:rsidR="005F0A09" w:rsidRDefault="005F0A09" w:rsidP="00661F0B">
      <w:r>
        <w:separator/>
      </w:r>
    </w:p>
  </w:footnote>
  <w:footnote w:type="continuationSeparator" w:id="0">
    <w:p w14:paraId="5D0D759B" w14:textId="77777777" w:rsidR="005F0A09" w:rsidRDefault="005F0A09" w:rsidP="00661F0B">
      <w:r>
        <w:continuationSeparator/>
      </w:r>
    </w:p>
    <w:p w14:paraId="6865A99A" w14:textId="77777777" w:rsidR="005F0A09" w:rsidRDefault="005F0A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99DF" w14:textId="77777777" w:rsidR="00872242" w:rsidRDefault="00872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6364" w14:textId="5F5307F0"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20599D">
      <w:rPr>
        <w:noProof/>
      </w:rPr>
      <w:t>CM apps Installation and EPSS Integration Guide</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end"/>
    </w:r>
  </w:p>
  <w:p w14:paraId="7836E48B" w14:textId="17FA6C6B"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20599D" w:rsidRPr="0020599D">
      <w:rPr>
        <w:bCs/>
        <w:noProof/>
        <w:lang w:val="en-US"/>
      </w:rPr>
      <w:t>Contents</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31A6" w14:textId="77777777" w:rsidR="00BF59AB" w:rsidRDefault="003051D9">
    <w:pPr>
      <w:pStyle w:val="Header"/>
    </w:pPr>
    <w:r>
      <w:rPr>
        <w:noProof/>
      </w:rPr>
      <w:drawing>
        <wp:anchor distT="0" distB="0" distL="114300" distR="114300" simplePos="0" relativeHeight="251658240" behindDoc="1" locked="0" layoutInCell="1" allowOverlap="1" wp14:anchorId="03E29654" wp14:editId="26ADBE07">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5540" w14:textId="377332FD"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2B3A1E">
      <w:rPr>
        <w:noProof/>
      </w:rPr>
      <w:t>CM apps Installation and EPSS Integration Guide</w:t>
    </w:r>
    <w:r>
      <w:rPr>
        <w:noProof/>
      </w:rPr>
      <w:fldChar w:fldCharType="end"/>
    </w:r>
    <w:r>
      <w:rPr>
        <w:noProof/>
      </w:rPr>
      <w:t xml:space="preserve"> </w:t>
    </w:r>
    <w:r w:rsidRPr="00DE5501">
      <w:rPr>
        <w:noProof/>
      </w:rPr>
      <w:fldChar w:fldCharType="begin"/>
    </w:r>
    <w:r w:rsidRPr="00DE5501">
      <w:rPr>
        <w:noProof/>
      </w:rPr>
      <w:instrText xml:space="preserve"> STYLEREF  Title </w:instrText>
    </w:r>
    <w:r w:rsidRPr="00DE5501">
      <w:rPr>
        <w:noProof/>
      </w:rPr>
      <w:fldChar w:fldCharType="end"/>
    </w:r>
  </w:p>
  <w:p w14:paraId="76A23AA2" w14:textId="6861967F"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sidR="007D642E">
      <w:rPr>
        <w:bCs/>
        <w:noProof/>
        <w:lang w:val="en-US"/>
      </w:rPr>
      <w:fldChar w:fldCharType="separate"/>
    </w:r>
    <w:r w:rsidR="002B3A1E">
      <w:rPr>
        <w:bCs/>
        <w:noProof/>
        <w:lang w:val="en-US"/>
      </w:rPr>
      <w:t>4. What’s changed in 10.x</w:t>
    </w:r>
    <w:r>
      <w:rPr>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843B"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2" w15:restartNumberingAfterBreak="0">
    <w:nsid w:val="09AF2C99"/>
    <w:multiLevelType w:val="multilevel"/>
    <w:tmpl w:val="A9FA5A68"/>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4" w15:restartNumberingAfterBreak="0">
    <w:nsid w:val="118560C0"/>
    <w:multiLevelType w:val="multilevel"/>
    <w:tmpl w:val="7F204F76"/>
    <w:numStyleLink w:val="TableNumberLists"/>
  </w:abstractNum>
  <w:abstractNum w:abstractNumId="5" w15:restartNumberingAfterBreak="0">
    <w:nsid w:val="12C70365"/>
    <w:multiLevelType w:val="hybridMultilevel"/>
    <w:tmpl w:val="135CF7D2"/>
    <w:lvl w:ilvl="0" w:tplc="7C928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7" w15:restartNumberingAfterBreak="0">
    <w:nsid w:val="183E267C"/>
    <w:multiLevelType w:val="hybridMultilevel"/>
    <w:tmpl w:val="8B4ED13C"/>
    <w:lvl w:ilvl="0" w:tplc="F6A81C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BA00B59"/>
    <w:multiLevelType w:val="hybridMultilevel"/>
    <w:tmpl w:val="C2C45AD6"/>
    <w:lvl w:ilvl="0" w:tplc="1D98D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3607B6"/>
    <w:multiLevelType w:val="multilevel"/>
    <w:tmpl w:val="53E87238"/>
    <w:numStyleLink w:val="Captions"/>
  </w:abstractNum>
  <w:abstractNum w:abstractNumId="10" w15:restartNumberingAfterBreak="0">
    <w:nsid w:val="1F000350"/>
    <w:multiLevelType w:val="multilevel"/>
    <w:tmpl w:val="616E33D4"/>
    <w:lvl w:ilvl="0">
      <w:start w:val="3"/>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20701358"/>
    <w:multiLevelType w:val="multilevel"/>
    <w:tmpl w:val="E6DC2ED4"/>
    <w:numStyleLink w:val="Cautions"/>
  </w:abstractNum>
  <w:abstractNum w:abstractNumId="12" w15:restartNumberingAfterBreak="0">
    <w:nsid w:val="28AA2A18"/>
    <w:multiLevelType w:val="multilevel"/>
    <w:tmpl w:val="5964A964"/>
    <w:styleLink w:val="ChaptersandAppendices"/>
    <w:lvl w:ilvl="0">
      <w:start w:val="1"/>
      <w:numFmt w:val="decimal"/>
      <w:pStyle w:val="ChapterTitle"/>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2C6A1C23"/>
    <w:multiLevelType w:val="hybridMultilevel"/>
    <w:tmpl w:val="DFC081BC"/>
    <w:lvl w:ilvl="0" w:tplc="2688BB6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30446A5F"/>
    <w:multiLevelType w:val="hybridMultilevel"/>
    <w:tmpl w:val="4EAC733E"/>
    <w:lvl w:ilvl="0" w:tplc="8834B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9839B1"/>
    <w:multiLevelType w:val="hybridMultilevel"/>
    <w:tmpl w:val="C3BCB254"/>
    <w:lvl w:ilvl="0" w:tplc="4A645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EF7CD3"/>
    <w:multiLevelType w:val="multilevel"/>
    <w:tmpl w:val="0002C1DE"/>
    <w:numStyleLink w:val="Warnings"/>
  </w:abstractNum>
  <w:abstractNum w:abstractNumId="18" w15:restartNumberingAfterBreak="0">
    <w:nsid w:val="3610378A"/>
    <w:multiLevelType w:val="multilevel"/>
    <w:tmpl w:val="5964A964"/>
    <w:numStyleLink w:val="ChaptersandAppendices"/>
  </w:abstractNum>
  <w:abstractNum w:abstractNumId="19" w15:restartNumberingAfterBreak="0">
    <w:nsid w:val="3F0154A8"/>
    <w:multiLevelType w:val="multilevel"/>
    <w:tmpl w:val="927896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600" w:hanging="2880"/>
      </w:pPr>
      <w:rPr>
        <w:rFonts w:hint="default"/>
      </w:rPr>
    </w:lvl>
  </w:abstractNum>
  <w:abstractNum w:abstractNumId="20" w15:restartNumberingAfterBreak="0">
    <w:nsid w:val="42E80E57"/>
    <w:multiLevelType w:val="hybridMultilevel"/>
    <w:tmpl w:val="8A8474B2"/>
    <w:lvl w:ilvl="0" w:tplc="35520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1D442F"/>
    <w:multiLevelType w:val="hybridMultilevel"/>
    <w:tmpl w:val="0B541856"/>
    <w:lvl w:ilvl="0" w:tplc="EDEC0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E22BF4"/>
    <w:multiLevelType w:val="hybridMultilevel"/>
    <w:tmpl w:val="0ECC1226"/>
    <w:lvl w:ilvl="0" w:tplc="8E8AF14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6077F2"/>
    <w:multiLevelType w:val="hybridMultilevel"/>
    <w:tmpl w:val="A55EACE2"/>
    <w:lvl w:ilvl="0" w:tplc="C3204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5"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6" w15:restartNumberingAfterBreak="0">
    <w:nsid w:val="5DEC5FBB"/>
    <w:multiLevelType w:val="hybridMultilevel"/>
    <w:tmpl w:val="826254EA"/>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4FB2F59"/>
    <w:multiLevelType w:val="multilevel"/>
    <w:tmpl w:val="693ECB30"/>
    <w:lvl w:ilvl="0">
      <w:start w:val="1"/>
      <w:numFmt w:val="decimal"/>
      <w:lvlText w:val="%1."/>
      <w:lvlJc w:val="left"/>
      <w:pPr>
        <w:ind w:left="1080" w:hanging="360"/>
      </w:pPr>
      <w:rPr>
        <w:rFonts w:hint="default"/>
      </w:rPr>
    </w:lvl>
    <w:lvl w:ilvl="1">
      <w:start w:val="2"/>
      <w:numFmt w:val="decimal"/>
      <w:isLgl/>
      <w:lvlText w:val="%1.%2."/>
      <w:lvlJc w:val="left"/>
      <w:pPr>
        <w:ind w:left="1512" w:hanging="720"/>
      </w:pPr>
      <w:rPr>
        <w:rFonts w:hint="default"/>
      </w:rPr>
    </w:lvl>
    <w:lvl w:ilvl="2">
      <w:start w:val="1"/>
      <w:numFmt w:val="decimal"/>
      <w:isLgl/>
      <w:lvlText w:val="%1.%2.%3."/>
      <w:lvlJc w:val="left"/>
      <w:pPr>
        <w:ind w:left="1944" w:hanging="1080"/>
      </w:pPr>
      <w:rPr>
        <w:rFonts w:hint="default"/>
      </w:rPr>
    </w:lvl>
    <w:lvl w:ilvl="3">
      <w:start w:val="1"/>
      <w:numFmt w:val="decimal"/>
      <w:isLgl/>
      <w:lvlText w:val="%1.%2.%3.%4."/>
      <w:lvlJc w:val="left"/>
      <w:pPr>
        <w:ind w:left="2376" w:hanging="1440"/>
      </w:pPr>
      <w:rPr>
        <w:rFonts w:hint="default"/>
      </w:rPr>
    </w:lvl>
    <w:lvl w:ilvl="4">
      <w:start w:val="1"/>
      <w:numFmt w:val="decimal"/>
      <w:isLgl/>
      <w:lvlText w:val="%1.%2.%3.%4.%5."/>
      <w:lvlJc w:val="left"/>
      <w:pPr>
        <w:ind w:left="2808"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72" w:hanging="2520"/>
      </w:pPr>
      <w:rPr>
        <w:rFonts w:hint="default"/>
      </w:rPr>
    </w:lvl>
    <w:lvl w:ilvl="7">
      <w:start w:val="1"/>
      <w:numFmt w:val="decimal"/>
      <w:isLgl/>
      <w:lvlText w:val="%1.%2.%3.%4.%5.%6.%7.%8."/>
      <w:lvlJc w:val="left"/>
      <w:pPr>
        <w:ind w:left="4104" w:hanging="2880"/>
      </w:pPr>
      <w:rPr>
        <w:rFonts w:hint="default"/>
      </w:rPr>
    </w:lvl>
    <w:lvl w:ilvl="8">
      <w:start w:val="1"/>
      <w:numFmt w:val="decimal"/>
      <w:isLgl/>
      <w:lvlText w:val="%1.%2.%3.%4.%5.%6.%7.%8.%9."/>
      <w:lvlJc w:val="left"/>
      <w:pPr>
        <w:ind w:left="4176" w:hanging="2880"/>
      </w:pPr>
      <w:rPr>
        <w:rFonts w:hint="default"/>
      </w:rPr>
    </w:lvl>
  </w:abstractNum>
  <w:abstractNum w:abstractNumId="28" w15:restartNumberingAfterBreak="0">
    <w:nsid w:val="65791914"/>
    <w:multiLevelType w:val="multilevel"/>
    <w:tmpl w:val="8534C2DA"/>
    <w:numStyleLink w:val="Headings"/>
  </w:abstractNum>
  <w:abstractNum w:abstractNumId="29" w15:restartNumberingAfterBreak="0">
    <w:nsid w:val="77037E76"/>
    <w:multiLevelType w:val="multilevel"/>
    <w:tmpl w:val="1C8C91B8"/>
    <w:numStyleLink w:val="BulletLists"/>
  </w:abstractNum>
  <w:abstractNum w:abstractNumId="30" w15:restartNumberingAfterBreak="0">
    <w:nsid w:val="7E060F8C"/>
    <w:multiLevelType w:val="multilevel"/>
    <w:tmpl w:val="8534C2DA"/>
    <w:styleLink w:val="Headings"/>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612055279">
    <w:abstractNumId w:val="25"/>
  </w:num>
  <w:num w:numId="2" w16cid:durableId="1542665546">
    <w:abstractNumId w:val="16"/>
  </w:num>
  <w:num w:numId="3" w16cid:durableId="2104765875">
    <w:abstractNumId w:val="24"/>
  </w:num>
  <w:num w:numId="4" w16cid:durableId="87506813">
    <w:abstractNumId w:val="6"/>
  </w:num>
  <w:num w:numId="5" w16cid:durableId="439375294">
    <w:abstractNumId w:val="4"/>
  </w:num>
  <w:num w:numId="6" w16cid:durableId="883718037">
    <w:abstractNumId w:val="0"/>
  </w:num>
  <w:num w:numId="7" w16cid:durableId="1090738400">
    <w:abstractNumId w:val="3"/>
  </w:num>
  <w:num w:numId="8" w16cid:durableId="1176306630">
    <w:abstractNumId w:val="17"/>
  </w:num>
  <w:num w:numId="9" w16cid:durableId="2143963548">
    <w:abstractNumId w:val="11"/>
  </w:num>
  <w:num w:numId="10" w16cid:durableId="963578164">
    <w:abstractNumId w:val="1"/>
  </w:num>
  <w:num w:numId="11" w16cid:durableId="884293037">
    <w:abstractNumId w:val="12"/>
  </w:num>
  <w:num w:numId="12" w16cid:durableId="102111376">
    <w:abstractNumId w:val="30"/>
  </w:num>
  <w:num w:numId="13" w16cid:durableId="613170274">
    <w:abstractNumId w:val="29"/>
  </w:num>
  <w:num w:numId="14" w16cid:durableId="322316199">
    <w:abstractNumId w:val="18"/>
  </w:num>
  <w:num w:numId="15" w16cid:durableId="1351712438">
    <w:abstractNumId w:val="28"/>
  </w:num>
  <w:num w:numId="16" w16cid:durableId="1214000001">
    <w:abstractNumId w:val="9"/>
  </w:num>
  <w:num w:numId="17" w16cid:durableId="1892419899">
    <w:abstractNumId w:val="2"/>
  </w:num>
  <w:num w:numId="18" w16cid:durableId="1670868961">
    <w:abstractNumId w:val="26"/>
  </w:num>
  <w:num w:numId="19" w16cid:durableId="1075708611">
    <w:abstractNumId w:val="23"/>
  </w:num>
  <w:num w:numId="20" w16cid:durableId="298220100">
    <w:abstractNumId w:val="20"/>
  </w:num>
  <w:num w:numId="21" w16cid:durableId="212469493">
    <w:abstractNumId w:val="22"/>
  </w:num>
  <w:num w:numId="22" w16cid:durableId="549612346">
    <w:abstractNumId w:val="27"/>
  </w:num>
  <w:num w:numId="23" w16cid:durableId="468397313">
    <w:abstractNumId w:val="10"/>
  </w:num>
  <w:num w:numId="24" w16cid:durableId="698244198">
    <w:abstractNumId w:val="8"/>
  </w:num>
  <w:num w:numId="25" w16cid:durableId="639723814">
    <w:abstractNumId w:val="19"/>
  </w:num>
  <w:num w:numId="26" w16cid:durableId="1686058580">
    <w:abstractNumId w:val="5"/>
  </w:num>
  <w:num w:numId="27" w16cid:durableId="1427920022">
    <w:abstractNumId w:val="13"/>
  </w:num>
  <w:num w:numId="28" w16cid:durableId="898517230">
    <w:abstractNumId w:val="7"/>
  </w:num>
  <w:num w:numId="29" w16cid:durableId="410202457">
    <w:abstractNumId w:val="15"/>
  </w:num>
  <w:num w:numId="30" w16cid:durableId="725642633">
    <w:abstractNumId w:val="14"/>
  </w:num>
  <w:num w:numId="31" w16cid:durableId="1239175511">
    <w:abstractNumId w:val="2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s, Robinson">
    <w15:presenceInfo w15:providerId="None" w15:userId="Mos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MDQxt7CwMDQ2MTBS0lEKTi0uzszPAykwqgUAmCroySwAAAA="/>
  </w:docVars>
  <w:rsids>
    <w:rsidRoot w:val="00296369"/>
    <w:rsid w:val="00000261"/>
    <w:rsid w:val="000013C4"/>
    <w:rsid w:val="00001AAC"/>
    <w:rsid w:val="00001D57"/>
    <w:rsid w:val="00003CB2"/>
    <w:rsid w:val="00003F8E"/>
    <w:rsid w:val="000062D7"/>
    <w:rsid w:val="00006FB3"/>
    <w:rsid w:val="0001267D"/>
    <w:rsid w:val="000126AB"/>
    <w:rsid w:val="00016A10"/>
    <w:rsid w:val="00017147"/>
    <w:rsid w:val="00017264"/>
    <w:rsid w:val="00017BBA"/>
    <w:rsid w:val="00021C2B"/>
    <w:rsid w:val="0002226B"/>
    <w:rsid w:val="00025F15"/>
    <w:rsid w:val="00030024"/>
    <w:rsid w:val="00031AD8"/>
    <w:rsid w:val="000324CB"/>
    <w:rsid w:val="0003519C"/>
    <w:rsid w:val="00035705"/>
    <w:rsid w:val="00036B8B"/>
    <w:rsid w:val="000410FF"/>
    <w:rsid w:val="000416A3"/>
    <w:rsid w:val="0004267F"/>
    <w:rsid w:val="00043F9D"/>
    <w:rsid w:val="00044073"/>
    <w:rsid w:val="00044AA7"/>
    <w:rsid w:val="000450DE"/>
    <w:rsid w:val="00047027"/>
    <w:rsid w:val="00051164"/>
    <w:rsid w:val="0005251C"/>
    <w:rsid w:val="00052673"/>
    <w:rsid w:val="000537E6"/>
    <w:rsid w:val="00055786"/>
    <w:rsid w:val="00055B10"/>
    <w:rsid w:val="00060937"/>
    <w:rsid w:val="00063D34"/>
    <w:rsid w:val="00065759"/>
    <w:rsid w:val="00076B5E"/>
    <w:rsid w:val="00077BEE"/>
    <w:rsid w:val="00077EC0"/>
    <w:rsid w:val="000819EC"/>
    <w:rsid w:val="00082088"/>
    <w:rsid w:val="00085739"/>
    <w:rsid w:val="00087A3C"/>
    <w:rsid w:val="00091877"/>
    <w:rsid w:val="00091DBC"/>
    <w:rsid w:val="00094A0B"/>
    <w:rsid w:val="000957DC"/>
    <w:rsid w:val="00095FB4"/>
    <w:rsid w:val="000A1819"/>
    <w:rsid w:val="000A1CC9"/>
    <w:rsid w:val="000A3B74"/>
    <w:rsid w:val="000A4187"/>
    <w:rsid w:val="000A55B4"/>
    <w:rsid w:val="000B069F"/>
    <w:rsid w:val="000B156D"/>
    <w:rsid w:val="000B213B"/>
    <w:rsid w:val="000B3F3C"/>
    <w:rsid w:val="000B45D2"/>
    <w:rsid w:val="000B4B86"/>
    <w:rsid w:val="000B4CD8"/>
    <w:rsid w:val="000C16C0"/>
    <w:rsid w:val="000C318D"/>
    <w:rsid w:val="000C404C"/>
    <w:rsid w:val="000C443A"/>
    <w:rsid w:val="000C4CA0"/>
    <w:rsid w:val="000C637A"/>
    <w:rsid w:val="000D06AF"/>
    <w:rsid w:val="000D1122"/>
    <w:rsid w:val="000D28FF"/>
    <w:rsid w:val="000D37AB"/>
    <w:rsid w:val="000D38E5"/>
    <w:rsid w:val="000D3A0E"/>
    <w:rsid w:val="000D5041"/>
    <w:rsid w:val="000D5105"/>
    <w:rsid w:val="000E18B9"/>
    <w:rsid w:val="000E26AA"/>
    <w:rsid w:val="000E5948"/>
    <w:rsid w:val="000F3141"/>
    <w:rsid w:val="00105AD3"/>
    <w:rsid w:val="00107E36"/>
    <w:rsid w:val="0012432D"/>
    <w:rsid w:val="00124765"/>
    <w:rsid w:val="00126182"/>
    <w:rsid w:val="00126513"/>
    <w:rsid w:val="001271D8"/>
    <w:rsid w:val="0013012C"/>
    <w:rsid w:val="001323C1"/>
    <w:rsid w:val="00135F3F"/>
    <w:rsid w:val="0015049B"/>
    <w:rsid w:val="00152396"/>
    <w:rsid w:val="0015239A"/>
    <w:rsid w:val="001546D7"/>
    <w:rsid w:val="00155B0B"/>
    <w:rsid w:val="001639C3"/>
    <w:rsid w:val="00163A73"/>
    <w:rsid w:val="00163F3F"/>
    <w:rsid w:val="00165AD2"/>
    <w:rsid w:val="00165CF9"/>
    <w:rsid w:val="00165EEB"/>
    <w:rsid w:val="001669B2"/>
    <w:rsid w:val="00167109"/>
    <w:rsid w:val="0016733B"/>
    <w:rsid w:val="00167F90"/>
    <w:rsid w:val="00170A9B"/>
    <w:rsid w:val="001714BE"/>
    <w:rsid w:val="0017441E"/>
    <w:rsid w:val="0017522D"/>
    <w:rsid w:val="00177B4F"/>
    <w:rsid w:val="00177F20"/>
    <w:rsid w:val="001800D1"/>
    <w:rsid w:val="00180AA3"/>
    <w:rsid w:val="0018281C"/>
    <w:rsid w:val="00183E0C"/>
    <w:rsid w:val="001841E8"/>
    <w:rsid w:val="00184845"/>
    <w:rsid w:val="00184B10"/>
    <w:rsid w:val="00186BB9"/>
    <w:rsid w:val="001871F6"/>
    <w:rsid w:val="00190C10"/>
    <w:rsid w:val="0019388E"/>
    <w:rsid w:val="00194324"/>
    <w:rsid w:val="00195854"/>
    <w:rsid w:val="001A3DDA"/>
    <w:rsid w:val="001A4249"/>
    <w:rsid w:val="001A4626"/>
    <w:rsid w:val="001A5D5E"/>
    <w:rsid w:val="001A6B2B"/>
    <w:rsid w:val="001B1681"/>
    <w:rsid w:val="001B19FB"/>
    <w:rsid w:val="001B2239"/>
    <w:rsid w:val="001B4217"/>
    <w:rsid w:val="001B4816"/>
    <w:rsid w:val="001B72DD"/>
    <w:rsid w:val="001C060A"/>
    <w:rsid w:val="001C08D2"/>
    <w:rsid w:val="001C22A7"/>
    <w:rsid w:val="001C25B5"/>
    <w:rsid w:val="001C5203"/>
    <w:rsid w:val="001C69D9"/>
    <w:rsid w:val="001D0C50"/>
    <w:rsid w:val="001D1B05"/>
    <w:rsid w:val="001D20BD"/>
    <w:rsid w:val="001D3C51"/>
    <w:rsid w:val="001D42B8"/>
    <w:rsid w:val="001D73DF"/>
    <w:rsid w:val="001D75EE"/>
    <w:rsid w:val="001E5F4E"/>
    <w:rsid w:val="001E6DEF"/>
    <w:rsid w:val="001E6E65"/>
    <w:rsid w:val="001E7959"/>
    <w:rsid w:val="001E7AC7"/>
    <w:rsid w:val="001F0DB4"/>
    <w:rsid w:val="001F4C21"/>
    <w:rsid w:val="001F4C84"/>
    <w:rsid w:val="001F649F"/>
    <w:rsid w:val="001F6662"/>
    <w:rsid w:val="0020101B"/>
    <w:rsid w:val="00203782"/>
    <w:rsid w:val="0020599D"/>
    <w:rsid w:val="00206827"/>
    <w:rsid w:val="00210D2F"/>
    <w:rsid w:val="00210DFB"/>
    <w:rsid w:val="00211E45"/>
    <w:rsid w:val="002121A5"/>
    <w:rsid w:val="0021232F"/>
    <w:rsid w:val="002143DA"/>
    <w:rsid w:val="0021478F"/>
    <w:rsid w:val="00215312"/>
    <w:rsid w:val="00217A4C"/>
    <w:rsid w:val="00220507"/>
    <w:rsid w:val="00221910"/>
    <w:rsid w:val="002219D5"/>
    <w:rsid w:val="002223D4"/>
    <w:rsid w:val="002227B4"/>
    <w:rsid w:val="00222832"/>
    <w:rsid w:val="00223A04"/>
    <w:rsid w:val="00224158"/>
    <w:rsid w:val="00226F0D"/>
    <w:rsid w:val="00226F68"/>
    <w:rsid w:val="00227AEE"/>
    <w:rsid w:val="00230BA0"/>
    <w:rsid w:val="00234836"/>
    <w:rsid w:val="0023521C"/>
    <w:rsid w:val="002370D4"/>
    <w:rsid w:val="00240525"/>
    <w:rsid w:val="00240549"/>
    <w:rsid w:val="00242F4A"/>
    <w:rsid w:val="0024476F"/>
    <w:rsid w:val="0024562E"/>
    <w:rsid w:val="00246956"/>
    <w:rsid w:val="00250D77"/>
    <w:rsid w:val="00252E00"/>
    <w:rsid w:val="0025571D"/>
    <w:rsid w:val="00261B5C"/>
    <w:rsid w:val="00261D4C"/>
    <w:rsid w:val="00262DE6"/>
    <w:rsid w:val="002639BE"/>
    <w:rsid w:val="0026469F"/>
    <w:rsid w:val="00272C5E"/>
    <w:rsid w:val="002773B8"/>
    <w:rsid w:val="002815B7"/>
    <w:rsid w:val="002821E5"/>
    <w:rsid w:val="00283A2E"/>
    <w:rsid w:val="00285674"/>
    <w:rsid w:val="00287C9F"/>
    <w:rsid w:val="0029209F"/>
    <w:rsid w:val="0029268B"/>
    <w:rsid w:val="0029353F"/>
    <w:rsid w:val="00294A1F"/>
    <w:rsid w:val="00296369"/>
    <w:rsid w:val="00297DF1"/>
    <w:rsid w:val="002A3473"/>
    <w:rsid w:val="002A3698"/>
    <w:rsid w:val="002B0ABC"/>
    <w:rsid w:val="002B14F9"/>
    <w:rsid w:val="002B223A"/>
    <w:rsid w:val="002B3236"/>
    <w:rsid w:val="002B3A1E"/>
    <w:rsid w:val="002B442E"/>
    <w:rsid w:val="002B4945"/>
    <w:rsid w:val="002B7F03"/>
    <w:rsid w:val="002C0475"/>
    <w:rsid w:val="002C19C5"/>
    <w:rsid w:val="002C38D9"/>
    <w:rsid w:val="002D5B96"/>
    <w:rsid w:val="002D7E4C"/>
    <w:rsid w:val="002E1C35"/>
    <w:rsid w:val="002E1E15"/>
    <w:rsid w:val="002E2694"/>
    <w:rsid w:val="002E3538"/>
    <w:rsid w:val="002E3ACF"/>
    <w:rsid w:val="002E500C"/>
    <w:rsid w:val="002F1735"/>
    <w:rsid w:val="002F1A18"/>
    <w:rsid w:val="002F2E91"/>
    <w:rsid w:val="002F3DC9"/>
    <w:rsid w:val="002F5F26"/>
    <w:rsid w:val="002F6932"/>
    <w:rsid w:val="003012CE"/>
    <w:rsid w:val="003023F5"/>
    <w:rsid w:val="00303136"/>
    <w:rsid w:val="003031D7"/>
    <w:rsid w:val="003051D9"/>
    <w:rsid w:val="00306877"/>
    <w:rsid w:val="003108B0"/>
    <w:rsid w:val="00315FC6"/>
    <w:rsid w:val="0032075B"/>
    <w:rsid w:val="003223B4"/>
    <w:rsid w:val="00322D5B"/>
    <w:rsid w:val="00324393"/>
    <w:rsid w:val="00327359"/>
    <w:rsid w:val="0033142F"/>
    <w:rsid w:val="00335109"/>
    <w:rsid w:val="00340D45"/>
    <w:rsid w:val="00345FE3"/>
    <w:rsid w:val="003470C5"/>
    <w:rsid w:val="0035173E"/>
    <w:rsid w:val="0035224B"/>
    <w:rsid w:val="00355A50"/>
    <w:rsid w:val="00356AED"/>
    <w:rsid w:val="00357C62"/>
    <w:rsid w:val="00357F76"/>
    <w:rsid w:val="0036146C"/>
    <w:rsid w:val="00364FCD"/>
    <w:rsid w:val="00365F26"/>
    <w:rsid w:val="003677A0"/>
    <w:rsid w:val="00372BE0"/>
    <w:rsid w:val="003732F1"/>
    <w:rsid w:val="003741EA"/>
    <w:rsid w:val="00376D01"/>
    <w:rsid w:val="003817A9"/>
    <w:rsid w:val="00383240"/>
    <w:rsid w:val="00383B27"/>
    <w:rsid w:val="0038427E"/>
    <w:rsid w:val="00387000"/>
    <w:rsid w:val="00387802"/>
    <w:rsid w:val="00387A0D"/>
    <w:rsid w:val="00390107"/>
    <w:rsid w:val="0039074A"/>
    <w:rsid w:val="00394EF9"/>
    <w:rsid w:val="00395362"/>
    <w:rsid w:val="003A6490"/>
    <w:rsid w:val="003A75B9"/>
    <w:rsid w:val="003B0711"/>
    <w:rsid w:val="003B0955"/>
    <w:rsid w:val="003B1672"/>
    <w:rsid w:val="003B204E"/>
    <w:rsid w:val="003B5CE3"/>
    <w:rsid w:val="003C036F"/>
    <w:rsid w:val="003C1264"/>
    <w:rsid w:val="003C21B0"/>
    <w:rsid w:val="003C2BD9"/>
    <w:rsid w:val="003C3563"/>
    <w:rsid w:val="003C362D"/>
    <w:rsid w:val="003C4024"/>
    <w:rsid w:val="003C599C"/>
    <w:rsid w:val="003C6585"/>
    <w:rsid w:val="003D020F"/>
    <w:rsid w:val="003D1DEA"/>
    <w:rsid w:val="003D4190"/>
    <w:rsid w:val="003D464D"/>
    <w:rsid w:val="003E0465"/>
    <w:rsid w:val="003E0FB4"/>
    <w:rsid w:val="003E2F6C"/>
    <w:rsid w:val="003E345D"/>
    <w:rsid w:val="003E4D66"/>
    <w:rsid w:val="003E6FD6"/>
    <w:rsid w:val="003F01FA"/>
    <w:rsid w:val="003F0B44"/>
    <w:rsid w:val="003F2D5F"/>
    <w:rsid w:val="003F381E"/>
    <w:rsid w:val="003F3EA0"/>
    <w:rsid w:val="003F5389"/>
    <w:rsid w:val="003F7A64"/>
    <w:rsid w:val="0040467B"/>
    <w:rsid w:val="00405B97"/>
    <w:rsid w:val="00406824"/>
    <w:rsid w:val="004119C9"/>
    <w:rsid w:val="0041451C"/>
    <w:rsid w:val="0041542B"/>
    <w:rsid w:val="00416D33"/>
    <w:rsid w:val="004201FA"/>
    <w:rsid w:val="004229BF"/>
    <w:rsid w:val="0042402D"/>
    <w:rsid w:val="00426725"/>
    <w:rsid w:val="00427691"/>
    <w:rsid w:val="0043054B"/>
    <w:rsid w:val="0043070D"/>
    <w:rsid w:val="00431CF3"/>
    <w:rsid w:val="00433E9A"/>
    <w:rsid w:val="00435F2E"/>
    <w:rsid w:val="004372EF"/>
    <w:rsid w:val="00440989"/>
    <w:rsid w:val="00441111"/>
    <w:rsid w:val="00444506"/>
    <w:rsid w:val="00450C49"/>
    <w:rsid w:val="004521E3"/>
    <w:rsid w:val="00452C11"/>
    <w:rsid w:val="004573D8"/>
    <w:rsid w:val="00460533"/>
    <w:rsid w:val="00463524"/>
    <w:rsid w:val="00465954"/>
    <w:rsid w:val="004673F4"/>
    <w:rsid w:val="004702CB"/>
    <w:rsid w:val="0047045E"/>
    <w:rsid w:val="00470873"/>
    <w:rsid w:val="00470DC0"/>
    <w:rsid w:val="00473103"/>
    <w:rsid w:val="004775FF"/>
    <w:rsid w:val="00480C2C"/>
    <w:rsid w:val="004816EC"/>
    <w:rsid w:val="00482226"/>
    <w:rsid w:val="00483E60"/>
    <w:rsid w:val="0048724C"/>
    <w:rsid w:val="004919A9"/>
    <w:rsid w:val="004924C7"/>
    <w:rsid w:val="004926CA"/>
    <w:rsid w:val="004949A7"/>
    <w:rsid w:val="0049569D"/>
    <w:rsid w:val="004A0717"/>
    <w:rsid w:val="004A0D60"/>
    <w:rsid w:val="004A20FC"/>
    <w:rsid w:val="004A5562"/>
    <w:rsid w:val="004A6CB6"/>
    <w:rsid w:val="004B2E13"/>
    <w:rsid w:val="004B38FE"/>
    <w:rsid w:val="004B5149"/>
    <w:rsid w:val="004B7C36"/>
    <w:rsid w:val="004C1041"/>
    <w:rsid w:val="004C1B57"/>
    <w:rsid w:val="004C2BBB"/>
    <w:rsid w:val="004C3D3D"/>
    <w:rsid w:val="004C3D85"/>
    <w:rsid w:val="004C3E1A"/>
    <w:rsid w:val="004C54A0"/>
    <w:rsid w:val="004C5D3C"/>
    <w:rsid w:val="004C63F7"/>
    <w:rsid w:val="004C7DE3"/>
    <w:rsid w:val="004D14EC"/>
    <w:rsid w:val="004D33A9"/>
    <w:rsid w:val="004D4908"/>
    <w:rsid w:val="004D4995"/>
    <w:rsid w:val="004D57D5"/>
    <w:rsid w:val="004E1CF2"/>
    <w:rsid w:val="004E1FA3"/>
    <w:rsid w:val="004E334E"/>
    <w:rsid w:val="004E4BB7"/>
    <w:rsid w:val="004F1470"/>
    <w:rsid w:val="004F17B9"/>
    <w:rsid w:val="004F54B0"/>
    <w:rsid w:val="00502619"/>
    <w:rsid w:val="005031F6"/>
    <w:rsid w:val="0051044B"/>
    <w:rsid w:val="005111A7"/>
    <w:rsid w:val="00512CB4"/>
    <w:rsid w:val="00514186"/>
    <w:rsid w:val="0051423B"/>
    <w:rsid w:val="00514DA4"/>
    <w:rsid w:val="0051556A"/>
    <w:rsid w:val="0051607D"/>
    <w:rsid w:val="00520E51"/>
    <w:rsid w:val="00521C97"/>
    <w:rsid w:val="005228B8"/>
    <w:rsid w:val="0052674F"/>
    <w:rsid w:val="00531F91"/>
    <w:rsid w:val="00532257"/>
    <w:rsid w:val="005331BB"/>
    <w:rsid w:val="00534E86"/>
    <w:rsid w:val="00534F1C"/>
    <w:rsid w:val="00535C2C"/>
    <w:rsid w:val="005362BA"/>
    <w:rsid w:val="00536F74"/>
    <w:rsid w:val="00540ED3"/>
    <w:rsid w:val="00541F51"/>
    <w:rsid w:val="00543054"/>
    <w:rsid w:val="00543407"/>
    <w:rsid w:val="00543793"/>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65D7"/>
    <w:rsid w:val="00570AEC"/>
    <w:rsid w:val="00570C69"/>
    <w:rsid w:val="00570D8D"/>
    <w:rsid w:val="00572A80"/>
    <w:rsid w:val="00572ADE"/>
    <w:rsid w:val="00572D54"/>
    <w:rsid w:val="0057371B"/>
    <w:rsid w:val="00574F49"/>
    <w:rsid w:val="0057558A"/>
    <w:rsid w:val="00575AAD"/>
    <w:rsid w:val="005770D6"/>
    <w:rsid w:val="00580086"/>
    <w:rsid w:val="0058157B"/>
    <w:rsid w:val="005818E1"/>
    <w:rsid w:val="00582AB5"/>
    <w:rsid w:val="00586956"/>
    <w:rsid w:val="00587ACF"/>
    <w:rsid w:val="005906F5"/>
    <w:rsid w:val="00590C05"/>
    <w:rsid w:val="005972E6"/>
    <w:rsid w:val="005A0B87"/>
    <w:rsid w:val="005A50CB"/>
    <w:rsid w:val="005A68E0"/>
    <w:rsid w:val="005B23CD"/>
    <w:rsid w:val="005B26EA"/>
    <w:rsid w:val="005B2B84"/>
    <w:rsid w:val="005B5780"/>
    <w:rsid w:val="005C0619"/>
    <w:rsid w:val="005C08A7"/>
    <w:rsid w:val="005C182C"/>
    <w:rsid w:val="005C1C05"/>
    <w:rsid w:val="005C3D85"/>
    <w:rsid w:val="005C47B0"/>
    <w:rsid w:val="005C486E"/>
    <w:rsid w:val="005C75FF"/>
    <w:rsid w:val="005D04F4"/>
    <w:rsid w:val="005D14D5"/>
    <w:rsid w:val="005D18C7"/>
    <w:rsid w:val="005D5750"/>
    <w:rsid w:val="005D7127"/>
    <w:rsid w:val="005E07F2"/>
    <w:rsid w:val="005E111A"/>
    <w:rsid w:val="005E5DF9"/>
    <w:rsid w:val="005E6EFF"/>
    <w:rsid w:val="005E7461"/>
    <w:rsid w:val="005F0A09"/>
    <w:rsid w:val="005F2BF0"/>
    <w:rsid w:val="006017FD"/>
    <w:rsid w:val="00601BB1"/>
    <w:rsid w:val="006029B8"/>
    <w:rsid w:val="00602AFD"/>
    <w:rsid w:val="00602BAD"/>
    <w:rsid w:val="0060369A"/>
    <w:rsid w:val="0060369E"/>
    <w:rsid w:val="00603FC0"/>
    <w:rsid w:val="006045DF"/>
    <w:rsid w:val="00605C7F"/>
    <w:rsid w:val="00610E38"/>
    <w:rsid w:val="00611A2A"/>
    <w:rsid w:val="006133EA"/>
    <w:rsid w:val="0061529A"/>
    <w:rsid w:val="00615888"/>
    <w:rsid w:val="00617E5C"/>
    <w:rsid w:val="006207BB"/>
    <w:rsid w:val="00621CA8"/>
    <w:rsid w:val="00622E8F"/>
    <w:rsid w:val="00623419"/>
    <w:rsid w:val="006235FF"/>
    <w:rsid w:val="00623692"/>
    <w:rsid w:val="0062442D"/>
    <w:rsid w:val="00631A7D"/>
    <w:rsid w:val="00633A36"/>
    <w:rsid w:val="00636664"/>
    <w:rsid w:val="006377F4"/>
    <w:rsid w:val="00637AD1"/>
    <w:rsid w:val="006430DD"/>
    <w:rsid w:val="00646E86"/>
    <w:rsid w:val="00652EF8"/>
    <w:rsid w:val="00653BD3"/>
    <w:rsid w:val="006552CE"/>
    <w:rsid w:val="006557D7"/>
    <w:rsid w:val="00656FCA"/>
    <w:rsid w:val="0065732F"/>
    <w:rsid w:val="00661F0B"/>
    <w:rsid w:val="00662FB2"/>
    <w:rsid w:val="006641F0"/>
    <w:rsid w:val="00664CE5"/>
    <w:rsid w:val="00665F99"/>
    <w:rsid w:val="00666E61"/>
    <w:rsid w:val="00670700"/>
    <w:rsid w:val="0067139F"/>
    <w:rsid w:val="00673167"/>
    <w:rsid w:val="00677005"/>
    <w:rsid w:val="006843AB"/>
    <w:rsid w:val="00693D70"/>
    <w:rsid w:val="006940CA"/>
    <w:rsid w:val="006956E3"/>
    <w:rsid w:val="006A07B9"/>
    <w:rsid w:val="006A1B0F"/>
    <w:rsid w:val="006A3C63"/>
    <w:rsid w:val="006A4B9A"/>
    <w:rsid w:val="006A6900"/>
    <w:rsid w:val="006B15E8"/>
    <w:rsid w:val="006B572B"/>
    <w:rsid w:val="006B5BD3"/>
    <w:rsid w:val="006B5D03"/>
    <w:rsid w:val="006B6989"/>
    <w:rsid w:val="006C10B3"/>
    <w:rsid w:val="006C6002"/>
    <w:rsid w:val="006C63C0"/>
    <w:rsid w:val="006C64CC"/>
    <w:rsid w:val="006C7D9C"/>
    <w:rsid w:val="006D078B"/>
    <w:rsid w:val="006D22D1"/>
    <w:rsid w:val="006D4DAE"/>
    <w:rsid w:val="006D6820"/>
    <w:rsid w:val="006E1488"/>
    <w:rsid w:val="006E51C4"/>
    <w:rsid w:val="006E7189"/>
    <w:rsid w:val="006E76DA"/>
    <w:rsid w:val="006F7E73"/>
    <w:rsid w:val="007004B3"/>
    <w:rsid w:val="007010E3"/>
    <w:rsid w:val="007057B2"/>
    <w:rsid w:val="007065A4"/>
    <w:rsid w:val="00710F25"/>
    <w:rsid w:val="00711D05"/>
    <w:rsid w:val="00713A6D"/>
    <w:rsid w:val="00715516"/>
    <w:rsid w:val="00715699"/>
    <w:rsid w:val="00715EC9"/>
    <w:rsid w:val="00717229"/>
    <w:rsid w:val="007179C8"/>
    <w:rsid w:val="00722122"/>
    <w:rsid w:val="00723895"/>
    <w:rsid w:val="0072578B"/>
    <w:rsid w:val="007260CD"/>
    <w:rsid w:val="00727AF9"/>
    <w:rsid w:val="00727FB1"/>
    <w:rsid w:val="007303C2"/>
    <w:rsid w:val="00731D39"/>
    <w:rsid w:val="00731E74"/>
    <w:rsid w:val="00732EA7"/>
    <w:rsid w:val="00737115"/>
    <w:rsid w:val="00737795"/>
    <w:rsid w:val="00740415"/>
    <w:rsid w:val="007416DC"/>
    <w:rsid w:val="007429FE"/>
    <w:rsid w:val="0074461F"/>
    <w:rsid w:val="00744C27"/>
    <w:rsid w:val="00744E67"/>
    <w:rsid w:val="0074500C"/>
    <w:rsid w:val="00745C0A"/>
    <w:rsid w:val="00746C20"/>
    <w:rsid w:val="00747D38"/>
    <w:rsid w:val="00750B22"/>
    <w:rsid w:val="007511F7"/>
    <w:rsid w:val="007526DC"/>
    <w:rsid w:val="00752F8C"/>
    <w:rsid w:val="0075404F"/>
    <w:rsid w:val="00754563"/>
    <w:rsid w:val="00760901"/>
    <w:rsid w:val="007615DE"/>
    <w:rsid w:val="007636A9"/>
    <w:rsid w:val="00766377"/>
    <w:rsid w:val="007663E9"/>
    <w:rsid w:val="00771E3C"/>
    <w:rsid w:val="007733E8"/>
    <w:rsid w:val="00780178"/>
    <w:rsid w:val="007857DD"/>
    <w:rsid w:val="00785F49"/>
    <w:rsid w:val="007906BC"/>
    <w:rsid w:val="00792C55"/>
    <w:rsid w:val="0079392A"/>
    <w:rsid w:val="007953A1"/>
    <w:rsid w:val="00797707"/>
    <w:rsid w:val="007A0D1E"/>
    <w:rsid w:val="007A1B82"/>
    <w:rsid w:val="007A298F"/>
    <w:rsid w:val="007A4DF7"/>
    <w:rsid w:val="007A532A"/>
    <w:rsid w:val="007A5541"/>
    <w:rsid w:val="007B4207"/>
    <w:rsid w:val="007B789E"/>
    <w:rsid w:val="007C1E02"/>
    <w:rsid w:val="007C30E7"/>
    <w:rsid w:val="007C38D8"/>
    <w:rsid w:val="007C475E"/>
    <w:rsid w:val="007C5337"/>
    <w:rsid w:val="007C5C7F"/>
    <w:rsid w:val="007C68AC"/>
    <w:rsid w:val="007C6D59"/>
    <w:rsid w:val="007D0114"/>
    <w:rsid w:val="007D012F"/>
    <w:rsid w:val="007D05AF"/>
    <w:rsid w:val="007D2989"/>
    <w:rsid w:val="007D2AFA"/>
    <w:rsid w:val="007D642E"/>
    <w:rsid w:val="007D7533"/>
    <w:rsid w:val="007E2F35"/>
    <w:rsid w:val="007E308D"/>
    <w:rsid w:val="007E4C97"/>
    <w:rsid w:val="007E5690"/>
    <w:rsid w:val="007E7FFC"/>
    <w:rsid w:val="007F0FD6"/>
    <w:rsid w:val="007F13BF"/>
    <w:rsid w:val="007F1761"/>
    <w:rsid w:val="007F2856"/>
    <w:rsid w:val="007F2C13"/>
    <w:rsid w:val="007F3DC4"/>
    <w:rsid w:val="00800428"/>
    <w:rsid w:val="0080109C"/>
    <w:rsid w:val="00802750"/>
    <w:rsid w:val="008033AC"/>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73BD"/>
    <w:rsid w:val="0084178F"/>
    <w:rsid w:val="008447FE"/>
    <w:rsid w:val="00845213"/>
    <w:rsid w:val="00846242"/>
    <w:rsid w:val="00846727"/>
    <w:rsid w:val="00852372"/>
    <w:rsid w:val="00855D73"/>
    <w:rsid w:val="00857C92"/>
    <w:rsid w:val="00863483"/>
    <w:rsid w:val="00864594"/>
    <w:rsid w:val="00864C23"/>
    <w:rsid w:val="00872242"/>
    <w:rsid w:val="00872F84"/>
    <w:rsid w:val="00873F8E"/>
    <w:rsid w:val="00874270"/>
    <w:rsid w:val="008750BD"/>
    <w:rsid w:val="00876269"/>
    <w:rsid w:val="008907B0"/>
    <w:rsid w:val="00890AE9"/>
    <w:rsid w:val="00891398"/>
    <w:rsid w:val="008919F8"/>
    <w:rsid w:val="0089299D"/>
    <w:rsid w:val="00892FE3"/>
    <w:rsid w:val="008941EE"/>
    <w:rsid w:val="00894DF4"/>
    <w:rsid w:val="008A00D1"/>
    <w:rsid w:val="008A055A"/>
    <w:rsid w:val="008A13E0"/>
    <w:rsid w:val="008A3C86"/>
    <w:rsid w:val="008A432C"/>
    <w:rsid w:val="008A780E"/>
    <w:rsid w:val="008A7DEA"/>
    <w:rsid w:val="008B48D5"/>
    <w:rsid w:val="008C02DC"/>
    <w:rsid w:val="008C1ACB"/>
    <w:rsid w:val="008C2D60"/>
    <w:rsid w:val="008C45E9"/>
    <w:rsid w:val="008C58E6"/>
    <w:rsid w:val="008C6787"/>
    <w:rsid w:val="008C6CFC"/>
    <w:rsid w:val="008D0F23"/>
    <w:rsid w:val="008D10FE"/>
    <w:rsid w:val="008D1BC7"/>
    <w:rsid w:val="008D5BD1"/>
    <w:rsid w:val="008D6614"/>
    <w:rsid w:val="008E2635"/>
    <w:rsid w:val="008E64E7"/>
    <w:rsid w:val="008E70F9"/>
    <w:rsid w:val="008E7A47"/>
    <w:rsid w:val="008F446C"/>
    <w:rsid w:val="008F4CFE"/>
    <w:rsid w:val="008F7AF4"/>
    <w:rsid w:val="0090106C"/>
    <w:rsid w:val="009045D0"/>
    <w:rsid w:val="00904B15"/>
    <w:rsid w:val="00904FB6"/>
    <w:rsid w:val="0090574B"/>
    <w:rsid w:val="00905898"/>
    <w:rsid w:val="00906CC0"/>
    <w:rsid w:val="00911B32"/>
    <w:rsid w:val="00914C82"/>
    <w:rsid w:val="00921C30"/>
    <w:rsid w:val="00922C5C"/>
    <w:rsid w:val="00924A45"/>
    <w:rsid w:val="00927D48"/>
    <w:rsid w:val="00930739"/>
    <w:rsid w:val="0093728A"/>
    <w:rsid w:val="00937425"/>
    <w:rsid w:val="00940D14"/>
    <w:rsid w:val="00943ED0"/>
    <w:rsid w:val="00945548"/>
    <w:rsid w:val="009521CB"/>
    <w:rsid w:val="00952E96"/>
    <w:rsid w:val="00953C8D"/>
    <w:rsid w:val="0095629E"/>
    <w:rsid w:val="0095726B"/>
    <w:rsid w:val="00957AD5"/>
    <w:rsid w:val="00957AE4"/>
    <w:rsid w:val="009632FE"/>
    <w:rsid w:val="0096711D"/>
    <w:rsid w:val="009724BF"/>
    <w:rsid w:val="00972EB6"/>
    <w:rsid w:val="009735C9"/>
    <w:rsid w:val="009755F3"/>
    <w:rsid w:val="00980BDF"/>
    <w:rsid w:val="00981B33"/>
    <w:rsid w:val="0098301E"/>
    <w:rsid w:val="009835CF"/>
    <w:rsid w:val="009836CE"/>
    <w:rsid w:val="00986553"/>
    <w:rsid w:val="00992906"/>
    <w:rsid w:val="00993790"/>
    <w:rsid w:val="00994A66"/>
    <w:rsid w:val="009958F0"/>
    <w:rsid w:val="00997C08"/>
    <w:rsid w:val="00997F9E"/>
    <w:rsid w:val="009A0845"/>
    <w:rsid w:val="009A27AB"/>
    <w:rsid w:val="009A285A"/>
    <w:rsid w:val="009A3B08"/>
    <w:rsid w:val="009A3E33"/>
    <w:rsid w:val="009A4D56"/>
    <w:rsid w:val="009A5824"/>
    <w:rsid w:val="009A6B53"/>
    <w:rsid w:val="009B2ABF"/>
    <w:rsid w:val="009B389D"/>
    <w:rsid w:val="009B5923"/>
    <w:rsid w:val="009B7134"/>
    <w:rsid w:val="009C00C6"/>
    <w:rsid w:val="009C097A"/>
    <w:rsid w:val="009C1825"/>
    <w:rsid w:val="009C4347"/>
    <w:rsid w:val="009C4B96"/>
    <w:rsid w:val="009C566D"/>
    <w:rsid w:val="009D0132"/>
    <w:rsid w:val="009D0FD2"/>
    <w:rsid w:val="009D69F2"/>
    <w:rsid w:val="009D6C9D"/>
    <w:rsid w:val="009E0EE9"/>
    <w:rsid w:val="009E1DDC"/>
    <w:rsid w:val="009E5D0E"/>
    <w:rsid w:val="009F0DD8"/>
    <w:rsid w:val="009F1AE7"/>
    <w:rsid w:val="009F2CBE"/>
    <w:rsid w:val="009F39D0"/>
    <w:rsid w:val="009F3BDF"/>
    <w:rsid w:val="009F4203"/>
    <w:rsid w:val="00A00024"/>
    <w:rsid w:val="00A029DF"/>
    <w:rsid w:val="00A04291"/>
    <w:rsid w:val="00A10D66"/>
    <w:rsid w:val="00A126C9"/>
    <w:rsid w:val="00A2061E"/>
    <w:rsid w:val="00A21824"/>
    <w:rsid w:val="00A24E8F"/>
    <w:rsid w:val="00A3154F"/>
    <w:rsid w:val="00A33D4B"/>
    <w:rsid w:val="00A35E5A"/>
    <w:rsid w:val="00A367E6"/>
    <w:rsid w:val="00A36E4F"/>
    <w:rsid w:val="00A370A3"/>
    <w:rsid w:val="00A4072B"/>
    <w:rsid w:val="00A41427"/>
    <w:rsid w:val="00A5176C"/>
    <w:rsid w:val="00A52851"/>
    <w:rsid w:val="00A53572"/>
    <w:rsid w:val="00A54977"/>
    <w:rsid w:val="00A56347"/>
    <w:rsid w:val="00A56389"/>
    <w:rsid w:val="00A56CC6"/>
    <w:rsid w:val="00A631A7"/>
    <w:rsid w:val="00A64AEB"/>
    <w:rsid w:val="00A663FE"/>
    <w:rsid w:val="00A66B13"/>
    <w:rsid w:val="00A671BE"/>
    <w:rsid w:val="00A704D3"/>
    <w:rsid w:val="00A716AC"/>
    <w:rsid w:val="00A71BC0"/>
    <w:rsid w:val="00A72106"/>
    <w:rsid w:val="00A7290C"/>
    <w:rsid w:val="00A72BF3"/>
    <w:rsid w:val="00A74F32"/>
    <w:rsid w:val="00A77825"/>
    <w:rsid w:val="00A81187"/>
    <w:rsid w:val="00A84076"/>
    <w:rsid w:val="00A85326"/>
    <w:rsid w:val="00A855A0"/>
    <w:rsid w:val="00A87CA0"/>
    <w:rsid w:val="00A87F4D"/>
    <w:rsid w:val="00A91DE0"/>
    <w:rsid w:val="00A92CC4"/>
    <w:rsid w:val="00A933F7"/>
    <w:rsid w:val="00A95B3C"/>
    <w:rsid w:val="00A96BD4"/>
    <w:rsid w:val="00A9728D"/>
    <w:rsid w:val="00AA271F"/>
    <w:rsid w:val="00AA2BD7"/>
    <w:rsid w:val="00AA6729"/>
    <w:rsid w:val="00AB09A3"/>
    <w:rsid w:val="00AB1ED1"/>
    <w:rsid w:val="00AB2BA6"/>
    <w:rsid w:val="00AB5BC2"/>
    <w:rsid w:val="00AB6842"/>
    <w:rsid w:val="00AC1297"/>
    <w:rsid w:val="00AC23E9"/>
    <w:rsid w:val="00AC28D2"/>
    <w:rsid w:val="00AC51E0"/>
    <w:rsid w:val="00AC5B47"/>
    <w:rsid w:val="00AC7BC9"/>
    <w:rsid w:val="00AD017D"/>
    <w:rsid w:val="00AD1162"/>
    <w:rsid w:val="00AD6B35"/>
    <w:rsid w:val="00AD708A"/>
    <w:rsid w:val="00AE1203"/>
    <w:rsid w:val="00AE1AA6"/>
    <w:rsid w:val="00AE2647"/>
    <w:rsid w:val="00AE501D"/>
    <w:rsid w:val="00AE697A"/>
    <w:rsid w:val="00AE6F49"/>
    <w:rsid w:val="00AF272C"/>
    <w:rsid w:val="00AF40B2"/>
    <w:rsid w:val="00AF47AB"/>
    <w:rsid w:val="00AF52D6"/>
    <w:rsid w:val="00AF764D"/>
    <w:rsid w:val="00AF7B5D"/>
    <w:rsid w:val="00B00711"/>
    <w:rsid w:val="00B007A7"/>
    <w:rsid w:val="00B028D8"/>
    <w:rsid w:val="00B037C4"/>
    <w:rsid w:val="00B038D9"/>
    <w:rsid w:val="00B03AAC"/>
    <w:rsid w:val="00B03ECA"/>
    <w:rsid w:val="00B04DC1"/>
    <w:rsid w:val="00B053C3"/>
    <w:rsid w:val="00B05E19"/>
    <w:rsid w:val="00B12028"/>
    <w:rsid w:val="00B1260C"/>
    <w:rsid w:val="00B13F7B"/>
    <w:rsid w:val="00B15420"/>
    <w:rsid w:val="00B162DA"/>
    <w:rsid w:val="00B21BD2"/>
    <w:rsid w:val="00B21DED"/>
    <w:rsid w:val="00B22603"/>
    <w:rsid w:val="00B234EF"/>
    <w:rsid w:val="00B26C11"/>
    <w:rsid w:val="00B30854"/>
    <w:rsid w:val="00B30C97"/>
    <w:rsid w:val="00B316F2"/>
    <w:rsid w:val="00B36081"/>
    <w:rsid w:val="00B361E9"/>
    <w:rsid w:val="00B37657"/>
    <w:rsid w:val="00B376DF"/>
    <w:rsid w:val="00B45CFC"/>
    <w:rsid w:val="00B4782F"/>
    <w:rsid w:val="00B5158A"/>
    <w:rsid w:val="00B52126"/>
    <w:rsid w:val="00B544A1"/>
    <w:rsid w:val="00B54646"/>
    <w:rsid w:val="00B573B1"/>
    <w:rsid w:val="00B61C21"/>
    <w:rsid w:val="00B638DC"/>
    <w:rsid w:val="00B646FF"/>
    <w:rsid w:val="00B64FFE"/>
    <w:rsid w:val="00B72B2A"/>
    <w:rsid w:val="00B73AF0"/>
    <w:rsid w:val="00B74AD5"/>
    <w:rsid w:val="00B76D3D"/>
    <w:rsid w:val="00B77878"/>
    <w:rsid w:val="00B77B7D"/>
    <w:rsid w:val="00B815F5"/>
    <w:rsid w:val="00B81784"/>
    <w:rsid w:val="00B817E7"/>
    <w:rsid w:val="00B8261F"/>
    <w:rsid w:val="00B8452C"/>
    <w:rsid w:val="00B90B30"/>
    <w:rsid w:val="00B92F04"/>
    <w:rsid w:val="00B94822"/>
    <w:rsid w:val="00BA0541"/>
    <w:rsid w:val="00BA3AD5"/>
    <w:rsid w:val="00BA4450"/>
    <w:rsid w:val="00BA5293"/>
    <w:rsid w:val="00BA55B6"/>
    <w:rsid w:val="00BA5B8F"/>
    <w:rsid w:val="00BA7FB3"/>
    <w:rsid w:val="00BB64B6"/>
    <w:rsid w:val="00BB68A1"/>
    <w:rsid w:val="00BC0125"/>
    <w:rsid w:val="00BC0237"/>
    <w:rsid w:val="00BC150F"/>
    <w:rsid w:val="00BC3A35"/>
    <w:rsid w:val="00BC6C9E"/>
    <w:rsid w:val="00BD09AD"/>
    <w:rsid w:val="00BD14E0"/>
    <w:rsid w:val="00BD2E10"/>
    <w:rsid w:val="00BD3B55"/>
    <w:rsid w:val="00BD5060"/>
    <w:rsid w:val="00BD519D"/>
    <w:rsid w:val="00BD51AC"/>
    <w:rsid w:val="00BD5A8C"/>
    <w:rsid w:val="00BD6686"/>
    <w:rsid w:val="00BE0CF0"/>
    <w:rsid w:val="00BE2AB9"/>
    <w:rsid w:val="00BE615F"/>
    <w:rsid w:val="00BE6D69"/>
    <w:rsid w:val="00BE6F9A"/>
    <w:rsid w:val="00BF3057"/>
    <w:rsid w:val="00BF4D5F"/>
    <w:rsid w:val="00BF59AB"/>
    <w:rsid w:val="00C00103"/>
    <w:rsid w:val="00C00E88"/>
    <w:rsid w:val="00C01458"/>
    <w:rsid w:val="00C01CEB"/>
    <w:rsid w:val="00C0595E"/>
    <w:rsid w:val="00C068FE"/>
    <w:rsid w:val="00C06923"/>
    <w:rsid w:val="00C100A2"/>
    <w:rsid w:val="00C15BAE"/>
    <w:rsid w:val="00C16327"/>
    <w:rsid w:val="00C16A98"/>
    <w:rsid w:val="00C20EB1"/>
    <w:rsid w:val="00C213BE"/>
    <w:rsid w:val="00C21B53"/>
    <w:rsid w:val="00C21F80"/>
    <w:rsid w:val="00C22633"/>
    <w:rsid w:val="00C23096"/>
    <w:rsid w:val="00C25CE7"/>
    <w:rsid w:val="00C27BCE"/>
    <w:rsid w:val="00C27EAF"/>
    <w:rsid w:val="00C313D2"/>
    <w:rsid w:val="00C31D71"/>
    <w:rsid w:val="00C32AA6"/>
    <w:rsid w:val="00C361EB"/>
    <w:rsid w:val="00C37338"/>
    <w:rsid w:val="00C4117D"/>
    <w:rsid w:val="00C4427F"/>
    <w:rsid w:val="00C457BE"/>
    <w:rsid w:val="00C45D66"/>
    <w:rsid w:val="00C47529"/>
    <w:rsid w:val="00C50097"/>
    <w:rsid w:val="00C52391"/>
    <w:rsid w:val="00C53467"/>
    <w:rsid w:val="00C563AF"/>
    <w:rsid w:val="00C564F7"/>
    <w:rsid w:val="00C610D5"/>
    <w:rsid w:val="00C61C28"/>
    <w:rsid w:val="00C632C3"/>
    <w:rsid w:val="00C64E0E"/>
    <w:rsid w:val="00C64F7A"/>
    <w:rsid w:val="00C652A4"/>
    <w:rsid w:val="00C66CF9"/>
    <w:rsid w:val="00C70B03"/>
    <w:rsid w:val="00C778F1"/>
    <w:rsid w:val="00C81419"/>
    <w:rsid w:val="00C84743"/>
    <w:rsid w:val="00C847DD"/>
    <w:rsid w:val="00C8540A"/>
    <w:rsid w:val="00C85E50"/>
    <w:rsid w:val="00C92EBE"/>
    <w:rsid w:val="00C965E8"/>
    <w:rsid w:val="00C978F1"/>
    <w:rsid w:val="00CA5EA2"/>
    <w:rsid w:val="00CA70A8"/>
    <w:rsid w:val="00CA70B5"/>
    <w:rsid w:val="00CA749D"/>
    <w:rsid w:val="00CB0246"/>
    <w:rsid w:val="00CB0EC0"/>
    <w:rsid w:val="00CB25F6"/>
    <w:rsid w:val="00CB7174"/>
    <w:rsid w:val="00CB7B41"/>
    <w:rsid w:val="00CC0752"/>
    <w:rsid w:val="00CC722B"/>
    <w:rsid w:val="00CD09DB"/>
    <w:rsid w:val="00CD0AE9"/>
    <w:rsid w:val="00CD0BBC"/>
    <w:rsid w:val="00CD0D4A"/>
    <w:rsid w:val="00CD224B"/>
    <w:rsid w:val="00CE18B6"/>
    <w:rsid w:val="00CE1B93"/>
    <w:rsid w:val="00CE2B07"/>
    <w:rsid w:val="00CE61AB"/>
    <w:rsid w:val="00CE7BF3"/>
    <w:rsid w:val="00CF09C4"/>
    <w:rsid w:val="00CF0CA1"/>
    <w:rsid w:val="00CF242C"/>
    <w:rsid w:val="00CF4250"/>
    <w:rsid w:val="00CF4283"/>
    <w:rsid w:val="00CF6398"/>
    <w:rsid w:val="00D00B9B"/>
    <w:rsid w:val="00D01C69"/>
    <w:rsid w:val="00D02292"/>
    <w:rsid w:val="00D0245E"/>
    <w:rsid w:val="00D03DF9"/>
    <w:rsid w:val="00D049A8"/>
    <w:rsid w:val="00D05CD3"/>
    <w:rsid w:val="00D11059"/>
    <w:rsid w:val="00D1627F"/>
    <w:rsid w:val="00D17A72"/>
    <w:rsid w:val="00D21565"/>
    <w:rsid w:val="00D21AF3"/>
    <w:rsid w:val="00D226D0"/>
    <w:rsid w:val="00D22F24"/>
    <w:rsid w:val="00D252CD"/>
    <w:rsid w:val="00D27EB9"/>
    <w:rsid w:val="00D31055"/>
    <w:rsid w:val="00D313DC"/>
    <w:rsid w:val="00D3455F"/>
    <w:rsid w:val="00D347C0"/>
    <w:rsid w:val="00D347C3"/>
    <w:rsid w:val="00D3514D"/>
    <w:rsid w:val="00D36C7F"/>
    <w:rsid w:val="00D36F63"/>
    <w:rsid w:val="00D371B4"/>
    <w:rsid w:val="00D41CBF"/>
    <w:rsid w:val="00D4220C"/>
    <w:rsid w:val="00D43722"/>
    <w:rsid w:val="00D472EA"/>
    <w:rsid w:val="00D54AA3"/>
    <w:rsid w:val="00D574E6"/>
    <w:rsid w:val="00D57A80"/>
    <w:rsid w:val="00D57D64"/>
    <w:rsid w:val="00D61106"/>
    <w:rsid w:val="00D625A8"/>
    <w:rsid w:val="00D70527"/>
    <w:rsid w:val="00D71F7A"/>
    <w:rsid w:val="00D73A06"/>
    <w:rsid w:val="00D74893"/>
    <w:rsid w:val="00D74AD0"/>
    <w:rsid w:val="00D75820"/>
    <w:rsid w:val="00D76133"/>
    <w:rsid w:val="00D7744F"/>
    <w:rsid w:val="00D817F2"/>
    <w:rsid w:val="00D82A88"/>
    <w:rsid w:val="00D82E5E"/>
    <w:rsid w:val="00D90994"/>
    <w:rsid w:val="00D90D0C"/>
    <w:rsid w:val="00D91E5F"/>
    <w:rsid w:val="00D945A0"/>
    <w:rsid w:val="00DA10D3"/>
    <w:rsid w:val="00DA11B5"/>
    <w:rsid w:val="00DA272C"/>
    <w:rsid w:val="00DA4A7D"/>
    <w:rsid w:val="00DA56F2"/>
    <w:rsid w:val="00DA6D67"/>
    <w:rsid w:val="00DA7888"/>
    <w:rsid w:val="00DB167B"/>
    <w:rsid w:val="00DB16E8"/>
    <w:rsid w:val="00DB4DA6"/>
    <w:rsid w:val="00DB60E0"/>
    <w:rsid w:val="00DC3515"/>
    <w:rsid w:val="00DC3738"/>
    <w:rsid w:val="00DC3D55"/>
    <w:rsid w:val="00DC5F03"/>
    <w:rsid w:val="00DC6C2B"/>
    <w:rsid w:val="00DD1142"/>
    <w:rsid w:val="00DD3765"/>
    <w:rsid w:val="00DD4EFB"/>
    <w:rsid w:val="00DD570D"/>
    <w:rsid w:val="00DD6511"/>
    <w:rsid w:val="00DE0920"/>
    <w:rsid w:val="00DE27D2"/>
    <w:rsid w:val="00DE5501"/>
    <w:rsid w:val="00DF0193"/>
    <w:rsid w:val="00DF0E6C"/>
    <w:rsid w:val="00DF138A"/>
    <w:rsid w:val="00DF1E2D"/>
    <w:rsid w:val="00DF323E"/>
    <w:rsid w:val="00DF550C"/>
    <w:rsid w:val="00DF7B23"/>
    <w:rsid w:val="00E00C9B"/>
    <w:rsid w:val="00E00EB1"/>
    <w:rsid w:val="00E036DE"/>
    <w:rsid w:val="00E0782B"/>
    <w:rsid w:val="00E1021C"/>
    <w:rsid w:val="00E10736"/>
    <w:rsid w:val="00E13606"/>
    <w:rsid w:val="00E139D2"/>
    <w:rsid w:val="00E143E4"/>
    <w:rsid w:val="00E147B5"/>
    <w:rsid w:val="00E16A38"/>
    <w:rsid w:val="00E23C69"/>
    <w:rsid w:val="00E24F9C"/>
    <w:rsid w:val="00E303B8"/>
    <w:rsid w:val="00E30C99"/>
    <w:rsid w:val="00E33D13"/>
    <w:rsid w:val="00E37B0D"/>
    <w:rsid w:val="00E40485"/>
    <w:rsid w:val="00E44634"/>
    <w:rsid w:val="00E455B4"/>
    <w:rsid w:val="00E5465F"/>
    <w:rsid w:val="00E548E8"/>
    <w:rsid w:val="00E54CD4"/>
    <w:rsid w:val="00E55189"/>
    <w:rsid w:val="00E56F93"/>
    <w:rsid w:val="00E57C5E"/>
    <w:rsid w:val="00E62B84"/>
    <w:rsid w:val="00E648A1"/>
    <w:rsid w:val="00E66420"/>
    <w:rsid w:val="00E7121B"/>
    <w:rsid w:val="00E718CC"/>
    <w:rsid w:val="00E7243D"/>
    <w:rsid w:val="00E731BA"/>
    <w:rsid w:val="00E748F4"/>
    <w:rsid w:val="00E774A4"/>
    <w:rsid w:val="00E8138B"/>
    <w:rsid w:val="00E82515"/>
    <w:rsid w:val="00E82625"/>
    <w:rsid w:val="00E82760"/>
    <w:rsid w:val="00E86EC1"/>
    <w:rsid w:val="00E87DAE"/>
    <w:rsid w:val="00E92381"/>
    <w:rsid w:val="00E945E5"/>
    <w:rsid w:val="00E975E5"/>
    <w:rsid w:val="00EA13E7"/>
    <w:rsid w:val="00EA48FA"/>
    <w:rsid w:val="00EA4C5B"/>
    <w:rsid w:val="00EA4FE2"/>
    <w:rsid w:val="00EA5441"/>
    <w:rsid w:val="00EA76F4"/>
    <w:rsid w:val="00EB089D"/>
    <w:rsid w:val="00EB513D"/>
    <w:rsid w:val="00EB5E79"/>
    <w:rsid w:val="00EB63B5"/>
    <w:rsid w:val="00EB690B"/>
    <w:rsid w:val="00EB7EED"/>
    <w:rsid w:val="00EC0578"/>
    <w:rsid w:val="00EC0BEA"/>
    <w:rsid w:val="00EC1D47"/>
    <w:rsid w:val="00ED07D9"/>
    <w:rsid w:val="00ED1246"/>
    <w:rsid w:val="00ED17D6"/>
    <w:rsid w:val="00ED240D"/>
    <w:rsid w:val="00ED25BF"/>
    <w:rsid w:val="00ED62E7"/>
    <w:rsid w:val="00ED6631"/>
    <w:rsid w:val="00EE156F"/>
    <w:rsid w:val="00EE2021"/>
    <w:rsid w:val="00EE69C6"/>
    <w:rsid w:val="00EE71B8"/>
    <w:rsid w:val="00EF128E"/>
    <w:rsid w:val="00EF3009"/>
    <w:rsid w:val="00EF4761"/>
    <w:rsid w:val="00EF6A45"/>
    <w:rsid w:val="00EF6ABC"/>
    <w:rsid w:val="00EF71DE"/>
    <w:rsid w:val="00EF72C3"/>
    <w:rsid w:val="00F01216"/>
    <w:rsid w:val="00F016D8"/>
    <w:rsid w:val="00F0179F"/>
    <w:rsid w:val="00F037BB"/>
    <w:rsid w:val="00F040C4"/>
    <w:rsid w:val="00F0489D"/>
    <w:rsid w:val="00F04EE7"/>
    <w:rsid w:val="00F108C6"/>
    <w:rsid w:val="00F11828"/>
    <w:rsid w:val="00F11DCB"/>
    <w:rsid w:val="00F20434"/>
    <w:rsid w:val="00F20DEE"/>
    <w:rsid w:val="00F22328"/>
    <w:rsid w:val="00F2240C"/>
    <w:rsid w:val="00F24889"/>
    <w:rsid w:val="00F26711"/>
    <w:rsid w:val="00F317E8"/>
    <w:rsid w:val="00F328CC"/>
    <w:rsid w:val="00F37E2A"/>
    <w:rsid w:val="00F40485"/>
    <w:rsid w:val="00F42BBB"/>
    <w:rsid w:val="00F45183"/>
    <w:rsid w:val="00F46161"/>
    <w:rsid w:val="00F46489"/>
    <w:rsid w:val="00F47C7B"/>
    <w:rsid w:val="00F518C5"/>
    <w:rsid w:val="00F52559"/>
    <w:rsid w:val="00F56777"/>
    <w:rsid w:val="00F575E5"/>
    <w:rsid w:val="00F57A14"/>
    <w:rsid w:val="00F60B2C"/>
    <w:rsid w:val="00F641D6"/>
    <w:rsid w:val="00F7048A"/>
    <w:rsid w:val="00F70795"/>
    <w:rsid w:val="00F707AD"/>
    <w:rsid w:val="00F725C0"/>
    <w:rsid w:val="00F73F14"/>
    <w:rsid w:val="00F77017"/>
    <w:rsid w:val="00F830AD"/>
    <w:rsid w:val="00F83AB7"/>
    <w:rsid w:val="00F90BDD"/>
    <w:rsid w:val="00F90CF8"/>
    <w:rsid w:val="00F922C0"/>
    <w:rsid w:val="00F92595"/>
    <w:rsid w:val="00F934E4"/>
    <w:rsid w:val="00F94746"/>
    <w:rsid w:val="00F96CF1"/>
    <w:rsid w:val="00FA1118"/>
    <w:rsid w:val="00FA3596"/>
    <w:rsid w:val="00FA5EF5"/>
    <w:rsid w:val="00FA6DFA"/>
    <w:rsid w:val="00FA70FE"/>
    <w:rsid w:val="00FA7F2B"/>
    <w:rsid w:val="00FB7546"/>
    <w:rsid w:val="00FC33F8"/>
    <w:rsid w:val="00FC7096"/>
    <w:rsid w:val="00FD2538"/>
    <w:rsid w:val="00FD51DA"/>
    <w:rsid w:val="00FD6698"/>
    <w:rsid w:val="00FD68E6"/>
    <w:rsid w:val="00FD6EB6"/>
    <w:rsid w:val="00FE1DCA"/>
    <w:rsid w:val="00FE230E"/>
    <w:rsid w:val="00FE7208"/>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BE2FC"/>
  <w15:chartTrackingRefBased/>
  <w15:docId w15:val="{CB50E39E-1078-474A-B9F2-B8A33B6E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3D"/>
    <w:rPr>
      <w:rFonts w:asciiTheme="minorHAnsi" w:eastAsiaTheme="minorHAnsi" w:hAnsiTheme="minorHAnsi" w:cstheme="minorBidi"/>
      <w:szCs w:val="22"/>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ind w:left="181" w:hanging="181"/>
      <w:outlineLvl w:val="0"/>
    </w:pPr>
    <w:rPr>
      <w:rFonts w:eastAsia="Times New Roman"/>
      <w:b/>
      <w:color w:val="54B948"/>
      <w:sz w:val="36"/>
      <w:szCs w:val="36"/>
      <w:lang w:val="en-GB"/>
    </w:rPr>
  </w:style>
  <w:style w:type="paragraph" w:styleId="Heading2">
    <w:name w:val="heading 2"/>
    <w:basedOn w:val="Heading1"/>
    <w:next w:val="BodyText"/>
    <w:link w:val="Heading2Char"/>
    <w:uiPriority w:val="9"/>
    <w:unhideWhenUsed/>
    <w:qFormat/>
    <w:rsid w:val="00B64FFE"/>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iPriority w:val="9"/>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iPriority w:val="9"/>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uiPriority w:val="9"/>
    <w:rsid w:val="00B64FFE"/>
    <w:rPr>
      <w:rFonts w:eastAsia="Times New Roman"/>
      <w:b/>
      <w:sz w:val="34"/>
      <w:szCs w:val="28"/>
      <w:lang w:val="en-GB"/>
    </w:rPr>
  </w:style>
  <w:style w:type="character" w:customStyle="1" w:styleId="Heading3Char">
    <w:name w:val="Heading 3 Char"/>
    <w:basedOn w:val="DefaultParagraphFont"/>
    <w:link w:val="Heading3"/>
    <w:uiPriority w:val="9"/>
    <w:rsid w:val="008907B0"/>
    <w:rPr>
      <w:rFonts w:eastAsia="Times New Roman" w:cs="Calibri"/>
      <w:b/>
      <w:color w:val="55B948"/>
      <w:sz w:val="28"/>
      <w:szCs w:val="24"/>
      <w:lang w:val="en-GB"/>
    </w:rPr>
  </w:style>
  <w:style w:type="character" w:customStyle="1" w:styleId="Heading4Char">
    <w:name w:val="Heading 4 Char"/>
    <w:basedOn w:val="DefaultParagraphFont"/>
    <w:link w:val="Heading4"/>
    <w:uiPriority w:val="9"/>
    <w:rsid w:val="008907B0"/>
    <w:rPr>
      <w:rFonts w:eastAsia="Times New Roman" w:cs="Calibri"/>
      <w:b/>
      <w:color w:val="55B948"/>
      <w:sz w:val="24"/>
      <w:szCs w:val="24"/>
      <w:lang w:val="en-GB"/>
    </w:rPr>
  </w:style>
  <w:style w:type="character" w:customStyle="1" w:styleId="Heading5Char">
    <w:name w:val="Heading 5 Char"/>
    <w:basedOn w:val="DefaultParagraphFont"/>
    <w:link w:val="Heading5"/>
    <w:uiPriority w:val="19"/>
    <w:rsid w:val="008907B0"/>
    <w:rPr>
      <w:rFonts w:eastAsia="Times New Roman" w:cs="Calibri"/>
      <w:b/>
      <w:color w:val="55B948"/>
      <w:szCs w:val="24"/>
      <w:lang w:val="en-GB"/>
    </w:rPr>
  </w:style>
  <w:style w:type="character" w:customStyle="1" w:styleId="Heading6Char">
    <w:name w:val="Heading 6 Char"/>
    <w:basedOn w:val="DefaultParagraphFont"/>
    <w:link w:val="Heading6"/>
    <w:uiPriority w:val="19"/>
    <w:rsid w:val="008907B0"/>
    <w:rPr>
      <w:rFonts w:eastAsia="Times New Roman" w:cs="Calibri"/>
      <w:b/>
      <w:i/>
      <w:color w:val="55B948"/>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CD224B"/>
    <w:pPr>
      <w:tabs>
        <w:tab w:val="right" w:leader="dot" w:pos="10081"/>
      </w:tabs>
      <w:spacing w:after="0"/>
      <w:pPrChange w:id="0" w:author="Moses, Robinson" w:date="2023-04-04T03:38:00Z">
        <w:pPr>
          <w:tabs>
            <w:tab w:val="right" w:leader="dot" w:pos="10081"/>
          </w:tabs>
          <w:suppressAutoHyphens/>
          <w:spacing w:before="120"/>
          <w:ind w:left="720"/>
        </w:pPr>
      </w:pPrChange>
    </w:pPr>
    <w:rPr>
      <w:b/>
      <w:szCs w:val="28"/>
      <w:rPrChange w:id="0" w:author="Moses, Robinson" w:date="2023-04-04T03:38:00Z">
        <w:rPr>
          <w:rFonts w:ascii="Open Sans" w:hAnsi="Open Sans"/>
          <w:b/>
          <w:sz w:val="22"/>
          <w:szCs w:val="28"/>
          <w:lang w:val="en-GB" w:eastAsia="en-US" w:bidi="ar-SA"/>
        </w:rPr>
      </w:rPrChange>
    </w:rPr>
  </w:style>
  <w:style w:type="paragraph" w:styleId="TOC2">
    <w:name w:val="toc 2"/>
    <w:basedOn w:val="TOC1"/>
    <w:next w:val="BodyText"/>
    <w:autoRedefine/>
    <w:uiPriority w:val="39"/>
    <w:unhideWhenUsed/>
    <w:rsid w:val="00CD224B"/>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iPriority w:val="4"/>
    <w:unhideWhenUsed/>
    <w:qFormat/>
    <w:rsid w:val="00357C62"/>
    <w:pPr>
      <w:numPr>
        <w:numId w:val="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F037BB"/>
    <w:pPr>
      <w:keepNext/>
      <w:pageBreakBefore/>
      <w:numPr>
        <w:numId w:val="14"/>
      </w:numPr>
      <w:suppressAutoHyphens/>
      <w:spacing w:after="120" w:line="240" w:lineRule="auto"/>
      <w:ind w:left="181" w:hanging="181"/>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42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5.xml"/><Relationship Id="rId30" Type="http://schemas.microsoft.com/office/2011/relationships/people" Target="people.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5426</TotalTime>
  <Pages>13</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Template for NCR Software Banking IPs</vt:lpstr>
    </vt:vector>
  </TitlesOfParts>
  <Company>NCR</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90</cp:revision>
  <cp:lastPrinted>2019-11-25T16:45:00Z</cp:lastPrinted>
  <dcterms:created xsi:type="dcterms:W3CDTF">2023-03-31T13:55:00Z</dcterms:created>
  <dcterms:modified xsi:type="dcterms:W3CDTF">2023-04-04T08:11:00Z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e6ece384-ce9c-40ac-bce9-66d3e8979132</vt:lpwstr>
  </property>
  <property fmtid="{D5CDD505-2E9C-101B-9397-08002B2CF9AE}" pid="3" name="MSIP_Label_dc233488-06c6-4c2b-96ac-e256c4376f84_Enabled">
    <vt:lpwstr>true</vt:lpwstr>
  </property>
  <property fmtid="{D5CDD505-2E9C-101B-9397-08002B2CF9AE}" pid="4" name="MSIP_Label_dc233488-06c6-4c2b-96ac-e256c4376f84_SetDate">
    <vt:lpwstr>2022-11-30T11:31:51Z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