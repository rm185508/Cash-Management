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1334B" w14:textId="4FC617D3" w:rsidR="00514DA4" w:rsidRDefault="0074386B" w:rsidP="00514DA4">
      <w:pPr>
        <w:pStyle w:val="Brand"/>
      </w:pPr>
      <w:r>
        <w:t>CXBanking</w:t>
      </w:r>
    </w:p>
    <w:p w14:paraId="17B9A402" w14:textId="0EA85DFB" w:rsidR="00F56777" w:rsidRPr="00F56777" w:rsidRDefault="00C82F5B" w:rsidP="00F56777">
      <w:pPr>
        <w:pStyle w:val="Product"/>
      </w:pPr>
      <w:r>
        <w:t>OptiVLM Vault Balance 10.0</w:t>
      </w:r>
    </w:p>
    <w:p w14:paraId="47D59972" w14:textId="20CF667E" w:rsidR="000B3F3C" w:rsidRDefault="00C82F5B" w:rsidP="00F56777">
      <w:pPr>
        <w:pStyle w:val="Title"/>
      </w:pPr>
      <w:r>
        <w:t>Installation Guide</w:t>
      </w:r>
    </w:p>
    <w:p w14:paraId="686C9782" w14:textId="5AE57A80" w:rsidR="00215312" w:rsidRPr="00140FEE" w:rsidRDefault="00545831" w:rsidP="00387A0D">
      <w:pPr>
        <w:pStyle w:val="DocInfo"/>
        <w:rPr>
          <w:b/>
          <w:bCs/>
        </w:rPr>
      </w:pPr>
      <w:r w:rsidRPr="00140FEE">
        <w:rPr>
          <w:b/>
          <w:bCs/>
        </w:rPr>
        <w:t>Bui</w:t>
      </w:r>
      <w:r w:rsidR="006448F1" w:rsidRPr="00140FEE">
        <w:rPr>
          <w:b/>
          <w:bCs/>
        </w:rPr>
        <w:t>ld</w:t>
      </w:r>
      <w:r w:rsidRPr="00140FEE">
        <w:rPr>
          <w:b/>
          <w:bCs/>
        </w:rPr>
        <w:t xml:space="preserve"> </w:t>
      </w:r>
      <w:r w:rsidR="006448F1" w:rsidRPr="00140FEE">
        <w:rPr>
          <w:b/>
          <w:bCs/>
        </w:rPr>
        <w:t>5013</w:t>
      </w:r>
    </w:p>
    <w:p w14:paraId="28FD420D" w14:textId="435CB288" w:rsidR="00215312" w:rsidRPr="00140FEE" w:rsidRDefault="006448F1" w:rsidP="00215312">
      <w:pPr>
        <w:pStyle w:val="DocInfo"/>
        <w:rPr>
          <w:b/>
          <w:bCs/>
        </w:rPr>
      </w:pPr>
      <w:r w:rsidRPr="00140FEE">
        <w:rPr>
          <w:b/>
          <w:bCs/>
        </w:rPr>
        <w:t xml:space="preserve">Version </w:t>
      </w:r>
      <w:r w:rsidR="00140FEE" w:rsidRPr="00140FEE">
        <w:rPr>
          <w:b/>
          <w:bCs/>
        </w:rPr>
        <w:t>10.0</w:t>
      </w:r>
    </w:p>
    <w:p w14:paraId="16DBAED0" w14:textId="2172746D" w:rsidR="00B05E19" w:rsidRPr="00140FEE" w:rsidRDefault="00140FEE" w:rsidP="00C06923">
      <w:pPr>
        <w:pStyle w:val="Date"/>
        <w:rPr>
          <w:b/>
          <w:bCs/>
        </w:rPr>
      </w:pPr>
      <w:r w:rsidRPr="00140FEE">
        <w:rPr>
          <w:b/>
          <w:bCs/>
        </w:rPr>
        <w:t>March  2023</w:t>
      </w:r>
    </w:p>
    <w:p w14:paraId="04CE1CFC" w14:textId="77777777" w:rsidR="008447FE" w:rsidRPr="002C38D9" w:rsidRDefault="008447FE" w:rsidP="00CC3E87">
      <w:pPr>
        <w:pStyle w:val="ChapterTitle"/>
      </w:pPr>
      <w:bookmarkStart w:id="1" w:name="_Toc131051710"/>
      <w:r w:rsidRPr="002C38D9">
        <w:lastRenderedPageBreak/>
        <w:t>Copyright and Trademark Information</w:t>
      </w:r>
      <w:bookmarkEnd w:id="1"/>
    </w:p>
    <w:p w14:paraId="723AA498" w14:textId="77777777" w:rsidR="008447FE" w:rsidRDefault="008447FE" w:rsidP="008447FE">
      <w:pPr>
        <w:pStyle w:val="Legal"/>
      </w:pPr>
      <w:r>
        <w:t>The products described in this document are copyrighted works of NCR Corporation.</w:t>
      </w:r>
    </w:p>
    <w:p w14:paraId="4EC94C23" w14:textId="77777777" w:rsidR="008447FE" w:rsidRPr="00B61C21" w:rsidRDefault="008447FE" w:rsidP="008447FE">
      <w:pPr>
        <w:pStyle w:val="Legal"/>
        <w:rPr>
          <w:rStyle w:val="Italic"/>
          <w:iCs/>
          <w:color w:val="FF0000"/>
        </w:rPr>
      </w:pPr>
      <w:r>
        <w:t>NCR and APTRA are trademarks of NCR Corporation.</w:t>
      </w:r>
      <w:r>
        <w:br/>
        <w:t>Microsoft and Windows are registered trademarks or trademarks of Microsoft Corporation in the United States and/or other countries.</w:t>
      </w:r>
      <w:r>
        <w:br/>
      </w:r>
      <w:r w:rsidRPr="00B61C21">
        <w:rPr>
          <w:rStyle w:val="Italic"/>
          <w:iCs/>
          <w:color w:val="FF0000"/>
        </w:rPr>
        <w:t>[Add/replace trademarks used in the document]</w:t>
      </w:r>
    </w:p>
    <w:p w14:paraId="1B7AAA5E" w14:textId="77777777" w:rsidR="008447FE" w:rsidRPr="002A3698" w:rsidRDefault="008447FE" w:rsidP="008447FE">
      <w:pPr>
        <w:pStyle w:val="Legal"/>
      </w:pPr>
      <w:r>
        <w:t>All other trademarks are the property of their respective owners.</w:t>
      </w:r>
    </w:p>
    <w:p w14:paraId="4BE68ED8" w14:textId="77777777" w:rsidR="008447FE" w:rsidRPr="002A3698" w:rsidRDefault="008447FE" w:rsidP="008447FE">
      <w:pPr>
        <w:pStyle w:val="Legal"/>
      </w:pPr>
      <w:r w:rsidRPr="002A3698">
        <w:t>It is the policy of NCR Corporation (NCR) to improve products as new technology, components, software, and firmware become available. NCR, therefore, reserves the right to change specifications without prior notice.</w:t>
      </w:r>
    </w:p>
    <w:p w14:paraId="6702E53C" w14:textId="77777777" w:rsidR="008447FE" w:rsidRPr="002A3698" w:rsidRDefault="008447FE" w:rsidP="008447FE">
      <w:pPr>
        <w:pStyle w:val="Legal"/>
      </w:pPr>
      <w:r w:rsidRPr="002A3698">
        <w:t>All features, functions, and operations described herein may not be marketed by NCR in all parts of the world. In some instances, photographs are of equipment prototypes. Therefore, before using this document, consult with your NCR representative or NCR office for information that is applicable and current.</w:t>
      </w:r>
    </w:p>
    <w:p w14:paraId="752116CB" w14:textId="77777777" w:rsidR="004D33A9" w:rsidRPr="002A3698" w:rsidRDefault="008447FE" w:rsidP="008447FE">
      <w:pPr>
        <w:pStyle w:val="Legal"/>
      </w:pPr>
      <w:r w:rsidRPr="002A3698">
        <w:t>© 20</w:t>
      </w:r>
      <w:r w:rsidR="001323C1">
        <w:t>20</w:t>
      </w:r>
      <w:r w:rsidR="007E5690">
        <w:t xml:space="preserve"> </w:t>
      </w:r>
      <w:r w:rsidRPr="002A3698">
        <w:t>NCR Corporation</w:t>
      </w:r>
      <w:r w:rsidR="00986553">
        <w:br/>
      </w:r>
      <w:r w:rsidR="004D33A9">
        <w:t>Atlanta</w:t>
      </w:r>
      <w:r w:rsidR="00986553">
        <w:br/>
      </w:r>
      <w:r w:rsidRPr="002A3698">
        <w:t>Georgia</w:t>
      </w:r>
      <w:r w:rsidR="00986553">
        <w:br/>
      </w:r>
      <w:r w:rsidRPr="002A3698">
        <w:t>USA</w:t>
      </w:r>
      <w:r w:rsidR="004D33A9">
        <w:br/>
      </w:r>
      <w:hyperlink r:id="rId11" w:history="1">
        <w:r w:rsidR="004D33A9" w:rsidRPr="004D33A9">
          <w:rPr>
            <w:rStyle w:val="Hyperlink"/>
          </w:rPr>
          <w:t>www.ncr.com</w:t>
        </w:r>
      </w:hyperlink>
      <w:r w:rsidRPr="002A3698">
        <w:br/>
        <w:t>All Rights Reserved</w:t>
      </w:r>
    </w:p>
    <w:p w14:paraId="11746E73" w14:textId="77777777" w:rsidR="002E1E15" w:rsidRDefault="002E1E15" w:rsidP="00CC3E87">
      <w:pPr>
        <w:pStyle w:val="ChapterTitle"/>
      </w:pPr>
      <w:bookmarkStart w:id="2" w:name="_Toc131051711"/>
      <w:r>
        <w:lastRenderedPageBreak/>
        <w:t>Revision Record</w:t>
      </w:r>
      <w:bookmarkEnd w:id="2"/>
    </w:p>
    <w:tbl>
      <w:tblPr>
        <w:tblStyle w:val="TableHeadingTop"/>
        <w:tblW w:w="9360" w:type="dxa"/>
        <w:tblLook w:val="04A0" w:firstRow="1" w:lastRow="0" w:firstColumn="1" w:lastColumn="0" w:noHBand="0" w:noVBand="1"/>
      </w:tblPr>
      <w:tblGrid>
        <w:gridCol w:w="1440"/>
        <w:gridCol w:w="1440"/>
        <w:gridCol w:w="6480"/>
      </w:tblGrid>
      <w:tr w:rsidR="002E1E15" w:rsidRPr="00CA70B5" w14:paraId="47DE5D6D" w14:textId="77777777" w:rsidTr="00CF09C4">
        <w:trPr>
          <w:cnfStyle w:val="100000000000" w:firstRow="1" w:lastRow="0" w:firstColumn="0" w:lastColumn="0" w:oddVBand="0" w:evenVBand="0" w:oddHBand="0" w:evenHBand="0" w:firstRowFirstColumn="0" w:firstRowLastColumn="0" w:lastRowFirstColumn="0" w:lastRowLastColumn="0"/>
        </w:trPr>
        <w:tc>
          <w:tcPr>
            <w:tcW w:w="1440" w:type="dxa"/>
            <w:tcBorders>
              <w:bottom w:val="single" w:sz="4" w:space="0" w:color="auto"/>
            </w:tcBorders>
          </w:tcPr>
          <w:p w14:paraId="3ABDD944" w14:textId="77777777" w:rsidR="002E1E15" w:rsidRPr="00D22F24" w:rsidRDefault="002E1E15" w:rsidP="00D22F24">
            <w:pPr>
              <w:pStyle w:val="TableHeading"/>
              <w:jc w:val="center"/>
            </w:pPr>
            <w:r w:rsidRPr="00D22F24">
              <w:t>Date</w:t>
            </w:r>
          </w:p>
        </w:tc>
        <w:tc>
          <w:tcPr>
            <w:tcW w:w="1440" w:type="dxa"/>
          </w:tcPr>
          <w:p w14:paraId="2044D4FB" w14:textId="77777777" w:rsidR="002E1E15" w:rsidRPr="00D22F24" w:rsidRDefault="002E1E15" w:rsidP="00D22F24">
            <w:pPr>
              <w:pStyle w:val="TableHeading"/>
              <w:jc w:val="center"/>
            </w:pPr>
            <w:r w:rsidRPr="00D22F24">
              <w:t>Page No.</w:t>
            </w:r>
          </w:p>
        </w:tc>
        <w:tc>
          <w:tcPr>
            <w:tcW w:w="6480" w:type="dxa"/>
          </w:tcPr>
          <w:p w14:paraId="0BAB5B68" w14:textId="77777777" w:rsidR="002E1E15" w:rsidRPr="00CA70B5" w:rsidRDefault="002E1E15" w:rsidP="00A72BF3">
            <w:pPr>
              <w:pStyle w:val="TableHeading"/>
            </w:pPr>
            <w:r>
              <w:t>Description of Change</w:t>
            </w:r>
          </w:p>
        </w:tc>
      </w:tr>
      <w:tr w:rsidR="002E1E15" w:rsidRPr="00F52559" w14:paraId="64F6F70A" w14:textId="77777777" w:rsidTr="00CF09C4">
        <w:tc>
          <w:tcPr>
            <w:tcW w:w="1440" w:type="dxa"/>
            <w:tcBorders>
              <w:bottom w:val="nil"/>
            </w:tcBorders>
          </w:tcPr>
          <w:p w14:paraId="38B304BA" w14:textId="26C87AD3" w:rsidR="002E1E15" w:rsidRPr="00F52559" w:rsidRDefault="009E49E9" w:rsidP="002B4945">
            <w:pPr>
              <w:pStyle w:val="TableBody"/>
              <w:jc w:val="center"/>
            </w:pPr>
            <w:r>
              <w:t>March 2023</w:t>
            </w:r>
          </w:p>
        </w:tc>
        <w:tc>
          <w:tcPr>
            <w:tcW w:w="1440" w:type="dxa"/>
          </w:tcPr>
          <w:p w14:paraId="46C91D26" w14:textId="42B75A96" w:rsidR="002E1E15" w:rsidRDefault="009E49E9" w:rsidP="002B4945">
            <w:pPr>
              <w:pStyle w:val="TableBody"/>
              <w:keepNext/>
              <w:jc w:val="center"/>
            </w:pPr>
            <w:r>
              <w:t>ALL</w:t>
            </w:r>
          </w:p>
        </w:tc>
        <w:tc>
          <w:tcPr>
            <w:tcW w:w="6480" w:type="dxa"/>
          </w:tcPr>
          <w:p w14:paraId="2C7022E2" w14:textId="6A21C9D4" w:rsidR="002E1E15" w:rsidRPr="00F52559" w:rsidRDefault="003A21DF" w:rsidP="00303136">
            <w:pPr>
              <w:pStyle w:val="TableBody"/>
              <w:keepNext/>
            </w:pPr>
            <w:r>
              <w:t>Formatting changes</w:t>
            </w:r>
          </w:p>
        </w:tc>
      </w:tr>
      <w:tr w:rsidR="002E1E15" w:rsidRPr="00F52559" w14:paraId="7959A5CC" w14:textId="77777777" w:rsidTr="00CF09C4">
        <w:tc>
          <w:tcPr>
            <w:tcW w:w="1440" w:type="dxa"/>
            <w:tcBorders>
              <w:top w:val="nil"/>
              <w:bottom w:val="nil"/>
            </w:tcBorders>
          </w:tcPr>
          <w:p w14:paraId="71702AA6" w14:textId="77777777" w:rsidR="002E1E15" w:rsidRPr="00F52559" w:rsidRDefault="002E1E15" w:rsidP="002B4945">
            <w:pPr>
              <w:pStyle w:val="TableBody"/>
              <w:keepNext/>
              <w:jc w:val="center"/>
            </w:pPr>
          </w:p>
        </w:tc>
        <w:tc>
          <w:tcPr>
            <w:tcW w:w="1440" w:type="dxa"/>
          </w:tcPr>
          <w:p w14:paraId="77211158" w14:textId="327BA44F" w:rsidR="002E1E15" w:rsidRDefault="002E1E15" w:rsidP="002B4945">
            <w:pPr>
              <w:pStyle w:val="TableBody"/>
              <w:keepNext/>
              <w:jc w:val="center"/>
            </w:pPr>
          </w:p>
        </w:tc>
        <w:tc>
          <w:tcPr>
            <w:tcW w:w="6480" w:type="dxa"/>
          </w:tcPr>
          <w:p w14:paraId="4AA364AA" w14:textId="5F754F9A" w:rsidR="002E1E15" w:rsidRPr="00F52559" w:rsidRDefault="002E1E15" w:rsidP="002B4945">
            <w:pPr>
              <w:pStyle w:val="TableBody"/>
              <w:keepNext/>
            </w:pPr>
          </w:p>
        </w:tc>
      </w:tr>
      <w:tr w:rsidR="002E1E15" w:rsidRPr="00F52559" w14:paraId="1A10347B" w14:textId="77777777" w:rsidTr="00CF09C4">
        <w:tc>
          <w:tcPr>
            <w:tcW w:w="1440" w:type="dxa"/>
            <w:tcBorders>
              <w:top w:val="nil"/>
              <w:bottom w:val="single" w:sz="4" w:space="0" w:color="auto"/>
            </w:tcBorders>
          </w:tcPr>
          <w:p w14:paraId="7F3A6D5B" w14:textId="77777777" w:rsidR="002E1E15" w:rsidRPr="00F52559" w:rsidRDefault="002E1E15" w:rsidP="002B4945">
            <w:pPr>
              <w:pStyle w:val="TableBody"/>
              <w:keepNext/>
              <w:jc w:val="center"/>
            </w:pPr>
          </w:p>
        </w:tc>
        <w:tc>
          <w:tcPr>
            <w:tcW w:w="1440" w:type="dxa"/>
          </w:tcPr>
          <w:p w14:paraId="7F822BC6" w14:textId="607EA08D" w:rsidR="002E1E15" w:rsidRDefault="002E1E15" w:rsidP="002B4945">
            <w:pPr>
              <w:pStyle w:val="TableBody"/>
              <w:keepNext/>
              <w:jc w:val="center"/>
            </w:pPr>
          </w:p>
        </w:tc>
        <w:tc>
          <w:tcPr>
            <w:tcW w:w="6480" w:type="dxa"/>
          </w:tcPr>
          <w:p w14:paraId="3FD6448A" w14:textId="4C5B2A9D" w:rsidR="002E1E15" w:rsidRPr="00F52559" w:rsidRDefault="002E1E15" w:rsidP="002B4945">
            <w:pPr>
              <w:pStyle w:val="TableBody"/>
              <w:keepNext/>
            </w:pPr>
          </w:p>
        </w:tc>
      </w:tr>
    </w:tbl>
    <w:p w14:paraId="7ABA1E0F" w14:textId="77777777" w:rsidR="002E1E15" w:rsidRDefault="002E1E15" w:rsidP="00FC33F8">
      <w:pPr>
        <w:pStyle w:val="BodyText"/>
      </w:pPr>
    </w:p>
    <w:p w14:paraId="36317BC6" w14:textId="77777777" w:rsidR="00FC33F8" w:rsidRDefault="00FC33F8" w:rsidP="00FC33F8">
      <w:pPr>
        <w:pStyle w:val="BodyText"/>
      </w:pPr>
    </w:p>
    <w:p w14:paraId="23661C1F" w14:textId="77777777" w:rsidR="00EF6ABC" w:rsidRDefault="00EF6ABC" w:rsidP="00CC3E87">
      <w:pPr>
        <w:pStyle w:val="ChapterTitle"/>
      </w:pPr>
      <w:bookmarkStart w:id="3" w:name="_Toc131051712"/>
      <w:r w:rsidRPr="00C361EB">
        <w:lastRenderedPageBreak/>
        <w:t>Contents</w:t>
      </w:r>
      <w:bookmarkEnd w:id="3"/>
    </w:p>
    <w:p w14:paraId="4B41B75D" w14:textId="4C320CCE" w:rsidR="003937D0" w:rsidRDefault="00D82E5E">
      <w:pPr>
        <w:pStyle w:val="TOC1"/>
        <w:rPr>
          <w:rFonts w:asciiTheme="minorHAnsi" w:eastAsiaTheme="minorEastAsia" w:hAnsiTheme="minorHAnsi" w:cstheme="minorBidi"/>
          <w:b w:val="0"/>
          <w:noProof/>
          <w:szCs w:val="22"/>
          <w:lang w:val="en-US"/>
        </w:rPr>
      </w:pPr>
      <w:r>
        <w:fldChar w:fldCharType="begin"/>
      </w:r>
      <w:r>
        <w:instrText xml:space="preserve"> TOC \h \z \t "Heading 1,1,Heading 2,2,</w:instrText>
      </w:r>
      <w:r w:rsidR="00C0595E">
        <w:instrText>Heading 3,3,</w:instrText>
      </w:r>
      <w:r>
        <w:instrText xml:space="preserve">Chapter Title,1,Appendix Title,1" </w:instrText>
      </w:r>
      <w:r>
        <w:fldChar w:fldCharType="separate"/>
      </w:r>
      <w:hyperlink w:anchor="_Toc131051710" w:history="1">
        <w:r w:rsidR="003937D0" w:rsidRPr="00425A77">
          <w:rPr>
            <w:rStyle w:val="Hyperlink"/>
            <w:noProof/>
          </w:rPr>
          <w:t>Copyright and Trademark Information</w:t>
        </w:r>
        <w:r w:rsidR="003937D0">
          <w:rPr>
            <w:noProof/>
            <w:webHidden/>
          </w:rPr>
          <w:tab/>
        </w:r>
        <w:r w:rsidR="003937D0">
          <w:rPr>
            <w:noProof/>
            <w:webHidden/>
          </w:rPr>
          <w:fldChar w:fldCharType="begin"/>
        </w:r>
        <w:r w:rsidR="003937D0">
          <w:rPr>
            <w:noProof/>
            <w:webHidden/>
          </w:rPr>
          <w:instrText xml:space="preserve"> PAGEREF _Toc131051710 \h </w:instrText>
        </w:r>
        <w:r w:rsidR="003937D0">
          <w:rPr>
            <w:noProof/>
            <w:webHidden/>
          </w:rPr>
        </w:r>
        <w:r w:rsidR="003937D0">
          <w:rPr>
            <w:noProof/>
            <w:webHidden/>
          </w:rPr>
          <w:fldChar w:fldCharType="separate"/>
        </w:r>
        <w:r w:rsidR="003937D0">
          <w:rPr>
            <w:noProof/>
            <w:webHidden/>
          </w:rPr>
          <w:t>2</w:t>
        </w:r>
        <w:r w:rsidR="003937D0">
          <w:rPr>
            <w:noProof/>
            <w:webHidden/>
          </w:rPr>
          <w:fldChar w:fldCharType="end"/>
        </w:r>
      </w:hyperlink>
    </w:p>
    <w:p w14:paraId="33243A6F" w14:textId="7A5A59E8" w:rsidR="003937D0" w:rsidRDefault="003937D0">
      <w:pPr>
        <w:pStyle w:val="TOC1"/>
        <w:rPr>
          <w:rFonts w:asciiTheme="minorHAnsi" w:eastAsiaTheme="minorEastAsia" w:hAnsiTheme="minorHAnsi" w:cstheme="minorBidi"/>
          <w:b w:val="0"/>
          <w:noProof/>
          <w:szCs w:val="22"/>
          <w:lang w:val="en-US"/>
        </w:rPr>
      </w:pPr>
      <w:hyperlink w:anchor="_Toc131051711" w:history="1">
        <w:r w:rsidRPr="00425A77">
          <w:rPr>
            <w:rStyle w:val="Hyperlink"/>
            <w:noProof/>
          </w:rPr>
          <w:t>Revision Record</w:t>
        </w:r>
        <w:r>
          <w:rPr>
            <w:noProof/>
            <w:webHidden/>
          </w:rPr>
          <w:tab/>
        </w:r>
        <w:r>
          <w:rPr>
            <w:noProof/>
            <w:webHidden/>
          </w:rPr>
          <w:fldChar w:fldCharType="begin"/>
        </w:r>
        <w:r>
          <w:rPr>
            <w:noProof/>
            <w:webHidden/>
          </w:rPr>
          <w:instrText xml:space="preserve"> PAGEREF _Toc131051711 \h </w:instrText>
        </w:r>
        <w:r>
          <w:rPr>
            <w:noProof/>
            <w:webHidden/>
          </w:rPr>
        </w:r>
        <w:r>
          <w:rPr>
            <w:noProof/>
            <w:webHidden/>
          </w:rPr>
          <w:fldChar w:fldCharType="separate"/>
        </w:r>
        <w:r>
          <w:rPr>
            <w:noProof/>
            <w:webHidden/>
          </w:rPr>
          <w:t>3</w:t>
        </w:r>
        <w:r>
          <w:rPr>
            <w:noProof/>
            <w:webHidden/>
          </w:rPr>
          <w:fldChar w:fldCharType="end"/>
        </w:r>
      </w:hyperlink>
    </w:p>
    <w:p w14:paraId="0FE29163" w14:textId="581CB678" w:rsidR="003937D0" w:rsidRDefault="003937D0">
      <w:pPr>
        <w:pStyle w:val="TOC1"/>
        <w:rPr>
          <w:rFonts w:asciiTheme="minorHAnsi" w:eastAsiaTheme="minorEastAsia" w:hAnsiTheme="minorHAnsi" w:cstheme="minorBidi"/>
          <w:b w:val="0"/>
          <w:noProof/>
          <w:szCs w:val="22"/>
          <w:lang w:val="en-US"/>
        </w:rPr>
      </w:pPr>
      <w:hyperlink w:anchor="_Toc131051712" w:history="1">
        <w:r w:rsidRPr="00425A77">
          <w:rPr>
            <w:rStyle w:val="Hyperlink"/>
            <w:noProof/>
          </w:rPr>
          <w:t>Contents</w:t>
        </w:r>
        <w:r>
          <w:rPr>
            <w:noProof/>
            <w:webHidden/>
          </w:rPr>
          <w:tab/>
        </w:r>
        <w:r>
          <w:rPr>
            <w:noProof/>
            <w:webHidden/>
          </w:rPr>
          <w:fldChar w:fldCharType="begin"/>
        </w:r>
        <w:r>
          <w:rPr>
            <w:noProof/>
            <w:webHidden/>
          </w:rPr>
          <w:instrText xml:space="preserve"> PAGEREF _Toc131051712 \h </w:instrText>
        </w:r>
        <w:r>
          <w:rPr>
            <w:noProof/>
            <w:webHidden/>
          </w:rPr>
        </w:r>
        <w:r>
          <w:rPr>
            <w:noProof/>
            <w:webHidden/>
          </w:rPr>
          <w:fldChar w:fldCharType="separate"/>
        </w:r>
        <w:r>
          <w:rPr>
            <w:noProof/>
            <w:webHidden/>
          </w:rPr>
          <w:t>4</w:t>
        </w:r>
        <w:r>
          <w:rPr>
            <w:noProof/>
            <w:webHidden/>
          </w:rPr>
          <w:fldChar w:fldCharType="end"/>
        </w:r>
      </w:hyperlink>
    </w:p>
    <w:p w14:paraId="01F04D5F" w14:textId="17F848A1" w:rsidR="003937D0" w:rsidRDefault="003937D0">
      <w:pPr>
        <w:pStyle w:val="TOC1"/>
        <w:tabs>
          <w:tab w:val="left" w:pos="1258"/>
        </w:tabs>
        <w:rPr>
          <w:rFonts w:asciiTheme="minorHAnsi" w:eastAsiaTheme="minorEastAsia" w:hAnsiTheme="minorHAnsi" w:cstheme="minorBidi"/>
          <w:b w:val="0"/>
          <w:noProof/>
          <w:szCs w:val="22"/>
          <w:lang w:val="en-US"/>
        </w:rPr>
      </w:pPr>
      <w:hyperlink w:anchor="_Toc131051713" w:history="1">
        <w:r w:rsidRPr="00425A77">
          <w:rPr>
            <w:rStyle w:val="Hyperlink"/>
            <w:noProof/>
          </w:rPr>
          <w:t>1</w:t>
        </w:r>
        <w:r>
          <w:rPr>
            <w:rFonts w:asciiTheme="minorHAnsi" w:eastAsiaTheme="minorEastAsia" w:hAnsiTheme="minorHAnsi" w:cstheme="minorBidi"/>
            <w:b w:val="0"/>
            <w:noProof/>
            <w:szCs w:val="22"/>
            <w:lang w:val="en-US"/>
          </w:rPr>
          <w:tab/>
        </w:r>
        <w:r w:rsidRPr="00425A77">
          <w:rPr>
            <w:rStyle w:val="Hyperlink"/>
            <w:noProof/>
          </w:rPr>
          <w:t>Introduction</w:t>
        </w:r>
        <w:r>
          <w:rPr>
            <w:noProof/>
            <w:webHidden/>
          </w:rPr>
          <w:tab/>
        </w:r>
        <w:r>
          <w:rPr>
            <w:noProof/>
            <w:webHidden/>
          </w:rPr>
          <w:fldChar w:fldCharType="begin"/>
        </w:r>
        <w:r>
          <w:rPr>
            <w:noProof/>
            <w:webHidden/>
          </w:rPr>
          <w:instrText xml:space="preserve"> PAGEREF _Toc131051713 \h </w:instrText>
        </w:r>
        <w:r>
          <w:rPr>
            <w:noProof/>
            <w:webHidden/>
          </w:rPr>
        </w:r>
        <w:r>
          <w:rPr>
            <w:noProof/>
            <w:webHidden/>
          </w:rPr>
          <w:fldChar w:fldCharType="separate"/>
        </w:r>
        <w:r>
          <w:rPr>
            <w:noProof/>
            <w:webHidden/>
          </w:rPr>
          <w:t>7</w:t>
        </w:r>
        <w:r>
          <w:rPr>
            <w:noProof/>
            <w:webHidden/>
          </w:rPr>
          <w:fldChar w:fldCharType="end"/>
        </w:r>
      </w:hyperlink>
    </w:p>
    <w:p w14:paraId="7AD4F725" w14:textId="348B91F5" w:rsidR="003937D0" w:rsidRDefault="003937D0">
      <w:pPr>
        <w:pStyle w:val="TOC1"/>
        <w:tabs>
          <w:tab w:val="left" w:pos="1258"/>
        </w:tabs>
        <w:rPr>
          <w:rFonts w:asciiTheme="minorHAnsi" w:eastAsiaTheme="minorEastAsia" w:hAnsiTheme="minorHAnsi" w:cstheme="minorBidi"/>
          <w:b w:val="0"/>
          <w:noProof/>
          <w:szCs w:val="22"/>
          <w:lang w:val="en-US"/>
        </w:rPr>
      </w:pPr>
      <w:hyperlink w:anchor="_Toc131051714" w:history="1">
        <w:r w:rsidRPr="00425A77">
          <w:rPr>
            <w:rStyle w:val="Hyperlink"/>
            <w:noProof/>
          </w:rPr>
          <w:t>2</w:t>
        </w:r>
        <w:r>
          <w:rPr>
            <w:rFonts w:asciiTheme="minorHAnsi" w:eastAsiaTheme="minorEastAsia" w:hAnsiTheme="minorHAnsi" w:cstheme="minorBidi"/>
            <w:b w:val="0"/>
            <w:noProof/>
            <w:szCs w:val="22"/>
            <w:lang w:val="en-US"/>
          </w:rPr>
          <w:tab/>
        </w:r>
        <w:r w:rsidRPr="00425A77">
          <w:rPr>
            <w:rStyle w:val="Hyperlink"/>
            <w:noProof/>
          </w:rPr>
          <w:t>Application Distribution</w:t>
        </w:r>
        <w:r>
          <w:rPr>
            <w:noProof/>
            <w:webHidden/>
          </w:rPr>
          <w:tab/>
        </w:r>
        <w:r>
          <w:rPr>
            <w:noProof/>
            <w:webHidden/>
          </w:rPr>
          <w:fldChar w:fldCharType="begin"/>
        </w:r>
        <w:r>
          <w:rPr>
            <w:noProof/>
            <w:webHidden/>
          </w:rPr>
          <w:instrText xml:space="preserve"> PAGEREF _Toc131051714 \h </w:instrText>
        </w:r>
        <w:r>
          <w:rPr>
            <w:noProof/>
            <w:webHidden/>
          </w:rPr>
        </w:r>
        <w:r>
          <w:rPr>
            <w:noProof/>
            <w:webHidden/>
          </w:rPr>
          <w:fldChar w:fldCharType="separate"/>
        </w:r>
        <w:r>
          <w:rPr>
            <w:noProof/>
            <w:webHidden/>
          </w:rPr>
          <w:t>8</w:t>
        </w:r>
        <w:r>
          <w:rPr>
            <w:noProof/>
            <w:webHidden/>
          </w:rPr>
          <w:fldChar w:fldCharType="end"/>
        </w:r>
      </w:hyperlink>
    </w:p>
    <w:p w14:paraId="571A4B24" w14:textId="21305294" w:rsidR="003937D0" w:rsidRDefault="003937D0">
      <w:pPr>
        <w:pStyle w:val="TOC2"/>
        <w:tabs>
          <w:tab w:val="left" w:pos="1621"/>
        </w:tabs>
        <w:rPr>
          <w:rFonts w:asciiTheme="minorHAnsi" w:eastAsiaTheme="minorEastAsia" w:hAnsiTheme="minorHAnsi" w:cstheme="minorBidi"/>
          <w:noProof/>
          <w:sz w:val="22"/>
          <w:szCs w:val="22"/>
          <w:lang w:val="en-US"/>
        </w:rPr>
      </w:pPr>
      <w:hyperlink w:anchor="_Toc131051715" w:history="1">
        <w:r w:rsidRPr="00425A77">
          <w:rPr>
            <w:rStyle w:val="Hyperlink"/>
            <w:noProof/>
          </w:rPr>
          <w:t>2.1</w:t>
        </w:r>
        <w:r>
          <w:rPr>
            <w:rFonts w:asciiTheme="minorHAnsi" w:eastAsiaTheme="minorEastAsia" w:hAnsiTheme="minorHAnsi" w:cstheme="minorBidi"/>
            <w:noProof/>
            <w:sz w:val="22"/>
            <w:szCs w:val="22"/>
            <w:lang w:val="en-US"/>
          </w:rPr>
          <w:tab/>
        </w:r>
        <w:r w:rsidRPr="00425A77">
          <w:rPr>
            <w:rStyle w:val="Hyperlink"/>
            <w:noProof/>
          </w:rPr>
          <w:t>Application Component Checklist</w:t>
        </w:r>
        <w:r>
          <w:rPr>
            <w:noProof/>
            <w:webHidden/>
          </w:rPr>
          <w:tab/>
        </w:r>
        <w:r>
          <w:rPr>
            <w:noProof/>
            <w:webHidden/>
          </w:rPr>
          <w:fldChar w:fldCharType="begin"/>
        </w:r>
        <w:r>
          <w:rPr>
            <w:noProof/>
            <w:webHidden/>
          </w:rPr>
          <w:instrText xml:space="preserve"> PAGEREF _Toc131051715 \h </w:instrText>
        </w:r>
        <w:r>
          <w:rPr>
            <w:noProof/>
            <w:webHidden/>
          </w:rPr>
        </w:r>
        <w:r>
          <w:rPr>
            <w:noProof/>
            <w:webHidden/>
          </w:rPr>
          <w:fldChar w:fldCharType="separate"/>
        </w:r>
        <w:r>
          <w:rPr>
            <w:noProof/>
            <w:webHidden/>
          </w:rPr>
          <w:t>8</w:t>
        </w:r>
        <w:r>
          <w:rPr>
            <w:noProof/>
            <w:webHidden/>
          </w:rPr>
          <w:fldChar w:fldCharType="end"/>
        </w:r>
      </w:hyperlink>
    </w:p>
    <w:p w14:paraId="26C188DC" w14:textId="1D9E7104" w:rsidR="003937D0" w:rsidRDefault="003937D0">
      <w:pPr>
        <w:pStyle w:val="TOC1"/>
        <w:tabs>
          <w:tab w:val="left" w:pos="1258"/>
        </w:tabs>
        <w:rPr>
          <w:rFonts w:asciiTheme="minorHAnsi" w:eastAsiaTheme="minorEastAsia" w:hAnsiTheme="minorHAnsi" w:cstheme="minorBidi"/>
          <w:b w:val="0"/>
          <w:noProof/>
          <w:szCs w:val="22"/>
          <w:lang w:val="en-US"/>
        </w:rPr>
      </w:pPr>
      <w:hyperlink w:anchor="_Toc131051716" w:history="1">
        <w:r w:rsidRPr="00425A77">
          <w:rPr>
            <w:rStyle w:val="Hyperlink"/>
            <w:noProof/>
          </w:rPr>
          <w:t>3</w:t>
        </w:r>
        <w:r>
          <w:rPr>
            <w:rFonts w:asciiTheme="minorHAnsi" w:eastAsiaTheme="minorEastAsia" w:hAnsiTheme="minorHAnsi" w:cstheme="minorBidi"/>
            <w:b w:val="0"/>
            <w:noProof/>
            <w:szCs w:val="22"/>
            <w:lang w:val="en-US"/>
          </w:rPr>
          <w:tab/>
        </w:r>
        <w:r w:rsidRPr="00425A77">
          <w:rPr>
            <w:rStyle w:val="Hyperlink"/>
            <w:noProof/>
          </w:rPr>
          <w:t>Oracle Setup</w:t>
        </w:r>
        <w:r>
          <w:rPr>
            <w:noProof/>
            <w:webHidden/>
          </w:rPr>
          <w:tab/>
        </w:r>
        <w:r>
          <w:rPr>
            <w:noProof/>
            <w:webHidden/>
          </w:rPr>
          <w:fldChar w:fldCharType="begin"/>
        </w:r>
        <w:r>
          <w:rPr>
            <w:noProof/>
            <w:webHidden/>
          </w:rPr>
          <w:instrText xml:space="preserve"> PAGEREF _Toc131051716 \h </w:instrText>
        </w:r>
        <w:r>
          <w:rPr>
            <w:noProof/>
            <w:webHidden/>
          </w:rPr>
        </w:r>
        <w:r>
          <w:rPr>
            <w:noProof/>
            <w:webHidden/>
          </w:rPr>
          <w:fldChar w:fldCharType="separate"/>
        </w:r>
        <w:r>
          <w:rPr>
            <w:noProof/>
            <w:webHidden/>
          </w:rPr>
          <w:t>9</w:t>
        </w:r>
        <w:r>
          <w:rPr>
            <w:noProof/>
            <w:webHidden/>
          </w:rPr>
          <w:fldChar w:fldCharType="end"/>
        </w:r>
      </w:hyperlink>
    </w:p>
    <w:p w14:paraId="69AC1F29" w14:textId="3E486093" w:rsidR="003937D0" w:rsidRDefault="003937D0">
      <w:pPr>
        <w:pStyle w:val="TOC2"/>
        <w:tabs>
          <w:tab w:val="left" w:pos="1621"/>
        </w:tabs>
        <w:rPr>
          <w:rFonts w:asciiTheme="minorHAnsi" w:eastAsiaTheme="minorEastAsia" w:hAnsiTheme="minorHAnsi" w:cstheme="minorBidi"/>
          <w:noProof/>
          <w:sz w:val="22"/>
          <w:szCs w:val="22"/>
          <w:lang w:val="en-US"/>
        </w:rPr>
      </w:pPr>
      <w:hyperlink w:anchor="_Toc131051717" w:history="1">
        <w:r w:rsidRPr="00425A77">
          <w:rPr>
            <w:rStyle w:val="Hyperlink"/>
            <w:noProof/>
          </w:rPr>
          <w:t>3.1</w:t>
        </w:r>
        <w:r>
          <w:rPr>
            <w:rFonts w:asciiTheme="minorHAnsi" w:eastAsiaTheme="minorEastAsia" w:hAnsiTheme="minorHAnsi" w:cstheme="minorBidi"/>
            <w:noProof/>
            <w:sz w:val="22"/>
            <w:szCs w:val="22"/>
            <w:lang w:val="en-US"/>
          </w:rPr>
          <w:tab/>
        </w:r>
        <w:r w:rsidRPr="00425A77">
          <w:rPr>
            <w:rStyle w:val="Hyperlink"/>
            <w:noProof/>
          </w:rPr>
          <w:t>Configuration</w:t>
        </w:r>
        <w:r>
          <w:rPr>
            <w:noProof/>
            <w:webHidden/>
          </w:rPr>
          <w:tab/>
        </w:r>
        <w:r>
          <w:rPr>
            <w:noProof/>
            <w:webHidden/>
          </w:rPr>
          <w:fldChar w:fldCharType="begin"/>
        </w:r>
        <w:r>
          <w:rPr>
            <w:noProof/>
            <w:webHidden/>
          </w:rPr>
          <w:instrText xml:space="preserve"> PAGEREF _Toc131051717 \h </w:instrText>
        </w:r>
        <w:r>
          <w:rPr>
            <w:noProof/>
            <w:webHidden/>
          </w:rPr>
        </w:r>
        <w:r>
          <w:rPr>
            <w:noProof/>
            <w:webHidden/>
          </w:rPr>
          <w:fldChar w:fldCharType="separate"/>
        </w:r>
        <w:r>
          <w:rPr>
            <w:noProof/>
            <w:webHidden/>
          </w:rPr>
          <w:t>9</w:t>
        </w:r>
        <w:r>
          <w:rPr>
            <w:noProof/>
            <w:webHidden/>
          </w:rPr>
          <w:fldChar w:fldCharType="end"/>
        </w:r>
      </w:hyperlink>
    </w:p>
    <w:p w14:paraId="0B344D6D" w14:textId="170A8E5E" w:rsidR="003937D0" w:rsidRDefault="003937D0">
      <w:pPr>
        <w:pStyle w:val="TOC2"/>
        <w:tabs>
          <w:tab w:val="left" w:pos="1621"/>
        </w:tabs>
        <w:rPr>
          <w:rFonts w:asciiTheme="minorHAnsi" w:eastAsiaTheme="minorEastAsia" w:hAnsiTheme="minorHAnsi" w:cstheme="minorBidi"/>
          <w:noProof/>
          <w:sz w:val="22"/>
          <w:szCs w:val="22"/>
          <w:lang w:val="en-US"/>
        </w:rPr>
      </w:pPr>
      <w:hyperlink w:anchor="_Toc131051718" w:history="1">
        <w:r w:rsidRPr="00425A77">
          <w:rPr>
            <w:rStyle w:val="Hyperlink"/>
            <w:noProof/>
          </w:rPr>
          <w:t>3.2</w:t>
        </w:r>
        <w:r>
          <w:rPr>
            <w:rFonts w:asciiTheme="minorHAnsi" w:eastAsiaTheme="minorEastAsia" w:hAnsiTheme="minorHAnsi" w:cstheme="minorBidi"/>
            <w:noProof/>
            <w:sz w:val="22"/>
            <w:szCs w:val="22"/>
            <w:lang w:val="en-US"/>
          </w:rPr>
          <w:tab/>
        </w:r>
        <w:r w:rsidRPr="00425A77">
          <w:rPr>
            <w:rStyle w:val="Hyperlink"/>
            <w:noProof/>
          </w:rPr>
          <w:t>Tablespaces</w:t>
        </w:r>
        <w:r>
          <w:rPr>
            <w:noProof/>
            <w:webHidden/>
          </w:rPr>
          <w:tab/>
        </w:r>
        <w:r>
          <w:rPr>
            <w:noProof/>
            <w:webHidden/>
          </w:rPr>
          <w:fldChar w:fldCharType="begin"/>
        </w:r>
        <w:r>
          <w:rPr>
            <w:noProof/>
            <w:webHidden/>
          </w:rPr>
          <w:instrText xml:space="preserve"> PAGEREF _Toc131051718 \h </w:instrText>
        </w:r>
        <w:r>
          <w:rPr>
            <w:noProof/>
            <w:webHidden/>
          </w:rPr>
        </w:r>
        <w:r>
          <w:rPr>
            <w:noProof/>
            <w:webHidden/>
          </w:rPr>
          <w:fldChar w:fldCharType="separate"/>
        </w:r>
        <w:r>
          <w:rPr>
            <w:noProof/>
            <w:webHidden/>
          </w:rPr>
          <w:t>9</w:t>
        </w:r>
        <w:r>
          <w:rPr>
            <w:noProof/>
            <w:webHidden/>
          </w:rPr>
          <w:fldChar w:fldCharType="end"/>
        </w:r>
      </w:hyperlink>
    </w:p>
    <w:p w14:paraId="708B06CB" w14:textId="2722EDEF" w:rsidR="003937D0" w:rsidRDefault="003937D0">
      <w:pPr>
        <w:pStyle w:val="TOC2"/>
        <w:tabs>
          <w:tab w:val="left" w:pos="1621"/>
        </w:tabs>
        <w:rPr>
          <w:rFonts w:asciiTheme="minorHAnsi" w:eastAsiaTheme="minorEastAsia" w:hAnsiTheme="minorHAnsi" w:cstheme="minorBidi"/>
          <w:noProof/>
          <w:sz w:val="22"/>
          <w:szCs w:val="22"/>
          <w:lang w:val="en-US"/>
        </w:rPr>
      </w:pPr>
      <w:hyperlink w:anchor="_Toc131051719" w:history="1">
        <w:r w:rsidRPr="00425A77">
          <w:rPr>
            <w:rStyle w:val="Hyperlink"/>
            <w:noProof/>
          </w:rPr>
          <w:t>3.3</w:t>
        </w:r>
        <w:r>
          <w:rPr>
            <w:rFonts w:asciiTheme="minorHAnsi" w:eastAsiaTheme="minorEastAsia" w:hAnsiTheme="minorHAnsi" w:cstheme="minorBidi"/>
            <w:noProof/>
            <w:sz w:val="22"/>
            <w:szCs w:val="22"/>
            <w:lang w:val="en-US"/>
          </w:rPr>
          <w:tab/>
        </w:r>
        <w:r w:rsidRPr="00425A77">
          <w:rPr>
            <w:rStyle w:val="Hyperlink"/>
            <w:noProof/>
          </w:rPr>
          <w:t>Schema User</w:t>
        </w:r>
        <w:r>
          <w:rPr>
            <w:noProof/>
            <w:webHidden/>
          </w:rPr>
          <w:tab/>
        </w:r>
        <w:r>
          <w:rPr>
            <w:noProof/>
            <w:webHidden/>
          </w:rPr>
          <w:fldChar w:fldCharType="begin"/>
        </w:r>
        <w:r>
          <w:rPr>
            <w:noProof/>
            <w:webHidden/>
          </w:rPr>
          <w:instrText xml:space="preserve"> PAGEREF _Toc131051719 \h </w:instrText>
        </w:r>
        <w:r>
          <w:rPr>
            <w:noProof/>
            <w:webHidden/>
          </w:rPr>
        </w:r>
        <w:r>
          <w:rPr>
            <w:noProof/>
            <w:webHidden/>
          </w:rPr>
          <w:fldChar w:fldCharType="separate"/>
        </w:r>
        <w:r>
          <w:rPr>
            <w:noProof/>
            <w:webHidden/>
          </w:rPr>
          <w:t>10</w:t>
        </w:r>
        <w:r>
          <w:rPr>
            <w:noProof/>
            <w:webHidden/>
          </w:rPr>
          <w:fldChar w:fldCharType="end"/>
        </w:r>
      </w:hyperlink>
    </w:p>
    <w:p w14:paraId="20907C6E" w14:textId="1E8B706C" w:rsidR="003937D0" w:rsidRDefault="003937D0">
      <w:pPr>
        <w:pStyle w:val="TOC2"/>
        <w:tabs>
          <w:tab w:val="left" w:pos="1621"/>
        </w:tabs>
        <w:rPr>
          <w:rFonts w:asciiTheme="minorHAnsi" w:eastAsiaTheme="minorEastAsia" w:hAnsiTheme="minorHAnsi" w:cstheme="minorBidi"/>
          <w:noProof/>
          <w:sz w:val="22"/>
          <w:szCs w:val="22"/>
          <w:lang w:val="en-US"/>
        </w:rPr>
      </w:pPr>
      <w:hyperlink w:anchor="_Toc131051720" w:history="1">
        <w:r w:rsidRPr="00425A77">
          <w:rPr>
            <w:rStyle w:val="Hyperlink"/>
            <w:noProof/>
          </w:rPr>
          <w:t>3.4</w:t>
        </w:r>
        <w:r>
          <w:rPr>
            <w:rFonts w:asciiTheme="minorHAnsi" w:eastAsiaTheme="minorEastAsia" w:hAnsiTheme="minorHAnsi" w:cstheme="minorBidi"/>
            <w:noProof/>
            <w:sz w:val="22"/>
            <w:szCs w:val="22"/>
            <w:lang w:val="en-US"/>
          </w:rPr>
          <w:tab/>
        </w:r>
        <w:r w:rsidRPr="00425A77">
          <w:rPr>
            <w:rStyle w:val="Hyperlink"/>
            <w:noProof/>
          </w:rPr>
          <w:t>Schema Definition</w:t>
        </w:r>
        <w:r>
          <w:rPr>
            <w:noProof/>
            <w:webHidden/>
          </w:rPr>
          <w:tab/>
        </w:r>
        <w:r>
          <w:rPr>
            <w:noProof/>
            <w:webHidden/>
          </w:rPr>
          <w:fldChar w:fldCharType="begin"/>
        </w:r>
        <w:r>
          <w:rPr>
            <w:noProof/>
            <w:webHidden/>
          </w:rPr>
          <w:instrText xml:space="preserve"> PAGEREF _Toc131051720 \h </w:instrText>
        </w:r>
        <w:r>
          <w:rPr>
            <w:noProof/>
            <w:webHidden/>
          </w:rPr>
        </w:r>
        <w:r>
          <w:rPr>
            <w:noProof/>
            <w:webHidden/>
          </w:rPr>
          <w:fldChar w:fldCharType="separate"/>
        </w:r>
        <w:r>
          <w:rPr>
            <w:noProof/>
            <w:webHidden/>
          </w:rPr>
          <w:t>10</w:t>
        </w:r>
        <w:r>
          <w:rPr>
            <w:noProof/>
            <w:webHidden/>
          </w:rPr>
          <w:fldChar w:fldCharType="end"/>
        </w:r>
      </w:hyperlink>
    </w:p>
    <w:p w14:paraId="620243FA" w14:textId="47D30A7B" w:rsidR="003937D0" w:rsidRDefault="003937D0">
      <w:pPr>
        <w:pStyle w:val="TOC1"/>
        <w:tabs>
          <w:tab w:val="left" w:pos="1258"/>
        </w:tabs>
        <w:rPr>
          <w:rFonts w:asciiTheme="minorHAnsi" w:eastAsiaTheme="minorEastAsia" w:hAnsiTheme="minorHAnsi" w:cstheme="minorBidi"/>
          <w:b w:val="0"/>
          <w:noProof/>
          <w:szCs w:val="22"/>
          <w:lang w:val="en-US"/>
        </w:rPr>
      </w:pPr>
      <w:hyperlink w:anchor="_Toc131051721" w:history="1">
        <w:r w:rsidRPr="00425A77">
          <w:rPr>
            <w:rStyle w:val="Hyperlink"/>
            <w:noProof/>
          </w:rPr>
          <w:t>4</w:t>
        </w:r>
        <w:r>
          <w:rPr>
            <w:rFonts w:asciiTheme="minorHAnsi" w:eastAsiaTheme="minorEastAsia" w:hAnsiTheme="minorHAnsi" w:cstheme="minorBidi"/>
            <w:b w:val="0"/>
            <w:noProof/>
            <w:szCs w:val="22"/>
            <w:lang w:val="en-US"/>
          </w:rPr>
          <w:tab/>
        </w:r>
        <w:r w:rsidRPr="00425A77">
          <w:rPr>
            <w:rStyle w:val="Hyperlink"/>
            <w:noProof/>
          </w:rPr>
          <w:t>SQL Server Setup</w:t>
        </w:r>
        <w:r>
          <w:rPr>
            <w:noProof/>
            <w:webHidden/>
          </w:rPr>
          <w:tab/>
        </w:r>
        <w:r>
          <w:rPr>
            <w:noProof/>
            <w:webHidden/>
          </w:rPr>
          <w:fldChar w:fldCharType="begin"/>
        </w:r>
        <w:r>
          <w:rPr>
            <w:noProof/>
            <w:webHidden/>
          </w:rPr>
          <w:instrText xml:space="preserve"> PAGEREF _Toc131051721 \h </w:instrText>
        </w:r>
        <w:r>
          <w:rPr>
            <w:noProof/>
            <w:webHidden/>
          </w:rPr>
        </w:r>
        <w:r>
          <w:rPr>
            <w:noProof/>
            <w:webHidden/>
          </w:rPr>
          <w:fldChar w:fldCharType="separate"/>
        </w:r>
        <w:r>
          <w:rPr>
            <w:noProof/>
            <w:webHidden/>
          </w:rPr>
          <w:t>12</w:t>
        </w:r>
        <w:r>
          <w:rPr>
            <w:noProof/>
            <w:webHidden/>
          </w:rPr>
          <w:fldChar w:fldCharType="end"/>
        </w:r>
      </w:hyperlink>
    </w:p>
    <w:p w14:paraId="0BF6BA9F" w14:textId="329DBD4C" w:rsidR="003937D0" w:rsidRDefault="003937D0">
      <w:pPr>
        <w:pStyle w:val="TOC2"/>
        <w:tabs>
          <w:tab w:val="left" w:pos="1621"/>
        </w:tabs>
        <w:rPr>
          <w:rFonts w:asciiTheme="minorHAnsi" w:eastAsiaTheme="minorEastAsia" w:hAnsiTheme="minorHAnsi" w:cstheme="minorBidi"/>
          <w:noProof/>
          <w:sz w:val="22"/>
          <w:szCs w:val="22"/>
          <w:lang w:val="en-US"/>
        </w:rPr>
      </w:pPr>
      <w:hyperlink w:anchor="_Toc131051722" w:history="1">
        <w:r w:rsidRPr="00425A77">
          <w:rPr>
            <w:rStyle w:val="Hyperlink"/>
            <w:noProof/>
          </w:rPr>
          <w:t>4.1</w:t>
        </w:r>
        <w:r>
          <w:rPr>
            <w:rFonts w:asciiTheme="minorHAnsi" w:eastAsiaTheme="minorEastAsia" w:hAnsiTheme="minorHAnsi" w:cstheme="minorBidi"/>
            <w:noProof/>
            <w:sz w:val="22"/>
            <w:szCs w:val="22"/>
            <w:lang w:val="en-US"/>
          </w:rPr>
          <w:tab/>
        </w:r>
        <w:r w:rsidRPr="00425A77">
          <w:rPr>
            <w:rStyle w:val="Hyperlink"/>
            <w:noProof/>
          </w:rPr>
          <w:t>Configuration</w:t>
        </w:r>
        <w:r>
          <w:rPr>
            <w:noProof/>
            <w:webHidden/>
          </w:rPr>
          <w:tab/>
        </w:r>
        <w:r>
          <w:rPr>
            <w:noProof/>
            <w:webHidden/>
          </w:rPr>
          <w:fldChar w:fldCharType="begin"/>
        </w:r>
        <w:r>
          <w:rPr>
            <w:noProof/>
            <w:webHidden/>
          </w:rPr>
          <w:instrText xml:space="preserve"> PAGEREF _Toc131051722 \h </w:instrText>
        </w:r>
        <w:r>
          <w:rPr>
            <w:noProof/>
            <w:webHidden/>
          </w:rPr>
        </w:r>
        <w:r>
          <w:rPr>
            <w:noProof/>
            <w:webHidden/>
          </w:rPr>
          <w:fldChar w:fldCharType="separate"/>
        </w:r>
        <w:r>
          <w:rPr>
            <w:noProof/>
            <w:webHidden/>
          </w:rPr>
          <w:t>12</w:t>
        </w:r>
        <w:r>
          <w:rPr>
            <w:noProof/>
            <w:webHidden/>
          </w:rPr>
          <w:fldChar w:fldCharType="end"/>
        </w:r>
      </w:hyperlink>
    </w:p>
    <w:p w14:paraId="13620F5A" w14:textId="39E85222" w:rsidR="003937D0" w:rsidRDefault="003937D0">
      <w:pPr>
        <w:pStyle w:val="TOC2"/>
        <w:tabs>
          <w:tab w:val="left" w:pos="1621"/>
        </w:tabs>
        <w:rPr>
          <w:rFonts w:asciiTheme="minorHAnsi" w:eastAsiaTheme="minorEastAsia" w:hAnsiTheme="minorHAnsi" w:cstheme="minorBidi"/>
          <w:noProof/>
          <w:sz w:val="22"/>
          <w:szCs w:val="22"/>
          <w:lang w:val="en-US"/>
        </w:rPr>
      </w:pPr>
      <w:hyperlink w:anchor="_Toc131051723" w:history="1">
        <w:r w:rsidRPr="00425A77">
          <w:rPr>
            <w:rStyle w:val="Hyperlink"/>
            <w:noProof/>
          </w:rPr>
          <w:t>4.2</w:t>
        </w:r>
        <w:r>
          <w:rPr>
            <w:rFonts w:asciiTheme="minorHAnsi" w:eastAsiaTheme="minorEastAsia" w:hAnsiTheme="minorHAnsi" w:cstheme="minorBidi"/>
            <w:noProof/>
            <w:sz w:val="22"/>
            <w:szCs w:val="22"/>
            <w:lang w:val="en-US"/>
          </w:rPr>
          <w:tab/>
        </w:r>
        <w:r w:rsidRPr="00425A77">
          <w:rPr>
            <w:rStyle w:val="Hyperlink"/>
            <w:noProof/>
          </w:rPr>
          <w:t>Schema User</w:t>
        </w:r>
        <w:r>
          <w:rPr>
            <w:noProof/>
            <w:webHidden/>
          </w:rPr>
          <w:tab/>
        </w:r>
        <w:r>
          <w:rPr>
            <w:noProof/>
            <w:webHidden/>
          </w:rPr>
          <w:fldChar w:fldCharType="begin"/>
        </w:r>
        <w:r>
          <w:rPr>
            <w:noProof/>
            <w:webHidden/>
          </w:rPr>
          <w:instrText xml:space="preserve"> PAGEREF _Toc131051723 \h </w:instrText>
        </w:r>
        <w:r>
          <w:rPr>
            <w:noProof/>
            <w:webHidden/>
          </w:rPr>
        </w:r>
        <w:r>
          <w:rPr>
            <w:noProof/>
            <w:webHidden/>
          </w:rPr>
          <w:fldChar w:fldCharType="separate"/>
        </w:r>
        <w:r>
          <w:rPr>
            <w:noProof/>
            <w:webHidden/>
          </w:rPr>
          <w:t>12</w:t>
        </w:r>
        <w:r>
          <w:rPr>
            <w:noProof/>
            <w:webHidden/>
          </w:rPr>
          <w:fldChar w:fldCharType="end"/>
        </w:r>
      </w:hyperlink>
    </w:p>
    <w:p w14:paraId="33F39BE7" w14:textId="1AEC4AFF" w:rsidR="003937D0" w:rsidRDefault="003937D0">
      <w:pPr>
        <w:pStyle w:val="TOC2"/>
        <w:tabs>
          <w:tab w:val="left" w:pos="1621"/>
        </w:tabs>
        <w:rPr>
          <w:rFonts w:asciiTheme="minorHAnsi" w:eastAsiaTheme="minorEastAsia" w:hAnsiTheme="minorHAnsi" w:cstheme="minorBidi"/>
          <w:noProof/>
          <w:sz w:val="22"/>
          <w:szCs w:val="22"/>
          <w:lang w:val="en-US"/>
        </w:rPr>
      </w:pPr>
      <w:hyperlink w:anchor="_Toc131051724" w:history="1">
        <w:r w:rsidRPr="00425A77">
          <w:rPr>
            <w:rStyle w:val="Hyperlink"/>
            <w:noProof/>
          </w:rPr>
          <w:t>4.3</w:t>
        </w:r>
        <w:r>
          <w:rPr>
            <w:rFonts w:asciiTheme="minorHAnsi" w:eastAsiaTheme="minorEastAsia" w:hAnsiTheme="minorHAnsi" w:cstheme="minorBidi"/>
            <w:noProof/>
            <w:sz w:val="22"/>
            <w:szCs w:val="22"/>
            <w:lang w:val="en-US"/>
          </w:rPr>
          <w:tab/>
        </w:r>
        <w:r w:rsidRPr="00425A77">
          <w:rPr>
            <w:rStyle w:val="Hyperlink"/>
            <w:noProof/>
          </w:rPr>
          <w:t>Schema Definition</w:t>
        </w:r>
        <w:r>
          <w:rPr>
            <w:noProof/>
            <w:webHidden/>
          </w:rPr>
          <w:tab/>
        </w:r>
        <w:r>
          <w:rPr>
            <w:noProof/>
            <w:webHidden/>
          </w:rPr>
          <w:fldChar w:fldCharType="begin"/>
        </w:r>
        <w:r>
          <w:rPr>
            <w:noProof/>
            <w:webHidden/>
          </w:rPr>
          <w:instrText xml:space="preserve"> PAGEREF _Toc131051724 \h </w:instrText>
        </w:r>
        <w:r>
          <w:rPr>
            <w:noProof/>
            <w:webHidden/>
          </w:rPr>
        </w:r>
        <w:r>
          <w:rPr>
            <w:noProof/>
            <w:webHidden/>
          </w:rPr>
          <w:fldChar w:fldCharType="separate"/>
        </w:r>
        <w:r>
          <w:rPr>
            <w:noProof/>
            <w:webHidden/>
          </w:rPr>
          <w:t>12</w:t>
        </w:r>
        <w:r>
          <w:rPr>
            <w:noProof/>
            <w:webHidden/>
          </w:rPr>
          <w:fldChar w:fldCharType="end"/>
        </w:r>
      </w:hyperlink>
    </w:p>
    <w:p w14:paraId="23B0CD34" w14:textId="275258E1" w:rsidR="003937D0" w:rsidRDefault="003937D0">
      <w:pPr>
        <w:pStyle w:val="TOC1"/>
        <w:tabs>
          <w:tab w:val="left" w:pos="1258"/>
        </w:tabs>
        <w:rPr>
          <w:rFonts w:asciiTheme="minorHAnsi" w:eastAsiaTheme="minorEastAsia" w:hAnsiTheme="minorHAnsi" w:cstheme="minorBidi"/>
          <w:b w:val="0"/>
          <w:noProof/>
          <w:szCs w:val="22"/>
          <w:lang w:val="en-US"/>
        </w:rPr>
      </w:pPr>
      <w:hyperlink w:anchor="_Toc131051725" w:history="1">
        <w:r w:rsidRPr="00425A77">
          <w:rPr>
            <w:rStyle w:val="Hyperlink"/>
            <w:noProof/>
          </w:rPr>
          <w:t>5</w:t>
        </w:r>
        <w:r>
          <w:rPr>
            <w:rFonts w:asciiTheme="minorHAnsi" w:eastAsiaTheme="minorEastAsia" w:hAnsiTheme="minorHAnsi" w:cstheme="minorBidi"/>
            <w:b w:val="0"/>
            <w:noProof/>
            <w:szCs w:val="22"/>
            <w:lang w:val="en-US"/>
          </w:rPr>
          <w:tab/>
        </w:r>
        <w:r w:rsidRPr="00425A77">
          <w:rPr>
            <w:rStyle w:val="Hyperlink"/>
            <w:noProof/>
          </w:rPr>
          <w:t>JDK</w:t>
        </w:r>
        <w:r>
          <w:rPr>
            <w:noProof/>
            <w:webHidden/>
          </w:rPr>
          <w:tab/>
        </w:r>
        <w:r>
          <w:rPr>
            <w:noProof/>
            <w:webHidden/>
          </w:rPr>
          <w:fldChar w:fldCharType="begin"/>
        </w:r>
        <w:r>
          <w:rPr>
            <w:noProof/>
            <w:webHidden/>
          </w:rPr>
          <w:instrText xml:space="preserve"> PAGEREF _Toc131051725 \h </w:instrText>
        </w:r>
        <w:r>
          <w:rPr>
            <w:noProof/>
            <w:webHidden/>
          </w:rPr>
        </w:r>
        <w:r>
          <w:rPr>
            <w:noProof/>
            <w:webHidden/>
          </w:rPr>
          <w:fldChar w:fldCharType="separate"/>
        </w:r>
        <w:r>
          <w:rPr>
            <w:noProof/>
            <w:webHidden/>
          </w:rPr>
          <w:t>14</w:t>
        </w:r>
        <w:r>
          <w:rPr>
            <w:noProof/>
            <w:webHidden/>
          </w:rPr>
          <w:fldChar w:fldCharType="end"/>
        </w:r>
      </w:hyperlink>
    </w:p>
    <w:p w14:paraId="50BD0707" w14:textId="08C180CB" w:rsidR="003937D0" w:rsidRDefault="003937D0">
      <w:pPr>
        <w:pStyle w:val="TOC2"/>
        <w:tabs>
          <w:tab w:val="left" w:pos="1621"/>
        </w:tabs>
        <w:rPr>
          <w:rFonts w:asciiTheme="minorHAnsi" w:eastAsiaTheme="minorEastAsia" w:hAnsiTheme="minorHAnsi" w:cstheme="minorBidi"/>
          <w:noProof/>
          <w:sz w:val="22"/>
          <w:szCs w:val="22"/>
          <w:lang w:val="en-US"/>
        </w:rPr>
      </w:pPr>
      <w:hyperlink w:anchor="_Toc131051726" w:history="1">
        <w:r w:rsidRPr="00425A77">
          <w:rPr>
            <w:rStyle w:val="Hyperlink"/>
            <w:noProof/>
          </w:rPr>
          <w:t>5.1</w:t>
        </w:r>
        <w:r>
          <w:rPr>
            <w:rFonts w:asciiTheme="minorHAnsi" w:eastAsiaTheme="minorEastAsia" w:hAnsiTheme="minorHAnsi" w:cstheme="minorBidi"/>
            <w:noProof/>
            <w:sz w:val="22"/>
            <w:szCs w:val="22"/>
            <w:lang w:val="en-US"/>
          </w:rPr>
          <w:tab/>
        </w:r>
        <w:r w:rsidRPr="00425A77">
          <w:rPr>
            <w:rStyle w:val="Hyperlink"/>
            <w:noProof/>
          </w:rPr>
          <w:t>Deployment Scenarios</w:t>
        </w:r>
        <w:r>
          <w:rPr>
            <w:noProof/>
            <w:webHidden/>
          </w:rPr>
          <w:tab/>
        </w:r>
        <w:r>
          <w:rPr>
            <w:noProof/>
            <w:webHidden/>
          </w:rPr>
          <w:fldChar w:fldCharType="begin"/>
        </w:r>
        <w:r>
          <w:rPr>
            <w:noProof/>
            <w:webHidden/>
          </w:rPr>
          <w:instrText xml:space="preserve"> PAGEREF _Toc131051726 \h </w:instrText>
        </w:r>
        <w:r>
          <w:rPr>
            <w:noProof/>
            <w:webHidden/>
          </w:rPr>
        </w:r>
        <w:r>
          <w:rPr>
            <w:noProof/>
            <w:webHidden/>
          </w:rPr>
          <w:fldChar w:fldCharType="separate"/>
        </w:r>
        <w:r>
          <w:rPr>
            <w:noProof/>
            <w:webHidden/>
          </w:rPr>
          <w:t>14</w:t>
        </w:r>
        <w:r>
          <w:rPr>
            <w:noProof/>
            <w:webHidden/>
          </w:rPr>
          <w:fldChar w:fldCharType="end"/>
        </w:r>
      </w:hyperlink>
    </w:p>
    <w:p w14:paraId="7EC367CA" w14:textId="4F02CC73" w:rsidR="003937D0" w:rsidRDefault="003937D0">
      <w:pPr>
        <w:pStyle w:val="TOC3"/>
        <w:tabs>
          <w:tab w:val="left" w:pos="2110"/>
        </w:tabs>
        <w:rPr>
          <w:rFonts w:asciiTheme="minorHAnsi" w:eastAsiaTheme="minorEastAsia" w:hAnsiTheme="minorHAnsi" w:cstheme="minorBidi"/>
          <w:noProof/>
          <w:sz w:val="22"/>
          <w:szCs w:val="22"/>
          <w:lang w:val="en-US"/>
        </w:rPr>
      </w:pPr>
      <w:hyperlink w:anchor="_Toc131051727" w:history="1">
        <w:r w:rsidRPr="00425A77">
          <w:rPr>
            <w:rStyle w:val="Hyperlink"/>
            <w:noProof/>
          </w:rPr>
          <w:t>5.1.1</w:t>
        </w:r>
        <w:r>
          <w:rPr>
            <w:rFonts w:asciiTheme="minorHAnsi" w:eastAsiaTheme="minorEastAsia" w:hAnsiTheme="minorHAnsi" w:cstheme="minorBidi"/>
            <w:noProof/>
            <w:sz w:val="22"/>
            <w:szCs w:val="22"/>
            <w:lang w:val="en-US"/>
          </w:rPr>
          <w:tab/>
        </w:r>
        <w:r w:rsidRPr="00425A77">
          <w:rPr>
            <w:rStyle w:val="Hyperlink"/>
            <w:noProof/>
          </w:rPr>
          <w:t>Single Application / Database Server Scenario</w:t>
        </w:r>
        <w:r>
          <w:rPr>
            <w:noProof/>
            <w:webHidden/>
          </w:rPr>
          <w:tab/>
        </w:r>
        <w:r>
          <w:rPr>
            <w:noProof/>
            <w:webHidden/>
          </w:rPr>
          <w:fldChar w:fldCharType="begin"/>
        </w:r>
        <w:r>
          <w:rPr>
            <w:noProof/>
            <w:webHidden/>
          </w:rPr>
          <w:instrText xml:space="preserve"> PAGEREF _Toc131051727 \h </w:instrText>
        </w:r>
        <w:r>
          <w:rPr>
            <w:noProof/>
            <w:webHidden/>
          </w:rPr>
        </w:r>
        <w:r>
          <w:rPr>
            <w:noProof/>
            <w:webHidden/>
          </w:rPr>
          <w:fldChar w:fldCharType="separate"/>
        </w:r>
        <w:r>
          <w:rPr>
            <w:noProof/>
            <w:webHidden/>
          </w:rPr>
          <w:t>14</w:t>
        </w:r>
        <w:r>
          <w:rPr>
            <w:noProof/>
            <w:webHidden/>
          </w:rPr>
          <w:fldChar w:fldCharType="end"/>
        </w:r>
      </w:hyperlink>
    </w:p>
    <w:p w14:paraId="29719ED4" w14:textId="32259489" w:rsidR="003937D0" w:rsidRDefault="003937D0">
      <w:pPr>
        <w:pStyle w:val="TOC3"/>
        <w:tabs>
          <w:tab w:val="left" w:pos="2110"/>
        </w:tabs>
        <w:rPr>
          <w:rFonts w:asciiTheme="minorHAnsi" w:eastAsiaTheme="minorEastAsia" w:hAnsiTheme="minorHAnsi" w:cstheme="minorBidi"/>
          <w:noProof/>
          <w:sz w:val="22"/>
          <w:szCs w:val="22"/>
          <w:lang w:val="en-US"/>
        </w:rPr>
      </w:pPr>
      <w:hyperlink w:anchor="_Toc131051728" w:history="1">
        <w:r w:rsidRPr="00425A77">
          <w:rPr>
            <w:rStyle w:val="Hyperlink"/>
            <w:noProof/>
          </w:rPr>
          <w:t>5.1.2</w:t>
        </w:r>
        <w:r>
          <w:rPr>
            <w:rFonts w:asciiTheme="minorHAnsi" w:eastAsiaTheme="minorEastAsia" w:hAnsiTheme="minorHAnsi" w:cstheme="minorBidi"/>
            <w:noProof/>
            <w:sz w:val="22"/>
            <w:szCs w:val="22"/>
            <w:lang w:val="en-US"/>
          </w:rPr>
          <w:tab/>
        </w:r>
        <w:r w:rsidRPr="00425A77">
          <w:rPr>
            <w:rStyle w:val="Hyperlink"/>
            <w:noProof/>
          </w:rPr>
          <w:t>Single Application, Single Database Servers Scenario</w:t>
        </w:r>
        <w:r>
          <w:rPr>
            <w:noProof/>
            <w:webHidden/>
          </w:rPr>
          <w:tab/>
        </w:r>
        <w:r>
          <w:rPr>
            <w:noProof/>
            <w:webHidden/>
          </w:rPr>
          <w:fldChar w:fldCharType="begin"/>
        </w:r>
        <w:r>
          <w:rPr>
            <w:noProof/>
            <w:webHidden/>
          </w:rPr>
          <w:instrText xml:space="preserve"> PAGEREF _Toc131051728 \h </w:instrText>
        </w:r>
        <w:r>
          <w:rPr>
            <w:noProof/>
            <w:webHidden/>
          </w:rPr>
        </w:r>
        <w:r>
          <w:rPr>
            <w:noProof/>
            <w:webHidden/>
          </w:rPr>
          <w:fldChar w:fldCharType="separate"/>
        </w:r>
        <w:r>
          <w:rPr>
            <w:noProof/>
            <w:webHidden/>
          </w:rPr>
          <w:t>14</w:t>
        </w:r>
        <w:r>
          <w:rPr>
            <w:noProof/>
            <w:webHidden/>
          </w:rPr>
          <w:fldChar w:fldCharType="end"/>
        </w:r>
      </w:hyperlink>
    </w:p>
    <w:p w14:paraId="06E6FAF8" w14:textId="73B0D209" w:rsidR="003937D0" w:rsidRDefault="003937D0">
      <w:pPr>
        <w:pStyle w:val="TOC3"/>
        <w:tabs>
          <w:tab w:val="left" w:pos="2110"/>
        </w:tabs>
        <w:rPr>
          <w:rFonts w:asciiTheme="minorHAnsi" w:eastAsiaTheme="minorEastAsia" w:hAnsiTheme="minorHAnsi" w:cstheme="minorBidi"/>
          <w:noProof/>
          <w:sz w:val="22"/>
          <w:szCs w:val="22"/>
          <w:lang w:val="en-US"/>
        </w:rPr>
      </w:pPr>
      <w:hyperlink w:anchor="_Toc131051729" w:history="1">
        <w:r w:rsidRPr="00425A77">
          <w:rPr>
            <w:rStyle w:val="Hyperlink"/>
            <w:noProof/>
          </w:rPr>
          <w:t>5.1.3</w:t>
        </w:r>
        <w:r>
          <w:rPr>
            <w:rFonts w:asciiTheme="minorHAnsi" w:eastAsiaTheme="minorEastAsia" w:hAnsiTheme="minorHAnsi" w:cstheme="minorBidi"/>
            <w:noProof/>
            <w:sz w:val="22"/>
            <w:szCs w:val="22"/>
            <w:lang w:val="en-US"/>
          </w:rPr>
          <w:tab/>
        </w:r>
        <w:r w:rsidRPr="00425A77">
          <w:rPr>
            <w:rStyle w:val="Hyperlink"/>
            <w:noProof/>
          </w:rPr>
          <w:t>Multiple Application, Multiple Database Servers Scenario</w:t>
        </w:r>
        <w:r>
          <w:rPr>
            <w:noProof/>
            <w:webHidden/>
          </w:rPr>
          <w:tab/>
        </w:r>
        <w:r>
          <w:rPr>
            <w:noProof/>
            <w:webHidden/>
          </w:rPr>
          <w:fldChar w:fldCharType="begin"/>
        </w:r>
        <w:r>
          <w:rPr>
            <w:noProof/>
            <w:webHidden/>
          </w:rPr>
          <w:instrText xml:space="preserve"> PAGEREF _Toc131051729 \h </w:instrText>
        </w:r>
        <w:r>
          <w:rPr>
            <w:noProof/>
            <w:webHidden/>
          </w:rPr>
        </w:r>
        <w:r>
          <w:rPr>
            <w:noProof/>
            <w:webHidden/>
          </w:rPr>
          <w:fldChar w:fldCharType="separate"/>
        </w:r>
        <w:r>
          <w:rPr>
            <w:noProof/>
            <w:webHidden/>
          </w:rPr>
          <w:t>14</w:t>
        </w:r>
        <w:r>
          <w:rPr>
            <w:noProof/>
            <w:webHidden/>
          </w:rPr>
          <w:fldChar w:fldCharType="end"/>
        </w:r>
      </w:hyperlink>
    </w:p>
    <w:p w14:paraId="6636A84D" w14:textId="39F7D326" w:rsidR="003937D0" w:rsidRDefault="003937D0">
      <w:pPr>
        <w:pStyle w:val="TOC1"/>
        <w:tabs>
          <w:tab w:val="left" w:pos="1258"/>
        </w:tabs>
        <w:rPr>
          <w:rFonts w:asciiTheme="minorHAnsi" w:eastAsiaTheme="minorEastAsia" w:hAnsiTheme="minorHAnsi" w:cstheme="minorBidi"/>
          <w:b w:val="0"/>
          <w:noProof/>
          <w:szCs w:val="22"/>
          <w:lang w:val="en-US"/>
        </w:rPr>
      </w:pPr>
      <w:hyperlink w:anchor="_Toc131051730" w:history="1">
        <w:r w:rsidRPr="00425A77">
          <w:rPr>
            <w:rStyle w:val="Hyperlink"/>
            <w:noProof/>
          </w:rPr>
          <w:t>6</w:t>
        </w:r>
        <w:r>
          <w:rPr>
            <w:rFonts w:asciiTheme="minorHAnsi" w:eastAsiaTheme="minorEastAsia" w:hAnsiTheme="minorHAnsi" w:cstheme="minorBidi"/>
            <w:b w:val="0"/>
            <w:noProof/>
            <w:szCs w:val="22"/>
            <w:lang w:val="en-US"/>
          </w:rPr>
          <w:tab/>
        </w:r>
        <w:r w:rsidRPr="00425A77">
          <w:rPr>
            <w:rStyle w:val="Hyperlink"/>
            <w:noProof/>
          </w:rPr>
          <w:t>Application Server</w:t>
        </w:r>
        <w:r>
          <w:rPr>
            <w:noProof/>
            <w:webHidden/>
          </w:rPr>
          <w:tab/>
        </w:r>
        <w:r>
          <w:rPr>
            <w:noProof/>
            <w:webHidden/>
          </w:rPr>
          <w:fldChar w:fldCharType="begin"/>
        </w:r>
        <w:r>
          <w:rPr>
            <w:noProof/>
            <w:webHidden/>
          </w:rPr>
          <w:instrText xml:space="preserve"> PAGEREF _Toc131051730 \h </w:instrText>
        </w:r>
        <w:r>
          <w:rPr>
            <w:noProof/>
            <w:webHidden/>
          </w:rPr>
        </w:r>
        <w:r>
          <w:rPr>
            <w:noProof/>
            <w:webHidden/>
          </w:rPr>
          <w:fldChar w:fldCharType="separate"/>
        </w:r>
        <w:r>
          <w:rPr>
            <w:noProof/>
            <w:webHidden/>
          </w:rPr>
          <w:t>15</w:t>
        </w:r>
        <w:r>
          <w:rPr>
            <w:noProof/>
            <w:webHidden/>
          </w:rPr>
          <w:fldChar w:fldCharType="end"/>
        </w:r>
      </w:hyperlink>
    </w:p>
    <w:p w14:paraId="59E37241" w14:textId="14FC8C87" w:rsidR="003937D0" w:rsidRDefault="003937D0">
      <w:pPr>
        <w:pStyle w:val="TOC2"/>
        <w:tabs>
          <w:tab w:val="left" w:pos="1621"/>
        </w:tabs>
        <w:rPr>
          <w:rFonts w:asciiTheme="minorHAnsi" w:eastAsiaTheme="minorEastAsia" w:hAnsiTheme="minorHAnsi" w:cstheme="minorBidi"/>
          <w:noProof/>
          <w:sz w:val="22"/>
          <w:szCs w:val="22"/>
          <w:lang w:val="en-US"/>
        </w:rPr>
      </w:pPr>
      <w:hyperlink w:anchor="_Toc131051731" w:history="1">
        <w:r w:rsidRPr="00425A77">
          <w:rPr>
            <w:rStyle w:val="Hyperlink"/>
            <w:noProof/>
          </w:rPr>
          <w:t>6.1</w:t>
        </w:r>
        <w:r>
          <w:rPr>
            <w:rFonts w:asciiTheme="minorHAnsi" w:eastAsiaTheme="minorEastAsia" w:hAnsiTheme="minorHAnsi" w:cstheme="minorBidi"/>
            <w:noProof/>
            <w:sz w:val="22"/>
            <w:szCs w:val="22"/>
            <w:lang w:val="en-US"/>
          </w:rPr>
          <w:tab/>
        </w:r>
        <w:r w:rsidRPr="00425A77">
          <w:rPr>
            <w:rStyle w:val="Hyperlink"/>
            <w:noProof/>
          </w:rPr>
          <w:t>General</w:t>
        </w:r>
        <w:r>
          <w:rPr>
            <w:noProof/>
            <w:webHidden/>
          </w:rPr>
          <w:tab/>
        </w:r>
        <w:r>
          <w:rPr>
            <w:noProof/>
            <w:webHidden/>
          </w:rPr>
          <w:fldChar w:fldCharType="begin"/>
        </w:r>
        <w:r>
          <w:rPr>
            <w:noProof/>
            <w:webHidden/>
          </w:rPr>
          <w:instrText xml:space="preserve"> PAGEREF _Toc131051731 \h </w:instrText>
        </w:r>
        <w:r>
          <w:rPr>
            <w:noProof/>
            <w:webHidden/>
          </w:rPr>
        </w:r>
        <w:r>
          <w:rPr>
            <w:noProof/>
            <w:webHidden/>
          </w:rPr>
          <w:fldChar w:fldCharType="separate"/>
        </w:r>
        <w:r>
          <w:rPr>
            <w:noProof/>
            <w:webHidden/>
          </w:rPr>
          <w:t>15</w:t>
        </w:r>
        <w:r>
          <w:rPr>
            <w:noProof/>
            <w:webHidden/>
          </w:rPr>
          <w:fldChar w:fldCharType="end"/>
        </w:r>
      </w:hyperlink>
    </w:p>
    <w:p w14:paraId="05A3111E" w14:textId="42BF99B4" w:rsidR="003937D0" w:rsidRDefault="003937D0">
      <w:pPr>
        <w:pStyle w:val="TOC1"/>
        <w:tabs>
          <w:tab w:val="left" w:pos="1258"/>
        </w:tabs>
        <w:rPr>
          <w:rFonts w:asciiTheme="minorHAnsi" w:eastAsiaTheme="minorEastAsia" w:hAnsiTheme="minorHAnsi" w:cstheme="minorBidi"/>
          <w:b w:val="0"/>
          <w:noProof/>
          <w:szCs w:val="22"/>
          <w:lang w:val="en-US"/>
        </w:rPr>
      </w:pPr>
      <w:hyperlink w:anchor="_Toc131051732" w:history="1">
        <w:r w:rsidRPr="00425A77">
          <w:rPr>
            <w:rStyle w:val="Hyperlink"/>
            <w:noProof/>
          </w:rPr>
          <w:t>7</w:t>
        </w:r>
        <w:r>
          <w:rPr>
            <w:rFonts w:asciiTheme="minorHAnsi" w:eastAsiaTheme="minorEastAsia" w:hAnsiTheme="minorHAnsi" w:cstheme="minorBidi"/>
            <w:b w:val="0"/>
            <w:noProof/>
            <w:szCs w:val="22"/>
            <w:lang w:val="en-US"/>
          </w:rPr>
          <w:tab/>
        </w:r>
        <w:r w:rsidRPr="00425A77">
          <w:rPr>
            <w:rStyle w:val="Hyperlink"/>
            <w:noProof/>
          </w:rPr>
          <w:t>OptiVLM Vault Balance Deployment (Application Server)</w:t>
        </w:r>
        <w:r>
          <w:rPr>
            <w:noProof/>
            <w:webHidden/>
          </w:rPr>
          <w:tab/>
        </w:r>
        <w:r>
          <w:rPr>
            <w:noProof/>
            <w:webHidden/>
          </w:rPr>
          <w:fldChar w:fldCharType="begin"/>
        </w:r>
        <w:r>
          <w:rPr>
            <w:noProof/>
            <w:webHidden/>
          </w:rPr>
          <w:instrText xml:space="preserve"> PAGEREF _Toc131051732 \h </w:instrText>
        </w:r>
        <w:r>
          <w:rPr>
            <w:noProof/>
            <w:webHidden/>
          </w:rPr>
        </w:r>
        <w:r>
          <w:rPr>
            <w:noProof/>
            <w:webHidden/>
          </w:rPr>
          <w:fldChar w:fldCharType="separate"/>
        </w:r>
        <w:r>
          <w:rPr>
            <w:noProof/>
            <w:webHidden/>
          </w:rPr>
          <w:t>16</w:t>
        </w:r>
        <w:r>
          <w:rPr>
            <w:noProof/>
            <w:webHidden/>
          </w:rPr>
          <w:fldChar w:fldCharType="end"/>
        </w:r>
      </w:hyperlink>
    </w:p>
    <w:p w14:paraId="5BD455C8" w14:textId="70A0805A" w:rsidR="003937D0" w:rsidRDefault="003937D0">
      <w:pPr>
        <w:pStyle w:val="TOC2"/>
        <w:tabs>
          <w:tab w:val="left" w:pos="1621"/>
        </w:tabs>
        <w:rPr>
          <w:rFonts w:asciiTheme="minorHAnsi" w:eastAsiaTheme="minorEastAsia" w:hAnsiTheme="minorHAnsi" w:cstheme="minorBidi"/>
          <w:noProof/>
          <w:sz w:val="22"/>
          <w:szCs w:val="22"/>
          <w:lang w:val="en-US"/>
        </w:rPr>
      </w:pPr>
      <w:hyperlink w:anchor="_Toc131051733" w:history="1">
        <w:r w:rsidRPr="00425A77">
          <w:rPr>
            <w:rStyle w:val="Hyperlink"/>
            <w:noProof/>
          </w:rPr>
          <w:t>7.1</w:t>
        </w:r>
        <w:r>
          <w:rPr>
            <w:rFonts w:asciiTheme="minorHAnsi" w:eastAsiaTheme="minorEastAsia" w:hAnsiTheme="minorHAnsi" w:cstheme="minorBidi"/>
            <w:noProof/>
            <w:sz w:val="22"/>
            <w:szCs w:val="22"/>
            <w:lang w:val="en-US"/>
          </w:rPr>
          <w:tab/>
        </w:r>
        <w:r w:rsidRPr="00425A77">
          <w:rPr>
            <w:rStyle w:val="Hyperlink"/>
            <w:noProof/>
          </w:rPr>
          <w:t>WAR File Deployment</w:t>
        </w:r>
        <w:r>
          <w:rPr>
            <w:noProof/>
            <w:webHidden/>
          </w:rPr>
          <w:tab/>
        </w:r>
        <w:r>
          <w:rPr>
            <w:noProof/>
            <w:webHidden/>
          </w:rPr>
          <w:fldChar w:fldCharType="begin"/>
        </w:r>
        <w:r>
          <w:rPr>
            <w:noProof/>
            <w:webHidden/>
          </w:rPr>
          <w:instrText xml:space="preserve"> PAGEREF _Toc131051733 \h </w:instrText>
        </w:r>
        <w:r>
          <w:rPr>
            <w:noProof/>
            <w:webHidden/>
          </w:rPr>
        </w:r>
        <w:r>
          <w:rPr>
            <w:noProof/>
            <w:webHidden/>
          </w:rPr>
          <w:fldChar w:fldCharType="separate"/>
        </w:r>
        <w:r>
          <w:rPr>
            <w:noProof/>
            <w:webHidden/>
          </w:rPr>
          <w:t>16</w:t>
        </w:r>
        <w:r>
          <w:rPr>
            <w:noProof/>
            <w:webHidden/>
          </w:rPr>
          <w:fldChar w:fldCharType="end"/>
        </w:r>
      </w:hyperlink>
    </w:p>
    <w:p w14:paraId="7BEBC819" w14:textId="193FCBFE" w:rsidR="003937D0" w:rsidRDefault="003937D0">
      <w:pPr>
        <w:pStyle w:val="TOC1"/>
        <w:tabs>
          <w:tab w:val="left" w:pos="1258"/>
        </w:tabs>
        <w:rPr>
          <w:rFonts w:asciiTheme="minorHAnsi" w:eastAsiaTheme="minorEastAsia" w:hAnsiTheme="minorHAnsi" w:cstheme="minorBidi"/>
          <w:b w:val="0"/>
          <w:noProof/>
          <w:szCs w:val="22"/>
          <w:lang w:val="en-US"/>
        </w:rPr>
      </w:pPr>
      <w:hyperlink w:anchor="_Toc131051734" w:history="1">
        <w:r w:rsidRPr="00425A77">
          <w:rPr>
            <w:rStyle w:val="Hyperlink"/>
            <w:noProof/>
          </w:rPr>
          <w:t>8</w:t>
        </w:r>
        <w:r>
          <w:rPr>
            <w:rFonts w:asciiTheme="minorHAnsi" w:eastAsiaTheme="minorEastAsia" w:hAnsiTheme="minorHAnsi" w:cstheme="minorBidi"/>
            <w:b w:val="0"/>
            <w:noProof/>
            <w:szCs w:val="22"/>
            <w:lang w:val="en-US"/>
          </w:rPr>
          <w:tab/>
        </w:r>
        <w:r w:rsidRPr="00425A77">
          <w:rPr>
            <w:rStyle w:val="Hyperlink"/>
            <w:noProof/>
          </w:rPr>
          <w:t>OptiVLM Vault Balance Deployment (Using WebLogic Server)</w:t>
        </w:r>
        <w:r>
          <w:rPr>
            <w:noProof/>
            <w:webHidden/>
          </w:rPr>
          <w:tab/>
        </w:r>
        <w:r>
          <w:rPr>
            <w:noProof/>
            <w:webHidden/>
          </w:rPr>
          <w:fldChar w:fldCharType="begin"/>
        </w:r>
        <w:r>
          <w:rPr>
            <w:noProof/>
            <w:webHidden/>
          </w:rPr>
          <w:instrText xml:space="preserve"> PAGEREF _Toc131051734 \h </w:instrText>
        </w:r>
        <w:r>
          <w:rPr>
            <w:noProof/>
            <w:webHidden/>
          </w:rPr>
        </w:r>
        <w:r>
          <w:rPr>
            <w:noProof/>
            <w:webHidden/>
          </w:rPr>
          <w:fldChar w:fldCharType="separate"/>
        </w:r>
        <w:r>
          <w:rPr>
            <w:noProof/>
            <w:webHidden/>
          </w:rPr>
          <w:t>17</w:t>
        </w:r>
        <w:r>
          <w:rPr>
            <w:noProof/>
            <w:webHidden/>
          </w:rPr>
          <w:fldChar w:fldCharType="end"/>
        </w:r>
      </w:hyperlink>
    </w:p>
    <w:p w14:paraId="1F685D3F" w14:textId="481A7A11" w:rsidR="003937D0" w:rsidRDefault="003937D0">
      <w:pPr>
        <w:pStyle w:val="TOC2"/>
        <w:tabs>
          <w:tab w:val="left" w:pos="1621"/>
        </w:tabs>
        <w:rPr>
          <w:rFonts w:asciiTheme="minorHAnsi" w:eastAsiaTheme="minorEastAsia" w:hAnsiTheme="minorHAnsi" w:cstheme="minorBidi"/>
          <w:noProof/>
          <w:sz w:val="22"/>
          <w:szCs w:val="22"/>
          <w:lang w:val="en-US"/>
        </w:rPr>
      </w:pPr>
      <w:hyperlink w:anchor="_Toc131051735" w:history="1">
        <w:r w:rsidRPr="00425A77">
          <w:rPr>
            <w:rStyle w:val="Hyperlink"/>
            <w:noProof/>
          </w:rPr>
          <w:t>8.1</w:t>
        </w:r>
        <w:r>
          <w:rPr>
            <w:rFonts w:asciiTheme="minorHAnsi" w:eastAsiaTheme="minorEastAsia" w:hAnsiTheme="minorHAnsi" w:cstheme="minorBidi"/>
            <w:noProof/>
            <w:sz w:val="22"/>
            <w:szCs w:val="22"/>
            <w:lang w:val="en-US"/>
          </w:rPr>
          <w:tab/>
        </w:r>
        <w:r w:rsidRPr="00425A77">
          <w:rPr>
            <w:rStyle w:val="Hyperlink"/>
            <w:noProof/>
          </w:rPr>
          <w:t>WAR File Deployment</w:t>
        </w:r>
        <w:r>
          <w:rPr>
            <w:noProof/>
            <w:webHidden/>
          </w:rPr>
          <w:tab/>
        </w:r>
        <w:r>
          <w:rPr>
            <w:noProof/>
            <w:webHidden/>
          </w:rPr>
          <w:fldChar w:fldCharType="begin"/>
        </w:r>
        <w:r>
          <w:rPr>
            <w:noProof/>
            <w:webHidden/>
          </w:rPr>
          <w:instrText xml:space="preserve"> PAGEREF _Toc131051735 \h </w:instrText>
        </w:r>
        <w:r>
          <w:rPr>
            <w:noProof/>
            <w:webHidden/>
          </w:rPr>
        </w:r>
        <w:r>
          <w:rPr>
            <w:noProof/>
            <w:webHidden/>
          </w:rPr>
          <w:fldChar w:fldCharType="separate"/>
        </w:r>
        <w:r>
          <w:rPr>
            <w:noProof/>
            <w:webHidden/>
          </w:rPr>
          <w:t>17</w:t>
        </w:r>
        <w:r>
          <w:rPr>
            <w:noProof/>
            <w:webHidden/>
          </w:rPr>
          <w:fldChar w:fldCharType="end"/>
        </w:r>
      </w:hyperlink>
    </w:p>
    <w:p w14:paraId="01CDFE9A" w14:textId="371132EB" w:rsidR="003937D0" w:rsidRDefault="003937D0">
      <w:pPr>
        <w:pStyle w:val="TOC1"/>
        <w:tabs>
          <w:tab w:val="left" w:pos="1258"/>
        </w:tabs>
        <w:rPr>
          <w:rFonts w:asciiTheme="minorHAnsi" w:eastAsiaTheme="minorEastAsia" w:hAnsiTheme="minorHAnsi" w:cstheme="minorBidi"/>
          <w:b w:val="0"/>
          <w:noProof/>
          <w:szCs w:val="22"/>
          <w:lang w:val="en-US"/>
        </w:rPr>
      </w:pPr>
      <w:hyperlink w:anchor="_Toc131051736" w:history="1">
        <w:r w:rsidRPr="00425A77">
          <w:rPr>
            <w:rStyle w:val="Hyperlink"/>
            <w:noProof/>
          </w:rPr>
          <w:t>9</w:t>
        </w:r>
        <w:r>
          <w:rPr>
            <w:rFonts w:asciiTheme="minorHAnsi" w:eastAsiaTheme="minorEastAsia" w:hAnsiTheme="minorHAnsi" w:cstheme="minorBidi"/>
            <w:b w:val="0"/>
            <w:noProof/>
            <w:szCs w:val="22"/>
            <w:lang w:val="en-US"/>
          </w:rPr>
          <w:tab/>
        </w:r>
        <w:r w:rsidRPr="00425A77">
          <w:rPr>
            <w:rStyle w:val="Hyperlink"/>
            <w:noProof/>
          </w:rPr>
          <w:t>OptiVLM Vault Balance System Configuration</w:t>
        </w:r>
        <w:r>
          <w:rPr>
            <w:noProof/>
            <w:webHidden/>
          </w:rPr>
          <w:tab/>
        </w:r>
        <w:r>
          <w:rPr>
            <w:noProof/>
            <w:webHidden/>
          </w:rPr>
          <w:fldChar w:fldCharType="begin"/>
        </w:r>
        <w:r>
          <w:rPr>
            <w:noProof/>
            <w:webHidden/>
          </w:rPr>
          <w:instrText xml:space="preserve"> PAGEREF _Toc131051736 \h </w:instrText>
        </w:r>
        <w:r>
          <w:rPr>
            <w:noProof/>
            <w:webHidden/>
          </w:rPr>
        </w:r>
        <w:r>
          <w:rPr>
            <w:noProof/>
            <w:webHidden/>
          </w:rPr>
          <w:fldChar w:fldCharType="separate"/>
        </w:r>
        <w:r>
          <w:rPr>
            <w:noProof/>
            <w:webHidden/>
          </w:rPr>
          <w:t>18</w:t>
        </w:r>
        <w:r>
          <w:rPr>
            <w:noProof/>
            <w:webHidden/>
          </w:rPr>
          <w:fldChar w:fldCharType="end"/>
        </w:r>
      </w:hyperlink>
    </w:p>
    <w:p w14:paraId="56ACFCB6" w14:textId="54B9FE12" w:rsidR="003937D0" w:rsidRDefault="003937D0">
      <w:pPr>
        <w:pStyle w:val="TOC1"/>
        <w:tabs>
          <w:tab w:val="left" w:pos="1258"/>
        </w:tabs>
        <w:rPr>
          <w:rFonts w:asciiTheme="minorHAnsi" w:eastAsiaTheme="minorEastAsia" w:hAnsiTheme="minorHAnsi" w:cstheme="minorBidi"/>
          <w:b w:val="0"/>
          <w:noProof/>
          <w:szCs w:val="22"/>
          <w:lang w:val="en-US"/>
        </w:rPr>
      </w:pPr>
      <w:hyperlink w:anchor="_Toc131051737" w:history="1">
        <w:r w:rsidRPr="00425A77">
          <w:rPr>
            <w:rStyle w:val="Hyperlink"/>
            <w:noProof/>
          </w:rPr>
          <w:t>10</w:t>
        </w:r>
        <w:r>
          <w:rPr>
            <w:rFonts w:asciiTheme="minorHAnsi" w:eastAsiaTheme="minorEastAsia" w:hAnsiTheme="minorHAnsi" w:cstheme="minorBidi"/>
            <w:b w:val="0"/>
            <w:noProof/>
            <w:szCs w:val="22"/>
            <w:lang w:val="en-US"/>
          </w:rPr>
          <w:tab/>
        </w:r>
        <w:r w:rsidRPr="00425A77">
          <w:rPr>
            <w:rStyle w:val="Hyperlink"/>
            <w:noProof/>
          </w:rPr>
          <w:t>OptiVLM Vault Balance Agent Deployment (Application Server)</w:t>
        </w:r>
        <w:r>
          <w:rPr>
            <w:noProof/>
            <w:webHidden/>
          </w:rPr>
          <w:tab/>
        </w:r>
        <w:r>
          <w:rPr>
            <w:noProof/>
            <w:webHidden/>
          </w:rPr>
          <w:fldChar w:fldCharType="begin"/>
        </w:r>
        <w:r>
          <w:rPr>
            <w:noProof/>
            <w:webHidden/>
          </w:rPr>
          <w:instrText xml:space="preserve"> PAGEREF _Toc131051737 \h </w:instrText>
        </w:r>
        <w:r>
          <w:rPr>
            <w:noProof/>
            <w:webHidden/>
          </w:rPr>
        </w:r>
        <w:r>
          <w:rPr>
            <w:noProof/>
            <w:webHidden/>
          </w:rPr>
          <w:fldChar w:fldCharType="separate"/>
        </w:r>
        <w:r>
          <w:rPr>
            <w:noProof/>
            <w:webHidden/>
          </w:rPr>
          <w:t>27</w:t>
        </w:r>
        <w:r>
          <w:rPr>
            <w:noProof/>
            <w:webHidden/>
          </w:rPr>
          <w:fldChar w:fldCharType="end"/>
        </w:r>
      </w:hyperlink>
    </w:p>
    <w:p w14:paraId="4567B6C0" w14:textId="7834611C" w:rsidR="003937D0" w:rsidRDefault="003937D0">
      <w:pPr>
        <w:pStyle w:val="TOC2"/>
        <w:tabs>
          <w:tab w:val="left" w:pos="1760"/>
        </w:tabs>
        <w:rPr>
          <w:rFonts w:asciiTheme="minorHAnsi" w:eastAsiaTheme="minorEastAsia" w:hAnsiTheme="minorHAnsi" w:cstheme="minorBidi"/>
          <w:noProof/>
          <w:sz w:val="22"/>
          <w:szCs w:val="22"/>
          <w:lang w:val="en-US"/>
        </w:rPr>
      </w:pPr>
      <w:hyperlink w:anchor="_Toc131051738" w:history="1">
        <w:r w:rsidRPr="00425A77">
          <w:rPr>
            <w:rStyle w:val="Hyperlink"/>
            <w:noProof/>
          </w:rPr>
          <w:t>10.1</w:t>
        </w:r>
        <w:r>
          <w:rPr>
            <w:rFonts w:asciiTheme="minorHAnsi" w:eastAsiaTheme="minorEastAsia" w:hAnsiTheme="minorHAnsi" w:cstheme="minorBidi"/>
            <w:noProof/>
            <w:sz w:val="22"/>
            <w:szCs w:val="22"/>
            <w:lang w:val="en-US"/>
          </w:rPr>
          <w:tab/>
        </w:r>
        <w:r w:rsidRPr="00425A77">
          <w:rPr>
            <w:rStyle w:val="Hyperlink"/>
            <w:noProof/>
          </w:rPr>
          <w:t>WAR File Deployment</w:t>
        </w:r>
        <w:r>
          <w:rPr>
            <w:noProof/>
            <w:webHidden/>
          </w:rPr>
          <w:tab/>
        </w:r>
        <w:r>
          <w:rPr>
            <w:noProof/>
            <w:webHidden/>
          </w:rPr>
          <w:fldChar w:fldCharType="begin"/>
        </w:r>
        <w:r>
          <w:rPr>
            <w:noProof/>
            <w:webHidden/>
          </w:rPr>
          <w:instrText xml:space="preserve"> PAGEREF _Toc131051738 \h </w:instrText>
        </w:r>
        <w:r>
          <w:rPr>
            <w:noProof/>
            <w:webHidden/>
          </w:rPr>
        </w:r>
        <w:r>
          <w:rPr>
            <w:noProof/>
            <w:webHidden/>
          </w:rPr>
          <w:fldChar w:fldCharType="separate"/>
        </w:r>
        <w:r>
          <w:rPr>
            <w:noProof/>
            <w:webHidden/>
          </w:rPr>
          <w:t>27</w:t>
        </w:r>
        <w:r>
          <w:rPr>
            <w:noProof/>
            <w:webHidden/>
          </w:rPr>
          <w:fldChar w:fldCharType="end"/>
        </w:r>
      </w:hyperlink>
    </w:p>
    <w:p w14:paraId="36DAAC0F" w14:textId="159EADA9" w:rsidR="003937D0" w:rsidRDefault="003937D0">
      <w:pPr>
        <w:pStyle w:val="TOC1"/>
        <w:tabs>
          <w:tab w:val="left" w:pos="1258"/>
        </w:tabs>
        <w:rPr>
          <w:rFonts w:asciiTheme="minorHAnsi" w:eastAsiaTheme="minorEastAsia" w:hAnsiTheme="minorHAnsi" w:cstheme="minorBidi"/>
          <w:b w:val="0"/>
          <w:noProof/>
          <w:szCs w:val="22"/>
          <w:lang w:val="en-US"/>
        </w:rPr>
      </w:pPr>
      <w:hyperlink w:anchor="_Toc131051739" w:history="1">
        <w:r w:rsidRPr="00425A77">
          <w:rPr>
            <w:rStyle w:val="Hyperlink"/>
            <w:noProof/>
          </w:rPr>
          <w:t>11</w:t>
        </w:r>
        <w:r>
          <w:rPr>
            <w:rFonts w:asciiTheme="minorHAnsi" w:eastAsiaTheme="minorEastAsia" w:hAnsiTheme="minorHAnsi" w:cstheme="minorBidi"/>
            <w:b w:val="0"/>
            <w:noProof/>
            <w:szCs w:val="22"/>
            <w:lang w:val="en-US"/>
          </w:rPr>
          <w:tab/>
        </w:r>
        <w:r w:rsidRPr="00425A77">
          <w:rPr>
            <w:rStyle w:val="Hyperlink"/>
            <w:noProof/>
          </w:rPr>
          <w:t>OptiVLM Vault Balance Agent System Configuration</w:t>
        </w:r>
        <w:r>
          <w:rPr>
            <w:noProof/>
            <w:webHidden/>
          </w:rPr>
          <w:tab/>
        </w:r>
        <w:r>
          <w:rPr>
            <w:noProof/>
            <w:webHidden/>
          </w:rPr>
          <w:fldChar w:fldCharType="begin"/>
        </w:r>
        <w:r>
          <w:rPr>
            <w:noProof/>
            <w:webHidden/>
          </w:rPr>
          <w:instrText xml:space="preserve"> PAGEREF _Toc131051739 \h </w:instrText>
        </w:r>
        <w:r>
          <w:rPr>
            <w:noProof/>
            <w:webHidden/>
          </w:rPr>
        </w:r>
        <w:r>
          <w:rPr>
            <w:noProof/>
            <w:webHidden/>
          </w:rPr>
          <w:fldChar w:fldCharType="separate"/>
        </w:r>
        <w:r>
          <w:rPr>
            <w:noProof/>
            <w:webHidden/>
          </w:rPr>
          <w:t>28</w:t>
        </w:r>
        <w:r>
          <w:rPr>
            <w:noProof/>
            <w:webHidden/>
          </w:rPr>
          <w:fldChar w:fldCharType="end"/>
        </w:r>
      </w:hyperlink>
    </w:p>
    <w:p w14:paraId="7E0779C9" w14:textId="33EE427D" w:rsidR="003937D0" w:rsidRDefault="003937D0">
      <w:pPr>
        <w:pStyle w:val="TOC1"/>
        <w:tabs>
          <w:tab w:val="left" w:pos="1258"/>
        </w:tabs>
        <w:rPr>
          <w:rFonts w:asciiTheme="minorHAnsi" w:eastAsiaTheme="minorEastAsia" w:hAnsiTheme="minorHAnsi" w:cstheme="minorBidi"/>
          <w:b w:val="0"/>
          <w:noProof/>
          <w:szCs w:val="22"/>
          <w:lang w:val="en-US"/>
        </w:rPr>
      </w:pPr>
      <w:hyperlink w:anchor="_Toc131051740" w:history="1">
        <w:r w:rsidRPr="00425A77">
          <w:rPr>
            <w:rStyle w:val="Hyperlink"/>
            <w:noProof/>
          </w:rPr>
          <w:t>12</w:t>
        </w:r>
        <w:r>
          <w:rPr>
            <w:rFonts w:asciiTheme="minorHAnsi" w:eastAsiaTheme="minorEastAsia" w:hAnsiTheme="minorHAnsi" w:cstheme="minorBidi"/>
            <w:b w:val="0"/>
            <w:noProof/>
            <w:szCs w:val="22"/>
            <w:lang w:val="en-US"/>
          </w:rPr>
          <w:tab/>
        </w:r>
        <w:r w:rsidRPr="00425A77">
          <w:rPr>
            <w:rStyle w:val="Hyperlink"/>
            <w:noProof/>
          </w:rPr>
          <w:t>OptiVLM Vault Balance Licensing</w:t>
        </w:r>
        <w:r>
          <w:rPr>
            <w:noProof/>
            <w:webHidden/>
          </w:rPr>
          <w:tab/>
        </w:r>
        <w:r>
          <w:rPr>
            <w:noProof/>
            <w:webHidden/>
          </w:rPr>
          <w:fldChar w:fldCharType="begin"/>
        </w:r>
        <w:r>
          <w:rPr>
            <w:noProof/>
            <w:webHidden/>
          </w:rPr>
          <w:instrText xml:space="preserve"> PAGEREF _Toc131051740 \h </w:instrText>
        </w:r>
        <w:r>
          <w:rPr>
            <w:noProof/>
            <w:webHidden/>
          </w:rPr>
        </w:r>
        <w:r>
          <w:rPr>
            <w:noProof/>
            <w:webHidden/>
          </w:rPr>
          <w:fldChar w:fldCharType="separate"/>
        </w:r>
        <w:r>
          <w:rPr>
            <w:noProof/>
            <w:webHidden/>
          </w:rPr>
          <w:t>31</w:t>
        </w:r>
        <w:r>
          <w:rPr>
            <w:noProof/>
            <w:webHidden/>
          </w:rPr>
          <w:fldChar w:fldCharType="end"/>
        </w:r>
      </w:hyperlink>
    </w:p>
    <w:p w14:paraId="7FD81904" w14:textId="04F0C521" w:rsidR="003937D0" w:rsidRDefault="003937D0">
      <w:pPr>
        <w:pStyle w:val="TOC1"/>
        <w:tabs>
          <w:tab w:val="left" w:pos="1258"/>
        </w:tabs>
        <w:rPr>
          <w:rFonts w:asciiTheme="minorHAnsi" w:eastAsiaTheme="minorEastAsia" w:hAnsiTheme="minorHAnsi" w:cstheme="minorBidi"/>
          <w:b w:val="0"/>
          <w:noProof/>
          <w:szCs w:val="22"/>
          <w:lang w:val="en-US"/>
        </w:rPr>
      </w:pPr>
      <w:hyperlink w:anchor="_Toc131051741" w:history="1">
        <w:r w:rsidRPr="00425A77">
          <w:rPr>
            <w:rStyle w:val="Hyperlink"/>
            <w:noProof/>
          </w:rPr>
          <w:t>13</w:t>
        </w:r>
        <w:r>
          <w:rPr>
            <w:rFonts w:asciiTheme="minorHAnsi" w:eastAsiaTheme="minorEastAsia" w:hAnsiTheme="minorHAnsi" w:cstheme="minorBidi"/>
            <w:b w:val="0"/>
            <w:noProof/>
            <w:szCs w:val="22"/>
            <w:lang w:val="en-US"/>
          </w:rPr>
          <w:tab/>
        </w:r>
        <w:r w:rsidRPr="00425A77">
          <w:rPr>
            <w:rStyle w:val="Hyperlink"/>
            <w:noProof/>
          </w:rPr>
          <w:t>OptiVLM Vault Balance Database Upgrade</w:t>
        </w:r>
        <w:r>
          <w:rPr>
            <w:noProof/>
            <w:webHidden/>
          </w:rPr>
          <w:tab/>
        </w:r>
        <w:r>
          <w:rPr>
            <w:noProof/>
            <w:webHidden/>
          </w:rPr>
          <w:fldChar w:fldCharType="begin"/>
        </w:r>
        <w:r>
          <w:rPr>
            <w:noProof/>
            <w:webHidden/>
          </w:rPr>
          <w:instrText xml:space="preserve"> PAGEREF _Toc131051741 \h </w:instrText>
        </w:r>
        <w:r>
          <w:rPr>
            <w:noProof/>
            <w:webHidden/>
          </w:rPr>
        </w:r>
        <w:r>
          <w:rPr>
            <w:noProof/>
            <w:webHidden/>
          </w:rPr>
          <w:fldChar w:fldCharType="separate"/>
        </w:r>
        <w:r>
          <w:rPr>
            <w:noProof/>
            <w:webHidden/>
          </w:rPr>
          <w:t>32</w:t>
        </w:r>
        <w:r>
          <w:rPr>
            <w:noProof/>
            <w:webHidden/>
          </w:rPr>
          <w:fldChar w:fldCharType="end"/>
        </w:r>
      </w:hyperlink>
    </w:p>
    <w:p w14:paraId="2044982E" w14:textId="0B9CA29F" w:rsidR="003937D0" w:rsidRDefault="003937D0">
      <w:pPr>
        <w:pStyle w:val="TOC1"/>
        <w:tabs>
          <w:tab w:val="left" w:pos="1258"/>
        </w:tabs>
        <w:rPr>
          <w:rFonts w:asciiTheme="minorHAnsi" w:eastAsiaTheme="minorEastAsia" w:hAnsiTheme="minorHAnsi" w:cstheme="minorBidi"/>
          <w:b w:val="0"/>
          <w:noProof/>
          <w:szCs w:val="22"/>
          <w:lang w:val="en-US"/>
        </w:rPr>
      </w:pPr>
      <w:hyperlink w:anchor="_Toc131051742" w:history="1">
        <w:r w:rsidRPr="00425A77">
          <w:rPr>
            <w:rStyle w:val="Hyperlink"/>
            <w:noProof/>
          </w:rPr>
          <w:t>14</w:t>
        </w:r>
        <w:r>
          <w:rPr>
            <w:rFonts w:asciiTheme="minorHAnsi" w:eastAsiaTheme="minorEastAsia" w:hAnsiTheme="minorHAnsi" w:cstheme="minorBidi"/>
            <w:b w:val="0"/>
            <w:noProof/>
            <w:szCs w:val="22"/>
            <w:lang w:val="en-US"/>
          </w:rPr>
          <w:tab/>
        </w:r>
        <w:r w:rsidRPr="00425A77">
          <w:rPr>
            <w:rStyle w:val="Hyperlink"/>
            <w:noProof/>
          </w:rPr>
          <w:t>OptiVLM Vault Balance Customization</w:t>
        </w:r>
        <w:r>
          <w:rPr>
            <w:noProof/>
            <w:webHidden/>
          </w:rPr>
          <w:tab/>
        </w:r>
        <w:r>
          <w:rPr>
            <w:noProof/>
            <w:webHidden/>
          </w:rPr>
          <w:fldChar w:fldCharType="begin"/>
        </w:r>
        <w:r>
          <w:rPr>
            <w:noProof/>
            <w:webHidden/>
          </w:rPr>
          <w:instrText xml:space="preserve"> PAGEREF _Toc131051742 \h </w:instrText>
        </w:r>
        <w:r>
          <w:rPr>
            <w:noProof/>
            <w:webHidden/>
          </w:rPr>
        </w:r>
        <w:r>
          <w:rPr>
            <w:noProof/>
            <w:webHidden/>
          </w:rPr>
          <w:fldChar w:fldCharType="separate"/>
        </w:r>
        <w:r>
          <w:rPr>
            <w:noProof/>
            <w:webHidden/>
          </w:rPr>
          <w:t>33</w:t>
        </w:r>
        <w:r>
          <w:rPr>
            <w:noProof/>
            <w:webHidden/>
          </w:rPr>
          <w:fldChar w:fldCharType="end"/>
        </w:r>
      </w:hyperlink>
    </w:p>
    <w:p w14:paraId="028EDB94" w14:textId="6732CD25" w:rsidR="003937D0" w:rsidRDefault="003937D0">
      <w:pPr>
        <w:pStyle w:val="TOC2"/>
        <w:tabs>
          <w:tab w:val="left" w:pos="1760"/>
        </w:tabs>
        <w:rPr>
          <w:rFonts w:asciiTheme="minorHAnsi" w:eastAsiaTheme="minorEastAsia" w:hAnsiTheme="minorHAnsi" w:cstheme="minorBidi"/>
          <w:noProof/>
          <w:sz w:val="22"/>
          <w:szCs w:val="22"/>
          <w:lang w:val="en-US"/>
        </w:rPr>
      </w:pPr>
      <w:hyperlink w:anchor="_Toc131051743" w:history="1">
        <w:r w:rsidRPr="00425A77">
          <w:rPr>
            <w:rStyle w:val="Hyperlink"/>
            <w:noProof/>
          </w:rPr>
          <w:t>14.1</w:t>
        </w:r>
        <w:r>
          <w:rPr>
            <w:rFonts w:asciiTheme="minorHAnsi" w:eastAsiaTheme="minorEastAsia" w:hAnsiTheme="minorHAnsi" w:cstheme="minorBidi"/>
            <w:noProof/>
            <w:sz w:val="22"/>
            <w:szCs w:val="22"/>
            <w:lang w:val="en-US"/>
          </w:rPr>
          <w:tab/>
        </w:r>
        <w:r w:rsidRPr="00425A77">
          <w:rPr>
            <w:rStyle w:val="Hyperlink"/>
            <w:noProof/>
          </w:rPr>
          <w:t>Making Changes to the Language File</w:t>
        </w:r>
        <w:r>
          <w:rPr>
            <w:noProof/>
            <w:webHidden/>
          </w:rPr>
          <w:tab/>
        </w:r>
        <w:r>
          <w:rPr>
            <w:noProof/>
            <w:webHidden/>
          </w:rPr>
          <w:fldChar w:fldCharType="begin"/>
        </w:r>
        <w:r>
          <w:rPr>
            <w:noProof/>
            <w:webHidden/>
          </w:rPr>
          <w:instrText xml:space="preserve"> PAGEREF _Toc131051743 \h </w:instrText>
        </w:r>
        <w:r>
          <w:rPr>
            <w:noProof/>
            <w:webHidden/>
          </w:rPr>
        </w:r>
        <w:r>
          <w:rPr>
            <w:noProof/>
            <w:webHidden/>
          </w:rPr>
          <w:fldChar w:fldCharType="separate"/>
        </w:r>
        <w:r>
          <w:rPr>
            <w:noProof/>
            <w:webHidden/>
          </w:rPr>
          <w:t>33</w:t>
        </w:r>
        <w:r>
          <w:rPr>
            <w:noProof/>
            <w:webHidden/>
          </w:rPr>
          <w:fldChar w:fldCharType="end"/>
        </w:r>
      </w:hyperlink>
    </w:p>
    <w:p w14:paraId="3D8A7F74" w14:textId="269B8C5D" w:rsidR="003937D0" w:rsidRDefault="003937D0">
      <w:pPr>
        <w:pStyle w:val="TOC2"/>
        <w:tabs>
          <w:tab w:val="left" w:pos="1760"/>
        </w:tabs>
        <w:rPr>
          <w:rFonts w:asciiTheme="minorHAnsi" w:eastAsiaTheme="minorEastAsia" w:hAnsiTheme="minorHAnsi" w:cstheme="minorBidi"/>
          <w:noProof/>
          <w:sz w:val="22"/>
          <w:szCs w:val="22"/>
          <w:lang w:val="en-US"/>
        </w:rPr>
      </w:pPr>
      <w:hyperlink w:anchor="_Toc131051744" w:history="1">
        <w:r w:rsidRPr="00425A77">
          <w:rPr>
            <w:rStyle w:val="Hyperlink"/>
            <w:noProof/>
          </w:rPr>
          <w:t>14.2</w:t>
        </w:r>
        <w:r>
          <w:rPr>
            <w:rFonts w:asciiTheme="minorHAnsi" w:eastAsiaTheme="minorEastAsia" w:hAnsiTheme="minorHAnsi" w:cstheme="minorBidi"/>
            <w:noProof/>
            <w:sz w:val="22"/>
            <w:szCs w:val="22"/>
            <w:lang w:val="en-US"/>
          </w:rPr>
          <w:tab/>
        </w:r>
        <w:r w:rsidRPr="00425A77">
          <w:rPr>
            <w:rStyle w:val="Hyperlink"/>
            <w:noProof/>
          </w:rPr>
          <w:t>Making Changes to the Styles and Logos</w:t>
        </w:r>
        <w:r>
          <w:rPr>
            <w:noProof/>
            <w:webHidden/>
          </w:rPr>
          <w:tab/>
        </w:r>
        <w:r>
          <w:rPr>
            <w:noProof/>
            <w:webHidden/>
          </w:rPr>
          <w:fldChar w:fldCharType="begin"/>
        </w:r>
        <w:r>
          <w:rPr>
            <w:noProof/>
            <w:webHidden/>
          </w:rPr>
          <w:instrText xml:space="preserve"> PAGEREF _Toc131051744 \h </w:instrText>
        </w:r>
        <w:r>
          <w:rPr>
            <w:noProof/>
            <w:webHidden/>
          </w:rPr>
        </w:r>
        <w:r>
          <w:rPr>
            <w:noProof/>
            <w:webHidden/>
          </w:rPr>
          <w:fldChar w:fldCharType="separate"/>
        </w:r>
        <w:r>
          <w:rPr>
            <w:noProof/>
            <w:webHidden/>
          </w:rPr>
          <w:t>33</w:t>
        </w:r>
        <w:r>
          <w:rPr>
            <w:noProof/>
            <w:webHidden/>
          </w:rPr>
          <w:fldChar w:fldCharType="end"/>
        </w:r>
      </w:hyperlink>
    </w:p>
    <w:p w14:paraId="054851F3" w14:textId="0119DD1D" w:rsidR="003937D0" w:rsidRDefault="003937D0">
      <w:pPr>
        <w:pStyle w:val="TOC1"/>
        <w:tabs>
          <w:tab w:val="left" w:pos="1258"/>
        </w:tabs>
        <w:rPr>
          <w:rFonts w:asciiTheme="minorHAnsi" w:eastAsiaTheme="minorEastAsia" w:hAnsiTheme="minorHAnsi" w:cstheme="minorBidi"/>
          <w:b w:val="0"/>
          <w:noProof/>
          <w:szCs w:val="22"/>
          <w:lang w:val="en-US"/>
        </w:rPr>
      </w:pPr>
      <w:hyperlink w:anchor="_Toc131051745" w:history="1">
        <w:r w:rsidRPr="00425A77">
          <w:rPr>
            <w:rStyle w:val="Hyperlink"/>
            <w:noProof/>
          </w:rPr>
          <w:t>15</w:t>
        </w:r>
        <w:r>
          <w:rPr>
            <w:rFonts w:asciiTheme="minorHAnsi" w:eastAsiaTheme="minorEastAsia" w:hAnsiTheme="minorHAnsi" w:cstheme="minorBidi"/>
            <w:b w:val="0"/>
            <w:noProof/>
            <w:szCs w:val="22"/>
            <w:lang w:val="en-US"/>
          </w:rPr>
          <w:tab/>
        </w:r>
        <w:r w:rsidRPr="00425A77">
          <w:rPr>
            <w:rStyle w:val="Hyperlink"/>
            <w:noProof/>
          </w:rPr>
          <w:t>Redeploying the Oracle Schema</w:t>
        </w:r>
        <w:r>
          <w:rPr>
            <w:noProof/>
            <w:webHidden/>
          </w:rPr>
          <w:tab/>
        </w:r>
        <w:r>
          <w:rPr>
            <w:noProof/>
            <w:webHidden/>
          </w:rPr>
          <w:fldChar w:fldCharType="begin"/>
        </w:r>
        <w:r>
          <w:rPr>
            <w:noProof/>
            <w:webHidden/>
          </w:rPr>
          <w:instrText xml:space="preserve"> PAGEREF _Toc131051745 \h </w:instrText>
        </w:r>
        <w:r>
          <w:rPr>
            <w:noProof/>
            <w:webHidden/>
          </w:rPr>
        </w:r>
        <w:r>
          <w:rPr>
            <w:noProof/>
            <w:webHidden/>
          </w:rPr>
          <w:fldChar w:fldCharType="separate"/>
        </w:r>
        <w:r>
          <w:rPr>
            <w:noProof/>
            <w:webHidden/>
          </w:rPr>
          <w:t>34</w:t>
        </w:r>
        <w:r>
          <w:rPr>
            <w:noProof/>
            <w:webHidden/>
          </w:rPr>
          <w:fldChar w:fldCharType="end"/>
        </w:r>
      </w:hyperlink>
    </w:p>
    <w:p w14:paraId="427C825C" w14:textId="3232E039" w:rsidR="003937D0" w:rsidRDefault="003937D0">
      <w:pPr>
        <w:pStyle w:val="TOC1"/>
        <w:tabs>
          <w:tab w:val="left" w:pos="1258"/>
        </w:tabs>
        <w:rPr>
          <w:rFonts w:asciiTheme="minorHAnsi" w:eastAsiaTheme="minorEastAsia" w:hAnsiTheme="minorHAnsi" w:cstheme="minorBidi"/>
          <w:b w:val="0"/>
          <w:noProof/>
          <w:szCs w:val="22"/>
          <w:lang w:val="en-US"/>
        </w:rPr>
      </w:pPr>
      <w:hyperlink w:anchor="_Toc131051746" w:history="1">
        <w:r w:rsidRPr="00425A77">
          <w:rPr>
            <w:rStyle w:val="Hyperlink"/>
            <w:noProof/>
          </w:rPr>
          <w:t>16</w:t>
        </w:r>
        <w:r>
          <w:rPr>
            <w:rFonts w:asciiTheme="minorHAnsi" w:eastAsiaTheme="minorEastAsia" w:hAnsiTheme="minorHAnsi" w:cstheme="minorBidi"/>
            <w:b w:val="0"/>
            <w:noProof/>
            <w:szCs w:val="22"/>
            <w:lang w:val="en-US"/>
          </w:rPr>
          <w:tab/>
        </w:r>
        <w:r w:rsidRPr="00425A77">
          <w:rPr>
            <w:rStyle w:val="Hyperlink"/>
            <w:noProof/>
          </w:rPr>
          <w:t>IMPORTANT NOTE</w:t>
        </w:r>
        <w:r>
          <w:rPr>
            <w:noProof/>
            <w:webHidden/>
          </w:rPr>
          <w:tab/>
        </w:r>
        <w:r>
          <w:rPr>
            <w:noProof/>
            <w:webHidden/>
          </w:rPr>
          <w:fldChar w:fldCharType="begin"/>
        </w:r>
        <w:r>
          <w:rPr>
            <w:noProof/>
            <w:webHidden/>
          </w:rPr>
          <w:instrText xml:space="preserve"> PAGEREF _Toc131051746 \h </w:instrText>
        </w:r>
        <w:r>
          <w:rPr>
            <w:noProof/>
            <w:webHidden/>
          </w:rPr>
        </w:r>
        <w:r>
          <w:rPr>
            <w:noProof/>
            <w:webHidden/>
          </w:rPr>
          <w:fldChar w:fldCharType="separate"/>
        </w:r>
        <w:r>
          <w:rPr>
            <w:noProof/>
            <w:webHidden/>
          </w:rPr>
          <w:t>35</w:t>
        </w:r>
        <w:r>
          <w:rPr>
            <w:noProof/>
            <w:webHidden/>
          </w:rPr>
          <w:fldChar w:fldCharType="end"/>
        </w:r>
      </w:hyperlink>
    </w:p>
    <w:p w14:paraId="3DA1EE45" w14:textId="3B8408CB" w:rsidR="003937D0" w:rsidRDefault="003937D0">
      <w:pPr>
        <w:pStyle w:val="TOC1"/>
        <w:tabs>
          <w:tab w:val="left" w:pos="1258"/>
        </w:tabs>
        <w:rPr>
          <w:rFonts w:asciiTheme="minorHAnsi" w:eastAsiaTheme="minorEastAsia" w:hAnsiTheme="minorHAnsi" w:cstheme="minorBidi"/>
          <w:b w:val="0"/>
          <w:noProof/>
          <w:szCs w:val="22"/>
          <w:lang w:val="en-US"/>
        </w:rPr>
      </w:pPr>
      <w:hyperlink w:anchor="_Toc131051747" w:history="1">
        <w:r w:rsidRPr="00425A77">
          <w:rPr>
            <w:rStyle w:val="Hyperlink"/>
            <w:noProof/>
          </w:rPr>
          <w:t>17</w:t>
        </w:r>
        <w:r>
          <w:rPr>
            <w:rFonts w:asciiTheme="minorHAnsi" w:eastAsiaTheme="minorEastAsia" w:hAnsiTheme="minorHAnsi" w:cstheme="minorBidi"/>
            <w:b w:val="0"/>
            <w:noProof/>
            <w:szCs w:val="22"/>
            <w:lang w:val="en-US"/>
          </w:rPr>
          <w:tab/>
        </w:r>
        <w:r w:rsidRPr="00425A77">
          <w:rPr>
            <w:rStyle w:val="Hyperlink"/>
            <w:noProof/>
          </w:rPr>
          <w:t>EPSS Integration</w:t>
        </w:r>
        <w:r>
          <w:rPr>
            <w:noProof/>
            <w:webHidden/>
          </w:rPr>
          <w:tab/>
        </w:r>
        <w:r>
          <w:rPr>
            <w:noProof/>
            <w:webHidden/>
          </w:rPr>
          <w:fldChar w:fldCharType="begin"/>
        </w:r>
        <w:r>
          <w:rPr>
            <w:noProof/>
            <w:webHidden/>
          </w:rPr>
          <w:instrText xml:space="preserve"> PAGEREF _Toc131051747 \h </w:instrText>
        </w:r>
        <w:r>
          <w:rPr>
            <w:noProof/>
            <w:webHidden/>
          </w:rPr>
        </w:r>
        <w:r>
          <w:rPr>
            <w:noProof/>
            <w:webHidden/>
          </w:rPr>
          <w:fldChar w:fldCharType="separate"/>
        </w:r>
        <w:r>
          <w:rPr>
            <w:noProof/>
            <w:webHidden/>
          </w:rPr>
          <w:t>36</w:t>
        </w:r>
        <w:r>
          <w:rPr>
            <w:noProof/>
            <w:webHidden/>
          </w:rPr>
          <w:fldChar w:fldCharType="end"/>
        </w:r>
      </w:hyperlink>
    </w:p>
    <w:p w14:paraId="2CA08B9E" w14:textId="083EA7A9" w:rsidR="00D82E5E" w:rsidRDefault="00D82E5E" w:rsidP="00873F8E">
      <w:pPr>
        <w:pStyle w:val="TableofFigures"/>
      </w:pPr>
      <w:r>
        <w:fldChar w:fldCharType="end"/>
      </w:r>
    </w:p>
    <w:p w14:paraId="2400CD78" w14:textId="77777777" w:rsidR="00EE2021" w:rsidRDefault="00EE2021" w:rsidP="00661F0B">
      <w:pPr>
        <w:sectPr w:rsidR="00EE2021" w:rsidSect="00B05E19">
          <w:headerReference w:type="even" r:id="rId12"/>
          <w:headerReference w:type="default" r:id="rId13"/>
          <w:footerReference w:type="even" r:id="rId14"/>
          <w:footerReference w:type="default" r:id="rId15"/>
          <w:headerReference w:type="first" r:id="rId16"/>
          <w:footerReference w:type="first" r:id="rId17"/>
          <w:pgSz w:w="12240" w:h="15840" w:code="1"/>
          <w:pgMar w:top="1440" w:right="1077" w:bottom="1440" w:left="1077" w:header="709" w:footer="567" w:gutter="0"/>
          <w:cols w:space="708"/>
          <w:titlePg/>
          <w:docGrid w:linePitch="360"/>
        </w:sectPr>
      </w:pPr>
    </w:p>
    <w:p w14:paraId="10D6D4B1" w14:textId="77777777" w:rsidR="009E49E9" w:rsidRPr="00DF739C" w:rsidRDefault="009E49E9" w:rsidP="00DF739C">
      <w:pPr>
        <w:pStyle w:val="Heading1"/>
      </w:pPr>
      <w:bookmarkStart w:id="4" w:name="_Toc105186626"/>
      <w:bookmarkStart w:id="5" w:name="_Toc131051713"/>
      <w:r w:rsidRPr="00DF739C">
        <w:lastRenderedPageBreak/>
        <w:t>Introduction</w:t>
      </w:r>
      <w:bookmarkEnd w:id="4"/>
      <w:bookmarkEnd w:id="5"/>
    </w:p>
    <w:p w14:paraId="1CAA4E0A" w14:textId="5D0F3746" w:rsidR="009E49E9" w:rsidRPr="00CC3E87" w:rsidRDefault="009E49E9" w:rsidP="00CC3E87">
      <w:pPr>
        <w:pStyle w:val="BodyText"/>
      </w:pPr>
      <w:r w:rsidRPr="00CC3E87">
        <w:t xml:space="preserve">The purpose of this document is to provide basic installation instructions for the </w:t>
      </w:r>
      <w:del w:id="6" w:author="Moses, Robinson" w:date="2023-03-29T05:10:00Z">
        <w:r w:rsidRPr="00CC3E87" w:rsidDel="002D7CA1">
          <w:delText xml:space="preserve">installation of the </w:delText>
        </w:r>
      </w:del>
      <w:r w:rsidRPr="00CC3E87">
        <w:t>OptiVLM Vault Balance application.  The particular architecture and environment of the installation may require additional configuration.</w:t>
      </w:r>
    </w:p>
    <w:p w14:paraId="4C8090E7" w14:textId="77777777" w:rsidR="009E49E9" w:rsidRPr="00CC3E87" w:rsidRDefault="009E49E9" w:rsidP="00CC3E87">
      <w:pPr>
        <w:pStyle w:val="BodyText"/>
      </w:pPr>
      <w:r w:rsidRPr="00CC3E87">
        <w:t xml:space="preserve">Although the installation media may be compatible with multiple platforms, this document will provide samples and syntax based on the Windows operating system.  </w:t>
      </w:r>
    </w:p>
    <w:p w14:paraId="7B43BB64" w14:textId="5BD3DD85" w:rsidR="009E49E9" w:rsidRPr="00AF0ED4" w:rsidRDefault="009E49E9" w:rsidP="00CC3E87">
      <w:pPr>
        <w:pStyle w:val="BodyText"/>
        <w:rPr>
          <w:b/>
          <w:bCs/>
          <w:rPrChange w:id="7" w:author="Moses, Robinson" w:date="2023-03-29T05:11:00Z">
            <w:rPr/>
          </w:rPrChange>
        </w:rPr>
      </w:pPr>
      <w:r w:rsidRPr="00AF0ED4">
        <w:rPr>
          <w:b/>
          <w:bCs/>
          <w:rPrChange w:id="8" w:author="Moses, Robinson" w:date="2023-03-29T05:11:00Z">
            <w:rPr/>
          </w:rPrChange>
        </w:rPr>
        <w:t>The recommended process for instal</w:t>
      </w:r>
      <w:ins w:id="9" w:author="Moses, Robinson" w:date="2023-03-29T05:11:00Z">
        <w:r w:rsidR="0071236A">
          <w:rPr>
            <w:b/>
            <w:bCs/>
          </w:rPr>
          <w:t>lation</w:t>
        </w:r>
      </w:ins>
      <w:del w:id="10" w:author="Moses, Robinson" w:date="2023-03-29T05:11:00Z">
        <w:r w:rsidRPr="00AF0ED4" w:rsidDel="0071236A">
          <w:rPr>
            <w:b/>
            <w:bCs/>
            <w:rPrChange w:id="11" w:author="Moses, Robinson" w:date="2023-03-29T05:11:00Z">
              <w:rPr/>
            </w:rPrChange>
          </w:rPr>
          <w:delText>ling</w:delText>
        </w:r>
        <w:r w:rsidRPr="00AF0ED4" w:rsidDel="00AF0ED4">
          <w:rPr>
            <w:b/>
            <w:bCs/>
            <w:rPrChange w:id="12" w:author="Moses, Robinson" w:date="2023-03-29T05:11:00Z">
              <w:rPr/>
            </w:rPrChange>
          </w:rPr>
          <w:delText xml:space="preserve"> is</w:delText>
        </w:r>
      </w:del>
      <w:r w:rsidRPr="00AF0ED4">
        <w:rPr>
          <w:b/>
          <w:bCs/>
          <w:rPrChange w:id="13" w:author="Moses, Robinson" w:date="2023-03-29T05:11:00Z">
            <w:rPr/>
          </w:rPrChange>
        </w:rPr>
        <w:t>:</w:t>
      </w:r>
    </w:p>
    <w:p w14:paraId="7078E47C" w14:textId="67A62F27" w:rsidR="009E49E9" w:rsidRDefault="009E49E9" w:rsidP="00CC3E87">
      <w:pPr>
        <w:pStyle w:val="ListNumber"/>
      </w:pPr>
      <w:r w:rsidRPr="008779C0">
        <w:rPr>
          <w:b/>
          <w:bCs/>
          <w:rPrChange w:id="14" w:author="Moses, Robinson" w:date="2023-03-31T02:10:00Z">
            <w:rPr/>
          </w:rPrChange>
        </w:rPr>
        <w:t>Oracle Database Configuration</w:t>
      </w:r>
      <w:r>
        <w:t xml:space="preserve"> (It is the responsibility of the client to ensure Oracle is installed and running correctly PRIOR to the on-site product installation.)</w:t>
      </w:r>
    </w:p>
    <w:p w14:paraId="68E25E4F" w14:textId="77777777" w:rsidR="009E49E9" w:rsidRDefault="009E49E9" w:rsidP="00CC3E87">
      <w:pPr>
        <w:pStyle w:val="ListNumber"/>
      </w:pPr>
      <w:r w:rsidRPr="008779C0">
        <w:rPr>
          <w:b/>
          <w:bCs/>
          <w:rPrChange w:id="15" w:author="Moses, Robinson" w:date="2023-03-31T02:10:00Z">
            <w:rPr/>
          </w:rPrChange>
        </w:rPr>
        <w:t xml:space="preserve">Application </w:t>
      </w:r>
      <w:r w:rsidRPr="008779C0">
        <w:t>and</w:t>
      </w:r>
      <w:r w:rsidRPr="008779C0">
        <w:rPr>
          <w:b/>
          <w:bCs/>
          <w:rPrChange w:id="16" w:author="Moses, Robinson" w:date="2023-03-31T02:10:00Z">
            <w:rPr/>
          </w:rPrChange>
        </w:rPr>
        <w:t xml:space="preserve"> Web Server Configuration</w:t>
      </w:r>
      <w:r>
        <w:t xml:space="preserve"> (It is the responsibility of the client to ensure the application &amp; web servers are running correctly and readily accessible PRIOR to the on-site product installation).</w:t>
      </w:r>
    </w:p>
    <w:p w14:paraId="4F48E0E1" w14:textId="460B1777" w:rsidR="009E49E9" w:rsidRDefault="009E49E9" w:rsidP="00CC3E87">
      <w:pPr>
        <w:pStyle w:val="ListNumber"/>
      </w:pPr>
      <w:r>
        <w:t>Creat</w:t>
      </w:r>
      <w:ins w:id="17" w:author="Moses, Robinson" w:date="2023-03-29T05:12:00Z">
        <w:r w:rsidR="00E33B76">
          <w:t>e</w:t>
        </w:r>
      </w:ins>
      <w:del w:id="18" w:author="Moses, Robinson" w:date="2023-03-29T05:12:00Z">
        <w:r w:rsidDel="00E33B76">
          <w:delText>ing</w:delText>
        </w:r>
      </w:del>
      <w:r>
        <w:t xml:space="preserve"> </w:t>
      </w:r>
      <w:r w:rsidRPr="007154D4">
        <w:rPr>
          <w:b/>
          <w:bCs/>
          <w:rPrChange w:id="19" w:author="Moses, Robinson" w:date="2023-03-29T05:13:00Z">
            <w:rPr/>
          </w:rPrChange>
        </w:rPr>
        <w:t>New User</w:t>
      </w:r>
      <w:r>
        <w:t xml:space="preserve"> in Oracle</w:t>
      </w:r>
    </w:p>
    <w:p w14:paraId="39E7EBF5" w14:textId="57FCD771" w:rsidR="009E49E9" w:rsidRDefault="009E49E9" w:rsidP="00CC3E87">
      <w:pPr>
        <w:pStyle w:val="ListNumber"/>
      </w:pPr>
      <w:r>
        <w:t>Creat</w:t>
      </w:r>
      <w:ins w:id="20" w:author="Moses, Robinson" w:date="2023-03-29T05:13:00Z">
        <w:r w:rsidR="00E33B76">
          <w:t>e</w:t>
        </w:r>
      </w:ins>
      <w:del w:id="21" w:author="Moses, Robinson" w:date="2023-03-29T05:13:00Z">
        <w:r w:rsidDel="00E33B76">
          <w:delText>ing</w:delText>
        </w:r>
      </w:del>
      <w:r>
        <w:t xml:space="preserve"> </w:t>
      </w:r>
      <w:r w:rsidRPr="007154D4">
        <w:rPr>
          <w:b/>
          <w:bCs/>
          <w:rPrChange w:id="22" w:author="Moses, Robinson" w:date="2023-03-29T05:13:00Z">
            <w:rPr/>
          </w:rPrChange>
        </w:rPr>
        <w:t>New Schema</w:t>
      </w:r>
      <w:r>
        <w:t xml:space="preserve"> in Oracle </w:t>
      </w:r>
    </w:p>
    <w:p w14:paraId="1153F624" w14:textId="77777777" w:rsidR="009E49E9" w:rsidRDefault="009E49E9" w:rsidP="00CC3E87">
      <w:pPr>
        <w:pStyle w:val="ListNumber"/>
      </w:pPr>
      <w:r>
        <w:t xml:space="preserve">Deploy and configure </w:t>
      </w:r>
      <w:r w:rsidRPr="008779C0">
        <w:rPr>
          <w:b/>
          <w:bCs/>
          <w:rPrChange w:id="23" w:author="Moses, Robinson" w:date="2023-03-31T02:11:00Z">
            <w:rPr/>
          </w:rPrChange>
        </w:rPr>
        <w:t>OptiVLM Vault Balance WAR</w:t>
      </w:r>
      <w:r>
        <w:t xml:space="preserve"> file</w:t>
      </w:r>
    </w:p>
    <w:p w14:paraId="5D167847" w14:textId="639143E6" w:rsidR="009E49E9" w:rsidRDefault="009E49E9" w:rsidP="00CC3E87">
      <w:pPr>
        <w:pStyle w:val="ListNumber"/>
      </w:pPr>
      <w:r>
        <w:t xml:space="preserve">Deploy and configure </w:t>
      </w:r>
      <w:ins w:id="24" w:author="Moses, Robinson" w:date="2023-03-30T06:09:00Z">
        <w:r w:rsidR="00FA74A3">
          <w:t xml:space="preserve">the </w:t>
        </w:r>
      </w:ins>
      <w:r w:rsidRPr="008779C0">
        <w:rPr>
          <w:b/>
          <w:bCs/>
          <w:rPrChange w:id="25" w:author="Moses, Robinson" w:date="2023-03-31T02:11:00Z">
            <w:rPr/>
          </w:rPrChange>
        </w:rPr>
        <w:t>Vault Balance Agent</w:t>
      </w:r>
      <w:r>
        <w:t xml:space="preserve"> application</w:t>
      </w:r>
    </w:p>
    <w:p w14:paraId="42111449" w14:textId="77777777" w:rsidR="009E49E9" w:rsidRDefault="009E49E9" w:rsidP="00CC3E87">
      <w:pPr>
        <w:pStyle w:val="ListNumber"/>
      </w:pPr>
      <w:r>
        <w:t xml:space="preserve">Send license information to NCR Cash Management for </w:t>
      </w:r>
      <w:r w:rsidRPr="008779C0">
        <w:rPr>
          <w:b/>
          <w:bCs/>
          <w:rPrChange w:id="26" w:author="Moses, Robinson" w:date="2023-03-31T02:11:00Z">
            <w:rPr/>
          </w:rPrChange>
        </w:rPr>
        <w:t>License Generation</w:t>
      </w:r>
    </w:p>
    <w:p w14:paraId="2443FBDA" w14:textId="12467051" w:rsidR="009E49E9" w:rsidRDefault="009E49E9" w:rsidP="009E49E9">
      <w:pPr>
        <w:pStyle w:val="BodyText"/>
      </w:pPr>
      <w:r>
        <w:t xml:space="preserve">OptiSuite requires a base of version 8 Java Development Kit (JDK). Application Servers often come with the required JDK </w:t>
      </w:r>
      <w:del w:id="27" w:author="Moses, Robinson" w:date="2023-03-29T05:14:00Z">
        <w:r w:rsidDel="00AF5D72">
          <w:delText xml:space="preserve">already </w:delText>
        </w:r>
      </w:del>
      <w:r>
        <w:t>included (e.g. IBM WebSphere or Apache Tomcat).</w:t>
      </w:r>
    </w:p>
    <w:p w14:paraId="5F21B109" w14:textId="77777777" w:rsidR="009E49E9" w:rsidRDefault="009E49E9" w:rsidP="009E49E9">
      <w:pPr>
        <w:pStyle w:val="BodyText"/>
      </w:pPr>
      <w:r>
        <w:t>A clear understanding of Oracle and Application Server technology is required on the part of the user performing the installation.</w:t>
      </w:r>
    </w:p>
    <w:p w14:paraId="2A91941E" w14:textId="77777777" w:rsidR="009E49E9" w:rsidRPr="00DF739C" w:rsidRDefault="009E49E9" w:rsidP="00DF739C">
      <w:pPr>
        <w:pStyle w:val="Heading1"/>
      </w:pPr>
      <w:bookmarkStart w:id="28" w:name="__RefHeading__210_2075784457"/>
      <w:bookmarkStart w:id="29" w:name="__RefHeading__487_73080779"/>
      <w:bookmarkStart w:id="30" w:name="__RefHeading__7350_1590952297"/>
      <w:bookmarkStart w:id="31" w:name="__RefHeading__5563_2125000322"/>
      <w:bookmarkStart w:id="32" w:name="_Toc105186627"/>
      <w:bookmarkStart w:id="33" w:name="_Toc131051714"/>
      <w:bookmarkEnd w:id="28"/>
      <w:bookmarkEnd w:id="29"/>
      <w:bookmarkEnd w:id="30"/>
      <w:bookmarkEnd w:id="31"/>
      <w:r w:rsidRPr="00DF739C">
        <w:lastRenderedPageBreak/>
        <w:t>Application Distribution</w:t>
      </w:r>
      <w:bookmarkEnd w:id="32"/>
      <w:bookmarkEnd w:id="33"/>
    </w:p>
    <w:p w14:paraId="2DEC0151" w14:textId="77777777" w:rsidR="009E49E9" w:rsidRPr="00DF739C" w:rsidRDefault="009E49E9" w:rsidP="00DF739C">
      <w:pPr>
        <w:pStyle w:val="Heading2"/>
      </w:pPr>
      <w:bookmarkStart w:id="34" w:name="__RefHeading__212_2075784457"/>
      <w:bookmarkStart w:id="35" w:name="__RefHeading__489_73080779"/>
      <w:bookmarkStart w:id="36" w:name="__RefHeading__7352_1590952297"/>
      <w:bookmarkStart w:id="37" w:name="__RefHeading__5565_2125000322"/>
      <w:bookmarkStart w:id="38" w:name="_Toc105186628"/>
      <w:bookmarkStart w:id="39" w:name="_Toc131051715"/>
      <w:bookmarkEnd w:id="34"/>
      <w:bookmarkEnd w:id="35"/>
      <w:bookmarkEnd w:id="36"/>
      <w:bookmarkEnd w:id="37"/>
      <w:r w:rsidRPr="00DF739C">
        <w:t>Application Component Checklist</w:t>
      </w:r>
      <w:bookmarkEnd w:id="38"/>
      <w:bookmarkEnd w:id="39"/>
    </w:p>
    <w:p w14:paraId="51FB3FAA" w14:textId="7EF2F6E1" w:rsidR="009E49E9" w:rsidRDefault="009E49E9" w:rsidP="009E49E9">
      <w:pPr>
        <w:pStyle w:val="BodyText"/>
      </w:pPr>
      <w:r>
        <w:t xml:space="preserve">Depending upon the client environment, the </w:t>
      </w:r>
      <w:r w:rsidRPr="00853543">
        <w:rPr>
          <w:b/>
          <w:bCs/>
          <w:rPrChange w:id="40" w:author="Moses, Robinson" w:date="2023-03-29T05:16:00Z">
            <w:rPr/>
          </w:rPrChange>
        </w:rPr>
        <w:t>Application Server</w:t>
      </w:r>
      <w:r>
        <w:t xml:space="preserve"> and </w:t>
      </w:r>
      <w:r w:rsidRPr="000A5800">
        <w:rPr>
          <w:b/>
          <w:bCs/>
          <w:rPrChange w:id="41" w:author="Moses, Robinson" w:date="2023-03-30T06:59:00Z">
            <w:rPr/>
          </w:rPrChange>
        </w:rPr>
        <w:t>Oracle Database</w:t>
      </w:r>
      <w:r>
        <w:t xml:space="preserve"> </w:t>
      </w:r>
      <w:r w:rsidRPr="00853543">
        <w:rPr>
          <w:b/>
          <w:bCs/>
          <w:rPrChange w:id="42" w:author="Moses, Robinson" w:date="2023-03-29T05:16:00Z">
            <w:rPr/>
          </w:rPrChange>
        </w:rPr>
        <w:t>Server</w:t>
      </w:r>
      <w:r>
        <w:t xml:space="preserve"> could reside on the same physical machine</w:t>
      </w:r>
      <w:del w:id="43" w:author="Moses, Robinson" w:date="2023-03-30T06:09:00Z">
        <w:r w:rsidDel="00E00E39">
          <w:delText>,</w:delText>
        </w:r>
      </w:del>
      <w:r>
        <w:t xml:space="preserve"> or </w:t>
      </w:r>
      <w:del w:id="44" w:author="Moses, Robinson" w:date="2023-03-30T06:09:00Z">
        <w:r w:rsidDel="00E00E39">
          <w:delText xml:space="preserve">on </w:delText>
        </w:r>
      </w:del>
      <w:r>
        <w:t xml:space="preserve">different machines.  The exact nature of this configuration should be agreed upon between NCR and the client prior to installation.  It is required that JDBC access is available between the Application Server and Oracle Database Server (as defined by the JDBC URL, which typically runs through port </w:t>
      </w:r>
      <w:r w:rsidRPr="00327AF5">
        <w:rPr>
          <w:b/>
          <w:bCs/>
          <w:rPrChange w:id="45" w:author="Moses, Robinson" w:date="2023-03-31T02:12:00Z">
            <w:rPr/>
          </w:rPrChange>
        </w:rPr>
        <w:t>1521</w:t>
      </w:r>
      <w:r>
        <w:t>).</w:t>
      </w:r>
    </w:p>
    <w:p w14:paraId="2EC64249" w14:textId="77777777" w:rsidR="009E49E9" w:rsidRDefault="009E49E9" w:rsidP="009E49E9">
      <w:pPr>
        <w:pStyle w:val="BodyText"/>
      </w:pPr>
      <w:r>
        <w:t>In a split-server example, the Application Server (e.g. IBM WebSphere or Apache Tomcat) would house the Web Components (e.g. OptiVLM Vault Balance WAR file) on one machine, and a different machine will house the Oracle components.</w:t>
      </w:r>
    </w:p>
    <w:p w14:paraId="06E9C915" w14:textId="7729D062" w:rsidR="009E49E9" w:rsidRPr="00B57EA6" w:rsidRDefault="009E49E9" w:rsidP="009E49E9">
      <w:pPr>
        <w:pStyle w:val="BodyText"/>
      </w:pPr>
      <w:r w:rsidRPr="00B57EA6">
        <w:t xml:space="preserve">The following are the required components for </w:t>
      </w:r>
      <w:del w:id="46" w:author="Moses, Robinson" w:date="2023-03-29T05:18:00Z">
        <w:r w:rsidRPr="00B57EA6" w:rsidDel="00905932">
          <w:delText xml:space="preserve">the </w:delText>
        </w:r>
      </w:del>
      <w:r w:rsidRPr="00B57EA6">
        <w:t>installation:</w:t>
      </w:r>
    </w:p>
    <w:p w14:paraId="51D3E6F2" w14:textId="05D62A8F" w:rsidR="009E49E9" w:rsidRDefault="009E49E9" w:rsidP="00121B5A">
      <w:pPr>
        <w:pStyle w:val="ListBullet"/>
      </w:pPr>
      <w:r w:rsidRPr="00B57EA6">
        <w:rPr>
          <w:b/>
          <w:bCs/>
          <w:rPrChange w:id="47" w:author="Moses, Robinson" w:date="2023-03-29T05:18:00Z">
            <w:rPr/>
          </w:rPrChange>
        </w:rPr>
        <w:t xml:space="preserve">Oracle 12.2 or 19c and </w:t>
      </w:r>
      <w:ins w:id="48" w:author="Moses, Robinson" w:date="2023-03-29T05:18:00Z">
        <w:r w:rsidR="00905932" w:rsidRPr="00B57EA6">
          <w:rPr>
            <w:b/>
            <w:bCs/>
            <w:rPrChange w:id="49" w:author="Moses, Robinson" w:date="2023-03-29T05:18:00Z">
              <w:rPr/>
            </w:rPrChange>
          </w:rPr>
          <w:t xml:space="preserve">the </w:t>
        </w:r>
      </w:ins>
      <w:r w:rsidRPr="00B57EA6">
        <w:rPr>
          <w:b/>
          <w:bCs/>
          <w:rPrChange w:id="50" w:author="Moses, Robinson" w:date="2023-03-29T05:18:00Z">
            <w:rPr/>
          </w:rPrChange>
        </w:rPr>
        <w:t>latest patches relevant to the applicable operating system</w:t>
      </w:r>
      <w:r>
        <w:t>: It is the responsibility of the client to ensure the Oracle database is running correctly and readily accessible PRIOR to the on-site installation.</w:t>
      </w:r>
    </w:p>
    <w:p w14:paraId="494FB438" w14:textId="77777777" w:rsidR="009E49E9" w:rsidRDefault="009E49E9" w:rsidP="00121B5A">
      <w:pPr>
        <w:pStyle w:val="ListBullet"/>
      </w:pPr>
      <w:r w:rsidRPr="00B57EA6">
        <w:rPr>
          <w:b/>
          <w:bCs/>
          <w:rPrChange w:id="51" w:author="Moses, Robinson" w:date="2023-03-29T05:19:00Z">
            <w:rPr/>
          </w:rPrChange>
        </w:rPr>
        <w:t>OptiVLM Vault Balance Schema or Schema DDL:</w:t>
      </w:r>
      <w:r>
        <w:t xml:space="preserve">  NCR Cash Management will provide either the Oracle schema data-pump file or the database structure command SQL file for all required tables, views, constraints, etc.</w:t>
      </w:r>
    </w:p>
    <w:p w14:paraId="15F816C0" w14:textId="56728636" w:rsidR="00BD3E8F" w:rsidRDefault="009E49E9" w:rsidP="00121B5A">
      <w:pPr>
        <w:pStyle w:val="ListBullet"/>
        <w:rPr>
          <w:ins w:id="52" w:author="Moses, Robinson" w:date="2023-03-29T05:20:00Z"/>
        </w:rPr>
      </w:pPr>
      <w:r w:rsidRPr="00374398">
        <w:rPr>
          <w:b/>
          <w:bCs/>
          <w:rPrChange w:id="53" w:author="Moses, Robinson" w:date="2023-03-29T05:19:00Z">
            <w:rPr/>
          </w:rPrChange>
        </w:rPr>
        <w:t>Java Application server</w:t>
      </w:r>
      <w:ins w:id="54" w:author="Moses, Robinson" w:date="2023-03-30T06:09:00Z">
        <w:r w:rsidR="00E00E39">
          <w:rPr>
            <w:b/>
            <w:bCs/>
          </w:rPr>
          <w:t>s</w:t>
        </w:r>
      </w:ins>
      <w:r w:rsidRPr="00374398">
        <w:rPr>
          <w:b/>
          <w:bCs/>
          <w:rPrChange w:id="55" w:author="Moses, Robinson" w:date="2023-03-29T05:19:00Z">
            <w:rPr/>
          </w:rPrChange>
        </w:rPr>
        <w:t xml:space="preserve">, such as WebSphere or Tomcat: </w:t>
      </w:r>
      <w:r>
        <w:t xml:space="preserve"> It is the responsibility of the client to ensure the Application Server is running correctly and </w:t>
      </w:r>
      <w:ins w:id="56" w:author="Moses, Robinson" w:date="2023-03-30T07:01:00Z">
        <w:r w:rsidR="00442906">
          <w:t xml:space="preserve">is </w:t>
        </w:r>
      </w:ins>
      <w:r>
        <w:t xml:space="preserve">readily accessible PRIOR to the on-site installation.  </w:t>
      </w:r>
    </w:p>
    <w:p w14:paraId="11C1AE2D" w14:textId="227930DA" w:rsidR="009E49E9" w:rsidRDefault="009E49E9">
      <w:pPr>
        <w:pStyle w:val="Note2"/>
        <w:pPrChange w:id="57" w:author="Moses, Robinson" w:date="2023-03-29T05:20:00Z">
          <w:pPr>
            <w:pStyle w:val="ListBullet"/>
          </w:pPr>
        </w:pPrChange>
      </w:pPr>
      <w:del w:id="58" w:author="Moses, Robinson" w:date="2023-03-29T05:20:00Z">
        <w:r w:rsidRPr="00BD3E8F" w:rsidDel="00BD3E8F">
          <w:rPr>
            <w:b/>
            <w:bCs/>
            <w:rPrChange w:id="59" w:author="Moses, Robinson" w:date="2023-03-29T05:20:00Z">
              <w:rPr/>
            </w:rPrChange>
          </w:rPr>
          <w:delText>Please n</w:delText>
        </w:r>
      </w:del>
      <w:ins w:id="60" w:author="Moses, Robinson" w:date="2023-03-29T05:20:00Z">
        <w:r w:rsidR="00BD3E8F" w:rsidRPr="00BD3E8F">
          <w:rPr>
            <w:b/>
            <w:bCs/>
            <w:rPrChange w:id="61" w:author="Moses, Robinson" w:date="2023-03-29T05:20:00Z">
              <w:rPr/>
            </w:rPrChange>
          </w:rPr>
          <w:t>N</w:t>
        </w:r>
      </w:ins>
      <w:r w:rsidRPr="00BD3E8F">
        <w:rPr>
          <w:b/>
          <w:bCs/>
          <w:rPrChange w:id="62" w:author="Moses, Robinson" w:date="2023-03-29T05:20:00Z">
            <w:rPr/>
          </w:rPrChange>
        </w:rPr>
        <w:t>ote</w:t>
      </w:r>
      <w:ins w:id="63" w:author="Moses, Robinson" w:date="2023-03-29T05:20:00Z">
        <w:r w:rsidR="00BD3E8F">
          <w:rPr>
            <w:b/>
            <w:bCs/>
          </w:rPr>
          <w:t>:</w:t>
        </w:r>
      </w:ins>
      <w:r>
        <w:t xml:space="preserve"> </w:t>
      </w:r>
      <w:del w:id="64" w:author="Moses, Robinson" w:date="2023-03-29T05:20:00Z">
        <w:r w:rsidDel="00BD3E8F">
          <w:delText>v</w:delText>
        </w:r>
      </w:del>
      <w:ins w:id="65" w:author="Moses, Robinson" w:date="2023-03-29T05:20:00Z">
        <w:r w:rsidR="00BD3E8F">
          <w:t>V</w:t>
        </w:r>
      </w:ins>
      <w:r>
        <w:t>ersion 8 JDK is required.</w:t>
      </w:r>
    </w:p>
    <w:p w14:paraId="4E43A20E" w14:textId="77777777" w:rsidR="009E49E9" w:rsidRDefault="009E49E9" w:rsidP="00121B5A">
      <w:pPr>
        <w:pStyle w:val="ListBullet"/>
      </w:pPr>
      <w:r w:rsidRPr="007D1236">
        <w:rPr>
          <w:b/>
          <w:bCs/>
          <w:rPrChange w:id="66" w:author="Moses, Robinson" w:date="2023-03-29T05:20:00Z">
            <w:rPr/>
          </w:rPrChange>
        </w:rPr>
        <w:t>OptiVLM Vault Balance WAR File:</w:t>
      </w:r>
      <w:r>
        <w:t xml:space="preserve">  NCR Cash Management will provide the WAR file for deployment.</w:t>
      </w:r>
    </w:p>
    <w:p w14:paraId="13ACC549" w14:textId="77777777" w:rsidR="009E49E9" w:rsidRDefault="009E49E9" w:rsidP="00121B5A">
      <w:pPr>
        <w:pStyle w:val="ListBullet"/>
      </w:pPr>
      <w:r w:rsidRPr="007D1236">
        <w:rPr>
          <w:b/>
          <w:bCs/>
          <w:rPrChange w:id="67" w:author="Moses, Robinson" w:date="2023-03-29T05:21:00Z">
            <w:rPr/>
          </w:rPrChange>
        </w:rPr>
        <w:t>OptiVLM Vault Balance Agent WAR File:</w:t>
      </w:r>
      <w:r>
        <w:t xml:space="preserve">  NCR Cash Management will provide the WAR file for deployment.</w:t>
      </w:r>
    </w:p>
    <w:p w14:paraId="66193EF5" w14:textId="77777777" w:rsidR="009E49E9" w:rsidRDefault="009E49E9" w:rsidP="00121B5A">
      <w:pPr>
        <w:pStyle w:val="ListBullet"/>
      </w:pPr>
      <w:r w:rsidRPr="007D1236">
        <w:rPr>
          <w:b/>
          <w:bCs/>
          <w:rPrChange w:id="68" w:author="Moses, Robinson" w:date="2023-03-29T05:21:00Z">
            <w:rPr/>
          </w:rPrChange>
        </w:rPr>
        <w:t>License File:</w:t>
      </w:r>
      <w:r>
        <w:t xml:space="preserve">  NCR Cash Management will provide a license SQL file based on the client's environment info.</w:t>
      </w:r>
    </w:p>
    <w:p w14:paraId="71913B1B" w14:textId="77777777" w:rsidR="009E49E9" w:rsidRDefault="009E49E9" w:rsidP="009E49E9">
      <w:pPr>
        <w:pStyle w:val="BodyText"/>
      </w:pPr>
    </w:p>
    <w:p w14:paraId="6B956F8B" w14:textId="77777777" w:rsidR="009E49E9" w:rsidRPr="00DF739C" w:rsidRDefault="009E49E9" w:rsidP="00DF739C">
      <w:pPr>
        <w:pStyle w:val="Heading1"/>
      </w:pPr>
      <w:bookmarkStart w:id="69" w:name="__RefHeading__214_2075784457"/>
      <w:bookmarkStart w:id="70" w:name="__RefHeading__491_73080779"/>
      <w:bookmarkStart w:id="71" w:name="__RefHeading__7354_1590952297"/>
      <w:bookmarkStart w:id="72" w:name="__RefHeading__5567_2125000322"/>
      <w:bookmarkStart w:id="73" w:name="_Toc105186629"/>
      <w:bookmarkStart w:id="74" w:name="_Toc131051716"/>
      <w:bookmarkEnd w:id="69"/>
      <w:bookmarkEnd w:id="70"/>
      <w:bookmarkEnd w:id="71"/>
      <w:bookmarkEnd w:id="72"/>
      <w:r w:rsidRPr="00DF739C">
        <w:lastRenderedPageBreak/>
        <w:t>Oracle Setup</w:t>
      </w:r>
      <w:bookmarkEnd w:id="73"/>
      <w:bookmarkEnd w:id="74"/>
    </w:p>
    <w:p w14:paraId="5EE527B2" w14:textId="6D64C530" w:rsidR="009E49E9" w:rsidRDefault="00DF739C" w:rsidP="00121B5A">
      <w:pPr>
        <w:pStyle w:val="Note"/>
      </w:pPr>
      <w:r w:rsidRPr="00DF739C">
        <w:rPr>
          <w:b/>
          <w:bCs/>
        </w:rPr>
        <w:t>N</w:t>
      </w:r>
      <w:r w:rsidR="009E49E9" w:rsidRPr="00DF739C">
        <w:rPr>
          <w:b/>
          <w:bCs/>
        </w:rPr>
        <w:t>ote</w:t>
      </w:r>
      <w:ins w:id="75" w:author="Moses, Robinson" w:date="2023-03-29T05:22:00Z">
        <w:r w:rsidR="00CC362C">
          <w:rPr>
            <w:b/>
            <w:bCs/>
          </w:rPr>
          <w:t>:</w:t>
        </w:r>
      </w:ins>
      <w:r w:rsidR="009E49E9">
        <w:t xml:space="preserve"> </w:t>
      </w:r>
      <w:ins w:id="76" w:author="Moses, Robinson" w:date="2023-03-29T05:21:00Z">
        <w:r w:rsidR="00CC362C">
          <w:t>I</w:t>
        </w:r>
      </w:ins>
      <w:del w:id="77" w:author="Moses, Robinson" w:date="2023-03-29T05:21:00Z">
        <w:r w:rsidR="009E49E9" w:rsidDel="00CC362C">
          <w:delText>i</w:delText>
        </w:r>
      </w:del>
      <w:r w:rsidR="009E49E9">
        <w:t xml:space="preserve">t is the client’s responsibility to have Oracle installed and </w:t>
      </w:r>
      <w:ins w:id="78" w:author="Moses, Robinson" w:date="2023-03-29T05:24:00Z">
        <w:r w:rsidR="0014450C">
          <w:t>make sure it</w:t>
        </w:r>
      </w:ins>
      <w:ins w:id="79" w:author="Moses, Robinson" w:date="2023-03-30T06:10:00Z">
        <w:r w:rsidR="007774C3">
          <w:t xml:space="preserve"> i</w:t>
        </w:r>
      </w:ins>
      <w:ins w:id="80" w:author="Moses, Robinson" w:date="2023-03-29T05:24:00Z">
        <w:r w:rsidR="0014450C">
          <w:t xml:space="preserve">s </w:t>
        </w:r>
      </w:ins>
      <w:r w:rsidR="009E49E9">
        <w:t>running correctly and</w:t>
      </w:r>
      <w:ins w:id="81" w:author="Moses, Robinson" w:date="2023-03-29T05:24:00Z">
        <w:r w:rsidR="0014450C">
          <w:t xml:space="preserve"> </w:t>
        </w:r>
      </w:ins>
      <w:del w:id="82" w:author="Moses, Robinson" w:date="2023-03-31T02:14:00Z">
        <w:r w:rsidR="009E49E9" w:rsidDel="00016693">
          <w:delText xml:space="preserve"> </w:delText>
        </w:r>
      </w:del>
      <w:r w:rsidR="009E49E9">
        <w:t>readily accessible PRIOR to the on-site installation performed by NCR Cash Management.</w:t>
      </w:r>
    </w:p>
    <w:p w14:paraId="1830CFC7" w14:textId="26C8F3EF" w:rsidR="009E49E9" w:rsidRDefault="009E49E9">
      <w:pPr>
        <w:pStyle w:val="Note2"/>
        <w:pPrChange w:id="83" w:author="Moses, Robinson" w:date="2023-03-29T05:25:00Z">
          <w:pPr>
            <w:pStyle w:val="BodyText"/>
          </w:pPr>
        </w:pPrChange>
      </w:pPr>
      <w:r>
        <w:t xml:space="preserve">Additionally, it is the client’s responsibility to prepare and agree with NCR Cash Management </w:t>
      </w:r>
      <w:ins w:id="84" w:author="Moses, Robinson" w:date="2023-03-30T06:10:00Z">
        <w:r w:rsidR="007774C3">
          <w:t xml:space="preserve">on </w:t>
        </w:r>
      </w:ins>
      <w:r>
        <w:t xml:space="preserve">the information contained within the NCR Hardware/Software Environment readiness (separate documentation) prior to the on-site installation.  This document, along with the </w:t>
      </w:r>
      <w:r w:rsidRPr="00873A70">
        <w:rPr>
          <w:i/>
          <w:iCs/>
          <w:rPrChange w:id="85" w:author="Moses, Robinson" w:date="2023-03-31T02:14:00Z">
            <w:rPr/>
          </w:rPrChange>
        </w:rPr>
        <w:t>Technical Overview document</w:t>
      </w:r>
      <w:r>
        <w:t>, shall serve as a basis for architectural consideration.</w:t>
      </w:r>
    </w:p>
    <w:p w14:paraId="239FBF4A" w14:textId="77777777" w:rsidR="009E49E9" w:rsidRDefault="009E49E9" w:rsidP="009E49E9">
      <w:pPr>
        <w:pStyle w:val="BodyText"/>
      </w:pPr>
    </w:p>
    <w:p w14:paraId="427A43FD" w14:textId="77777777" w:rsidR="009E49E9" w:rsidRPr="00DF739C" w:rsidRDefault="009E49E9" w:rsidP="00DF739C">
      <w:pPr>
        <w:pStyle w:val="Heading2"/>
      </w:pPr>
      <w:bookmarkStart w:id="86" w:name="__RefHeading__216_2075784457"/>
      <w:bookmarkStart w:id="87" w:name="__RefHeading__493_73080779"/>
      <w:bookmarkStart w:id="88" w:name="__RefHeading__7356_1590952297"/>
      <w:bookmarkStart w:id="89" w:name="__RefHeading__5569_2125000322"/>
      <w:bookmarkStart w:id="90" w:name="_Toc105186630"/>
      <w:bookmarkStart w:id="91" w:name="_Toc131051717"/>
      <w:bookmarkEnd w:id="86"/>
      <w:bookmarkEnd w:id="87"/>
      <w:bookmarkEnd w:id="88"/>
      <w:bookmarkEnd w:id="89"/>
      <w:r w:rsidRPr="00DF739C">
        <w:t>Configuration</w:t>
      </w:r>
      <w:bookmarkEnd w:id="90"/>
      <w:bookmarkEnd w:id="91"/>
    </w:p>
    <w:p w14:paraId="678F0D09" w14:textId="416D0955" w:rsidR="009E49E9" w:rsidRPr="00DF739C" w:rsidRDefault="009E49E9" w:rsidP="00DF739C">
      <w:pPr>
        <w:pStyle w:val="BodyText"/>
      </w:pPr>
      <w:r w:rsidRPr="00DF739C">
        <w:t xml:space="preserve">Verify the Oracle memory settings are correctly defined and do not fall below </w:t>
      </w:r>
      <w:ins w:id="92" w:author="Moses, Robinson" w:date="2023-03-30T06:10:00Z">
        <w:r w:rsidR="007774C3">
          <w:t xml:space="preserve">the </w:t>
        </w:r>
      </w:ins>
      <w:r w:rsidRPr="00DF739C">
        <w:t xml:space="preserve">minimum memory requirements necessary for running OptiSuite (refer to </w:t>
      </w:r>
      <w:ins w:id="93" w:author="Moses, Robinson" w:date="2023-03-30T06:10:00Z">
        <w:r w:rsidR="007774C3">
          <w:t xml:space="preserve">the </w:t>
        </w:r>
      </w:ins>
      <w:r w:rsidRPr="00DF739C">
        <w:t xml:space="preserve">Oracle Installation document for more information on minimum memory requirements).  </w:t>
      </w:r>
      <w:del w:id="94" w:author="Moses, Robinson" w:date="2023-03-29T05:25:00Z">
        <w:r w:rsidRPr="00DF739C" w:rsidDel="006B66CE">
          <w:delText xml:space="preserve">Please </w:delText>
        </w:r>
      </w:del>
      <w:ins w:id="95" w:author="Moses, Robinson" w:date="2023-03-29T05:25:00Z">
        <w:r w:rsidR="006B66CE">
          <w:t>kindly</w:t>
        </w:r>
        <w:r w:rsidR="0048340C">
          <w:t>,</w:t>
        </w:r>
        <w:r w:rsidR="006B66CE" w:rsidRPr="00DF739C">
          <w:t xml:space="preserve"> </w:t>
        </w:r>
      </w:ins>
      <w:r w:rsidRPr="00DF739C">
        <w:t>co</w:t>
      </w:r>
      <w:del w:id="96" w:author="Moses, Robinson" w:date="2023-03-29T05:26:00Z">
        <w:r w:rsidRPr="00DF739C" w:rsidDel="0048340C">
          <w:delText>-</w:delText>
        </w:r>
      </w:del>
      <w:r w:rsidRPr="00DF739C">
        <w:t xml:space="preserve">ordinate with Oracle System Administrator to ensure that memory settings also take into consideration other databases used by your institution in </w:t>
      </w:r>
      <w:ins w:id="97" w:author="Moses, Robinson" w:date="2023-03-30T06:10:00Z">
        <w:r w:rsidR="00B45D3C">
          <w:t xml:space="preserve">the </w:t>
        </w:r>
      </w:ins>
      <w:r w:rsidRPr="00DF739C">
        <w:t>Oracle environment.</w:t>
      </w:r>
    </w:p>
    <w:p w14:paraId="75F40116" w14:textId="77777777" w:rsidR="009E49E9" w:rsidRDefault="009E49E9" w:rsidP="009E49E9">
      <w:pPr>
        <w:pStyle w:val="BodyText"/>
        <w:tabs>
          <w:tab w:val="left" w:pos="0"/>
        </w:tabs>
      </w:pPr>
    </w:p>
    <w:p w14:paraId="2CDA9BA2" w14:textId="77777777" w:rsidR="009E49E9" w:rsidRPr="00DF739C" w:rsidRDefault="009E49E9" w:rsidP="00DF739C">
      <w:pPr>
        <w:pStyle w:val="Heading2"/>
      </w:pPr>
      <w:bookmarkStart w:id="98" w:name="__RefHeading__218_2075784457"/>
      <w:bookmarkStart w:id="99" w:name="__RefHeading__495_73080779"/>
      <w:bookmarkStart w:id="100" w:name="__RefHeading__7358_1590952297"/>
      <w:bookmarkStart w:id="101" w:name="__RefHeading__5571_2125000322"/>
      <w:bookmarkStart w:id="102" w:name="_Toc105186631"/>
      <w:bookmarkStart w:id="103" w:name="_Toc131051718"/>
      <w:bookmarkEnd w:id="98"/>
      <w:bookmarkEnd w:id="99"/>
      <w:bookmarkEnd w:id="100"/>
      <w:bookmarkEnd w:id="101"/>
      <w:r w:rsidRPr="00DF739C">
        <w:t>Tablespaces</w:t>
      </w:r>
      <w:bookmarkEnd w:id="102"/>
      <w:bookmarkEnd w:id="103"/>
    </w:p>
    <w:p w14:paraId="59916C64" w14:textId="0303B648" w:rsidR="009E49E9" w:rsidRDefault="009E49E9" w:rsidP="009E49E9">
      <w:pPr>
        <w:pStyle w:val="BodyText"/>
      </w:pPr>
      <w:r>
        <w:t xml:space="preserve">The following assumes steps are being performed using </w:t>
      </w:r>
      <w:ins w:id="104" w:author="Moses, Robinson" w:date="2023-03-30T06:10:00Z">
        <w:r w:rsidR="00B45D3C">
          <w:t xml:space="preserve">the </w:t>
        </w:r>
      </w:ins>
      <w:r>
        <w:t>‘</w:t>
      </w:r>
      <w:r w:rsidRPr="00F23AC4">
        <w:rPr>
          <w:b/>
          <w:bCs/>
          <w:rPrChange w:id="105" w:author="Moses, Robinson" w:date="2023-03-29T05:46:00Z">
            <w:rPr/>
          </w:rPrChange>
        </w:rPr>
        <w:t>sqlplus’</w:t>
      </w:r>
      <w:r>
        <w:t xml:space="preserve"> command line interface.  Similar actions may of course be performed with the tool and interface per DBA choice.</w:t>
      </w:r>
    </w:p>
    <w:p w14:paraId="3AF830AA" w14:textId="3ECFF40C" w:rsidR="009E49E9" w:rsidRDefault="009E49E9" w:rsidP="009E49E9">
      <w:pPr>
        <w:pStyle w:val="BodyText"/>
      </w:pPr>
      <w:r>
        <w:t xml:space="preserve">OptiVLM Vault Balance defines </w:t>
      </w:r>
      <w:ins w:id="106" w:author="Moses, Robinson" w:date="2023-03-30T06:11:00Z">
        <w:r w:rsidR="00B45D3C">
          <w:t xml:space="preserve">the </w:t>
        </w:r>
      </w:ins>
      <w:r>
        <w:t>following default tablespace name for data and index respectively, it is recommended to use these names exactly:</w:t>
      </w:r>
    </w:p>
    <w:p w14:paraId="5E6FB8A8" w14:textId="77777777" w:rsidR="009E49E9" w:rsidRDefault="009E49E9">
      <w:pPr>
        <w:pStyle w:val="ListBullet"/>
        <w:pPrChange w:id="107" w:author="Moses, Robinson" w:date="2023-03-29T05:47:00Z">
          <w:pPr>
            <w:pStyle w:val="BodyText"/>
          </w:pPr>
        </w:pPrChange>
      </w:pPr>
      <w:r>
        <w:t>Data tablespace: OPTIVLM_VB_DAT</w:t>
      </w:r>
    </w:p>
    <w:p w14:paraId="7F0BE922" w14:textId="77777777" w:rsidR="009E49E9" w:rsidRDefault="009E49E9">
      <w:pPr>
        <w:pStyle w:val="ListBullet"/>
        <w:pPrChange w:id="108" w:author="Moses, Robinson" w:date="2023-03-29T05:47:00Z">
          <w:pPr>
            <w:pStyle w:val="BodyText"/>
          </w:pPr>
        </w:pPrChange>
      </w:pPr>
      <w:r>
        <w:t>Index tablespace: OPTIVLM_VB_IDX</w:t>
      </w:r>
    </w:p>
    <w:p w14:paraId="06FBB0F8" w14:textId="102EF9FD" w:rsidR="009E49E9" w:rsidRDefault="002F15A1" w:rsidP="009E49E9">
      <w:pPr>
        <w:pStyle w:val="BodyText"/>
      </w:pPr>
      <w:ins w:id="109" w:author="Moses, Robinson" w:date="2023-03-29T05:47:00Z">
        <w:r>
          <w:t xml:space="preserve">The </w:t>
        </w:r>
      </w:ins>
      <w:del w:id="110" w:author="Moses, Robinson" w:date="2023-03-29T05:47:00Z">
        <w:r w:rsidR="009E49E9" w:rsidDel="002F15A1">
          <w:delText>F</w:delText>
        </w:r>
      </w:del>
      <w:ins w:id="111" w:author="Moses, Robinson" w:date="2023-03-29T05:48:00Z">
        <w:r>
          <w:t>f</w:t>
        </w:r>
      </w:ins>
      <w:r w:rsidR="009E49E9">
        <w:t xml:space="preserve">ollowing section details how to create </w:t>
      </w:r>
      <w:ins w:id="112" w:author="Moses, Robinson" w:date="2023-03-30T06:11:00Z">
        <w:r w:rsidR="00B45D3C">
          <w:t xml:space="preserve">the </w:t>
        </w:r>
      </w:ins>
      <w:r w:rsidR="009E49E9">
        <w:t>above tablespace:</w:t>
      </w:r>
    </w:p>
    <w:p w14:paraId="00C0D810" w14:textId="7779B1A8" w:rsidR="009E49E9" w:rsidRDefault="009E49E9" w:rsidP="00DF739C">
      <w:pPr>
        <w:pStyle w:val="ListNumber"/>
        <w:numPr>
          <w:ilvl w:val="0"/>
          <w:numId w:val="54"/>
        </w:numPr>
      </w:pPr>
      <w:del w:id="113" w:author="Moses, Robinson" w:date="2023-03-29T05:48:00Z">
        <w:r w:rsidDel="002F15A1">
          <w:delText xml:space="preserve">From </w:delText>
        </w:r>
      </w:del>
      <w:ins w:id="114" w:author="Moses, Robinson" w:date="2023-03-29T05:48:00Z">
        <w:r w:rsidR="002F15A1">
          <w:t xml:space="preserve">On </w:t>
        </w:r>
      </w:ins>
      <w:r>
        <w:t>the Windows command prompt, type ‘</w:t>
      </w:r>
      <w:r w:rsidRPr="002F15A1">
        <w:rPr>
          <w:b/>
          <w:bCs/>
          <w:rPrChange w:id="115" w:author="Moses, Robinson" w:date="2023-03-29T05:48:00Z">
            <w:rPr/>
          </w:rPrChange>
        </w:rPr>
        <w:t>sqlplus’</w:t>
      </w:r>
      <w:r>
        <w:t xml:space="preserve"> and enter username/password as prompted.</w:t>
      </w:r>
    </w:p>
    <w:p w14:paraId="012D999C" w14:textId="77777777" w:rsidR="009E49E9" w:rsidRDefault="009E49E9" w:rsidP="00DF739C">
      <w:pPr>
        <w:pStyle w:val="ListNumber"/>
      </w:pPr>
      <w:r>
        <w:t>Modify the following example to fit your needs:</w:t>
      </w:r>
    </w:p>
    <w:p w14:paraId="4D6AA733" w14:textId="77777777" w:rsidR="009E49E9" w:rsidRDefault="009E49E9">
      <w:pPr>
        <w:pStyle w:val="CodeBody"/>
        <w:ind w:left="1077"/>
        <w:pPrChange w:id="116" w:author="Moses, Robinson" w:date="2023-03-29T05:49:00Z">
          <w:pPr>
            <w:pStyle w:val="BodyText"/>
          </w:pPr>
        </w:pPrChange>
      </w:pPr>
      <w:r>
        <w:t>CREATE BIGFILE TABLESPACE "OPTIVLM_VB_DAT" DATAFILE 'C:\ORACLE\APP\MYCOMPUTER\ORADATA\ORCL\OPTIVLM_VB_DAT01.DBF' SIZE 100M REUSE AUTOEXTEND ON NEXT 100M MAXSIZE 5060M LOGGING EXTENT MANAGEMENT LOCAL SEGMENT SPACE MANAGEMENT AUTO;</w:t>
      </w:r>
    </w:p>
    <w:p w14:paraId="0F9D3757" w14:textId="77777777" w:rsidR="009E49E9" w:rsidRDefault="009E49E9">
      <w:pPr>
        <w:pStyle w:val="CodeBody"/>
        <w:ind w:left="1077"/>
        <w:pPrChange w:id="117" w:author="Moses, Robinson" w:date="2023-03-29T05:49:00Z">
          <w:pPr>
            <w:pStyle w:val="BodyText"/>
          </w:pPr>
        </w:pPrChange>
      </w:pPr>
      <w:r>
        <w:t xml:space="preserve">CREATE BIGFILE TABLESPACE "OPTIVLM_VB_IDX" DATAFILE 'C:\ORACLE\APP\MYCOMPUTER\ORADATA\ORCL\OPTIVLM_VB_IDX01.DBF' SIZE </w:t>
      </w:r>
      <w:r>
        <w:lastRenderedPageBreak/>
        <w:t>100M REUSE AUTOEXTEND ON NEXT 100M MAXSIZE 5060M LOGGING EXTENT MANAGEMENT LOCAL SEGMENT SPACE MANAGEMENT AUTO;</w:t>
      </w:r>
    </w:p>
    <w:p w14:paraId="1D60CDBD" w14:textId="77777777" w:rsidR="009E49E9" w:rsidRDefault="009E49E9" w:rsidP="009E49E9">
      <w:pPr>
        <w:pStyle w:val="BodyText"/>
      </w:pPr>
      <w:r>
        <w:t>Where</w:t>
      </w:r>
    </w:p>
    <w:p w14:paraId="25C189ED" w14:textId="2014B65B" w:rsidR="009E49E9" w:rsidRDefault="009E49E9" w:rsidP="00DF739C">
      <w:pPr>
        <w:pStyle w:val="ListBullet"/>
      </w:pPr>
      <w:r>
        <w:t xml:space="preserve"> 'C:\ORACLE\APP\MYCOMPUTER\ORADATA\ORCL\OPTIVLM_VB_DAT01.DBF'</w:t>
      </w:r>
      <w:del w:id="118" w:author="Moses, Robinson" w:date="2023-03-31T02:18:00Z">
        <w:r w:rsidDel="00341D66">
          <w:delText> </w:delText>
        </w:r>
      </w:del>
      <w:ins w:id="119" w:author="Moses, Robinson" w:date="2023-03-31T02:18:00Z">
        <w:r w:rsidR="00341D66">
          <w:t xml:space="preserve"> </w:t>
        </w:r>
      </w:ins>
      <w:r>
        <w:t>is your directory and filename.</w:t>
      </w:r>
    </w:p>
    <w:p w14:paraId="0CD520C4" w14:textId="77777777" w:rsidR="009E49E9" w:rsidRDefault="009E49E9" w:rsidP="00DF739C">
      <w:pPr>
        <w:pStyle w:val="ListBullet"/>
      </w:pPr>
      <w:r>
        <w:t>"OPTIVLM_VB_DAT” and "OPTIVLM_VB_IDX" are tablespace names.</w:t>
      </w:r>
    </w:p>
    <w:p w14:paraId="070E2C7C" w14:textId="0B6FDF80" w:rsidR="009E49E9" w:rsidRDefault="00DF739C" w:rsidP="00DF739C">
      <w:pPr>
        <w:pStyle w:val="Note"/>
      </w:pPr>
      <w:r w:rsidRPr="00DF739C">
        <w:rPr>
          <w:b/>
          <w:bCs/>
        </w:rPr>
        <w:t>N</w:t>
      </w:r>
      <w:r w:rsidR="009E49E9" w:rsidRPr="00DF739C">
        <w:rPr>
          <w:b/>
          <w:bCs/>
        </w:rPr>
        <w:t>ote</w:t>
      </w:r>
      <w:r w:rsidR="009E49E9">
        <w:t xml:space="preserve"> </w:t>
      </w:r>
      <w:del w:id="120" w:author="Moses, Robinson" w:date="2023-03-31T02:01:00Z">
        <w:r w:rsidR="009E49E9" w:rsidDel="00E658E4">
          <w:delText>that t</w:delText>
        </w:r>
      </w:del>
      <w:ins w:id="121" w:author="Moses, Robinson" w:date="2023-03-31T02:01:00Z">
        <w:r w:rsidR="00E658E4">
          <w:t>T</w:t>
        </w:r>
      </w:ins>
      <w:r w:rsidR="009E49E9">
        <w:t>he OptiVLM Vault Balance Schema Definition Script (DDL) will have tables and constraints defined such that:</w:t>
      </w:r>
    </w:p>
    <w:p w14:paraId="45CD5468" w14:textId="77777777" w:rsidR="009E49E9" w:rsidRDefault="009E49E9" w:rsidP="00DF739C">
      <w:pPr>
        <w:pStyle w:val="ListNumber"/>
        <w:numPr>
          <w:ilvl w:val="0"/>
          <w:numId w:val="55"/>
        </w:numPr>
      </w:pPr>
      <w:r>
        <w:t>Tables, Foreign Keys, and Views are defined in the Schema User’s default tablespace.  (e.g. OPTIVLM_VB_DAT).</w:t>
      </w:r>
    </w:p>
    <w:p w14:paraId="712BFEEF" w14:textId="77777777" w:rsidR="009E49E9" w:rsidRDefault="009E49E9" w:rsidP="00DF739C">
      <w:pPr>
        <w:pStyle w:val="ListNumber"/>
      </w:pPr>
      <w:r>
        <w:t>Primary Keys and Indexes are defined in the OPTIVLM_VB_IDX tablespace.</w:t>
      </w:r>
    </w:p>
    <w:p w14:paraId="3FDFF8E8" w14:textId="77777777" w:rsidR="009E49E9" w:rsidRDefault="009E49E9" w:rsidP="009E49E9">
      <w:pPr>
        <w:pStyle w:val="BodyText"/>
      </w:pPr>
      <w:r>
        <w:t>You may modify the DDL prior to execution as needed.</w:t>
      </w:r>
    </w:p>
    <w:p w14:paraId="0E5CAD48" w14:textId="77777777" w:rsidR="009E49E9" w:rsidRPr="00DF739C" w:rsidRDefault="009E49E9" w:rsidP="00DF739C">
      <w:pPr>
        <w:pStyle w:val="Heading2"/>
      </w:pPr>
      <w:bookmarkStart w:id="122" w:name="__RefHeading__220_2075784457"/>
      <w:bookmarkStart w:id="123" w:name="__RefHeading__497_73080779"/>
      <w:bookmarkStart w:id="124" w:name="__RefHeading__7360_1590952297"/>
      <w:bookmarkStart w:id="125" w:name="__RefHeading__5573_2125000322"/>
      <w:bookmarkStart w:id="126" w:name="_Toc105186632"/>
      <w:bookmarkStart w:id="127" w:name="_Toc131051719"/>
      <w:bookmarkEnd w:id="122"/>
      <w:bookmarkEnd w:id="123"/>
      <w:bookmarkEnd w:id="124"/>
      <w:bookmarkEnd w:id="125"/>
      <w:r w:rsidRPr="00DF739C">
        <w:t>Schema User</w:t>
      </w:r>
      <w:bookmarkEnd w:id="126"/>
      <w:bookmarkEnd w:id="127"/>
    </w:p>
    <w:p w14:paraId="14706432" w14:textId="0E6DED60" w:rsidR="009E49E9" w:rsidRDefault="009E49E9" w:rsidP="009E49E9">
      <w:pPr>
        <w:pStyle w:val="BodyText"/>
      </w:pPr>
      <w:r>
        <w:t xml:space="preserve">Create </w:t>
      </w:r>
      <w:ins w:id="128" w:author="Moses, Robinson" w:date="2023-03-30T06:11:00Z">
        <w:r w:rsidR="00EA5824">
          <w:t xml:space="preserve">a </w:t>
        </w:r>
      </w:ins>
      <w:r>
        <w:t>schema user using commands similar to the example below:</w:t>
      </w:r>
    </w:p>
    <w:p w14:paraId="36C09F1E" w14:textId="77777777" w:rsidR="009E49E9" w:rsidRDefault="009E49E9">
      <w:pPr>
        <w:pStyle w:val="CodeBody"/>
        <w:pPrChange w:id="129" w:author="Moses, Robinson" w:date="2023-03-29T07:08:00Z">
          <w:pPr>
            <w:pStyle w:val="BodyText"/>
          </w:pPr>
        </w:pPrChange>
      </w:pPr>
      <w:r>
        <w:t>CREATE USER "OPTIVLMVB" PROFILE "DEFAULT" IDENTIFIED BY "OPTIVLMVB" DEFAULT TABLESPACE "OPTIVLM_VB_DAT" TEMPORARY TABLESPACE "TEMP" ACCOUNT UNLOCK;</w:t>
      </w:r>
    </w:p>
    <w:p w14:paraId="16A50A48" w14:textId="77777777" w:rsidR="009E49E9" w:rsidRDefault="009E49E9">
      <w:pPr>
        <w:pStyle w:val="CodeBody"/>
        <w:pPrChange w:id="130" w:author="Moses, Robinson" w:date="2023-03-29T07:08:00Z">
          <w:pPr>
            <w:pStyle w:val="BodyText"/>
          </w:pPr>
        </w:pPrChange>
      </w:pPr>
      <w:r>
        <w:t>GRANT UNLIMITED TABLESPACE TO "OPTIVLMVB";</w:t>
      </w:r>
    </w:p>
    <w:p w14:paraId="54883177" w14:textId="77777777" w:rsidR="009E49E9" w:rsidRDefault="009E49E9">
      <w:pPr>
        <w:pStyle w:val="CodeBody"/>
        <w:pPrChange w:id="131" w:author="Moses, Robinson" w:date="2023-03-29T07:08:00Z">
          <w:pPr>
            <w:pStyle w:val="BodyText"/>
          </w:pPr>
        </w:pPrChange>
      </w:pPr>
      <w:r>
        <w:t>GRANT "CONNECT" TO "OPTIVLMVB";</w:t>
      </w:r>
    </w:p>
    <w:p w14:paraId="07DE7CBF" w14:textId="77777777" w:rsidR="009E49E9" w:rsidRDefault="009E49E9">
      <w:pPr>
        <w:pStyle w:val="CodeBody"/>
        <w:pPrChange w:id="132" w:author="Moses, Robinson" w:date="2023-03-29T07:08:00Z">
          <w:pPr>
            <w:pStyle w:val="BodyText"/>
          </w:pPr>
        </w:pPrChange>
      </w:pPr>
      <w:r>
        <w:t>GRANT "RESOURCE" TO "OPTIVLMVB";</w:t>
      </w:r>
    </w:p>
    <w:p w14:paraId="7D646F0B" w14:textId="77777777" w:rsidR="009E49E9" w:rsidRDefault="009E49E9">
      <w:pPr>
        <w:pStyle w:val="CodeBody"/>
        <w:pPrChange w:id="133" w:author="Moses, Robinson" w:date="2023-03-29T07:08:00Z">
          <w:pPr>
            <w:pStyle w:val="BodyText"/>
          </w:pPr>
        </w:pPrChange>
      </w:pPr>
      <w:r>
        <w:t>GRANT CREATE ANY VIEW TO "OPTIVLMVB";</w:t>
      </w:r>
    </w:p>
    <w:p w14:paraId="1104FA07" w14:textId="77777777" w:rsidR="009E49E9" w:rsidRDefault="009E49E9" w:rsidP="009E49E9">
      <w:pPr>
        <w:pStyle w:val="BodyText"/>
      </w:pPr>
    </w:p>
    <w:p w14:paraId="06F889EE" w14:textId="77777777" w:rsidR="009E49E9" w:rsidRPr="00DF739C" w:rsidRDefault="009E49E9" w:rsidP="00DF739C">
      <w:pPr>
        <w:pStyle w:val="Heading2"/>
      </w:pPr>
      <w:bookmarkStart w:id="134" w:name="__RefHeading__222_2075784457"/>
      <w:bookmarkStart w:id="135" w:name="__RefHeading__499_73080779"/>
      <w:bookmarkStart w:id="136" w:name="__RefHeading__7362_1590952297"/>
      <w:bookmarkStart w:id="137" w:name="__RefHeading__5575_2125000322"/>
      <w:bookmarkStart w:id="138" w:name="_Toc105186633"/>
      <w:bookmarkStart w:id="139" w:name="_Toc131051720"/>
      <w:bookmarkEnd w:id="134"/>
      <w:bookmarkEnd w:id="135"/>
      <w:bookmarkEnd w:id="136"/>
      <w:bookmarkEnd w:id="137"/>
      <w:r w:rsidRPr="00DF739C">
        <w:t>Schema Definition</w:t>
      </w:r>
      <w:bookmarkEnd w:id="138"/>
      <w:bookmarkEnd w:id="139"/>
    </w:p>
    <w:p w14:paraId="07D02976" w14:textId="0F052E63" w:rsidR="009E49E9" w:rsidRDefault="009E49E9" w:rsidP="009E49E9">
      <w:pPr>
        <w:pStyle w:val="BodyText"/>
      </w:pPr>
      <w:r>
        <w:t xml:space="preserve">Oracle schema will need to be created using the schema user created in </w:t>
      </w:r>
      <w:ins w:id="140" w:author="Moses, Robinson" w:date="2023-03-30T06:11:00Z">
        <w:r w:rsidR="00EA5824">
          <w:t xml:space="preserve">the </w:t>
        </w:r>
      </w:ins>
      <w:r>
        <w:t>prior section. This can happen using one of two sources:</w:t>
      </w:r>
    </w:p>
    <w:p w14:paraId="57D3379B" w14:textId="77777777" w:rsidR="009E49E9" w:rsidRDefault="009E49E9" w:rsidP="00DF739C">
      <w:pPr>
        <w:pStyle w:val="ListBullet"/>
      </w:pPr>
      <w:r>
        <w:t>Oracle Schema Data Dump as provided by NCR Cash Management.</w:t>
      </w:r>
    </w:p>
    <w:p w14:paraId="5D0927CC" w14:textId="77777777" w:rsidR="009E49E9" w:rsidRDefault="009E49E9" w:rsidP="00DF739C">
      <w:pPr>
        <w:pStyle w:val="ListBullet2"/>
      </w:pPr>
      <w:r>
        <w:t>e.g. &lt;client name&gt;.dmp</w:t>
      </w:r>
    </w:p>
    <w:p w14:paraId="4348ABEE" w14:textId="77777777" w:rsidR="009E49E9" w:rsidRDefault="009E49E9" w:rsidP="00DF739C">
      <w:pPr>
        <w:pStyle w:val="ListBullet"/>
      </w:pPr>
      <w:r>
        <w:t xml:space="preserve">DDL scripts to define tables, indexes, and default data records. </w:t>
      </w:r>
    </w:p>
    <w:p w14:paraId="55F895BD" w14:textId="77777777" w:rsidR="009E49E9" w:rsidRDefault="009E49E9" w:rsidP="00DF739C">
      <w:pPr>
        <w:pStyle w:val="ListBullet2"/>
      </w:pPr>
      <w:r>
        <w:t>e.g.: OptiVLM-VB_newdb_build&lt;build_number&gt;.sql</w:t>
      </w:r>
    </w:p>
    <w:p w14:paraId="3C954A0E" w14:textId="283F53E6" w:rsidR="009E49E9" w:rsidDel="00A520D1" w:rsidRDefault="009E49E9" w:rsidP="009E49E9">
      <w:pPr>
        <w:pStyle w:val="BodyText"/>
        <w:tabs>
          <w:tab w:val="left" w:pos="1058"/>
        </w:tabs>
        <w:ind w:left="1058"/>
        <w:rPr>
          <w:del w:id="141" w:author="Moses, Robinson" w:date="2023-03-29T07:08:00Z"/>
        </w:rPr>
      </w:pPr>
    </w:p>
    <w:p w14:paraId="4646BF1F" w14:textId="78DF25AD" w:rsidR="009E49E9" w:rsidRDefault="009E49E9" w:rsidP="009E49E9">
      <w:pPr>
        <w:pStyle w:val="BodyText"/>
      </w:pPr>
      <w:bookmarkStart w:id="142" w:name="__RefHeading__224_2075784457"/>
      <w:bookmarkStart w:id="143" w:name="__RefHeading__501_73080779"/>
      <w:bookmarkStart w:id="144" w:name="__RefHeading__7364_1590952297"/>
      <w:bookmarkStart w:id="145" w:name="__RefHeading__5577_2125000322"/>
      <w:bookmarkEnd w:id="142"/>
      <w:bookmarkEnd w:id="143"/>
      <w:bookmarkEnd w:id="144"/>
      <w:bookmarkEnd w:id="145"/>
      <w:r>
        <w:t xml:space="preserve">Create the data schema in one of the following ways, respective to </w:t>
      </w:r>
      <w:del w:id="146" w:author="Moses, Robinson" w:date="2023-03-31T02:22:00Z">
        <w:r w:rsidDel="00562C3A">
          <w:delText xml:space="preserve">which </w:delText>
        </w:r>
      </w:del>
      <w:ins w:id="147" w:author="Moses, Robinson" w:date="2023-03-31T02:22:00Z">
        <w:r w:rsidR="00562C3A">
          <w:t>the</w:t>
        </w:r>
        <w:r w:rsidR="00562C3A">
          <w:t xml:space="preserve"> </w:t>
        </w:r>
      </w:ins>
      <w:r>
        <w:t>item</w:t>
      </w:r>
      <w:ins w:id="148" w:author="Moses, Robinson" w:date="2023-03-31T02:22:00Z">
        <w:r w:rsidR="00562C3A">
          <w:t>s</w:t>
        </w:r>
      </w:ins>
      <w:r>
        <w:t xml:space="preserve"> from above:</w:t>
      </w:r>
    </w:p>
    <w:p w14:paraId="231EDF68" w14:textId="77777777" w:rsidR="009E49E9" w:rsidRDefault="009E49E9" w:rsidP="00127E85">
      <w:pPr>
        <w:pStyle w:val="BodyText"/>
      </w:pPr>
      <w:r>
        <w:t xml:space="preserve">Run a data pump import, which will load the contents of the provided data pump file into the target tablespaces and schema name.  </w:t>
      </w:r>
    </w:p>
    <w:p w14:paraId="726D55C5" w14:textId="77777777" w:rsidR="009E49E9" w:rsidRDefault="009E49E9" w:rsidP="009E49E9">
      <w:pPr>
        <w:pStyle w:val="BodyText"/>
        <w:rPr>
          <w:b/>
          <w:bCs/>
          <w:i/>
          <w:iCs/>
        </w:rPr>
      </w:pPr>
      <w:r>
        <w:rPr>
          <w:b/>
          <w:bCs/>
          <w:i/>
          <w:iCs/>
        </w:rPr>
        <w:t>It is strongly recommended to analyze the tables and indexes for the newly imported data immediately after import.</w:t>
      </w:r>
    </w:p>
    <w:p w14:paraId="67806139" w14:textId="77777777" w:rsidR="009E49E9" w:rsidRPr="00127E85" w:rsidRDefault="009E49E9" w:rsidP="00127E85">
      <w:pPr>
        <w:pStyle w:val="Heading1"/>
      </w:pPr>
      <w:bookmarkStart w:id="149" w:name="_Toc104404319"/>
      <w:bookmarkStart w:id="150" w:name="_Toc104813685"/>
      <w:bookmarkStart w:id="151" w:name="_Toc105186634"/>
      <w:bookmarkStart w:id="152" w:name="_Hlk104811499"/>
      <w:bookmarkStart w:id="153" w:name="_Toc131051721"/>
      <w:r w:rsidRPr="00127E85">
        <w:lastRenderedPageBreak/>
        <w:t>SQL Server Setup</w:t>
      </w:r>
      <w:bookmarkEnd w:id="149"/>
      <w:bookmarkEnd w:id="150"/>
      <w:bookmarkEnd w:id="151"/>
      <w:bookmarkEnd w:id="153"/>
    </w:p>
    <w:p w14:paraId="431EAEE2" w14:textId="77777777" w:rsidR="009E49E9" w:rsidRPr="00127E85" w:rsidRDefault="009E49E9" w:rsidP="00127E85">
      <w:pPr>
        <w:pStyle w:val="Heading2"/>
      </w:pPr>
      <w:bookmarkStart w:id="154" w:name="_Toc104404320"/>
      <w:bookmarkStart w:id="155" w:name="_Toc104813686"/>
      <w:bookmarkStart w:id="156" w:name="_Toc105186635"/>
      <w:bookmarkStart w:id="157" w:name="_Toc131051722"/>
      <w:r w:rsidRPr="00127E85">
        <w:t>Configuration</w:t>
      </w:r>
      <w:bookmarkEnd w:id="154"/>
      <w:bookmarkEnd w:id="155"/>
      <w:bookmarkEnd w:id="156"/>
      <w:bookmarkEnd w:id="157"/>
    </w:p>
    <w:p w14:paraId="0B27F284" w14:textId="01C2AC4F" w:rsidR="009E49E9" w:rsidRDefault="009E49E9" w:rsidP="009E49E9">
      <w:pPr>
        <w:pStyle w:val="BodyText"/>
      </w:pPr>
      <w:bookmarkStart w:id="158" w:name="_Toc104404321"/>
      <w:r>
        <w:t xml:space="preserve">Verify the </w:t>
      </w:r>
      <w:r w:rsidRPr="00CE2C6C">
        <w:rPr>
          <w:i/>
          <w:iCs/>
          <w:rPrChange w:id="159" w:author="Moses, Robinson" w:date="2023-03-31T02:23:00Z">
            <w:rPr/>
          </w:rPrChange>
        </w:rPr>
        <w:t>SQL Server memory settings</w:t>
      </w:r>
      <w:r>
        <w:t xml:space="preserve"> are correctly defined and do not fall below </w:t>
      </w:r>
      <w:ins w:id="160" w:author="Moses, Robinson" w:date="2023-03-30T06:12:00Z">
        <w:r w:rsidR="00EA5824">
          <w:t xml:space="preserve">the </w:t>
        </w:r>
      </w:ins>
      <w:r>
        <w:t xml:space="preserve">minimum memory requirements necessary for running OptiSuite (refer to </w:t>
      </w:r>
      <w:r w:rsidRPr="00E85010">
        <w:rPr>
          <w:i/>
          <w:iCs/>
          <w:rPrChange w:id="161" w:author="Moses, Robinson" w:date="2023-03-31T02:24:00Z">
            <w:rPr/>
          </w:rPrChange>
        </w:rPr>
        <w:t>SQL Server Installation document</w:t>
      </w:r>
      <w:r>
        <w:t xml:space="preserve"> for more information on minimum memory requirements).  </w:t>
      </w:r>
      <w:del w:id="162" w:author="Moses, Robinson" w:date="2023-03-29T07:10:00Z">
        <w:r w:rsidDel="0042517F">
          <w:delText xml:space="preserve">Please </w:delText>
        </w:r>
      </w:del>
      <w:ins w:id="163" w:author="Moses, Robinson" w:date="2023-03-29T07:10:00Z">
        <w:r w:rsidR="0042517F">
          <w:t xml:space="preserve">kindly, </w:t>
        </w:r>
      </w:ins>
      <w:r>
        <w:t>co</w:t>
      </w:r>
      <w:del w:id="164" w:author="Moses, Robinson" w:date="2023-03-29T07:10:00Z">
        <w:r w:rsidDel="0042517F">
          <w:delText>-</w:delText>
        </w:r>
      </w:del>
      <w:r>
        <w:t xml:space="preserve">ordinate with System Administrator to ensure that memory settings </w:t>
      </w:r>
      <w:del w:id="165" w:author="Moses, Robinson" w:date="2023-03-29T07:10:00Z">
        <w:r w:rsidDel="00E87F3A">
          <w:delText xml:space="preserve">also </w:delText>
        </w:r>
      </w:del>
      <w:ins w:id="166" w:author="Moses, Robinson" w:date="2023-03-29T07:10:00Z">
        <w:r w:rsidR="00E87F3A">
          <w:t xml:space="preserve">are </w:t>
        </w:r>
      </w:ins>
      <w:r>
        <w:t>take</w:t>
      </w:r>
      <w:ins w:id="167" w:author="Moses, Robinson" w:date="2023-03-30T06:12:00Z">
        <w:r w:rsidR="00EA5824">
          <w:t>n</w:t>
        </w:r>
      </w:ins>
      <w:r>
        <w:t xml:space="preserve"> into consideration other databases used by the bank in </w:t>
      </w:r>
      <w:ins w:id="168" w:author="Moses, Robinson" w:date="2023-03-30T06:12:00Z">
        <w:r w:rsidR="00EA5824">
          <w:t xml:space="preserve">the </w:t>
        </w:r>
      </w:ins>
      <w:r>
        <w:t>SQL Server environment.</w:t>
      </w:r>
    </w:p>
    <w:p w14:paraId="168F6056" w14:textId="77777777" w:rsidR="009E49E9" w:rsidRPr="00127E85" w:rsidRDefault="009E49E9" w:rsidP="00127E85">
      <w:pPr>
        <w:pStyle w:val="Heading2"/>
      </w:pPr>
      <w:bookmarkStart w:id="169" w:name="_Toc104813687"/>
      <w:bookmarkStart w:id="170" w:name="_Toc105186636"/>
      <w:bookmarkStart w:id="171" w:name="_Toc131051723"/>
      <w:r w:rsidRPr="00127E85">
        <w:t>Schema User</w:t>
      </w:r>
      <w:bookmarkEnd w:id="158"/>
      <w:bookmarkEnd w:id="169"/>
      <w:bookmarkEnd w:id="170"/>
      <w:bookmarkEnd w:id="171"/>
    </w:p>
    <w:p w14:paraId="156F876E" w14:textId="77777777" w:rsidR="009E49E9" w:rsidRDefault="009E49E9" w:rsidP="00127E85">
      <w:pPr>
        <w:pStyle w:val="ListNumber"/>
        <w:numPr>
          <w:ilvl w:val="0"/>
          <w:numId w:val="56"/>
        </w:numPr>
      </w:pPr>
      <w:r>
        <w:t xml:space="preserve">Choose a </w:t>
      </w:r>
      <w:r w:rsidRPr="00430FF4">
        <w:rPr>
          <w:b/>
          <w:bCs/>
          <w:rPrChange w:id="172" w:author="Moses, Robinson" w:date="2023-03-31T02:24:00Z">
            <w:rPr/>
          </w:rPrChange>
        </w:rPr>
        <w:t>name</w:t>
      </w:r>
      <w:r>
        <w:t xml:space="preserve"> similar to the schema you want to create, e.g. VaultBalance, client name, etc.  and password accordingly in the General tab</w:t>
      </w:r>
    </w:p>
    <w:p w14:paraId="72AB45AC" w14:textId="77777777" w:rsidR="009E49E9" w:rsidRDefault="009E49E9" w:rsidP="00127E85">
      <w:pPr>
        <w:pStyle w:val="ListNumber"/>
      </w:pPr>
      <w:r>
        <w:t>Select “</w:t>
      </w:r>
      <w:r w:rsidRPr="004119A8">
        <w:rPr>
          <w:b/>
          <w:bCs/>
          <w:rPrChange w:id="173" w:author="Moses, Robinson" w:date="2023-03-29T07:11:00Z">
            <w:rPr/>
          </w:rPrChange>
        </w:rPr>
        <w:t>public</w:t>
      </w:r>
      <w:r>
        <w:t>” and “</w:t>
      </w:r>
      <w:r w:rsidRPr="004119A8">
        <w:rPr>
          <w:b/>
          <w:bCs/>
          <w:rPrChange w:id="174" w:author="Moses, Robinson" w:date="2023-03-29T07:11:00Z">
            <w:rPr/>
          </w:rPrChange>
        </w:rPr>
        <w:t>dbcreator</w:t>
      </w:r>
      <w:r>
        <w:t xml:space="preserve">” from the </w:t>
      </w:r>
      <w:r w:rsidRPr="00687D0B">
        <w:rPr>
          <w:b/>
          <w:bCs/>
          <w:rPrChange w:id="175" w:author="Moses, Robinson" w:date="2023-03-31T02:25:00Z">
            <w:rPr/>
          </w:rPrChange>
        </w:rPr>
        <w:t>Role list</w:t>
      </w:r>
      <w:r>
        <w:t xml:space="preserve"> for the user. The user will need these roles to connect to the database and access database functions.</w:t>
      </w:r>
    </w:p>
    <w:p w14:paraId="2F9CD8F6" w14:textId="6564F581" w:rsidR="009E49E9" w:rsidRDefault="009E49E9" w:rsidP="00127E85">
      <w:pPr>
        <w:pStyle w:val="ListNumber"/>
      </w:pPr>
      <w:r>
        <w:t xml:space="preserve">Select the respective database in the user mapping tab for </w:t>
      </w:r>
      <w:ins w:id="176" w:author="Moses, Robinson" w:date="2023-03-30T06:12:00Z">
        <w:r w:rsidR="006C6C34">
          <w:t xml:space="preserve">a </w:t>
        </w:r>
      </w:ins>
      <w:del w:id="177" w:author="Moses, Robinson" w:date="2023-03-29T07:12:00Z">
        <w:r w:rsidDel="000F710E">
          <w:delText xml:space="preserve">that </w:delText>
        </w:r>
      </w:del>
      <w:r>
        <w:t>particular user</w:t>
      </w:r>
      <w:del w:id="178" w:author="Moses, Robinson" w:date="2023-03-30T06:12:00Z">
        <w:r w:rsidDel="006C6C34">
          <w:delText xml:space="preserve"> </w:delText>
        </w:r>
      </w:del>
      <w:r>
        <w:t>.</w:t>
      </w:r>
      <w:ins w:id="179" w:author="Moses, Robinson" w:date="2023-03-30T06:12:00Z">
        <w:r w:rsidR="006C6C34">
          <w:t xml:space="preserve"> </w:t>
        </w:r>
      </w:ins>
      <w:r>
        <w:t xml:space="preserve">Select </w:t>
      </w:r>
      <w:r w:rsidRPr="000F710E">
        <w:rPr>
          <w:b/>
          <w:bCs/>
          <w:rPrChange w:id="180" w:author="Moses, Robinson" w:date="2023-03-29T07:12:00Z">
            <w:rPr/>
          </w:rPrChange>
        </w:rPr>
        <w:t>Grant permission</w:t>
      </w:r>
      <w:r>
        <w:t xml:space="preserve"> to connect to </w:t>
      </w:r>
      <w:ins w:id="181" w:author="Moses, Robinson" w:date="2023-03-30T06:12:00Z">
        <w:r w:rsidR="006C6C34">
          <w:t xml:space="preserve">the </w:t>
        </w:r>
      </w:ins>
      <w:r>
        <w:t>database engine and login enabled in the Status tab.</w:t>
      </w:r>
    </w:p>
    <w:p w14:paraId="2F3C2A6A" w14:textId="77777777" w:rsidR="009E49E9" w:rsidRDefault="009E49E9" w:rsidP="009E49E9">
      <w:pPr>
        <w:pStyle w:val="Textbody"/>
      </w:pPr>
    </w:p>
    <w:p w14:paraId="3233DE34" w14:textId="77777777" w:rsidR="009E49E9" w:rsidRPr="00127E85" w:rsidRDefault="009E49E9" w:rsidP="00127E85">
      <w:pPr>
        <w:pStyle w:val="Heading2"/>
      </w:pPr>
      <w:bookmarkStart w:id="182" w:name="_Toc104404322"/>
      <w:bookmarkStart w:id="183" w:name="_Toc104813688"/>
      <w:bookmarkStart w:id="184" w:name="_Toc105186637"/>
      <w:bookmarkStart w:id="185" w:name="_Toc131051724"/>
      <w:r w:rsidRPr="00127E85">
        <w:t>Schema Definition</w:t>
      </w:r>
      <w:bookmarkEnd w:id="182"/>
      <w:bookmarkEnd w:id="183"/>
      <w:bookmarkEnd w:id="184"/>
      <w:bookmarkEnd w:id="185"/>
    </w:p>
    <w:p w14:paraId="0AE0457D" w14:textId="1E5592F4" w:rsidR="009E49E9" w:rsidRDefault="009E49E9" w:rsidP="009E49E9">
      <w:pPr>
        <w:pStyle w:val="BodyText"/>
      </w:pPr>
      <w:r>
        <w:t>The following files may be used to create a new schema base</w:t>
      </w:r>
      <w:ins w:id="186" w:author="Moses, Robinson" w:date="2023-03-29T07:13:00Z">
        <w:r w:rsidR="00F06513">
          <w:t>d</w:t>
        </w:r>
      </w:ins>
      <w:r>
        <w:t xml:space="preserve"> on the new user created in the previous step:</w:t>
      </w:r>
    </w:p>
    <w:p w14:paraId="58D682A8" w14:textId="77777777" w:rsidR="009E49E9" w:rsidRDefault="009E49E9" w:rsidP="00127E85">
      <w:pPr>
        <w:pStyle w:val="ListBullet"/>
      </w:pPr>
      <w:r>
        <w:t>Minimum of 2 DDL scripts to define tables, indexes, and default data records.</w:t>
      </w:r>
    </w:p>
    <w:p w14:paraId="385F545A" w14:textId="77777777" w:rsidR="009E49E9" w:rsidRDefault="009E49E9" w:rsidP="00127E85">
      <w:pPr>
        <w:pStyle w:val="ListBullet2"/>
      </w:pPr>
      <w:r>
        <w:t>e.g.: sqlserver-schema/data.sql</w:t>
      </w:r>
    </w:p>
    <w:p w14:paraId="2C67AA8A" w14:textId="4232354F" w:rsidR="009E49E9" w:rsidRDefault="009E49E9" w:rsidP="009E49E9">
      <w:pPr>
        <w:pStyle w:val="BodyText"/>
      </w:pPr>
      <w:r>
        <w:t xml:space="preserve">NCR Cash Management will provide these files to the client.  Make sure to </w:t>
      </w:r>
      <w:ins w:id="187" w:author="Moses, Robinson" w:date="2023-03-29T07:14:00Z">
        <w:r w:rsidR="00051462" w:rsidRPr="00051462">
          <w:rPr>
            <w:b/>
            <w:bCs/>
            <w:rPrChange w:id="188" w:author="Moses, Robinson" w:date="2023-03-29T07:14:00Z">
              <w:rPr/>
            </w:rPrChange>
          </w:rPr>
          <w:t>S</w:t>
        </w:r>
      </w:ins>
      <w:del w:id="189" w:author="Moses, Robinson" w:date="2023-03-29T07:14:00Z">
        <w:r w:rsidRPr="00051462" w:rsidDel="00051462">
          <w:rPr>
            <w:b/>
            <w:bCs/>
            <w:rPrChange w:id="190" w:author="Moses, Robinson" w:date="2023-03-29T07:14:00Z">
              <w:rPr/>
            </w:rPrChange>
          </w:rPr>
          <w:delText>s</w:delText>
        </w:r>
      </w:del>
      <w:r w:rsidRPr="00051462">
        <w:rPr>
          <w:b/>
          <w:bCs/>
          <w:rPrChange w:id="191" w:author="Moses, Robinson" w:date="2023-03-29T07:14:00Z">
            <w:rPr/>
          </w:rPrChange>
        </w:rPr>
        <w:t>ave</w:t>
      </w:r>
      <w:r>
        <w:t xml:space="preserve"> these files in the same directory.</w:t>
      </w:r>
    </w:p>
    <w:p w14:paraId="27ECB9B2" w14:textId="77777777" w:rsidR="009E49E9" w:rsidRDefault="009E49E9" w:rsidP="009E49E9">
      <w:pPr>
        <w:pStyle w:val="BodyText"/>
      </w:pPr>
      <w:r>
        <w:t>You have two options to create the data schema:</w:t>
      </w:r>
    </w:p>
    <w:p w14:paraId="3F9CBB21" w14:textId="77777777" w:rsidR="009E49E9" w:rsidRDefault="009E49E9" w:rsidP="00EA543C">
      <w:pPr>
        <w:pStyle w:val="ListNumber"/>
        <w:numPr>
          <w:ilvl w:val="0"/>
          <w:numId w:val="58"/>
        </w:numPr>
      </w:pPr>
      <w:r>
        <w:t>Run the provided DDL SQL files.</w:t>
      </w:r>
    </w:p>
    <w:p w14:paraId="7AC3B62E" w14:textId="77777777" w:rsidR="009E49E9" w:rsidRDefault="009E49E9" w:rsidP="00EA543C">
      <w:pPr>
        <w:pStyle w:val="ListNumber2"/>
        <w:numPr>
          <w:ilvl w:val="1"/>
          <w:numId w:val="58"/>
        </w:numPr>
      </w:pPr>
      <w:r>
        <w:t>You will first need to create the schema objects, per the sqlserver-schema.sql script.  This script can be modified as needed to reflect the desired tables, etc.</w:t>
      </w:r>
    </w:p>
    <w:p w14:paraId="4130F0B5" w14:textId="77777777" w:rsidR="009E49E9" w:rsidRDefault="009E49E9" w:rsidP="00EA543C">
      <w:pPr>
        <w:pStyle w:val="ListNumber2"/>
        <w:numPr>
          <w:ilvl w:val="1"/>
          <w:numId w:val="58"/>
        </w:numPr>
      </w:pPr>
      <w:r>
        <w:t>Once completed, verify that there were no errors in the process, and the appropriate objects are created within the user schema.followed by running the sqlserver-data.sql script to add default data records to the created tables.</w:t>
      </w:r>
    </w:p>
    <w:p w14:paraId="0D8F1C1C" w14:textId="77777777" w:rsidR="009E49E9" w:rsidRDefault="009E49E9" w:rsidP="009E49E9">
      <w:pPr>
        <w:pStyle w:val="BodyText"/>
        <w:rPr>
          <w:b/>
          <w:bCs/>
          <w:i/>
          <w:iCs/>
        </w:rPr>
      </w:pPr>
      <w:r>
        <w:rPr>
          <w:b/>
          <w:bCs/>
          <w:i/>
          <w:iCs/>
        </w:rPr>
        <w:t>It is strongly recommended to analyze the tables and indexes for the newly imported data immediately after import.</w:t>
      </w:r>
      <w:bookmarkEnd w:id="152"/>
    </w:p>
    <w:p w14:paraId="4636152B" w14:textId="77777777" w:rsidR="009E49E9" w:rsidRDefault="009E49E9" w:rsidP="009E49E9">
      <w:pPr>
        <w:pStyle w:val="BodyText"/>
      </w:pPr>
      <w:r>
        <w:t>or:</w:t>
      </w:r>
    </w:p>
    <w:p w14:paraId="23D6F8E6" w14:textId="024ECB3A" w:rsidR="009E49E9" w:rsidRDefault="009E49E9" w:rsidP="009E49E9">
      <w:pPr>
        <w:pStyle w:val="BodyText"/>
      </w:pPr>
      <w:r>
        <w:lastRenderedPageBreak/>
        <w:t xml:space="preserve">DDL SQL script comes from the Database Upgrade process as described later in this document. Skip past this step for now and run the DDL scripts after hooking up </w:t>
      </w:r>
      <w:ins w:id="192" w:author="Moses, Robinson" w:date="2023-03-30T06:13:00Z">
        <w:r w:rsidR="00AB3798">
          <w:t xml:space="preserve">the </w:t>
        </w:r>
      </w:ins>
      <w:r>
        <w:t>OptiVLM VaultBalance application – including authentication – and attempting to log in one time (</w:t>
      </w:r>
      <w:ins w:id="193" w:author="Moses, Robinson" w:date="2023-03-30T06:13:00Z">
        <w:r w:rsidR="00AB3798">
          <w:t xml:space="preserve">the </w:t>
        </w:r>
      </w:ins>
      <w:r>
        <w:t>system generates the script at that point).</w:t>
      </w:r>
    </w:p>
    <w:p w14:paraId="09176713" w14:textId="77777777" w:rsidR="009E49E9" w:rsidRDefault="009E49E9" w:rsidP="009E49E9">
      <w:pPr>
        <w:pStyle w:val="Heading1"/>
        <w:tabs>
          <w:tab w:val="left" w:pos="0"/>
        </w:tabs>
        <w:ind w:left="720" w:hanging="360"/>
      </w:pPr>
      <w:bookmarkStart w:id="194" w:name="_Toc105186638"/>
      <w:bookmarkStart w:id="195" w:name="_Toc131051725"/>
      <w:r>
        <w:lastRenderedPageBreak/>
        <w:t>JDK</w:t>
      </w:r>
      <w:bookmarkEnd w:id="194"/>
      <w:bookmarkEnd w:id="195"/>
    </w:p>
    <w:p w14:paraId="25AFAED6" w14:textId="193D82E4" w:rsidR="00646BBA" w:rsidRDefault="009E49E9" w:rsidP="009E49E9">
      <w:pPr>
        <w:pStyle w:val="BodyText"/>
        <w:rPr>
          <w:ins w:id="196" w:author="Moses, Robinson" w:date="2023-03-29T07:16:00Z"/>
        </w:rPr>
      </w:pPr>
      <w:r>
        <w:t xml:space="preserve">Application Servers (e.g. IBM WebSphere or Apache Tomcat) often come with the JDK </w:t>
      </w:r>
      <w:del w:id="197" w:author="Moses, Robinson" w:date="2023-03-31T02:28:00Z">
        <w:r w:rsidDel="00FF2115">
          <w:delText xml:space="preserve">already </w:delText>
        </w:r>
      </w:del>
      <w:r>
        <w:t xml:space="preserve">included.  The OptiVLM Vault Balance application requires </w:t>
      </w:r>
      <w:del w:id="198" w:author="Moses, Robinson" w:date="2023-03-30T06:13:00Z">
        <w:r w:rsidDel="00AB3798">
          <w:delText xml:space="preserve">the </w:delText>
        </w:r>
      </w:del>
      <w:r>
        <w:t xml:space="preserve">version 8 JDK. </w:t>
      </w:r>
    </w:p>
    <w:p w14:paraId="61D9FD5F" w14:textId="3E6FAE80" w:rsidR="009E49E9" w:rsidRDefault="009E49E9">
      <w:pPr>
        <w:pStyle w:val="Note"/>
        <w:pPrChange w:id="199" w:author="Moses, Robinson" w:date="2023-03-29T07:16:00Z">
          <w:pPr>
            <w:pStyle w:val="BodyText"/>
          </w:pPr>
        </w:pPrChange>
      </w:pPr>
      <w:del w:id="200" w:author="Moses, Robinson" w:date="2023-03-29T07:16:00Z">
        <w:r w:rsidRPr="00466B46" w:rsidDel="00646BBA">
          <w:rPr>
            <w:b/>
            <w:bCs/>
            <w:rPrChange w:id="201" w:author="Moses, Robinson" w:date="2023-03-29T07:16:00Z">
              <w:rPr/>
            </w:rPrChange>
          </w:rPr>
          <w:delText>Please n</w:delText>
        </w:r>
      </w:del>
      <w:ins w:id="202" w:author="Moses, Robinson" w:date="2023-03-29T07:16:00Z">
        <w:r w:rsidR="00646BBA" w:rsidRPr="00466B46">
          <w:rPr>
            <w:b/>
            <w:bCs/>
            <w:rPrChange w:id="203" w:author="Moses, Robinson" w:date="2023-03-29T07:16:00Z">
              <w:rPr/>
            </w:rPrChange>
          </w:rPr>
          <w:t>N</w:t>
        </w:r>
      </w:ins>
      <w:r w:rsidRPr="00466B46">
        <w:rPr>
          <w:b/>
          <w:bCs/>
          <w:rPrChange w:id="204" w:author="Moses, Robinson" w:date="2023-03-29T07:16:00Z">
            <w:rPr/>
          </w:rPrChange>
        </w:rPr>
        <w:t>ote</w:t>
      </w:r>
      <w:ins w:id="205" w:author="Moses, Robinson" w:date="2023-03-29T07:16:00Z">
        <w:r w:rsidR="00466B46">
          <w:t xml:space="preserve">: </w:t>
        </w:r>
      </w:ins>
      <w:del w:id="206" w:author="Moses, Robinson" w:date="2023-03-29T07:16:00Z">
        <w:r w:rsidDel="00466B46">
          <w:delText xml:space="preserve"> that t</w:delText>
        </w:r>
      </w:del>
      <w:ins w:id="207" w:author="Moses, Robinson" w:date="2023-03-29T07:16:00Z">
        <w:r w:rsidR="00466B46">
          <w:t>T</w:t>
        </w:r>
      </w:ins>
      <w:r>
        <w:t>he Runtime equivalent (JRE) is not sufficient since runtime compiling is required by the web application.</w:t>
      </w:r>
    </w:p>
    <w:p w14:paraId="02DA0B91" w14:textId="12BEAC9C" w:rsidR="009E49E9" w:rsidRDefault="009E49E9" w:rsidP="009E49E9">
      <w:pPr>
        <w:pStyle w:val="BodyText"/>
      </w:pPr>
      <w:r>
        <w:t xml:space="preserve">This document does not detail the installation of the JDK for a batch server, </w:t>
      </w:r>
      <w:ins w:id="208" w:author="Moses, Robinson" w:date="2023-03-30T06:13:00Z">
        <w:r w:rsidR="00AB3798">
          <w:t xml:space="preserve">or </w:t>
        </w:r>
      </w:ins>
      <w:r>
        <w:t>database server nor the installation of the Application Server (e.g. WebSphere or Tomcat), since these are identified as a client’s direct responsibility.</w:t>
      </w:r>
    </w:p>
    <w:p w14:paraId="01FA7C4B" w14:textId="6E6C129D" w:rsidR="009E49E9" w:rsidDel="00AC55FC" w:rsidRDefault="009E49E9" w:rsidP="009E49E9">
      <w:pPr>
        <w:pStyle w:val="BodyText"/>
        <w:rPr>
          <w:del w:id="209" w:author="Moses, Robinson" w:date="2023-03-29T07:15:00Z"/>
        </w:rPr>
      </w:pPr>
    </w:p>
    <w:p w14:paraId="017EE8B9" w14:textId="327D0417" w:rsidR="009E49E9" w:rsidRDefault="009E49E9" w:rsidP="009E49E9">
      <w:pPr>
        <w:pStyle w:val="BodyText"/>
      </w:pPr>
      <w:r>
        <w:t xml:space="preserve">The following </w:t>
      </w:r>
      <w:ins w:id="210" w:author="Moses, Robinson" w:date="2023-03-31T02:29:00Z">
        <w:r w:rsidR="00386E99">
          <w:t xml:space="preserve">sections </w:t>
        </w:r>
      </w:ins>
      <w:r>
        <w:t>provide</w:t>
      </w:r>
      <w:del w:id="211" w:author="Moses, Robinson" w:date="2023-03-31T02:29:00Z">
        <w:r w:rsidDel="00386E99">
          <w:delText>s</w:delText>
        </w:r>
      </w:del>
      <w:r>
        <w:t xml:space="preserve"> a brief overview </w:t>
      </w:r>
      <w:del w:id="212" w:author="Moses, Robinson" w:date="2023-03-30T06:13:00Z">
        <w:r w:rsidDel="00AB3798">
          <w:delText xml:space="preserve">for </w:delText>
        </w:r>
      </w:del>
      <w:ins w:id="213" w:author="Moses, Robinson" w:date="2023-03-30T06:13:00Z">
        <w:r w:rsidR="00AB3798">
          <w:t>of</w:t>
        </w:r>
        <w:r w:rsidR="00AB3798">
          <w:t xml:space="preserve"> </w:t>
        </w:r>
      </w:ins>
      <w:r>
        <w:t>specific scenarios that might be used:</w:t>
      </w:r>
    </w:p>
    <w:p w14:paraId="7CB2B067" w14:textId="77777777" w:rsidR="009E49E9" w:rsidRPr="00EA543C" w:rsidRDefault="009E49E9" w:rsidP="00EA543C">
      <w:pPr>
        <w:pStyle w:val="Heading2"/>
      </w:pPr>
      <w:bookmarkStart w:id="214" w:name="__RefHeading__226_2075784457"/>
      <w:bookmarkStart w:id="215" w:name="__RefHeading__503_73080779"/>
      <w:bookmarkStart w:id="216" w:name="__RefHeading__7617_1590952297"/>
      <w:bookmarkStart w:id="217" w:name="__RefHeading__5579_2125000322"/>
      <w:bookmarkStart w:id="218" w:name="_Toc105186639"/>
      <w:bookmarkStart w:id="219" w:name="_Toc131051726"/>
      <w:bookmarkEnd w:id="214"/>
      <w:bookmarkEnd w:id="215"/>
      <w:bookmarkEnd w:id="216"/>
      <w:bookmarkEnd w:id="217"/>
      <w:r w:rsidRPr="00EA543C">
        <w:t>Deployment Scenarios</w:t>
      </w:r>
      <w:bookmarkEnd w:id="218"/>
      <w:bookmarkEnd w:id="219"/>
    </w:p>
    <w:p w14:paraId="6E2668A0" w14:textId="77777777" w:rsidR="009E49E9" w:rsidRPr="00EA543C" w:rsidRDefault="009E49E9" w:rsidP="00EA543C">
      <w:pPr>
        <w:pStyle w:val="Heading3"/>
      </w:pPr>
      <w:bookmarkStart w:id="220" w:name="_Toc105186640"/>
      <w:bookmarkStart w:id="221" w:name="_Toc131051727"/>
      <w:r w:rsidRPr="00EA543C">
        <w:t>Single Application / Database Server Scenario</w:t>
      </w:r>
      <w:bookmarkEnd w:id="220"/>
      <w:bookmarkEnd w:id="221"/>
    </w:p>
    <w:p w14:paraId="5288AE65" w14:textId="77777777" w:rsidR="009E49E9" w:rsidRDefault="009E49E9" w:rsidP="009E49E9">
      <w:pPr>
        <w:pStyle w:val="BodyText"/>
      </w:pPr>
      <w:r>
        <w:t>The critical thing in this scenario is simply to ensure an appropriate Application Server &amp; Oracle/SQL Server have been installed on the machine and are ready for use.</w:t>
      </w:r>
    </w:p>
    <w:p w14:paraId="609744A9" w14:textId="77777777" w:rsidR="009E49E9" w:rsidRPr="00EA543C" w:rsidRDefault="009E49E9" w:rsidP="00EA543C">
      <w:pPr>
        <w:pStyle w:val="Heading3"/>
      </w:pPr>
      <w:bookmarkStart w:id="222" w:name="_Toc105186641"/>
      <w:bookmarkStart w:id="223" w:name="_Toc131051728"/>
      <w:r w:rsidRPr="00EA543C">
        <w:t>Single Application, Single Database Servers Scenario</w:t>
      </w:r>
      <w:bookmarkEnd w:id="222"/>
      <w:bookmarkEnd w:id="223"/>
    </w:p>
    <w:p w14:paraId="2631FDC8" w14:textId="77777777" w:rsidR="009E49E9" w:rsidRDefault="009E49E9" w:rsidP="009E49E9">
      <w:pPr>
        <w:pStyle w:val="BodyText"/>
      </w:pPr>
      <w:r>
        <w:t>In some client installations, the Application Server (e.g. WebSphere or Tomcat) also runs Vault Balance Agent.  But the Database Server resides on a different machine.  In this example, WebSphere or Tomcat will house the Web Component (e.g. OptiVLM Vault Balance WAR file) and VB Agent on one machine while another machine would house the database(s).</w:t>
      </w:r>
    </w:p>
    <w:p w14:paraId="66E1BB32" w14:textId="77777777" w:rsidR="009E49E9" w:rsidRPr="00EA543C" w:rsidRDefault="009E49E9" w:rsidP="00EA543C">
      <w:pPr>
        <w:pStyle w:val="Heading3"/>
      </w:pPr>
      <w:bookmarkStart w:id="224" w:name="_Toc105186642"/>
      <w:bookmarkStart w:id="225" w:name="_Toc131051729"/>
      <w:r w:rsidRPr="00EA543C">
        <w:t>Multiple Application, Multiple Database Servers Scenario</w:t>
      </w:r>
      <w:bookmarkEnd w:id="224"/>
      <w:bookmarkEnd w:id="225"/>
    </w:p>
    <w:p w14:paraId="5245539C" w14:textId="77777777" w:rsidR="00584A71" w:rsidRDefault="009E49E9" w:rsidP="009E49E9">
      <w:pPr>
        <w:pStyle w:val="BodyText"/>
        <w:rPr>
          <w:ins w:id="226" w:author="Moses, Robinson" w:date="2023-03-29T07:23:00Z"/>
        </w:rPr>
      </w:pPr>
      <w:r>
        <w:t xml:space="preserve">There are at least 5 separate entities to consider: </w:t>
      </w:r>
    </w:p>
    <w:p w14:paraId="43C103FE" w14:textId="77777777" w:rsidR="00584A71" w:rsidRDefault="009E49E9">
      <w:pPr>
        <w:pStyle w:val="ListBullet"/>
        <w:rPr>
          <w:ins w:id="227" w:author="Moses, Robinson" w:date="2023-03-29T07:23:00Z"/>
        </w:rPr>
        <w:pPrChange w:id="228" w:author="Moses, Robinson" w:date="2023-03-29T07:23:00Z">
          <w:pPr>
            <w:pStyle w:val="BodyText"/>
          </w:pPr>
        </w:pPrChange>
      </w:pPr>
      <w:r>
        <w:t>OptiVLM Vault Balance application</w:t>
      </w:r>
      <w:del w:id="229" w:author="Moses, Robinson" w:date="2023-03-29T07:23:00Z">
        <w:r w:rsidDel="00584A71">
          <w:delText xml:space="preserve">, </w:delText>
        </w:r>
      </w:del>
    </w:p>
    <w:p w14:paraId="5BA9E84D" w14:textId="77777777" w:rsidR="00584A71" w:rsidRDefault="009E49E9">
      <w:pPr>
        <w:pStyle w:val="ListBullet"/>
        <w:rPr>
          <w:ins w:id="230" w:author="Moses, Robinson" w:date="2023-03-29T07:23:00Z"/>
        </w:rPr>
        <w:pPrChange w:id="231" w:author="Moses, Robinson" w:date="2023-03-29T07:23:00Z">
          <w:pPr>
            <w:pStyle w:val="BodyText"/>
          </w:pPr>
        </w:pPrChange>
      </w:pPr>
      <w:r>
        <w:t>Vault Balance Agent application</w:t>
      </w:r>
      <w:del w:id="232" w:author="Moses, Robinson" w:date="2023-03-29T07:23:00Z">
        <w:r w:rsidDel="00584A71">
          <w:delText xml:space="preserve">, </w:delText>
        </w:r>
      </w:del>
    </w:p>
    <w:p w14:paraId="4C512C23" w14:textId="77777777" w:rsidR="00584A71" w:rsidRDefault="009E49E9">
      <w:pPr>
        <w:pStyle w:val="ListBullet"/>
        <w:rPr>
          <w:ins w:id="233" w:author="Moses, Robinson" w:date="2023-03-29T07:23:00Z"/>
        </w:rPr>
        <w:pPrChange w:id="234" w:author="Moses, Robinson" w:date="2023-03-29T07:23:00Z">
          <w:pPr>
            <w:pStyle w:val="BodyText"/>
          </w:pPr>
        </w:pPrChange>
      </w:pPr>
      <w:r>
        <w:t>Vault Balance database</w:t>
      </w:r>
      <w:del w:id="235" w:author="Moses, Robinson" w:date="2023-03-29T07:23:00Z">
        <w:r w:rsidDel="00584A71">
          <w:delText xml:space="preserve">, </w:delText>
        </w:r>
      </w:del>
    </w:p>
    <w:p w14:paraId="7979972E" w14:textId="77777777" w:rsidR="00584A71" w:rsidRDefault="009E49E9">
      <w:pPr>
        <w:pStyle w:val="ListBullet"/>
        <w:rPr>
          <w:ins w:id="236" w:author="Moses, Robinson" w:date="2023-03-29T07:23:00Z"/>
        </w:rPr>
        <w:pPrChange w:id="237" w:author="Moses, Robinson" w:date="2023-03-29T07:23:00Z">
          <w:pPr>
            <w:pStyle w:val="BodyText"/>
          </w:pPr>
        </w:pPrChange>
      </w:pPr>
      <w:r>
        <w:t>OptiCash database</w:t>
      </w:r>
      <w:del w:id="238" w:author="Moses, Robinson" w:date="2023-03-29T07:23:00Z">
        <w:r w:rsidDel="00584A71">
          <w:delText>, and</w:delText>
        </w:r>
      </w:del>
      <w:r>
        <w:t xml:space="preserve"> </w:t>
      </w:r>
    </w:p>
    <w:p w14:paraId="4E3ADA80" w14:textId="23B8C9D7" w:rsidR="00584A71" w:rsidRDefault="009E49E9">
      <w:pPr>
        <w:pStyle w:val="ListBullet"/>
        <w:rPr>
          <w:ins w:id="239" w:author="Moses, Robinson" w:date="2023-03-29T07:23:00Z"/>
        </w:rPr>
        <w:pPrChange w:id="240" w:author="Moses, Robinson" w:date="2023-03-29T07:23:00Z">
          <w:pPr>
            <w:pStyle w:val="BodyText"/>
          </w:pPr>
        </w:pPrChange>
      </w:pPr>
      <w:r>
        <w:t>OptiVault database</w:t>
      </w:r>
      <w:del w:id="241" w:author="Moses, Robinson" w:date="2023-03-29T07:23:00Z">
        <w:r w:rsidDel="00584A71">
          <w:delText>.</w:delText>
        </w:r>
      </w:del>
      <w:r>
        <w:t xml:space="preserve"> </w:t>
      </w:r>
    </w:p>
    <w:p w14:paraId="7CD74953" w14:textId="56363DBF" w:rsidR="009E49E9" w:rsidRDefault="009E49E9" w:rsidP="009E49E9">
      <w:pPr>
        <w:pStyle w:val="BodyText"/>
        <w:rPr>
          <w:lang w:val="en-US"/>
        </w:rPr>
      </w:pPr>
      <w:r>
        <w:t xml:space="preserve">The two </w:t>
      </w:r>
      <w:ins w:id="242" w:author="Moses, Robinson" w:date="2023-03-29T07:27:00Z">
        <w:r w:rsidR="00F858E7" w:rsidRPr="00F858E7">
          <w:rPr>
            <w:b/>
            <w:bCs/>
            <w:rPrChange w:id="243" w:author="Moses, Robinson" w:date="2023-03-29T07:28:00Z">
              <w:rPr/>
            </w:rPrChange>
          </w:rPr>
          <w:t>A</w:t>
        </w:r>
      </w:ins>
      <w:del w:id="244" w:author="Moses, Robinson" w:date="2023-03-29T07:27:00Z">
        <w:r w:rsidRPr="00F858E7" w:rsidDel="00F858E7">
          <w:rPr>
            <w:b/>
            <w:bCs/>
            <w:rPrChange w:id="245" w:author="Moses, Robinson" w:date="2023-03-29T07:28:00Z">
              <w:rPr/>
            </w:rPrChange>
          </w:rPr>
          <w:delText>a</w:delText>
        </w:r>
      </w:del>
      <w:r w:rsidRPr="00F858E7">
        <w:rPr>
          <w:b/>
          <w:bCs/>
          <w:rPrChange w:id="246" w:author="Moses, Robinson" w:date="2023-03-29T07:28:00Z">
            <w:rPr/>
          </w:rPrChange>
        </w:rPr>
        <w:t>pplications</w:t>
      </w:r>
      <w:ins w:id="247" w:author="Moses, Robinson" w:date="2023-03-31T02:02:00Z">
        <w:r w:rsidR="005D7FBF">
          <w:rPr>
            <w:b/>
            <w:bCs/>
          </w:rPr>
          <w:t xml:space="preserve"> (</w:t>
        </w:r>
        <w:r w:rsidR="005D10E3">
          <w:rPr>
            <w:b/>
            <w:bCs/>
          </w:rPr>
          <w:t>Vault Balance &amp; Vault Balance Agent)</w:t>
        </w:r>
      </w:ins>
      <w:r>
        <w:t xml:space="preserve"> require an application server </w:t>
      </w:r>
      <w:del w:id="248" w:author="Moses, Robinson" w:date="2023-03-29T07:26:00Z">
        <w:r w:rsidDel="00006808">
          <w:delText xml:space="preserve">under which </w:delText>
        </w:r>
      </w:del>
      <w:r>
        <w:t xml:space="preserve">to install. </w:t>
      </w:r>
      <w:r w:rsidRPr="00F858E7">
        <w:rPr>
          <w:b/>
          <w:bCs/>
          <w:rPrChange w:id="249" w:author="Moses, Robinson" w:date="2023-03-29T07:28:00Z">
            <w:rPr/>
          </w:rPrChange>
        </w:rPr>
        <w:t>Databases</w:t>
      </w:r>
      <w:r>
        <w:t xml:space="preserve"> install under Oracle. For the most part, these can be split between physical machines in any </w:t>
      </w:r>
      <w:del w:id="250" w:author="Moses, Robinson" w:date="2023-03-29T07:21:00Z">
        <w:r w:rsidDel="00AD35AC">
          <w:delText>configuration, but</w:delText>
        </w:r>
      </w:del>
      <w:ins w:id="251" w:author="Moses, Robinson" w:date="2023-03-29T07:21:00Z">
        <w:r w:rsidR="00AD35AC">
          <w:t xml:space="preserve">configuration </w:t>
        </w:r>
      </w:ins>
      <w:ins w:id="252" w:author="Moses, Robinson" w:date="2023-03-31T02:31:00Z">
        <w:r w:rsidR="003F47CD">
          <w:t>however,</w:t>
        </w:r>
      </w:ins>
      <w:r>
        <w:t xml:space="preserve"> consult your NCR Cash Management implementation specialist about specific plans.</w:t>
      </w:r>
    </w:p>
    <w:p w14:paraId="6A24DF06" w14:textId="77777777" w:rsidR="009E49E9" w:rsidRDefault="009E49E9" w:rsidP="009E49E9">
      <w:pPr>
        <w:pStyle w:val="BodyText"/>
      </w:pPr>
    </w:p>
    <w:p w14:paraId="238CDC59" w14:textId="77777777" w:rsidR="009E49E9" w:rsidRPr="00BE39FE" w:rsidRDefault="009E49E9" w:rsidP="00BE39FE">
      <w:pPr>
        <w:pStyle w:val="Heading1"/>
      </w:pPr>
      <w:bookmarkStart w:id="253" w:name="__RefHeading__228_2075784457"/>
      <w:bookmarkStart w:id="254" w:name="__RefHeading__505_73080779"/>
      <w:bookmarkStart w:id="255" w:name="__RefHeading__7366_1590952297"/>
      <w:bookmarkStart w:id="256" w:name="__RefHeading__5581_2125000322"/>
      <w:bookmarkStart w:id="257" w:name="__RefHeading__230_2075784457"/>
      <w:bookmarkStart w:id="258" w:name="__RefHeading__507_73080779"/>
      <w:bookmarkStart w:id="259" w:name="__RefHeading__7368_1590952297"/>
      <w:bookmarkStart w:id="260" w:name="__RefHeading__5583_2125000322"/>
      <w:bookmarkStart w:id="261" w:name="_Toc105186643"/>
      <w:bookmarkStart w:id="262" w:name="_Toc131051730"/>
      <w:bookmarkEnd w:id="253"/>
      <w:bookmarkEnd w:id="254"/>
      <w:bookmarkEnd w:id="255"/>
      <w:bookmarkEnd w:id="256"/>
      <w:bookmarkEnd w:id="257"/>
      <w:bookmarkEnd w:id="258"/>
      <w:bookmarkEnd w:id="259"/>
      <w:bookmarkEnd w:id="260"/>
      <w:r w:rsidRPr="00BE39FE">
        <w:lastRenderedPageBreak/>
        <w:t>Application Server</w:t>
      </w:r>
      <w:bookmarkEnd w:id="261"/>
      <w:bookmarkEnd w:id="262"/>
    </w:p>
    <w:p w14:paraId="6DEDFCC6" w14:textId="77777777" w:rsidR="009E49E9" w:rsidRDefault="009E49E9" w:rsidP="00BE39FE">
      <w:pPr>
        <w:pStyle w:val="Heading2"/>
      </w:pPr>
      <w:bookmarkStart w:id="263" w:name="__RefHeading__232_2075784457"/>
      <w:bookmarkStart w:id="264" w:name="__RefHeading__509_73080779"/>
      <w:bookmarkStart w:id="265" w:name="__RefHeading__7370_1590952297"/>
      <w:bookmarkStart w:id="266" w:name="__RefHeading__5585_2125000322"/>
      <w:bookmarkStart w:id="267" w:name="_Toc105186644"/>
      <w:bookmarkStart w:id="268" w:name="_Toc131051731"/>
      <w:bookmarkEnd w:id="263"/>
      <w:bookmarkEnd w:id="264"/>
      <w:bookmarkEnd w:id="265"/>
      <w:bookmarkEnd w:id="266"/>
      <w:r>
        <w:t>General</w:t>
      </w:r>
      <w:bookmarkEnd w:id="267"/>
      <w:bookmarkEnd w:id="268"/>
    </w:p>
    <w:p w14:paraId="5E072BD8" w14:textId="17021360" w:rsidR="009E49E9" w:rsidRDefault="009E49E9" w:rsidP="00BE39FE">
      <w:pPr>
        <w:pStyle w:val="Note"/>
      </w:pPr>
      <w:r w:rsidRPr="00BE39FE">
        <w:rPr>
          <w:b/>
          <w:bCs/>
        </w:rPr>
        <w:t>Note</w:t>
      </w:r>
      <w:r>
        <w:t>: It is the responsibility of the client to ensure the Application Server is running correctly and readily accessible PRIOR to the on-site installation to be performed by NCR Cash Management.</w:t>
      </w:r>
    </w:p>
    <w:p w14:paraId="5429D74F" w14:textId="77777777" w:rsidR="009E49E9" w:rsidRDefault="009E49E9" w:rsidP="009E49E9">
      <w:pPr>
        <w:pStyle w:val="BodyText"/>
      </w:pPr>
      <w:r>
        <w:t>Additionally, the Application Server should be installed in a directory structure without spaces, e.g. C:\IBM\WebSphere.</w:t>
      </w:r>
    </w:p>
    <w:p w14:paraId="6435C35F" w14:textId="77777777" w:rsidR="009E49E9" w:rsidRDefault="009E49E9" w:rsidP="009E49E9">
      <w:pPr>
        <w:pStyle w:val="BodyText"/>
      </w:pPr>
      <w:r>
        <w:t>It is also strongly recommended that the application server be deployed in the root directory (or close to the root directory).</w:t>
      </w:r>
    </w:p>
    <w:p w14:paraId="7D94ECE6" w14:textId="77777777" w:rsidR="009E49E9" w:rsidRDefault="009E49E9" w:rsidP="009E49E9">
      <w:pPr>
        <w:pStyle w:val="BodyText"/>
      </w:pPr>
      <w:bookmarkStart w:id="269" w:name="__RefHeading__234_2075784457"/>
      <w:bookmarkStart w:id="270" w:name="__RefHeading__511_73080779"/>
      <w:bookmarkStart w:id="271" w:name="__RefHeading__7372_1590952297"/>
      <w:bookmarkStart w:id="272" w:name="__RefHeading__5587_2125000322"/>
      <w:bookmarkEnd w:id="269"/>
      <w:bookmarkEnd w:id="270"/>
      <w:bookmarkEnd w:id="271"/>
      <w:bookmarkEnd w:id="272"/>
    </w:p>
    <w:p w14:paraId="55512824" w14:textId="77777777" w:rsidR="009E49E9" w:rsidRPr="00BE39FE" w:rsidRDefault="009E49E9" w:rsidP="00BE39FE">
      <w:pPr>
        <w:pStyle w:val="Heading1"/>
      </w:pPr>
      <w:bookmarkStart w:id="273" w:name="__RefHeading__236_2075784457"/>
      <w:bookmarkStart w:id="274" w:name="__RefHeading__513_73080779"/>
      <w:bookmarkStart w:id="275" w:name="__RefHeading__7374_1590952297"/>
      <w:bookmarkStart w:id="276" w:name="__RefHeading__5589_2125000322"/>
      <w:bookmarkStart w:id="277" w:name="__RefHeading__238_2075784457"/>
      <w:bookmarkStart w:id="278" w:name="__RefHeading__515_73080779"/>
      <w:bookmarkStart w:id="279" w:name="__RefHeading__7376_1590952297"/>
      <w:bookmarkStart w:id="280" w:name="__RefHeading__5591_2125000322"/>
      <w:bookmarkStart w:id="281" w:name="__RefHeading__240_2075784457"/>
      <w:bookmarkStart w:id="282" w:name="__RefHeading__517_73080779"/>
      <w:bookmarkStart w:id="283" w:name="__RefHeading__7378_1590952297"/>
      <w:bookmarkStart w:id="284" w:name="__RefHeading__5593_2125000322"/>
      <w:bookmarkStart w:id="285" w:name="_Toc105186645"/>
      <w:bookmarkStart w:id="286" w:name="_Toc131051732"/>
      <w:bookmarkEnd w:id="273"/>
      <w:bookmarkEnd w:id="274"/>
      <w:bookmarkEnd w:id="275"/>
      <w:bookmarkEnd w:id="276"/>
      <w:bookmarkEnd w:id="277"/>
      <w:bookmarkEnd w:id="278"/>
      <w:bookmarkEnd w:id="279"/>
      <w:bookmarkEnd w:id="280"/>
      <w:bookmarkEnd w:id="281"/>
      <w:bookmarkEnd w:id="282"/>
      <w:bookmarkEnd w:id="283"/>
      <w:bookmarkEnd w:id="284"/>
      <w:r w:rsidRPr="00BE39FE">
        <w:lastRenderedPageBreak/>
        <w:t>OptiVLM Vault Balance Deployment (Application Server)</w:t>
      </w:r>
      <w:bookmarkEnd w:id="285"/>
      <w:bookmarkEnd w:id="286"/>
    </w:p>
    <w:p w14:paraId="257DDF32" w14:textId="77777777" w:rsidR="009E49E9" w:rsidRPr="00BE39FE" w:rsidRDefault="009E49E9" w:rsidP="00BE39FE">
      <w:pPr>
        <w:pStyle w:val="Heading2"/>
      </w:pPr>
      <w:bookmarkStart w:id="287" w:name="__RefHeading__242_2075784457"/>
      <w:bookmarkStart w:id="288" w:name="__RefHeading__519_73080779"/>
      <w:bookmarkStart w:id="289" w:name="__RefHeading__7380_1590952297"/>
      <w:bookmarkStart w:id="290" w:name="__RefHeading__5595_2125000322"/>
      <w:bookmarkStart w:id="291" w:name="_Toc105186646"/>
      <w:bookmarkStart w:id="292" w:name="_Toc131051733"/>
      <w:bookmarkEnd w:id="287"/>
      <w:bookmarkEnd w:id="288"/>
      <w:bookmarkEnd w:id="289"/>
      <w:bookmarkEnd w:id="290"/>
      <w:r w:rsidRPr="00BE39FE">
        <w:t>WAR File Deployment</w:t>
      </w:r>
      <w:bookmarkEnd w:id="291"/>
      <w:bookmarkEnd w:id="292"/>
    </w:p>
    <w:p w14:paraId="68E84D24" w14:textId="46DA31B5" w:rsidR="009E49E9" w:rsidRDefault="009E49E9" w:rsidP="00BE39FE">
      <w:pPr>
        <w:pStyle w:val="ListNumber"/>
        <w:numPr>
          <w:ilvl w:val="0"/>
          <w:numId w:val="59"/>
        </w:numPr>
      </w:pPr>
      <w:r>
        <w:t>WAR files are readily deployable web</w:t>
      </w:r>
      <w:del w:id="293" w:author="Moses, Robinson" w:date="2023-03-30T06:13:00Z">
        <w:r w:rsidDel="00E20FB0">
          <w:delText>-</w:delText>
        </w:r>
      </w:del>
      <w:ins w:id="294" w:author="Moses, Robinson" w:date="2023-03-30T06:13:00Z">
        <w:r w:rsidR="00E20FB0">
          <w:t xml:space="preserve"> </w:t>
        </w:r>
      </w:ins>
      <w:r>
        <w:t xml:space="preserve">application containers, complete with supporting jars.  </w:t>
      </w:r>
    </w:p>
    <w:p w14:paraId="32E43EF6" w14:textId="6E0CC74D" w:rsidR="009E49E9" w:rsidRDefault="009E49E9" w:rsidP="00BE39FE">
      <w:pPr>
        <w:pStyle w:val="ListNumber"/>
        <w:numPr>
          <w:ilvl w:val="0"/>
          <w:numId w:val="59"/>
        </w:numPr>
      </w:pPr>
      <w:r>
        <w:t xml:space="preserve">The default deployment of OptiVLM Vault Balance will be to a web application and </w:t>
      </w:r>
      <w:commentRangeStart w:id="295"/>
      <w:r>
        <w:t>URL called</w:t>
      </w:r>
      <w:commentRangeEnd w:id="295"/>
      <w:r w:rsidR="00071E71">
        <w:rPr>
          <w:rStyle w:val="CommentReference"/>
          <w:rFonts w:ascii="Times New Roman" w:eastAsia="Arial Unicode MS" w:hAnsi="Times New Roman"/>
          <w:kern w:val="2"/>
          <w:lang w:val="en-US" w:eastAsia="ar-SA"/>
        </w:rPr>
        <w:commentReference w:id="295"/>
      </w:r>
      <w:r>
        <w:t xml:space="preserve"> according to the WAR file name.  Many Application Servers (WebSphere, etc.) provide an application assembly tool to allow </w:t>
      </w:r>
      <w:del w:id="296" w:author="Moses, Robinson" w:date="2023-03-31T02:36:00Z">
        <w:r w:rsidDel="00917EFE">
          <w:delText xml:space="preserve">you </w:delText>
        </w:r>
      </w:del>
      <w:ins w:id="297" w:author="Moses, Robinson" w:date="2023-03-31T02:36:00Z">
        <w:r w:rsidR="00917EFE">
          <w:t>users</w:t>
        </w:r>
        <w:r w:rsidR="00917EFE">
          <w:t xml:space="preserve"> </w:t>
        </w:r>
      </w:ins>
      <w:r>
        <w:t>to change the name prior to deployment.  Refer to the specifics of your Application Server</w:t>
      </w:r>
      <w:del w:id="298" w:author="Moses, Robinson" w:date="2023-03-31T02:37:00Z">
        <w:r w:rsidDel="006A34FE">
          <w:delText xml:space="preserve"> for this</w:delText>
        </w:r>
      </w:del>
      <w:r>
        <w:t xml:space="preserve">.  </w:t>
      </w:r>
    </w:p>
    <w:p w14:paraId="795037E2" w14:textId="0F44BB9C" w:rsidR="009E49E9" w:rsidRDefault="009E49E9" w:rsidP="00BE39FE">
      <w:pPr>
        <w:pStyle w:val="ListNumber"/>
        <w:numPr>
          <w:ilvl w:val="0"/>
          <w:numId w:val="59"/>
        </w:numPr>
      </w:pPr>
      <w:r>
        <w:t xml:space="preserve">The precise deployment technique for the </w:t>
      </w:r>
      <w:r w:rsidRPr="00CD09D0">
        <w:rPr>
          <w:b/>
          <w:bCs/>
          <w:rPrChange w:id="299" w:author="Moses, Robinson" w:date="2023-03-31T02:04:00Z">
            <w:rPr/>
          </w:rPrChange>
        </w:rPr>
        <w:t>installation WAR file</w:t>
      </w:r>
      <w:r>
        <w:t xml:space="preserve"> depends on the Application Server chosen, e.g. IBM WebSphere or Apache Tomcat.</w:t>
      </w:r>
    </w:p>
    <w:p w14:paraId="157CD51C" w14:textId="5F3AAF70" w:rsidR="009E49E9" w:rsidRDefault="009E49E9" w:rsidP="00BE39FE">
      <w:pPr>
        <w:pStyle w:val="ListNumber2"/>
      </w:pPr>
      <w:r>
        <w:t>If you are deploying on WebSphere, it is strongly recommended to enable the option “</w:t>
      </w:r>
      <w:r w:rsidRPr="001074E0">
        <w:rPr>
          <w:b/>
          <w:bCs/>
          <w:rPrChange w:id="300" w:author="Moses, Robinson" w:date="2023-03-29T07:40:00Z">
            <w:rPr/>
          </w:rPrChange>
        </w:rPr>
        <w:t>Show me all installation options and parameters</w:t>
      </w:r>
      <w:r>
        <w:t xml:space="preserve">” for deployment, unless you are already comfortable </w:t>
      </w:r>
      <w:del w:id="301" w:author="Moses, Robinson" w:date="2023-03-30T06:14:00Z">
        <w:r w:rsidDel="00E20FB0">
          <w:delText xml:space="preserve">and </w:delText>
        </w:r>
      </w:del>
      <w:r>
        <w:t>using a custom deployment script specific to your institution.</w:t>
      </w:r>
    </w:p>
    <w:p w14:paraId="71085E53" w14:textId="651181B0" w:rsidR="009E49E9" w:rsidRDefault="009E49E9" w:rsidP="00BE39FE">
      <w:pPr>
        <w:pStyle w:val="ListNumber2"/>
      </w:pPr>
      <w:r>
        <w:t>Installation in WebSphere is fairly straight</w:t>
      </w:r>
      <w:del w:id="302" w:author="Moses, Robinson" w:date="2023-03-30T06:14:00Z">
        <w:r w:rsidDel="00E20FB0">
          <w:delText>-</w:delText>
        </w:r>
      </w:del>
      <w:r>
        <w:t xml:space="preserve">forward beyond the above choice: most users can simply accept defaults, except for supplying the application name. </w:t>
      </w:r>
      <w:del w:id="303" w:author="Moses, Robinson" w:date="2023-03-31T02:40:00Z">
        <w:r w:rsidDel="009E27DD">
          <w:delText xml:space="preserve">Consult </w:delText>
        </w:r>
      </w:del>
      <w:ins w:id="304" w:author="Moses, Robinson" w:date="2023-03-31T02:40:00Z">
        <w:r w:rsidR="009E27DD">
          <w:t>Refer</w:t>
        </w:r>
        <w:r w:rsidR="009E27DD">
          <w:t xml:space="preserve"> </w:t>
        </w:r>
        <w:r w:rsidR="009E27DD">
          <w:t xml:space="preserve">to </w:t>
        </w:r>
      </w:ins>
      <w:r>
        <w:t xml:space="preserve">your server documentation for </w:t>
      </w:r>
      <w:ins w:id="305" w:author="Moses, Robinson" w:date="2023-03-30T06:14:00Z">
        <w:r w:rsidR="00E20FB0">
          <w:t xml:space="preserve">an </w:t>
        </w:r>
      </w:ins>
      <w:r>
        <w:t>explanation of the various options.</w:t>
      </w:r>
    </w:p>
    <w:p w14:paraId="6917771B" w14:textId="77777777" w:rsidR="009E49E9" w:rsidRDefault="009E49E9" w:rsidP="00BE39FE">
      <w:pPr>
        <w:pStyle w:val="ListNumber"/>
      </w:pPr>
      <w:r>
        <w:t xml:space="preserve">If you are deploying on WebSphere 7.0 prior to fix pack 15, you will need to upgrade WebSphere to </w:t>
      </w:r>
      <w:r w:rsidRPr="009E27DD">
        <w:rPr>
          <w:b/>
          <w:bCs/>
          <w:rPrChange w:id="306" w:author="Moses, Robinson" w:date="2023-03-31T02:40:00Z">
            <w:rPr/>
          </w:rPrChange>
        </w:rPr>
        <w:t>support OSGI Applications</w:t>
      </w:r>
      <w:r>
        <w:t xml:space="preserve"> and </w:t>
      </w:r>
      <w:r w:rsidRPr="009E27DD">
        <w:rPr>
          <w:b/>
          <w:bCs/>
          <w:rPrChange w:id="307" w:author="Moses, Robinson" w:date="2023-03-31T02:40:00Z">
            <w:rPr/>
          </w:rPrChange>
        </w:rPr>
        <w:t>Java Persistence API</w:t>
      </w:r>
      <w:r>
        <w:t xml:space="preserve"> (JPA) 2.0. See </w:t>
      </w:r>
      <w:commentRangeStart w:id="308"/>
      <w:r>
        <w:t>Appendix A.</w:t>
      </w:r>
      <w:commentRangeEnd w:id="308"/>
      <w:r w:rsidR="000B5D86">
        <w:rPr>
          <w:rStyle w:val="CommentReference"/>
          <w:rFonts w:ascii="Times New Roman" w:eastAsia="Arial Unicode MS" w:hAnsi="Times New Roman"/>
          <w:kern w:val="2"/>
          <w:lang w:val="en-US" w:eastAsia="ar-SA"/>
        </w:rPr>
        <w:commentReference w:id="308"/>
      </w:r>
    </w:p>
    <w:p w14:paraId="444148CF" w14:textId="58B6F7EF" w:rsidR="009E49E9" w:rsidRDefault="009E49E9" w:rsidP="00BE39FE">
      <w:pPr>
        <w:pStyle w:val="ListNumber"/>
      </w:pPr>
      <w:r>
        <w:t xml:space="preserve">If your application server </w:t>
      </w:r>
      <w:del w:id="309" w:author="Moses, Robinson" w:date="2023-03-31T03:40:00Z">
        <w:r w:rsidDel="009719AB">
          <w:delText xml:space="preserve">does </w:delText>
        </w:r>
      </w:del>
      <w:ins w:id="310" w:author="Moses, Robinson" w:date="2023-03-31T03:40:00Z">
        <w:r w:rsidR="00E927D3">
          <w:t xml:space="preserve">is </w:t>
        </w:r>
      </w:ins>
      <w:r>
        <w:t>not do</w:t>
      </w:r>
      <w:ins w:id="311" w:author="Moses, Robinson" w:date="2023-03-31T03:40:00Z">
        <w:r w:rsidR="00E927D3">
          <w:t>ing</w:t>
        </w:r>
      </w:ins>
      <w:r>
        <w:t xml:space="preserve"> it already by default, </w:t>
      </w:r>
      <w:del w:id="312" w:author="Moses, Robinson" w:date="2023-03-31T03:41:00Z">
        <w:r w:rsidDel="00E927D3">
          <w:delText xml:space="preserve">you </w:delText>
        </w:r>
      </w:del>
      <w:ins w:id="313" w:author="Moses, Robinson" w:date="2023-03-31T03:41:00Z">
        <w:r w:rsidR="00E927D3">
          <w:t>the user</w:t>
        </w:r>
        <w:r w:rsidR="00E927D3">
          <w:t xml:space="preserve"> </w:t>
        </w:r>
      </w:ins>
      <w:r>
        <w:t>will need to set the Class</w:t>
      </w:r>
      <w:del w:id="314" w:author="Moses, Robinson" w:date="2023-03-30T06:15:00Z">
        <w:r w:rsidDel="008E3E0D">
          <w:delText xml:space="preserve"> </w:delText>
        </w:r>
      </w:del>
      <w:r>
        <w:t>Loader options to ‘</w:t>
      </w:r>
      <w:r w:rsidRPr="00F42C0E">
        <w:rPr>
          <w:b/>
          <w:bCs/>
          <w:rPrChange w:id="315" w:author="Moses, Robinson" w:date="2023-03-29T07:42:00Z">
            <w:rPr/>
          </w:rPrChange>
        </w:rPr>
        <w:t>Classes Loaded with Local Class First</w:t>
      </w:r>
      <w:r>
        <w:t>’ and ‘</w:t>
      </w:r>
      <w:r w:rsidRPr="00F42C0E">
        <w:rPr>
          <w:b/>
          <w:bCs/>
          <w:rPrChange w:id="316" w:author="Moses, Robinson" w:date="2023-03-29T07:43:00Z">
            <w:rPr/>
          </w:rPrChange>
        </w:rPr>
        <w:t>Single Class Loader for Application</w:t>
      </w:r>
      <w:r>
        <w:t xml:space="preserve">’. If using WebSphere, these are found under </w:t>
      </w:r>
      <w:ins w:id="317" w:author="Moses, Robinson" w:date="2023-03-30T06:15:00Z">
        <w:r w:rsidR="00BA386E">
          <w:t xml:space="preserve">the </w:t>
        </w:r>
      </w:ins>
      <w:r>
        <w:t>“</w:t>
      </w:r>
      <w:r w:rsidRPr="00F42C0E">
        <w:rPr>
          <w:b/>
          <w:bCs/>
          <w:rPrChange w:id="318" w:author="Moses, Robinson" w:date="2023-03-29T07:43:00Z">
            <w:rPr/>
          </w:rPrChange>
        </w:rPr>
        <w:t>Class loading and update detection</w:t>
      </w:r>
      <w:r>
        <w:t>” section.</w:t>
      </w:r>
    </w:p>
    <w:p w14:paraId="17930CA9" w14:textId="1553065D" w:rsidR="009E49E9" w:rsidRDefault="009E49E9" w:rsidP="00BE39FE">
      <w:pPr>
        <w:pStyle w:val="ListNumber"/>
      </w:pPr>
      <w:r>
        <w:t xml:space="preserve">If applicable, make sure to </w:t>
      </w:r>
      <w:ins w:id="319" w:author="Moses, Robinson" w:date="2023-03-31T02:04:00Z">
        <w:r w:rsidR="00CD09D0">
          <w:rPr>
            <w:b/>
            <w:bCs/>
          </w:rPr>
          <w:t>S</w:t>
        </w:r>
      </w:ins>
      <w:del w:id="320" w:author="Moses, Robinson" w:date="2023-03-31T02:04:00Z">
        <w:r w:rsidRPr="003A0D01" w:rsidDel="00CD09D0">
          <w:rPr>
            <w:b/>
            <w:bCs/>
            <w:rPrChange w:id="321" w:author="Moses, Robinson" w:date="2023-03-29T07:43:00Z">
              <w:rPr/>
            </w:rPrChange>
          </w:rPr>
          <w:delText>s</w:delText>
        </w:r>
      </w:del>
      <w:r w:rsidRPr="003A0D01">
        <w:rPr>
          <w:b/>
          <w:bCs/>
          <w:rPrChange w:id="322" w:author="Moses, Robinson" w:date="2023-03-29T07:43:00Z">
            <w:rPr/>
          </w:rPrChange>
        </w:rPr>
        <w:t>ave</w:t>
      </w:r>
      <w:r>
        <w:t xml:space="preserve"> the configuration post-deployment.</w:t>
      </w:r>
    </w:p>
    <w:p w14:paraId="7F59729A" w14:textId="77777777" w:rsidR="009E49E9" w:rsidRDefault="009E49E9" w:rsidP="00BE39FE">
      <w:pPr>
        <w:pStyle w:val="ListNumber"/>
      </w:pPr>
      <w:r>
        <w:t>If applicable, make sure you regenerate the plug-in configuration for proper communication between the Web Server and the Application Server.</w:t>
      </w:r>
    </w:p>
    <w:p w14:paraId="258E7B87" w14:textId="77777777" w:rsidR="009E49E9" w:rsidRDefault="009E49E9" w:rsidP="009E49E9">
      <w:pPr>
        <w:pStyle w:val="BodyText"/>
      </w:pPr>
    </w:p>
    <w:p w14:paraId="6625AE00" w14:textId="77777777" w:rsidR="009E49E9" w:rsidRPr="007D2B66" w:rsidRDefault="009E49E9" w:rsidP="007D2B66">
      <w:pPr>
        <w:pStyle w:val="Heading1"/>
      </w:pPr>
      <w:bookmarkStart w:id="323" w:name="_Toc131051734"/>
      <w:r w:rsidRPr="007D2B66">
        <w:lastRenderedPageBreak/>
        <w:t>OptiVLM Vault Balance Deployment (Using WebLogic Server)</w:t>
      </w:r>
      <w:bookmarkEnd w:id="323"/>
    </w:p>
    <w:p w14:paraId="4E912C89" w14:textId="77777777" w:rsidR="009E49E9" w:rsidRPr="007D2B66" w:rsidRDefault="009E49E9" w:rsidP="007D2B66">
      <w:pPr>
        <w:pStyle w:val="Heading2"/>
      </w:pPr>
      <w:bookmarkStart w:id="324" w:name="_Toc131051735"/>
      <w:r w:rsidRPr="007D2B66">
        <w:t>WAR File Deployment</w:t>
      </w:r>
      <w:bookmarkEnd w:id="324"/>
    </w:p>
    <w:p w14:paraId="32666B3F" w14:textId="5FE04DDA" w:rsidR="009E49E9" w:rsidRDefault="009E49E9" w:rsidP="00BE39FE">
      <w:pPr>
        <w:pStyle w:val="ListBullet"/>
        <w:rPr>
          <w:rFonts w:eastAsia="Calibri"/>
        </w:rPr>
      </w:pPr>
      <w:r>
        <w:rPr>
          <w:rFonts w:eastAsia="Calibri"/>
        </w:rPr>
        <w:t xml:space="preserve">After logging in to </w:t>
      </w:r>
      <w:ins w:id="325" w:author="Moses, Robinson" w:date="2023-03-30T06:15:00Z">
        <w:r w:rsidR="00BA386E">
          <w:rPr>
            <w:rFonts w:eastAsia="Calibri"/>
          </w:rPr>
          <w:t xml:space="preserve">the </w:t>
        </w:r>
      </w:ins>
      <w:r>
        <w:rPr>
          <w:rFonts w:eastAsia="Calibri"/>
        </w:rPr>
        <w:t xml:space="preserve">WebLogic console using valid credentials which were set at the time of installation in the left side pane under </w:t>
      </w:r>
      <w:r>
        <w:rPr>
          <w:rFonts w:eastAsia="Calibri"/>
          <w:b/>
          <w:bCs/>
        </w:rPr>
        <w:t xml:space="preserve">Domain structure </w:t>
      </w:r>
      <w:r>
        <w:rPr>
          <w:rFonts w:eastAsia="Calibri"/>
        </w:rPr>
        <w:t xml:space="preserve">click on </w:t>
      </w:r>
      <w:r>
        <w:rPr>
          <w:rFonts w:eastAsia="Calibri"/>
          <w:b/>
          <w:bCs/>
        </w:rPr>
        <w:t>Deployments</w:t>
      </w:r>
    </w:p>
    <w:p w14:paraId="1E2D23CF" w14:textId="2444C1C1" w:rsidR="009E49E9" w:rsidRDefault="009E49E9" w:rsidP="00BE39FE">
      <w:pPr>
        <w:pStyle w:val="ListBullet"/>
        <w:rPr>
          <w:rFonts w:eastAsia="Calibri"/>
        </w:rPr>
      </w:pPr>
      <w:r>
        <w:rPr>
          <w:rFonts w:eastAsia="Calibri"/>
        </w:rPr>
        <w:t xml:space="preserve">Click on </w:t>
      </w:r>
      <w:ins w:id="326" w:author="Moses, Robinson" w:date="2023-03-30T06:15:00Z">
        <w:r w:rsidR="00BA386E">
          <w:rPr>
            <w:rFonts w:eastAsia="Calibri"/>
          </w:rPr>
          <w:t xml:space="preserve">the </w:t>
        </w:r>
      </w:ins>
      <w:r>
        <w:rPr>
          <w:rFonts w:eastAsia="Calibri"/>
          <w:b/>
          <w:bCs/>
        </w:rPr>
        <w:t>Install</w:t>
      </w:r>
      <w:r>
        <w:rPr>
          <w:rFonts w:eastAsia="Calibri"/>
        </w:rPr>
        <w:t xml:space="preserve"> button under </w:t>
      </w:r>
      <w:ins w:id="327" w:author="Moses, Robinson" w:date="2023-03-30T06:15:00Z">
        <w:r w:rsidR="00BA386E">
          <w:rPr>
            <w:rFonts w:eastAsia="Calibri"/>
          </w:rPr>
          <w:t xml:space="preserve">the </w:t>
        </w:r>
      </w:ins>
      <w:r>
        <w:rPr>
          <w:rFonts w:eastAsia="Calibri"/>
          <w:b/>
          <w:bCs/>
        </w:rPr>
        <w:t>Configuration</w:t>
      </w:r>
      <w:r>
        <w:rPr>
          <w:rFonts w:eastAsia="Calibri"/>
        </w:rPr>
        <w:t xml:space="preserve"> tab an </w:t>
      </w:r>
      <w:r>
        <w:rPr>
          <w:rFonts w:eastAsia="Calibri"/>
          <w:b/>
          <w:bCs/>
        </w:rPr>
        <w:t>Install Application Assistant</w:t>
      </w:r>
      <w:r>
        <w:rPr>
          <w:rFonts w:eastAsia="Calibri"/>
        </w:rPr>
        <w:t xml:space="preserve"> will be displayed using this the required .war file can be imported into WebLogic</w:t>
      </w:r>
    </w:p>
    <w:p w14:paraId="44C38075" w14:textId="2EAFAC52" w:rsidR="009E49E9" w:rsidRDefault="009E49E9" w:rsidP="00BE39FE">
      <w:pPr>
        <w:pStyle w:val="ListBullet"/>
        <w:rPr>
          <w:rFonts w:eastAsia="Calibri"/>
        </w:rPr>
      </w:pPr>
      <w:r>
        <w:rPr>
          <w:rFonts w:eastAsia="Calibri"/>
        </w:rPr>
        <w:t xml:space="preserve">Select </w:t>
      </w:r>
      <w:ins w:id="328" w:author="Moses, Robinson" w:date="2023-03-30T06:16:00Z">
        <w:r w:rsidR="00BA386E">
          <w:rPr>
            <w:rFonts w:eastAsia="Calibri"/>
          </w:rPr>
          <w:t xml:space="preserve">the </w:t>
        </w:r>
      </w:ins>
      <w:r>
        <w:rPr>
          <w:rFonts w:eastAsia="Calibri"/>
        </w:rPr>
        <w:t xml:space="preserve">installation type as </w:t>
      </w:r>
      <w:ins w:id="329" w:author="Moses, Robinson" w:date="2023-03-30T06:15:00Z">
        <w:r w:rsidR="00BA386E">
          <w:rPr>
            <w:rFonts w:eastAsia="Calibri"/>
          </w:rPr>
          <w:t xml:space="preserve">an </w:t>
        </w:r>
      </w:ins>
      <w:r>
        <w:rPr>
          <w:rFonts w:eastAsia="Calibri"/>
          <w:b/>
          <w:bCs/>
        </w:rPr>
        <w:t>application</w:t>
      </w:r>
      <w:r>
        <w:rPr>
          <w:rFonts w:eastAsia="Calibri"/>
        </w:rPr>
        <w:t xml:space="preserve"> </w:t>
      </w:r>
      <w:del w:id="330" w:author="Moses, Robinson" w:date="2023-03-30T06:16:00Z">
        <w:r w:rsidDel="00BA386E">
          <w:rPr>
            <w:rFonts w:eastAsia="Calibri"/>
          </w:rPr>
          <w:delText xml:space="preserve">in </w:delText>
        </w:r>
      </w:del>
      <w:ins w:id="331" w:author="Moses, Robinson" w:date="2023-03-30T06:16:00Z">
        <w:r w:rsidR="00BA386E">
          <w:rPr>
            <w:rFonts w:eastAsia="Calibri"/>
          </w:rPr>
          <w:t>o</w:t>
        </w:r>
        <w:r w:rsidR="00BA386E">
          <w:rPr>
            <w:rFonts w:eastAsia="Calibri"/>
          </w:rPr>
          <w:t xml:space="preserve">n </w:t>
        </w:r>
        <w:r w:rsidR="00BA386E">
          <w:rPr>
            <w:rFonts w:eastAsia="Calibri"/>
          </w:rPr>
          <w:t xml:space="preserve">the </w:t>
        </w:r>
      </w:ins>
      <w:r>
        <w:rPr>
          <w:rFonts w:eastAsia="Calibri"/>
        </w:rPr>
        <w:t xml:space="preserve">next page </w:t>
      </w:r>
      <w:del w:id="332" w:author="Moses, Robinson" w:date="2023-03-29T07:45:00Z">
        <w:r w:rsidDel="00420659">
          <w:rPr>
            <w:rFonts w:eastAsia="Calibri"/>
          </w:rPr>
          <w:delText>which the</w:delText>
        </w:r>
      </w:del>
      <w:ins w:id="333" w:author="Moses, Robinson" w:date="2023-03-29T07:45:00Z">
        <w:r w:rsidR="00420659">
          <w:rPr>
            <w:rFonts w:eastAsia="Calibri"/>
          </w:rPr>
          <w:t>of</w:t>
        </w:r>
      </w:ins>
      <w:r>
        <w:rPr>
          <w:rFonts w:eastAsia="Calibri"/>
        </w:rPr>
        <w:t xml:space="preserve"> </w:t>
      </w:r>
      <w:r w:rsidRPr="007A6993">
        <w:rPr>
          <w:rFonts w:eastAsia="Calibri"/>
          <w:b/>
          <w:bCs/>
          <w:rPrChange w:id="334" w:author="Moses, Robinson" w:date="2023-03-29T07:45:00Z">
            <w:rPr>
              <w:rFonts w:eastAsia="Calibri"/>
            </w:rPr>
          </w:rPrChange>
        </w:rPr>
        <w:t>Install Application Assistant</w:t>
      </w:r>
      <w:r>
        <w:rPr>
          <w:rFonts w:eastAsia="Calibri"/>
        </w:rPr>
        <w:t xml:space="preserve"> </w:t>
      </w:r>
      <w:del w:id="335" w:author="Moses, Robinson" w:date="2023-03-29T07:46:00Z">
        <w:r w:rsidDel="007A6993">
          <w:rPr>
            <w:rFonts w:eastAsia="Calibri"/>
          </w:rPr>
          <w:delText xml:space="preserve">will take you through on click of next </w:delText>
        </w:r>
      </w:del>
    </w:p>
    <w:p w14:paraId="1B23F48E" w14:textId="77777777" w:rsidR="009E49E9" w:rsidRPr="003A0D01" w:rsidRDefault="009E49E9">
      <w:pPr>
        <w:pStyle w:val="ListBullet"/>
        <w:rPr>
          <w:rFonts w:eastAsia="Calibri"/>
        </w:rPr>
        <w:pPrChange w:id="336" w:author="Moses, Robinson" w:date="2023-03-29T07:44:00Z">
          <w:pPr>
            <w:pStyle w:val="ListBullet"/>
            <w:numPr>
              <w:numId w:val="61"/>
            </w:numPr>
            <w:ind w:left="360" w:hanging="360"/>
          </w:pPr>
        </w:pPrChange>
      </w:pPr>
      <w:r w:rsidRPr="003A0D01">
        <w:rPr>
          <w:rFonts w:eastAsia="Calibri"/>
        </w:rPr>
        <w:t>Select the available target types like admin server and managed servers if any depending on the requirement i.e. in how many servers the application should be deployed</w:t>
      </w:r>
    </w:p>
    <w:p w14:paraId="4D699C37" w14:textId="74E914A1" w:rsidR="009E49E9" w:rsidRPr="003A0D01" w:rsidRDefault="009E49E9">
      <w:pPr>
        <w:pStyle w:val="ListBullet"/>
        <w:rPr>
          <w:rFonts w:eastAsia="Calibri"/>
        </w:rPr>
        <w:pPrChange w:id="337" w:author="Moses, Robinson" w:date="2023-03-29T07:44:00Z">
          <w:pPr>
            <w:pStyle w:val="ListBullet"/>
            <w:numPr>
              <w:numId w:val="61"/>
            </w:numPr>
            <w:ind w:left="360" w:hanging="360"/>
          </w:pPr>
        </w:pPrChange>
      </w:pPr>
      <w:r w:rsidRPr="003A0D01">
        <w:rPr>
          <w:rFonts w:eastAsia="Calibri"/>
        </w:rPr>
        <w:t xml:space="preserve">Click on </w:t>
      </w:r>
      <w:ins w:id="338" w:author="Moses, Robinson" w:date="2023-03-30T06:16:00Z">
        <w:r w:rsidR="008C0EA4">
          <w:rPr>
            <w:rFonts w:eastAsia="Calibri"/>
          </w:rPr>
          <w:t xml:space="preserve">the </w:t>
        </w:r>
      </w:ins>
      <w:r w:rsidRPr="00CD07FD">
        <w:rPr>
          <w:rFonts w:eastAsia="Calibri"/>
          <w:b/>
          <w:bCs/>
        </w:rPr>
        <w:t>Finish</w:t>
      </w:r>
      <w:r w:rsidRPr="003A0D01">
        <w:rPr>
          <w:rFonts w:eastAsia="Calibri"/>
          <w:rPrChange w:id="339" w:author="Moses, Robinson" w:date="2023-03-29T07:44:00Z">
            <w:rPr>
              <w:rFonts w:eastAsia="Calibri"/>
              <w:b/>
              <w:bCs/>
            </w:rPr>
          </w:rPrChange>
        </w:rPr>
        <w:t xml:space="preserve"> </w:t>
      </w:r>
      <w:r w:rsidRPr="003A0D01">
        <w:rPr>
          <w:rFonts w:eastAsia="Calibri"/>
        </w:rPr>
        <w:t>button to finish the setup</w:t>
      </w:r>
      <w:del w:id="340" w:author="Moses, Robinson" w:date="2023-03-30T06:16:00Z">
        <w:r w:rsidRPr="003A0D01" w:rsidDel="008C0EA4">
          <w:rPr>
            <w:rFonts w:eastAsia="Calibri"/>
          </w:rPr>
          <w:delText xml:space="preserve"> </w:delText>
        </w:r>
      </w:del>
      <w:r w:rsidRPr="003A0D01">
        <w:rPr>
          <w:rFonts w:eastAsia="Calibri"/>
        </w:rPr>
        <w:t>,</w:t>
      </w:r>
      <w:ins w:id="341" w:author="Moses, Robinson" w:date="2023-03-30T06:16:00Z">
        <w:r w:rsidR="008C0EA4">
          <w:rPr>
            <w:rFonts w:eastAsia="Calibri"/>
          </w:rPr>
          <w:t xml:space="preserve"> </w:t>
        </w:r>
      </w:ins>
      <w:r w:rsidRPr="003A0D01">
        <w:rPr>
          <w:rFonts w:eastAsia="Calibri"/>
        </w:rPr>
        <w:t xml:space="preserve">WebLogic will automatically display the deployed application in the dashboard with </w:t>
      </w:r>
      <w:ins w:id="342" w:author="Moses, Robinson" w:date="2023-03-30T06:16:00Z">
        <w:r w:rsidR="008C0EA4">
          <w:rPr>
            <w:rFonts w:eastAsia="Calibri"/>
          </w:rPr>
          <w:t xml:space="preserve">the </w:t>
        </w:r>
      </w:ins>
      <w:r w:rsidRPr="003A0D01">
        <w:rPr>
          <w:rFonts w:eastAsia="Calibri"/>
        </w:rPr>
        <w:t xml:space="preserve">status of the deployment like </w:t>
      </w:r>
      <w:r w:rsidRPr="009A1967">
        <w:rPr>
          <w:rFonts w:eastAsia="Calibri"/>
          <w:b/>
          <w:bCs/>
          <w:rPrChange w:id="343" w:author="Moses, Robinson" w:date="2023-03-29T07:47:00Z">
            <w:rPr>
              <w:rFonts w:eastAsia="Calibri"/>
            </w:rPr>
          </w:rPrChange>
        </w:rPr>
        <w:t>active</w:t>
      </w:r>
      <w:r w:rsidRPr="003A0D01">
        <w:rPr>
          <w:rFonts w:eastAsia="Calibri"/>
        </w:rPr>
        <w:t xml:space="preserve"> for successful and </w:t>
      </w:r>
      <w:r w:rsidRPr="009A1967">
        <w:rPr>
          <w:rFonts w:eastAsia="Calibri"/>
          <w:b/>
          <w:bCs/>
          <w:rPrChange w:id="344" w:author="Moses, Robinson" w:date="2023-03-29T07:47:00Z">
            <w:rPr>
              <w:rFonts w:eastAsia="Calibri"/>
            </w:rPr>
          </w:rPrChange>
        </w:rPr>
        <w:t>errors</w:t>
      </w:r>
      <w:r w:rsidRPr="003A0D01">
        <w:rPr>
          <w:rFonts w:eastAsia="Calibri"/>
        </w:rPr>
        <w:t xml:space="preserve"> if the deployment failed </w:t>
      </w:r>
    </w:p>
    <w:p w14:paraId="679ABF66" w14:textId="745B2C0A" w:rsidR="009E49E9" w:rsidDel="00541B87" w:rsidRDefault="009E49E9">
      <w:pPr>
        <w:pStyle w:val="BodyText"/>
        <w:rPr>
          <w:del w:id="345" w:author="Moses, Robinson" w:date="2023-03-29T07:47:00Z"/>
          <w:rFonts w:eastAsia="Calibri"/>
        </w:rPr>
        <w:pPrChange w:id="346" w:author="Moses, Robinson" w:date="2023-03-29T07:47:00Z">
          <w:pPr>
            <w:spacing w:after="160" w:line="256" w:lineRule="auto"/>
          </w:pPr>
        </w:pPrChange>
      </w:pPr>
    </w:p>
    <w:p w14:paraId="36AD8898" w14:textId="77777777" w:rsidR="009E49E9" w:rsidRDefault="009E49E9">
      <w:pPr>
        <w:pStyle w:val="BodyText"/>
        <w:rPr>
          <w:rFonts w:eastAsia="Calibri"/>
        </w:rPr>
        <w:pPrChange w:id="347" w:author="Moses, Robinson" w:date="2023-03-29T07:47:00Z">
          <w:pPr>
            <w:spacing w:after="160" w:line="256" w:lineRule="auto"/>
            <w:ind w:left="720"/>
          </w:pPr>
        </w:pPrChange>
      </w:pPr>
      <w:r>
        <w:rPr>
          <w:rFonts w:eastAsia="Calibri"/>
        </w:rPr>
        <w:t>Below is the dashboard view of WebLogic</w:t>
      </w:r>
    </w:p>
    <w:p w14:paraId="3A5DEF35" w14:textId="6F56395E" w:rsidR="009E49E9" w:rsidRDefault="009E49E9">
      <w:pPr>
        <w:pStyle w:val="BodyText"/>
        <w:rPr>
          <w:rFonts w:ascii="Calibri" w:eastAsia="Calibri" w:hAnsi="Calibri" w:cs="Calibri"/>
          <w:color w:val="000000" w:themeColor="text1"/>
          <w:szCs w:val="22"/>
        </w:rPr>
        <w:pPrChange w:id="348" w:author="Moses, Robinson" w:date="2023-03-29T07:47:00Z">
          <w:pPr>
            <w:spacing w:after="160" w:line="256" w:lineRule="auto"/>
            <w:ind w:left="720"/>
          </w:pPr>
        </w:pPrChange>
      </w:pPr>
      <w:r>
        <w:rPr>
          <w:noProof/>
        </w:rPr>
        <w:drawing>
          <wp:inline distT="0" distB="0" distL="0" distR="0" wp14:anchorId="32FC3700" wp14:editId="1DCBC3FA">
            <wp:extent cx="5934075" cy="3362325"/>
            <wp:effectExtent l="76200" t="76200" r="142875" b="142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40619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4075" cy="33623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0AEA2BD" w14:textId="77777777" w:rsidR="009E49E9" w:rsidRDefault="009E49E9" w:rsidP="009E49E9">
      <w:pPr>
        <w:pStyle w:val="BodyText"/>
        <w:rPr>
          <w:rFonts w:ascii="Times New Roman" w:eastAsia="Arial Unicode MS" w:hAnsi="Times New Roman"/>
          <w:sz w:val="20"/>
          <w:szCs w:val="24"/>
        </w:rPr>
      </w:pPr>
    </w:p>
    <w:p w14:paraId="2A9C0AF1" w14:textId="77777777" w:rsidR="009E49E9" w:rsidRPr="003C45C6" w:rsidRDefault="009E49E9" w:rsidP="003C45C6">
      <w:pPr>
        <w:pStyle w:val="Heading1"/>
      </w:pPr>
      <w:bookmarkStart w:id="349" w:name="__RefHeading__244_2075784457"/>
      <w:bookmarkStart w:id="350" w:name="__RefHeading__521_73080779"/>
      <w:bookmarkStart w:id="351" w:name="__RefHeading__7382_1590952297"/>
      <w:bookmarkStart w:id="352" w:name="__RefHeading__5597_2125000322"/>
      <w:bookmarkStart w:id="353" w:name="_Toc105186647"/>
      <w:bookmarkStart w:id="354" w:name="_Toc131051736"/>
      <w:bookmarkEnd w:id="349"/>
      <w:bookmarkEnd w:id="350"/>
      <w:bookmarkEnd w:id="351"/>
      <w:bookmarkEnd w:id="352"/>
      <w:r w:rsidRPr="003C45C6">
        <w:lastRenderedPageBreak/>
        <w:t>OptiVLM Vault Balance System Configuration</w:t>
      </w:r>
      <w:bookmarkEnd w:id="353"/>
      <w:bookmarkEnd w:id="354"/>
    </w:p>
    <w:p w14:paraId="3F5C7EA4" w14:textId="3B8AB962" w:rsidR="009E49E9" w:rsidRDefault="009E49E9" w:rsidP="009E49E9">
      <w:pPr>
        <w:pStyle w:val="BodyText"/>
      </w:pPr>
      <w:r>
        <w:t xml:space="preserve">After the WAR file is deployed following </w:t>
      </w:r>
      <w:ins w:id="355" w:author="Moses, Robinson" w:date="2023-03-30T06:16:00Z">
        <w:r w:rsidR="008C0EA4">
          <w:t xml:space="preserve">the </w:t>
        </w:r>
      </w:ins>
      <w:r>
        <w:t>instructions in the previous steps, the following will indicate additional configurations that need to be defined.</w:t>
      </w:r>
    </w:p>
    <w:p w14:paraId="1032256D" w14:textId="46274B4F" w:rsidR="009E49E9" w:rsidRDefault="009E49E9">
      <w:pPr>
        <w:pStyle w:val="BodyText"/>
        <w:widowControl w:val="0"/>
        <w:numPr>
          <w:ilvl w:val="0"/>
          <w:numId w:val="62"/>
        </w:numPr>
        <w:spacing w:before="0"/>
        <w:pPrChange w:id="356" w:author="Moses, Robinson" w:date="2023-03-29T07:50:00Z">
          <w:pPr>
            <w:pStyle w:val="BodyText"/>
            <w:widowControl w:val="0"/>
            <w:numPr>
              <w:numId w:val="62"/>
            </w:numPr>
            <w:spacing w:before="0"/>
            <w:ind w:left="1080" w:hanging="360"/>
            <w:jc w:val="both"/>
          </w:pPr>
        </w:pPrChange>
      </w:pPr>
      <w:r w:rsidRPr="002F75BA">
        <w:rPr>
          <w:b/>
          <w:bCs/>
          <w:rPrChange w:id="357" w:author="Moses, Robinson" w:date="2023-03-29T07:48:00Z">
            <w:rPr/>
          </w:rPrChange>
        </w:rPr>
        <w:t>Data source installation:</w:t>
      </w:r>
      <w:r>
        <w:t xml:space="preserve"> OptiVLM Vault Balance supports two types of data source connection: </w:t>
      </w:r>
      <w:r w:rsidRPr="00012C9E">
        <w:rPr>
          <w:b/>
          <w:bCs/>
          <w:rPrChange w:id="358" w:author="Moses, Robinson" w:date="2023-03-29T07:48:00Z">
            <w:rPr/>
          </w:rPrChange>
        </w:rPr>
        <w:t>JDBC data source connection</w:t>
      </w:r>
      <w:r>
        <w:t xml:space="preserve"> and </w:t>
      </w:r>
      <w:r w:rsidRPr="00012C9E">
        <w:rPr>
          <w:b/>
          <w:bCs/>
          <w:rPrChange w:id="359" w:author="Moses, Robinson" w:date="2023-03-29T07:48:00Z">
            <w:rPr/>
          </w:rPrChange>
        </w:rPr>
        <w:t>JNDI connection</w:t>
      </w:r>
      <w:r>
        <w:t xml:space="preserve">. JDBC is the default and </w:t>
      </w:r>
      <w:ins w:id="360" w:author="Moses, Robinson" w:date="2023-03-30T06:16:00Z">
        <w:r w:rsidR="008C0EA4">
          <w:t xml:space="preserve">is </w:t>
        </w:r>
      </w:ins>
      <w:r>
        <w:t xml:space="preserve">used for a simple connection. JNDI is the more secure and recommended method. The following section will cover each separately </w:t>
      </w:r>
      <w:r w:rsidRPr="002D28C4">
        <w:rPr>
          <w:color w:val="4472C4" w:themeColor="accent1"/>
          <w:rPrChange w:id="361" w:author="Moses, Robinson" w:date="2023-03-31T02:54:00Z">
            <w:rPr/>
          </w:rPrChange>
        </w:rPr>
        <w:t>(</w:t>
      </w:r>
      <w:ins w:id="362" w:author="Moses, Robinson" w:date="2023-03-31T02:54:00Z">
        <w:r w:rsidR="002D28C4" w:rsidRPr="002D28C4">
          <w:rPr>
            <w:color w:val="4472C4" w:themeColor="accent1"/>
            <w:rPrChange w:id="363" w:author="Moses, Robinson" w:date="2023-03-31T02:54:00Z">
              <w:rPr/>
            </w:rPrChange>
          </w:rPr>
          <w:t>section</w:t>
        </w:r>
        <w:r w:rsidR="002D28C4" w:rsidRPr="002D28C4">
          <w:rPr>
            <w:color w:val="4472C4" w:themeColor="accent1"/>
            <w:rPrChange w:id="364" w:author="Moses, Robinson" w:date="2023-03-31T02:54:00Z">
              <w:rPr/>
            </w:rPrChange>
          </w:rPr>
          <w:t xml:space="preserve"> </w:t>
        </w:r>
      </w:ins>
      <w:ins w:id="365" w:author="Moses, Robinson" w:date="2023-03-31T02:53:00Z">
        <w:r w:rsidR="00A31CE1" w:rsidRPr="002D28C4">
          <w:rPr>
            <w:color w:val="4472C4" w:themeColor="accent1"/>
            <w:rPrChange w:id="366" w:author="Moses, Robinson" w:date="2023-03-31T02:54:00Z">
              <w:rPr/>
            </w:rPrChange>
          </w:rPr>
          <w:fldChar w:fldCharType="begin"/>
        </w:r>
        <w:r w:rsidR="00A31CE1" w:rsidRPr="002D28C4">
          <w:rPr>
            <w:color w:val="4472C4" w:themeColor="accent1"/>
            <w:rPrChange w:id="367" w:author="Moses, Robinson" w:date="2023-03-31T02:54:00Z">
              <w:rPr/>
            </w:rPrChange>
          </w:rPr>
          <w:instrText xml:space="preserve"> REF _Ref131123647 \n \h </w:instrText>
        </w:r>
        <w:r w:rsidR="00A31CE1" w:rsidRPr="002D28C4">
          <w:rPr>
            <w:color w:val="4472C4" w:themeColor="accent1"/>
            <w:rPrChange w:id="368" w:author="Moses, Robinson" w:date="2023-03-31T02:54:00Z">
              <w:rPr/>
            </w:rPrChange>
          </w:rPr>
        </w:r>
      </w:ins>
      <w:r w:rsidR="00A31CE1" w:rsidRPr="002D28C4">
        <w:rPr>
          <w:color w:val="4472C4" w:themeColor="accent1"/>
          <w:rPrChange w:id="369" w:author="Moses, Robinson" w:date="2023-03-31T02:54:00Z">
            <w:rPr/>
          </w:rPrChange>
        </w:rPr>
        <w:fldChar w:fldCharType="separate"/>
      </w:r>
      <w:ins w:id="370" w:author="Moses, Robinson" w:date="2023-03-31T02:53:00Z">
        <w:r w:rsidR="00A31CE1" w:rsidRPr="002D28C4">
          <w:rPr>
            <w:color w:val="4472C4" w:themeColor="accent1"/>
            <w:rPrChange w:id="371" w:author="Moses, Robinson" w:date="2023-03-31T02:54:00Z">
              <w:rPr/>
            </w:rPrChange>
          </w:rPr>
          <w:t>1.1</w:t>
        </w:r>
        <w:r w:rsidR="00A31CE1" w:rsidRPr="002D28C4">
          <w:rPr>
            <w:color w:val="4472C4" w:themeColor="accent1"/>
            <w:rPrChange w:id="372" w:author="Moses, Robinson" w:date="2023-03-31T02:54:00Z">
              <w:rPr/>
            </w:rPrChange>
          </w:rPr>
          <w:fldChar w:fldCharType="end"/>
        </w:r>
      </w:ins>
      <w:del w:id="373" w:author="Moses, Robinson" w:date="2023-03-31T02:54:00Z">
        <w:r w:rsidDel="002D28C4">
          <w:delText>section 1.1</w:delText>
        </w:r>
      </w:del>
      <w:r>
        <w:t xml:space="preserve"> for JDBC data source connection configuration and </w:t>
      </w:r>
      <w:r w:rsidRPr="002D28C4">
        <w:rPr>
          <w:color w:val="4472C4" w:themeColor="accent1"/>
          <w:rPrChange w:id="374" w:author="Moses, Robinson" w:date="2023-03-31T02:54:00Z">
            <w:rPr/>
          </w:rPrChange>
        </w:rPr>
        <w:t xml:space="preserve">section </w:t>
      </w:r>
      <w:ins w:id="375" w:author="Moses, Robinson" w:date="2023-03-31T02:54:00Z">
        <w:r w:rsidR="002D28C4" w:rsidRPr="002D28C4">
          <w:rPr>
            <w:color w:val="4472C4" w:themeColor="accent1"/>
            <w:rPrChange w:id="376" w:author="Moses, Robinson" w:date="2023-03-31T02:54:00Z">
              <w:rPr/>
            </w:rPrChange>
          </w:rPr>
          <w:fldChar w:fldCharType="begin"/>
        </w:r>
        <w:r w:rsidR="002D28C4" w:rsidRPr="002D28C4">
          <w:rPr>
            <w:color w:val="4472C4" w:themeColor="accent1"/>
            <w:rPrChange w:id="377" w:author="Moses, Robinson" w:date="2023-03-31T02:54:00Z">
              <w:rPr/>
            </w:rPrChange>
          </w:rPr>
          <w:instrText xml:space="preserve"> REF _Ref131123673 \n \h </w:instrText>
        </w:r>
        <w:r w:rsidR="002D28C4" w:rsidRPr="002D28C4">
          <w:rPr>
            <w:color w:val="4472C4" w:themeColor="accent1"/>
            <w:rPrChange w:id="378" w:author="Moses, Robinson" w:date="2023-03-31T02:54:00Z">
              <w:rPr/>
            </w:rPrChange>
          </w:rPr>
        </w:r>
      </w:ins>
      <w:r w:rsidR="002D28C4" w:rsidRPr="002D28C4">
        <w:rPr>
          <w:color w:val="4472C4" w:themeColor="accent1"/>
          <w:rPrChange w:id="379" w:author="Moses, Robinson" w:date="2023-03-31T02:54:00Z">
            <w:rPr/>
          </w:rPrChange>
        </w:rPr>
        <w:fldChar w:fldCharType="separate"/>
      </w:r>
      <w:ins w:id="380" w:author="Moses, Robinson" w:date="2023-03-31T02:54:00Z">
        <w:r w:rsidR="002D28C4" w:rsidRPr="002D28C4">
          <w:rPr>
            <w:color w:val="4472C4" w:themeColor="accent1"/>
            <w:rPrChange w:id="381" w:author="Moses, Robinson" w:date="2023-03-31T02:54:00Z">
              <w:rPr/>
            </w:rPrChange>
          </w:rPr>
          <w:t>1.</w:t>
        </w:r>
        <w:r w:rsidR="002D28C4" w:rsidRPr="002D28C4">
          <w:rPr>
            <w:color w:val="4472C4" w:themeColor="accent1"/>
            <w:rPrChange w:id="382" w:author="Moses, Robinson" w:date="2023-03-31T02:54:00Z">
              <w:rPr/>
            </w:rPrChange>
          </w:rPr>
          <w:t>2</w:t>
        </w:r>
        <w:r w:rsidR="002D28C4" w:rsidRPr="002D28C4">
          <w:rPr>
            <w:color w:val="4472C4" w:themeColor="accent1"/>
            <w:rPrChange w:id="383" w:author="Moses, Robinson" w:date="2023-03-31T02:54:00Z">
              <w:rPr/>
            </w:rPrChange>
          </w:rPr>
          <w:fldChar w:fldCharType="end"/>
        </w:r>
      </w:ins>
      <w:del w:id="384" w:author="Moses, Robinson" w:date="2023-03-31T02:54:00Z">
        <w:r w:rsidDel="002D28C4">
          <w:delText>1.2</w:delText>
        </w:r>
      </w:del>
      <w:r>
        <w:t xml:space="preserve"> for JNDI data source connection configuration):</w:t>
      </w:r>
    </w:p>
    <w:p w14:paraId="6ED2822A" w14:textId="7F035291" w:rsidR="009E49E9" w:rsidRDefault="009E49E9">
      <w:pPr>
        <w:pStyle w:val="BodyText"/>
        <w:widowControl w:val="0"/>
        <w:numPr>
          <w:ilvl w:val="1"/>
          <w:numId w:val="62"/>
        </w:numPr>
        <w:spacing w:before="0"/>
        <w:pPrChange w:id="385" w:author="Moses, Robinson" w:date="2023-03-29T07:50:00Z">
          <w:pPr>
            <w:pStyle w:val="BodyText"/>
            <w:widowControl w:val="0"/>
            <w:numPr>
              <w:ilvl w:val="1"/>
              <w:numId w:val="62"/>
            </w:numPr>
            <w:spacing w:before="0"/>
            <w:ind w:left="1440" w:hanging="360"/>
            <w:jc w:val="both"/>
          </w:pPr>
        </w:pPrChange>
      </w:pPr>
      <w:bookmarkStart w:id="386" w:name="_Ref131123647"/>
      <w:r>
        <w:t xml:space="preserve">JDBC connection is the default data source connection method. It requires configuration updates to certain files under </w:t>
      </w:r>
      <w:ins w:id="387" w:author="Moses, Robinson" w:date="2023-03-30T06:16:00Z">
        <w:r w:rsidR="008C0EA4">
          <w:t xml:space="preserve">the </w:t>
        </w:r>
      </w:ins>
      <w:r>
        <w:t>OptiVLM Vault Balance deployment folder:</w:t>
      </w:r>
      <w:bookmarkEnd w:id="386"/>
    </w:p>
    <w:p w14:paraId="2ECA5890" w14:textId="76EC4643" w:rsidR="00825AC4" w:rsidRDefault="009E49E9" w:rsidP="002A3941">
      <w:pPr>
        <w:pStyle w:val="BodyText"/>
        <w:widowControl w:val="0"/>
        <w:numPr>
          <w:ilvl w:val="2"/>
          <w:numId w:val="62"/>
        </w:numPr>
        <w:spacing w:before="0"/>
        <w:rPr>
          <w:ins w:id="388" w:author="Moses, Robinson" w:date="2023-03-29T07:50:00Z"/>
        </w:rPr>
      </w:pPr>
      <w:r>
        <w:t xml:space="preserve">OptiVLM Vault Balance uses </w:t>
      </w:r>
      <w:ins w:id="389" w:author="Moses, Robinson" w:date="2023-03-30T06:16:00Z">
        <w:r w:rsidR="008C0EA4">
          <w:t xml:space="preserve">the </w:t>
        </w:r>
      </w:ins>
      <w:r>
        <w:t xml:space="preserve">VaultBalance.properties file located at &lt;application-path&gt;\WEB-INF\classes\ to specify </w:t>
      </w:r>
      <w:ins w:id="390" w:author="Moses, Robinson" w:date="2023-03-30T06:17:00Z">
        <w:r w:rsidR="0003526E">
          <w:t xml:space="preserve">a </w:t>
        </w:r>
      </w:ins>
      <w:r>
        <w:t xml:space="preserve">connection to </w:t>
      </w:r>
      <w:ins w:id="391" w:author="Moses, Robinson" w:date="2023-03-30T06:17:00Z">
        <w:r w:rsidR="0003526E">
          <w:t xml:space="preserve">the </w:t>
        </w:r>
      </w:ins>
      <w:r>
        <w:t xml:space="preserve">database, later section gives instructions about changes to the file. </w:t>
      </w:r>
    </w:p>
    <w:p w14:paraId="1CD86E9C" w14:textId="72223548" w:rsidR="009E49E9" w:rsidRPr="00825AC4" w:rsidRDefault="009E49E9">
      <w:pPr>
        <w:pStyle w:val="BodyText"/>
        <w:widowControl w:val="0"/>
        <w:spacing w:before="0"/>
        <w:ind w:left="1800"/>
        <w:rPr>
          <w:b/>
          <w:bCs/>
          <w:u w:val="single"/>
          <w:rPrChange w:id="392" w:author="Moses, Robinson" w:date="2023-03-29T07:50:00Z">
            <w:rPr/>
          </w:rPrChange>
        </w:rPr>
        <w:pPrChange w:id="393" w:author="Moses, Robinson" w:date="2023-03-29T07:50:00Z">
          <w:pPr>
            <w:pStyle w:val="BodyText"/>
            <w:widowControl w:val="0"/>
            <w:numPr>
              <w:ilvl w:val="2"/>
              <w:numId w:val="62"/>
            </w:numPr>
            <w:spacing w:before="0"/>
            <w:ind w:left="1800" w:hanging="360"/>
            <w:jc w:val="both"/>
          </w:pPr>
        </w:pPrChange>
      </w:pPr>
      <w:r w:rsidRPr="00825AC4">
        <w:rPr>
          <w:b/>
          <w:bCs/>
          <w:u w:val="single"/>
          <w:rPrChange w:id="394" w:author="Moses, Robinson" w:date="2023-03-29T07:50:00Z">
            <w:rPr/>
          </w:rPrChange>
        </w:rPr>
        <w:t xml:space="preserve">Here is an </w:t>
      </w:r>
      <w:del w:id="395" w:author="Moses, Robinson" w:date="2023-03-30T06:17:00Z">
        <w:r w:rsidRPr="00825AC4" w:rsidDel="0003526E">
          <w:rPr>
            <w:b/>
            <w:bCs/>
            <w:u w:val="single"/>
            <w:rPrChange w:id="396" w:author="Moses, Robinson" w:date="2023-03-29T07:50:00Z">
              <w:rPr/>
            </w:rPrChange>
          </w:rPr>
          <w:delText>example for orac</w:delText>
        </w:r>
      </w:del>
      <w:ins w:id="397" w:author="Moses, Robinson" w:date="2023-03-30T06:17:00Z">
        <w:r w:rsidR="0003526E">
          <w:rPr>
            <w:b/>
            <w:bCs/>
            <w:u w:val="single"/>
          </w:rPr>
          <w:t>oracle examp</w:t>
        </w:r>
      </w:ins>
      <w:r w:rsidRPr="00825AC4">
        <w:rPr>
          <w:b/>
          <w:bCs/>
          <w:u w:val="single"/>
          <w:rPrChange w:id="398" w:author="Moses, Robinson" w:date="2023-03-29T07:50:00Z">
            <w:rPr/>
          </w:rPrChange>
        </w:rPr>
        <w:t>le:</w:t>
      </w:r>
    </w:p>
    <w:p w14:paraId="36181922" w14:textId="77777777" w:rsidR="009E49E9" w:rsidRDefault="009E49E9" w:rsidP="00A55789">
      <w:pPr>
        <w:pStyle w:val="CodeBody"/>
        <w:ind w:left="1800"/>
      </w:pPr>
      <w:r>
        <w:t>database.driverClassName=oracle.jdbc.driver.OracleDriver</w:t>
      </w:r>
    </w:p>
    <w:p w14:paraId="55890B9C" w14:textId="77777777" w:rsidR="009E49E9" w:rsidRDefault="009E49E9" w:rsidP="00A55789">
      <w:pPr>
        <w:pStyle w:val="CodeBody"/>
        <w:ind w:left="1800"/>
      </w:pPr>
      <w:r>
        <w:t>database.url_VB=jdbc\:oracle\:thin\:@server1\:1521\:orcl</w:t>
      </w:r>
    </w:p>
    <w:p w14:paraId="058F4CD9" w14:textId="77777777" w:rsidR="009E49E9" w:rsidRDefault="009E49E9" w:rsidP="00A55789">
      <w:pPr>
        <w:pStyle w:val="CodeBody"/>
        <w:ind w:left="1800"/>
      </w:pPr>
      <w:r>
        <w:t>database.username=OPTIVLMVB</w:t>
      </w:r>
    </w:p>
    <w:p w14:paraId="6583C6E5" w14:textId="77777777" w:rsidR="009E49E9" w:rsidRDefault="009E49E9" w:rsidP="00A55789">
      <w:pPr>
        <w:pStyle w:val="CodeBody"/>
        <w:ind w:left="1800"/>
      </w:pPr>
      <w:r>
        <w:t>database.password=OPTIVLMVB</w:t>
      </w:r>
    </w:p>
    <w:p w14:paraId="0B722386" w14:textId="77777777" w:rsidR="009E49E9" w:rsidRDefault="009E49E9" w:rsidP="00A55789">
      <w:pPr>
        <w:pStyle w:val="CodeBody"/>
        <w:ind w:left="1800"/>
      </w:pPr>
      <w:r>
        <w:t>database.schema=OPTIVLMVB</w:t>
      </w:r>
    </w:p>
    <w:p w14:paraId="34C98779" w14:textId="1F32CF12" w:rsidR="009E49E9" w:rsidRPr="00825AC4" w:rsidRDefault="009E49E9">
      <w:pPr>
        <w:pStyle w:val="BodyText"/>
        <w:widowControl w:val="0"/>
        <w:spacing w:before="0"/>
        <w:ind w:left="1800"/>
        <w:rPr>
          <w:b/>
          <w:bCs/>
          <w:u w:val="single"/>
          <w:rPrChange w:id="399" w:author="Moses, Robinson" w:date="2023-03-29T07:50:00Z">
            <w:rPr>
              <w:rFonts w:ascii="Times New Roman" w:hAnsi="Times New Roman"/>
            </w:rPr>
          </w:rPrChange>
        </w:rPr>
        <w:pPrChange w:id="400" w:author="Moses, Robinson" w:date="2023-03-29T07:50:00Z">
          <w:pPr>
            <w:pStyle w:val="BodyText"/>
          </w:pPr>
        </w:pPrChange>
      </w:pPr>
      <w:r w:rsidRPr="00825AC4">
        <w:rPr>
          <w:b/>
          <w:bCs/>
          <w:u w:val="single"/>
          <w:rPrChange w:id="401" w:author="Moses, Robinson" w:date="2023-03-29T07:50:00Z">
            <w:rPr/>
          </w:rPrChange>
        </w:rPr>
        <w:t xml:space="preserve">Here is an example </w:t>
      </w:r>
      <w:del w:id="402" w:author="Moses, Robinson" w:date="2023-03-30T06:17:00Z">
        <w:r w:rsidRPr="00825AC4" w:rsidDel="0003526E">
          <w:rPr>
            <w:b/>
            <w:bCs/>
            <w:u w:val="single"/>
            <w:rPrChange w:id="403" w:author="Moses, Robinson" w:date="2023-03-29T07:50:00Z">
              <w:rPr/>
            </w:rPrChange>
          </w:rPr>
          <w:delText xml:space="preserve">for </w:delText>
        </w:r>
      </w:del>
      <w:ins w:id="404" w:author="Moses, Robinson" w:date="2023-03-30T06:17:00Z">
        <w:r w:rsidR="0003526E">
          <w:rPr>
            <w:b/>
            <w:bCs/>
            <w:u w:val="single"/>
          </w:rPr>
          <w:t>of</w:t>
        </w:r>
        <w:r w:rsidR="0003526E" w:rsidRPr="00825AC4">
          <w:rPr>
            <w:b/>
            <w:bCs/>
            <w:u w:val="single"/>
            <w:rPrChange w:id="405" w:author="Moses, Robinson" w:date="2023-03-29T07:50:00Z">
              <w:rPr/>
            </w:rPrChange>
          </w:rPr>
          <w:t xml:space="preserve"> </w:t>
        </w:r>
        <w:r w:rsidR="0003526E">
          <w:rPr>
            <w:b/>
            <w:bCs/>
            <w:u w:val="single"/>
          </w:rPr>
          <w:t xml:space="preserve">an </w:t>
        </w:r>
      </w:ins>
      <w:del w:id="406" w:author="Moses, Robinson" w:date="2023-03-30T04:42:00Z">
        <w:r w:rsidRPr="00825AC4" w:rsidDel="00FF29A5">
          <w:rPr>
            <w:b/>
            <w:bCs/>
            <w:u w:val="single"/>
            <w:rPrChange w:id="407" w:author="Moses, Robinson" w:date="2023-03-29T07:50:00Z">
              <w:rPr/>
            </w:rPrChange>
          </w:rPr>
          <w:delText>SQLServer</w:delText>
        </w:r>
      </w:del>
      <w:ins w:id="408" w:author="Moses, Robinson" w:date="2023-03-30T04:42:00Z">
        <w:r w:rsidR="00FF29A5" w:rsidRPr="00FF29A5">
          <w:rPr>
            <w:b/>
            <w:bCs/>
            <w:u w:val="single"/>
          </w:rPr>
          <w:t>SQL Server</w:t>
        </w:r>
      </w:ins>
      <w:r w:rsidRPr="00825AC4">
        <w:rPr>
          <w:b/>
          <w:bCs/>
          <w:u w:val="single"/>
          <w:rPrChange w:id="409" w:author="Moses, Robinson" w:date="2023-03-29T07:50:00Z">
            <w:rPr/>
          </w:rPrChange>
        </w:rPr>
        <w:t>:</w:t>
      </w:r>
    </w:p>
    <w:p w14:paraId="325F04D9" w14:textId="77777777" w:rsidR="009E49E9" w:rsidRDefault="009E49E9">
      <w:pPr>
        <w:pStyle w:val="CodeBody"/>
        <w:ind w:left="1800"/>
        <w:pPrChange w:id="410" w:author="Moses, Robinson" w:date="2023-03-29T07:51:00Z">
          <w:pPr>
            <w:pStyle w:val="CodeBody"/>
            <w:ind w:left="2160"/>
          </w:pPr>
        </w:pPrChange>
      </w:pPr>
      <w:r>
        <w:t>database.driverClassName=com.microsoft.sqlserver.jdbc.SQLServerDriver</w:t>
      </w:r>
    </w:p>
    <w:p w14:paraId="0249D526" w14:textId="77777777" w:rsidR="009E49E9" w:rsidRDefault="009E49E9">
      <w:pPr>
        <w:pStyle w:val="CodeBody"/>
        <w:ind w:left="1800"/>
        <w:pPrChange w:id="411" w:author="Moses, Robinson" w:date="2023-03-29T07:51:00Z">
          <w:pPr>
            <w:pStyle w:val="CodeBody"/>
            <w:ind w:left="2160"/>
          </w:pPr>
        </w:pPrChange>
      </w:pPr>
      <w:r>
        <w:t>database.url=jdbc:sqlserver://@server;databaseName=@schemaName</w:t>
      </w:r>
    </w:p>
    <w:p w14:paraId="6582BDE3" w14:textId="77777777" w:rsidR="009E49E9" w:rsidRDefault="009E49E9">
      <w:pPr>
        <w:pStyle w:val="CodeBody"/>
        <w:ind w:left="1800"/>
        <w:pPrChange w:id="412" w:author="Moses, Robinson" w:date="2023-03-29T07:51:00Z">
          <w:pPr>
            <w:pStyle w:val="CodeBody"/>
            <w:ind w:left="2160"/>
          </w:pPr>
        </w:pPrChange>
      </w:pPr>
      <w:r>
        <w:t>database.username=OPTIVLMVB</w:t>
      </w:r>
    </w:p>
    <w:p w14:paraId="63BB9850" w14:textId="77777777" w:rsidR="009E49E9" w:rsidRDefault="009E49E9">
      <w:pPr>
        <w:pStyle w:val="CodeBody"/>
        <w:ind w:left="1800"/>
        <w:pPrChange w:id="413" w:author="Moses, Robinson" w:date="2023-03-29T07:51:00Z">
          <w:pPr>
            <w:pStyle w:val="CodeBody"/>
            <w:ind w:left="2160"/>
          </w:pPr>
        </w:pPrChange>
      </w:pPr>
      <w:r>
        <w:t>database.password=OPTIVLMVB</w:t>
      </w:r>
    </w:p>
    <w:p w14:paraId="2ECF26A8" w14:textId="55D491EC" w:rsidR="009E49E9" w:rsidDel="00FB57B8" w:rsidRDefault="009E49E9" w:rsidP="005D6BB6">
      <w:pPr>
        <w:pStyle w:val="BodyText"/>
        <w:rPr>
          <w:del w:id="414" w:author="Moses, Robinson" w:date="2023-03-29T07:51:00Z"/>
          <w:rFonts w:ascii="Times New Roman" w:hAnsi="Times New Roman"/>
        </w:rPr>
      </w:pPr>
    </w:p>
    <w:p w14:paraId="5C0ABC98" w14:textId="24BA0004" w:rsidR="009E49E9" w:rsidRDefault="009E49E9">
      <w:pPr>
        <w:pStyle w:val="BodyText"/>
        <w:widowControl w:val="0"/>
        <w:numPr>
          <w:ilvl w:val="2"/>
          <w:numId w:val="62"/>
        </w:numPr>
        <w:spacing w:before="0"/>
        <w:pPrChange w:id="415" w:author="Moses, Robinson" w:date="2023-03-29T07:53:00Z">
          <w:pPr>
            <w:pStyle w:val="BodyText"/>
            <w:widowControl w:val="0"/>
            <w:numPr>
              <w:ilvl w:val="2"/>
              <w:numId w:val="62"/>
            </w:numPr>
            <w:spacing w:before="0"/>
            <w:ind w:left="1800" w:hanging="360"/>
            <w:jc w:val="both"/>
          </w:pPr>
        </w:pPrChange>
      </w:pPr>
      <w:r>
        <w:t xml:space="preserve">OptiVLM Vault Balance will need access to the ojdbc.jar driver file for </w:t>
      </w:r>
      <w:ins w:id="416" w:author="Moses, Robinson" w:date="2023-03-30T06:17:00Z">
        <w:r w:rsidR="00A60299">
          <w:t xml:space="preserve">the </w:t>
        </w:r>
      </w:ins>
      <w:r>
        <w:t xml:space="preserve">oracle database connection and mssql-jdbc for </w:t>
      </w:r>
      <w:ins w:id="417" w:author="Moses, Robinson" w:date="2023-03-30T06:17:00Z">
        <w:r w:rsidR="00A60299">
          <w:t xml:space="preserve">the </w:t>
        </w:r>
      </w:ins>
      <w:r>
        <w:t xml:space="preserve">SQL Server connection. Multiple versions of this file are included with </w:t>
      </w:r>
      <w:ins w:id="418" w:author="Moses, Robinson" w:date="2023-03-30T06:17:00Z">
        <w:r w:rsidR="00A60299">
          <w:t xml:space="preserve">the </w:t>
        </w:r>
      </w:ins>
      <w:del w:id="419" w:author="Moses, Robinson" w:date="2023-03-30T06:18:00Z">
        <w:r w:rsidDel="00A60299">
          <w:delText>oracle</w:delText>
        </w:r>
      </w:del>
      <w:ins w:id="420" w:author="Moses, Robinson" w:date="2023-03-30T06:18:00Z">
        <w:r w:rsidR="00A60299">
          <w:t>O</w:t>
        </w:r>
        <w:r w:rsidR="00A60299">
          <w:t>racle</w:t>
        </w:r>
      </w:ins>
      <w:r>
        <w:t>/SQL Server database. You will need to choose the version which is compatible with your JDK. Inside the application server settings, you will need to either point to the ojdbc.jar/</w:t>
      </w:r>
      <w:ins w:id="421" w:author="Moses, Robinson" w:date="2023-03-29T07:52:00Z">
        <w:r w:rsidR="00CB3766">
          <w:t xml:space="preserve"> </w:t>
        </w:r>
      </w:ins>
      <w:del w:id="422" w:author="Moses, Robinson" w:date="2023-03-29T07:52:00Z">
        <w:r w:rsidDel="00CB3766">
          <w:delText xml:space="preserve"> </w:delText>
        </w:r>
      </w:del>
      <w:r>
        <w:t>mssql-jdbc.jar with something like “</w:t>
      </w:r>
      <w:r w:rsidRPr="007627FE">
        <w:rPr>
          <w:b/>
          <w:bCs/>
          <w:rPrChange w:id="423" w:author="Moses, Robinson" w:date="2023-03-29T07:52:00Z">
            <w:rPr/>
          </w:rPrChange>
        </w:rPr>
        <w:t>Shared Library</w:t>
      </w:r>
      <w:r>
        <w:t>” (WebSphere) or else copy the ojdbc.jar/ mssql-jdbc.jar into a location known to the JVM. (</w:t>
      </w:r>
      <w:r w:rsidRPr="005D6BB6">
        <w:rPr>
          <w:b/>
          <w:bCs/>
          <w:shd w:val="clear" w:color="auto" w:fill="E2EFD9" w:themeFill="accent6" w:themeFillTint="33"/>
          <w:rPrChange w:id="424" w:author="Moses, Robinson" w:date="2023-03-29T07:54:00Z">
            <w:rPr/>
          </w:rPrChange>
        </w:rPr>
        <w:t>Note</w:t>
      </w:r>
      <w:r w:rsidRPr="005D6BB6">
        <w:rPr>
          <w:shd w:val="clear" w:color="auto" w:fill="E2EFD9" w:themeFill="accent6" w:themeFillTint="33"/>
          <w:rPrChange w:id="425" w:author="Moses, Robinson" w:date="2023-03-29T07:54:00Z">
            <w:rPr/>
          </w:rPrChange>
        </w:rPr>
        <w:t xml:space="preserve">: if copying </w:t>
      </w:r>
      <w:ins w:id="426" w:author="Moses, Robinson" w:date="2023-03-30T06:18:00Z">
        <w:r w:rsidR="00691913">
          <w:rPr>
            <w:shd w:val="clear" w:color="auto" w:fill="E2EFD9" w:themeFill="accent6" w:themeFillTint="33"/>
          </w:rPr>
          <w:t xml:space="preserve">a </w:t>
        </w:r>
      </w:ins>
      <w:r w:rsidRPr="005D6BB6">
        <w:rPr>
          <w:shd w:val="clear" w:color="auto" w:fill="E2EFD9" w:themeFill="accent6" w:themeFillTint="33"/>
          <w:rPrChange w:id="427" w:author="Moses, Robinson" w:date="2023-03-29T07:54:00Z">
            <w:rPr/>
          </w:rPrChange>
        </w:rPr>
        <w:t>file, then it needs to be at the whole JVM scope to avoid possible conflicts with other applications</w:t>
      </w:r>
      <w:r>
        <w:t>)</w:t>
      </w:r>
    </w:p>
    <w:p w14:paraId="22F1EA96" w14:textId="00465D45" w:rsidR="009E49E9" w:rsidRDefault="009E49E9">
      <w:pPr>
        <w:pStyle w:val="BodyText"/>
        <w:widowControl w:val="0"/>
        <w:numPr>
          <w:ilvl w:val="2"/>
          <w:numId w:val="62"/>
        </w:numPr>
        <w:shd w:val="clear" w:color="auto" w:fill="E2EFD9" w:themeFill="accent6" w:themeFillTint="33"/>
        <w:spacing w:before="0"/>
        <w:pPrChange w:id="428" w:author="Moses, Robinson" w:date="2023-03-29T07:54:00Z">
          <w:pPr>
            <w:pStyle w:val="BodyText"/>
            <w:widowControl w:val="0"/>
            <w:numPr>
              <w:ilvl w:val="2"/>
              <w:numId w:val="62"/>
            </w:numPr>
            <w:spacing w:before="0"/>
            <w:ind w:left="1800" w:hanging="360"/>
            <w:jc w:val="both"/>
          </w:pPr>
        </w:pPrChange>
      </w:pPr>
      <w:del w:id="429" w:author="Moses, Robinson" w:date="2023-03-29T07:54:00Z">
        <w:r w:rsidDel="001D7170">
          <w:delText xml:space="preserve">Please </w:delText>
        </w:r>
      </w:del>
      <w:r w:rsidRPr="001D7170">
        <w:rPr>
          <w:b/>
          <w:bCs/>
          <w:rPrChange w:id="430" w:author="Moses, Robinson" w:date="2023-03-29T07:54:00Z">
            <w:rPr/>
          </w:rPrChange>
        </w:rPr>
        <w:t>Note:</w:t>
      </w:r>
      <w:r>
        <w:t xml:space="preserve"> If </w:t>
      </w:r>
      <w:ins w:id="431" w:author="Moses, Robinson" w:date="2023-03-30T06:18:00Z">
        <w:r w:rsidR="00691913">
          <w:t xml:space="preserve">the </w:t>
        </w:r>
      </w:ins>
      <w:r>
        <w:t>current application server has been configured to use JNDI data sources (for other applications, including other OptiSuite applications), then it is possible to conflict with JDBC. Check applicationContext.xml (under &lt;application-</w:t>
      </w:r>
      <w:r>
        <w:lastRenderedPageBreak/>
        <w:t>path&gt;\WEB-INF\classes\META-INF\spring) and be sure that the “jee:jndi-lookup” elements “jndi-name” do NOT match your JNDI data source names.</w:t>
      </w:r>
    </w:p>
    <w:p w14:paraId="35C14E64" w14:textId="3C0384B5" w:rsidR="009E49E9" w:rsidRPr="00705BBA" w:rsidRDefault="009E49E9">
      <w:pPr>
        <w:pStyle w:val="BodyText"/>
        <w:widowControl w:val="0"/>
        <w:numPr>
          <w:ilvl w:val="1"/>
          <w:numId w:val="62"/>
        </w:numPr>
        <w:spacing w:before="0"/>
        <w:pPrChange w:id="432" w:author="Moses, Robinson" w:date="2023-03-29T07:57:00Z">
          <w:pPr>
            <w:pStyle w:val="BodyText"/>
            <w:widowControl w:val="0"/>
            <w:numPr>
              <w:ilvl w:val="1"/>
              <w:numId w:val="62"/>
            </w:numPr>
            <w:spacing w:before="0"/>
            <w:ind w:left="1440" w:hanging="360"/>
            <w:jc w:val="both"/>
          </w:pPr>
        </w:pPrChange>
      </w:pPr>
      <w:bookmarkStart w:id="433" w:name="_Ref131123673"/>
      <w:r>
        <w:t xml:space="preserve">To run OptiVLM Vault Balance with </w:t>
      </w:r>
      <w:ins w:id="434" w:author="Moses, Robinson" w:date="2023-03-30T06:18:00Z">
        <w:r w:rsidR="00691913">
          <w:t xml:space="preserve">a </w:t>
        </w:r>
      </w:ins>
      <w:r>
        <w:t xml:space="preserve">JNDI connection the configuration could vary depending on what kind of application server will run the application and also relying on the application server environment setup. The following section gives an example of JNDI data source configuration on Websphere 7 or 8, but </w:t>
      </w:r>
      <w:ins w:id="435" w:author="Moses, Robinson" w:date="2023-03-30T06:18:00Z">
        <w:r w:rsidR="00691913">
          <w:t xml:space="preserve">the </w:t>
        </w:r>
      </w:ins>
      <w:r>
        <w:t>actual configuration may vary:</w:t>
      </w:r>
      <w:bookmarkEnd w:id="433"/>
    </w:p>
    <w:p w14:paraId="53E91A42" w14:textId="23273B78" w:rsidR="009E49E9" w:rsidRDefault="009E49E9">
      <w:pPr>
        <w:pStyle w:val="BodyText"/>
        <w:widowControl w:val="0"/>
        <w:numPr>
          <w:ilvl w:val="2"/>
          <w:numId w:val="62"/>
        </w:numPr>
        <w:spacing w:before="0"/>
        <w:pPrChange w:id="436" w:author="Moses, Robinson" w:date="2023-03-29T07:57:00Z">
          <w:pPr>
            <w:pStyle w:val="BodyText"/>
            <w:widowControl w:val="0"/>
            <w:numPr>
              <w:ilvl w:val="2"/>
              <w:numId w:val="62"/>
            </w:numPr>
            <w:spacing w:before="0"/>
            <w:ind w:left="1800" w:hanging="360"/>
            <w:jc w:val="both"/>
          </w:pPr>
        </w:pPrChange>
      </w:pPr>
      <w:bookmarkStart w:id="437" w:name="_Ref131124678"/>
      <w:r>
        <w:t xml:space="preserve">Log on </w:t>
      </w:r>
      <w:ins w:id="438" w:author="Moses, Robinson" w:date="2023-03-30T06:18:00Z">
        <w:r w:rsidR="00691913">
          <w:t xml:space="preserve">to </w:t>
        </w:r>
      </w:ins>
      <w:r>
        <w:t xml:space="preserve">Websphere Application Server Console as administrator, go to </w:t>
      </w:r>
      <w:r w:rsidRPr="009946C3">
        <w:rPr>
          <w:i/>
          <w:iCs/>
          <w:rPrChange w:id="439" w:author="Moses, Robinson" w:date="2023-03-29T07:57:00Z">
            <w:rPr/>
          </w:rPrChange>
        </w:rPr>
        <w:t>-&gt;Security-&gt;Global Security</w:t>
      </w:r>
      <w:r>
        <w:t xml:space="preserve"> on the left panel and expand “</w:t>
      </w:r>
      <w:r w:rsidRPr="00D61650">
        <w:rPr>
          <w:b/>
          <w:bCs/>
          <w:rPrChange w:id="440" w:author="Moses, Robinson" w:date="2023-03-29T07:57:00Z">
            <w:rPr/>
          </w:rPrChange>
        </w:rPr>
        <w:t>Java Authentication</w:t>
      </w:r>
      <w:r>
        <w:t xml:space="preserve"> and </w:t>
      </w:r>
      <w:r w:rsidRPr="00D61650">
        <w:rPr>
          <w:b/>
          <w:bCs/>
          <w:rPrChange w:id="441" w:author="Moses, Robinson" w:date="2023-03-29T07:57:00Z">
            <w:rPr/>
          </w:rPrChange>
        </w:rPr>
        <w:t>Authorization Service</w:t>
      </w:r>
      <w:r>
        <w:t>”</w:t>
      </w:r>
      <w:ins w:id="442" w:author="Moses, Robinson" w:date="2023-03-29T07:57:00Z">
        <w:r w:rsidR="00D61650">
          <w:t xml:space="preserve"> </w:t>
        </w:r>
      </w:ins>
      <w:r>
        <w:t>(JAAS) on the right panel, click “</w:t>
      </w:r>
      <w:r w:rsidRPr="00D61650">
        <w:rPr>
          <w:b/>
          <w:bCs/>
          <w:rPrChange w:id="443" w:author="Moses, Robinson" w:date="2023-03-29T07:58:00Z">
            <w:rPr/>
          </w:rPrChange>
        </w:rPr>
        <w:t>J2C authentication data</w:t>
      </w:r>
      <w:r>
        <w:t>”. Click “</w:t>
      </w:r>
      <w:r w:rsidRPr="00D61650">
        <w:rPr>
          <w:b/>
          <w:bCs/>
          <w:rPrChange w:id="444" w:author="Moses, Robinson" w:date="2023-03-29T07:58:00Z">
            <w:rPr/>
          </w:rPrChange>
        </w:rPr>
        <w:t>new</w:t>
      </w:r>
      <w:r>
        <w:t xml:space="preserve">” and type in </w:t>
      </w:r>
      <w:ins w:id="445" w:author="Moses, Robinson" w:date="2023-03-30T06:18:00Z">
        <w:r w:rsidR="00691913">
          <w:t xml:space="preserve">the </w:t>
        </w:r>
      </w:ins>
      <w:r>
        <w:t xml:space="preserve">value to each required field explained as </w:t>
      </w:r>
      <w:del w:id="446" w:author="Moses, Robinson" w:date="2023-03-30T06:18:00Z">
        <w:r w:rsidDel="005530D8">
          <w:delText xml:space="preserve">following </w:delText>
        </w:r>
      </w:del>
      <w:ins w:id="447" w:author="Moses, Robinson" w:date="2023-03-30T06:18:00Z">
        <w:r w:rsidR="005530D8">
          <w:t>follow</w:t>
        </w:r>
        <w:r w:rsidR="005530D8">
          <w:t>s</w:t>
        </w:r>
        <w:r w:rsidR="005530D8">
          <w:t xml:space="preserve"> </w:t>
        </w:r>
      </w:ins>
      <w:r>
        <w:t xml:space="preserve">to create </w:t>
      </w:r>
      <w:ins w:id="448" w:author="Moses, Robinson" w:date="2023-03-30T06:19:00Z">
        <w:r w:rsidR="005530D8">
          <w:t xml:space="preserve">a </w:t>
        </w:r>
      </w:ins>
      <w:r>
        <w:t>new JAAS object.</w:t>
      </w:r>
      <w:bookmarkEnd w:id="437"/>
      <w:r>
        <w:t xml:space="preserve"> </w:t>
      </w:r>
    </w:p>
    <w:p w14:paraId="30A13E34" w14:textId="77777777" w:rsidR="009E49E9" w:rsidRDefault="009E49E9" w:rsidP="00A55789">
      <w:pPr>
        <w:pStyle w:val="BodyText"/>
        <w:shd w:val="clear" w:color="auto" w:fill="DBDBDB" w:themeFill="accent3" w:themeFillTint="66"/>
        <w:spacing w:after="0"/>
        <w:ind w:left="2836" w:hanging="1425"/>
        <w:rPr>
          <w:rFonts w:ascii="Courier New" w:hAnsi="Courier New" w:cs="Courier New"/>
        </w:rPr>
      </w:pPr>
      <w:r>
        <w:rPr>
          <w:rFonts w:ascii="Courier New" w:hAnsi="Courier New" w:cs="Courier New"/>
          <w:i/>
        </w:rPr>
        <w:t>Alias</w:t>
      </w:r>
      <w:r>
        <w:rPr>
          <w:rFonts w:ascii="Courier New" w:hAnsi="Courier New" w:cs="Courier New"/>
        </w:rPr>
        <w:t xml:space="preserve">: </w:t>
      </w:r>
      <w:r>
        <w:rPr>
          <w:rFonts w:ascii="Courier New" w:hAnsi="Courier New" w:cs="Courier New"/>
        </w:rPr>
        <w:tab/>
        <w:t>The name for current JAAS connection appears as reference on Application Server scope(recommend use any string may suggest the schema name, i.e. “profile_VB”)</w:t>
      </w:r>
    </w:p>
    <w:p w14:paraId="34DC1DC5" w14:textId="77777777" w:rsidR="009E49E9" w:rsidRDefault="009E49E9" w:rsidP="00A55789">
      <w:pPr>
        <w:pStyle w:val="BodyText"/>
        <w:shd w:val="clear" w:color="auto" w:fill="DBDBDB" w:themeFill="accent3" w:themeFillTint="66"/>
        <w:spacing w:after="0"/>
        <w:ind w:left="1411"/>
        <w:rPr>
          <w:rFonts w:ascii="Courier New" w:hAnsi="Courier New" w:cs="Courier New"/>
        </w:rPr>
      </w:pPr>
      <w:r>
        <w:rPr>
          <w:rFonts w:ascii="Courier New" w:hAnsi="Courier New" w:cs="Courier New"/>
          <w:i/>
        </w:rPr>
        <w:t>Username</w:t>
      </w:r>
      <w:r>
        <w:rPr>
          <w:rFonts w:ascii="Courier New" w:hAnsi="Courier New" w:cs="Courier New"/>
        </w:rPr>
        <w:t>:</w:t>
      </w:r>
      <w:r>
        <w:rPr>
          <w:rFonts w:ascii="Courier New" w:hAnsi="Courier New" w:cs="Courier New"/>
        </w:rPr>
        <w:tab/>
        <w:t xml:space="preserve">The username of the database schema </w:t>
      </w:r>
    </w:p>
    <w:p w14:paraId="7B6ECFFA" w14:textId="77777777" w:rsidR="009E49E9" w:rsidRDefault="009E49E9" w:rsidP="00A55789">
      <w:pPr>
        <w:pStyle w:val="BodyText"/>
        <w:shd w:val="clear" w:color="auto" w:fill="DBDBDB" w:themeFill="accent3" w:themeFillTint="66"/>
        <w:spacing w:after="0"/>
        <w:ind w:left="1411"/>
        <w:rPr>
          <w:rFonts w:ascii="Courier New" w:hAnsi="Courier New" w:cs="Courier New"/>
        </w:rPr>
      </w:pPr>
      <w:r>
        <w:rPr>
          <w:rFonts w:ascii="Courier New" w:hAnsi="Courier New" w:cs="Courier New"/>
          <w:i/>
        </w:rPr>
        <w:t>Password</w:t>
      </w:r>
      <w:r>
        <w:rPr>
          <w:rFonts w:ascii="Courier New" w:hAnsi="Courier New" w:cs="Courier New"/>
        </w:rPr>
        <w:t>:</w:t>
      </w:r>
      <w:r>
        <w:rPr>
          <w:rFonts w:ascii="Courier New" w:hAnsi="Courier New" w:cs="Courier New"/>
        </w:rPr>
        <w:tab/>
        <w:t xml:space="preserve">The password of the database schema </w:t>
      </w:r>
    </w:p>
    <w:p w14:paraId="652D999D" w14:textId="30A411E5" w:rsidR="009E49E9" w:rsidDel="001B7503" w:rsidRDefault="009E49E9" w:rsidP="00496C46">
      <w:pPr>
        <w:pStyle w:val="ListContinue2"/>
        <w:rPr>
          <w:del w:id="449" w:author="Moses, Robinson" w:date="2023-03-29T07:58:00Z"/>
        </w:rPr>
        <w:pPrChange w:id="450" w:author="Moses, Robinson" w:date="2023-03-31T03:04:00Z">
          <w:pPr>
            <w:pStyle w:val="BodyText"/>
            <w:spacing w:after="0"/>
            <w:ind w:left="1411"/>
          </w:pPr>
        </w:pPrChange>
      </w:pPr>
    </w:p>
    <w:p w14:paraId="216AF62D" w14:textId="0F2C0392" w:rsidR="009E49E9" w:rsidRDefault="009E49E9" w:rsidP="00496C46">
      <w:pPr>
        <w:pStyle w:val="ListContinue2"/>
        <w:pPrChange w:id="451" w:author="Moses, Robinson" w:date="2023-03-31T03:04:00Z">
          <w:pPr>
            <w:pStyle w:val="BodyText"/>
            <w:spacing w:after="0"/>
            <w:ind w:left="705"/>
          </w:pPr>
        </w:pPrChange>
      </w:pPr>
      <w:r>
        <w:t>Then click “</w:t>
      </w:r>
      <w:r w:rsidRPr="001B7503">
        <w:rPr>
          <w:b/>
          <w:bCs/>
          <w:rPrChange w:id="452" w:author="Moses, Robinson" w:date="2023-03-29T07:58:00Z">
            <w:rPr/>
          </w:rPrChange>
        </w:rPr>
        <w:t>OK</w:t>
      </w:r>
      <w:r>
        <w:t xml:space="preserve">” to save </w:t>
      </w:r>
      <w:del w:id="453" w:author="Moses, Robinson" w:date="2023-03-31T03:04:00Z">
        <w:r w:rsidDel="00D873E0">
          <w:delText xml:space="preserve">this </w:delText>
        </w:r>
      </w:del>
      <w:ins w:id="454" w:author="Moses, Robinson" w:date="2023-03-31T03:04:00Z">
        <w:r w:rsidR="00D873E0">
          <w:t xml:space="preserve">the </w:t>
        </w:r>
      </w:ins>
      <w:r>
        <w:t>JAAS object</w:t>
      </w:r>
      <w:del w:id="455" w:author="Moses, Robinson" w:date="2023-03-29T07:58:00Z">
        <w:r w:rsidDel="00D867BA">
          <w:tab/>
        </w:r>
      </w:del>
    </w:p>
    <w:p w14:paraId="176D677C" w14:textId="77777777" w:rsidR="00E953C1" w:rsidRDefault="009E49E9">
      <w:pPr>
        <w:pStyle w:val="BodyText"/>
        <w:widowControl w:val="0"/>
        <w:numPr>
          <w:ilvl w:val="2"/>
          <w:numId w:val="62"/>
        </w:numPr>
        <w:spacing w:before="0"/>
        <w:rPr>
          <w:ins w:id="456" w:author="Moses, Robinson" w:date="2023-03-31T03:09:00Z"/>
        </w:rPr>
      </w:pPr>
      <w:r>
        <w:t xml:space="preserve">On </w:t>
      </w:r>
      <w:ins w:id="457" w:author="Moses, Robinson" w:date="2023-03-30T06:19:00Z">
        <w:r w:rsidR="005530D8">
          <w:t xml:space="preserve">the </w:t>
        </w:r>
      </w:ins>
      <w:r>
        <w:t xml:space="preserve">Websphere Application Console home page, go to </w:t>
      </w:r>
      <w:r w:rsidRPr="00D867BA">
        <w:rPr>
          <w:i/>
          <w:iCs/>
          <w:rPrChange w:id="458" w:author="Moses, Robinson" w:date="2023-03-29T07:59:00Z">
            <w:rPr/>
          </w:rPrChange>
        </w:rPr>
        <w:t>Resource-&gt;JDBC-&gt;JDBC</w:t>
      </w:r>
      <w:r>
        <w:t xml:space="preserve"> provider on </w:t>
      </w:r>
      <w:ins w:id="459" w:author="Moses, Robinson" w:date="2023-03-30T06:19:00Z">
        <w:r w:rsidR="00954F7A">
          <w:t xml:space="preserve">the </w:t>
        </w:r>
      </w:ins>
      <w:r>
        <w:t>left panel, click “</w:t>
      </w:r>
      <w:r w:rsidRPr="00D867BA">
        <w:rPr>
          <w:b/>
          <w:bCs/>
          <w:rPrChange w:id="460" w:author="Moses, Robinson" w:date="2023-03-29T07:59:00Z">
            <w:rPr/>
          </w:rPrChange>
        </w:rPr>
        <w:t>New..</w:t>
      </w:r>
      <w:r>
        <w:t xml:space="preserve">” and create a new Oracle JDBC provider, please specify </w:t>
      </w:r>
      <w:ins w:id="461" w:author="Moses, Robinson" w:date="2023-03-30T06:19:00Z">
        <w:r w:rsidR="00954F7A">
          <w:t xml:space="preserve">the </w:t>
        </w:r>
      </w:ins>
      <w:r>
        <w:t>proper scope, classpath of the ojdbc driver file (driver files like ojdbc7.jar are included with oracle distribution, make sure to use the one compatible with your JDK) and proper implementation class name (“</w:t>
      </w:r>
      <w:r w:rsidRPr="002F3750">
        <w:rPr>
          <w:b/>
          <w:bCs/>
          <w:rPrChange w:id="462" w:author="Moses, Robinson" w:date="2023-03-31T03:08:00Z">
            <w:rPr/>
          </w:rPrChange>
        </w:rPr>
        <w:t>oracle.jdbc.pool.OracleConnectionPoolDataSource</w:t>
      </w:r>
      <w:r>
        <w:t xml:space="preserve">” is recommended but not absolute, depends on production environment configuration). </w:t>
      </w:r>
    </w:p>
    <w:p w14:paraId="1F72E388" w14:textId="01D52920" w:rsidR="009E49E9" w:rsidRPr="00B40F26" w:rsidRDefault="009E49E9" w:rsidP="00E953C1">
      <w:pPr>
        <w:pStyle w:val="BodyText"/>
        <w:widowControl w:val="0"/>
        <w:spacing w:before="0"/>
        <w:ind w:left="1800"/>
        <w:pPrChange w:id="463" w:author="Moses, Robinson" w:date="2023-03-31T03:09:00Z">
          <w:pPr>
            <w:pStyle w:val="BodyText"/>
            <w:widowControl w:val="0"/>
            <w:numPr>
              <w:ilvl w:val="2"/>
              <w:numId w:val="62"/>
            </w:numPr>
            <w:spacing w:before="0"/>
            <w:ind w:left="1800" w:hanging="360"/>
            <w:jc w:val="both"/>
          </w:pPr>
        </w:pPrChange>
      </w:pPr>
      <w:r>
        <w:t>Click “</w:t>
      </w:r>
      <w:r w:rsidRPr="0052652B">
        <w:rPr>
          <w:b/>
          <w:bCs/>
          <w:rPrChange w:id="464" w:author="Moses, Robinson" w:date="2023-03-29T08:00:00Z">
            <w:rPr/>
          </w:rPrChange>
        </w:rPr>
        <w:t>OK</w:t>
      </w:r>
      <w:r>
        <w:t xml:space="preserve">” to save </w:t>
      </w:r>
      <w:del w:id="465" w:author="Moses, Robinson" w:date="2023-03-31T03:09:00Z">
        <w:r w:rsidDel="004043CA">
          <w:delText xml:space="preserve">this </w:delText>
        </w:r>
      </w:del>
      <w:ins w:id="466" w:author="Moses, Robinson" w:date="2023-03-31T03:09:00Z">
        <w:r w:rsidR="004043CA">
          <w:t>the</w:t>
        </w:r>
        <w:r w:rsidR="004043CA">
          <w:t xml:space="preserve"> </w:t>
        </w:r>
      </w:ins>
      <w:r>
        <w:t>JDBC provider. Still</w:t>
      </w:r>
      <w:ins w:id="467" w:author="Moses, Robinson" w:date="2023-03-30T06:19:00Z">
        <w:r w:rsidR="00954F7A">
          <w:t>,</w:t>
        </w:r>
      </w:ins>
      <w:r>
        <w:t xml:space="preserve"> on </w:t>
      </w:r>
      <w:ins w:id="468" w:author="Moses, Robinson" w:date="2023-03-30T06:20:00Z">
        <w:r w:rsidR="00954F7A">
          <w:t xml:space="preserve">the </w:t>
        </w:r>
      </w:ins>
      <w:r>
        <w:t>“</w:t>
      </w:r>
      <w:r w:rsidRPr="0052652B">
        <w:rPr>
          <w:b/>
          <w:bCs/>
          <w:rPrChange w:id="469" w:author="Moses, Robinson" w:date="2023-03-29T08:00:00Z">
            <w:rPr/>
          </w:rPrChange>
        </w:rPr>
        <w:t>JDBC Provider</w:t>
      </w:r>
      <w:r>
        <w:t xml:space="preserve">” page, click </w:t>
      </w:r>
      <w:ins w:id="470" w:author="Moses, Robinson" w:date="2023-03-30T06:19:00Z">
        <w:r w:rsidR="00954F7A">
          <w:t xml:space="preserve">the </w:t>
        </w:r>
      </w:ins>
      <w:r>
        <w:t>“</w:t>
      </w:r>
      <w:r w:rsidRPr="0052652B">
        <w:rPr>
          <w:b/>
          <w:bCs/>
          <w:rPrChange w:id="471" w:author="Moses, Robinson" w:date="2023-03-29T08:00:00Z">
            <w:rPr/>
          </w:rPrChange>
        </w:rPr>
        <w:t>Data sources</w:t>
      </w:r>
      <w:r>
        <w:t>” link and click “</w:t>
      </w:r>
      <w:r w:rsidRPr="0052652B">
        <w:rPr>
          <w:b/>
          <w:bCs/>
          <w:rPrChange w:id="472" w:author="Moses, Robinson" w:date="2023-03-29T08:00:00Z">
            <w:rPr/>
          </w:rPrChange>
        </w:rPr>
        <w:t>New..</w:t>
      </w:r>
      <w:r>
        <w:t xml:space="preserve">” to create </w:t>
      </w:r>
      <w:ins w:id="473" w:author="Moses, Robinson" w:date="2023-03-30T06:20:00Z">
        <w:r w:rsidR="00954F7A">
          <w:t xml:space="preserve">a </w:t>
        </w:r>
      </w:ins>
      <w:r>
        <w:t>data source for each schema:</w:t>
      </w:r>
    </w:p>
    <w:p w14:paraId="158FA150" w14:textId="7A808D0C" w:rsidR="009E49E9" w:rsidRDefault="009E49E9">
      <w:pPr>
        <w:pStyle w:val="BodyText"/>
        <w:widowControl w:val="0"/>
        <w:numPr>
          <w:ilvl w:val="3"/>
          <w:numId w:val="62"/>
        </w:numPr>
        <w:spacing w:before="0"/>
        <w:pPrChange w:id="474" w:author="Moses, Robinson" w:date="2023-03-29T07:59:00Z">
          <w:pPr>
            <w:pStyle w:val="BodyText"/>
            <w:widowControl w:val="0"/>
            <w:numPr>
              <w:ilvl w:val="3"/>
              <w:numId w:val="62"/>
            </w:numPr>
            <w:spacing w:before="0"/>
            <w:ind w:left="2160" w:hanging="360"/>
            <w:jc w:val="both"/>
          </w:pPr>
        </w:pPrChange>
      </w:pPr>
      <w:del w:id="475" w:author="Moses, Robinson" w:date="2023-03-30T06:20:00Z">
        <w:r w:rsidDel="00954F7A">
          <w:delText xml:space="preserve">In </w:delText>
        </w:r>
      </w:del>
      <w:ins w:id="476" w:author="Moses, Robinson" w:date="2023-03-30T06:20:00Z">
        <w:r w:rsidR="00954F7A">
          <w:t>O</w:t>
        </w:r>
        <w:r w:rsidR="00954F7A">
          <w:t xml:space="preserve">n </w:t>
        </w:r>
      </w:ins>
      <w:r>
        <w:t xml:space="preserve">the next page, specify </w:t>
      </w:r>
      <w:ins w:id="477" w:author="Moses, Robinson" w:date="2023-03-30T06:20:00Z">
        <w:r w:rsidR="00954F7A">
          <w:t xml:space="preserve">the </w:t>
        </w:r>
      </w:ins>
      <w:r>
        <w:t xml:space="preserve">JNDI name. </w:t>
      </w:r>
      <w:del w:id="478" w:author="Moses, Robinson" w:date="2023-03-29T08:01:00Z">
        <w:r w:rsidRPr="00174DA8" w:rsidDel="00174DA8">
          <w:rPr>
            <w:b/>
            <w:bCs/>
            <w:shd w:val="clear" w:color="auto" w:fill="E2EFD9" w:themeFill="accent6" w:themeFillTint="33"/>
            <w:rPrChange w:id="479" w:author="Moses, Robinson" w:date="2023-03-29T08:01:00Z">
              <w:rPr/>
            </w:rPrChange>
          </w:rPr>
          <w:delText>Please n</w:delText>
        </w:r>
      </w:del>
      <w:ins w:id="480" w:author="Moses, Robinson" w:date="2023-03-29T08:01:00Z">
        <w:r w:rsidR="00174DA8" w:rsidRPr="00174DA8">
          <w:rPr>
            <w:b/>
            <w:bCs/>
            <w:shd w:val="clear" w:color="auto" w:fill="E2EFD9" w:themeFill="accent6" w:themeFillTint="33"/>
            <w:rPrChange w:id="481" w:author="Moses, Robinson" w:date="2023-03-29T08:01:00Z">
              <w:rPr>
                <w:shd w:val="clear" w:color="auto" w:fill="E2EFD9" w:themeFill="accent6" w:themeFillTint="33"/>
              </w:rPr>
            </w:rPrChange>
          </w:rPr>
          <w:t>N</w:t>
        </w:r>
      </w:ins>
      <w:r w:rsidRPr="00174DA8">
        <w:rPr>
          <w:b/>
          <w:bCs/>
          <w:shd w:val="clear" w:color="auto" w:fill="E2EFD9" w:themeFill="accent6" w:themeFillTint="33"/>
          <w:rPrChange w:id="482" w:author="Moses, Robinson" w:date="2023-03-29T08:01:00Z">
            <w:rPr/>
          </w:rPrChange>
        </w:rPr>
        <w:t>ote</w:t>
      </w:r>
      <w:ins w:id="483" w:author="Moses, Robinson" w:date="2023-03-29T08:01:00Z">
        <w:r w:rsidR="00174DA8" w:rsidRPr="00174DA8">
          <w:rPr>
            <w:b/>
            <w:bCs/>
            <w:shd w:val="clear" w:color="auto" w:fill="E2EFD9" w:themeFill="accent6" w:themeFillTint="33"/>
            <w:rPrChange w:id="484" w:author="Moses, Robinson" w:date="2023-03-29T08:01:00Z">
              <w:rPr>
                <w:shd w:val="clear" w:color="auto" w:fill="E2EFD9" w:themeFill="accent6" w:themeFillTint="33"/>
              </w:rPr>
            </w:rPrChange>
          </w:rPr>
          <w:t>:</w:t>
        </w:r>
      </w:ins>
      <w:r w:rsidRPr="00174DA8">
        <w:rPr>
          <w:shd w:val="clear" w:color="auto" w:fill="E2EFD9" w:themeFill="accent6" w:themeFillTint="33"/>
          <w:rPrChange w:id="485" w:author="Moses, Robinson" w:date="2023-03-29T08:00:00Z">
            <w:rPr/>
          </w:rPrChange>
        </w:rPr>
        <w:t xml:space="preserve"> </w:t>
      </w:r>
      <w:ins w:id="486" w:author="Moses, Robinson" w:date="2023-03-29T08:01:00Z">
        <w:r w:rsidR="00174DA8">
          <w:rPr>
            <w:shd w:val="clear" w:color="auto" w:fill="E2EFD9" w:themeFill="accent6" w:themeFillTint="33"/>
          </w:rPr>
          <w:t>T</w:t>
        </w:r>
      </w:ins>
      <w:del w:id="487" w:author="Moses, Robinson" w:date="2023-03-29T08:01:00Z">
        <w:r w:rsidRPr="00174DA8" w:rsidDel="00174DA8">
          <w:rPr>
            <w:shd w:val="clear" w:color="auto" w:fill="E2EFD9" w:themeFill="accent6" w:themeFillTint="33"/>
            <w:rPrChange w:id="488" w:author="Moses, Robinson" w:date="2023-03-29T08:00:00Z">
              <w:rPr/>
            </w:rPrChange>
          </w:rPr>
          <w:delText>t</w:delText>
        </w:r>
      </w:del>
      <w:r w:rsidRPr="00174DA8">
        <w:rPr>
          <w:shd w:val="clear" w:color="auto" w:fill="E2EFD9" w:themeFill="accent6" w:themeFillTint="33"/>
          <w:rPrChange w:id="489" w:author="Moses, Robinson" w:date="2023-03-29T08:00:00Z">
            <w:rPr/>
          </w:rPrChange>
        </w:rPr>
        <w:t>he JNDI name defined here MUST MATCH the exact name specified as element &lt;res-ref-name&gt; value within &lt;resource-ref&gt; element from</w:t>
      </w:r>
      <w:r w:rsidRPr="00174DA8">
        <w:rPr>
          <w:shd w:val="clear" w:color="auto" w:fill="E2EFD9" w:themeFill="accent6" w:themeFillTint="33"/>
          <w:rPrChange w:id="490" w:author="Moses, Robinson" w:date="2023-03-29T08:01:00Z">
            <w:rPr/>
          </w:rPrChange>
        </w:rPr>
        <w:t xml:space="preserve"> &lt;application-path&gt;\WEB-INF\web.xml.</w:t>
      </w:r>
    </w:p>
    <w:p w14:paraId="422C49C9" w14:textId="48FE0E2E" w:rsidR="009E49E9" w:rsidRDefault="009E49E9">
      <w:pPr>
        <w:pStyle w:val="BodyText"/>
        <w:widowControl w:val="0"/>
        <w:numPr>
          <w:ilvl w:val="3"/>
          <w:numId w:val="62"/>
        </w:numPr>
        <w:spacing w:before="0"/>
        <w:pPrChange w:id="491" w:author="Moses, Robinson" w:date="2023-03-29T07:59:00Z">
          <w:pPr>
            <w:pStyle w:val="BodyText"/>
            <w:widowControl w:val="0"/>
            <w:numPr>
              <w:ilvl w:val="3"/>
              <w:numId w:val="62"/>
            </w:numPr>
            <w:spacing w:before="0"/>
            <w:ind w:left="2160" w:hanging="360"/>
            <w:jc w:val="both"/>
          </w:pPr>
        </w:pPrChange>
      </w:pPr>
      <w:r>
        <w:t>Fill in the “</w:t>
      </w:r>
      <w:r w:rsidRPr="0016631A">
        <w:rPr>
          <w:b/>
          <w:bCs/>
          <w:rPrChange w:id="492" w:author="Moses, Robinson" w:date="2023-03-29T08:01:00Z">
            <w:rPr/>
          </w:rPrChange>
        </w:rPr>
        <w:t>URL</w:t>
      </w:r>
      <w:r>
        <w:t xml:space="preserve">” field with </w:t>
      </w:r>
      <w:ins w:id="493" w:author="Moses, Robinson" w:date="2023-03-30T06:20:00Z">
        <w:r w:rsidR="00EB7097">
          <w:t xml:space="preserve">the </w:t>
        </w:r>
      </w:ins>
      <w:r>
        <w:t>current database schema, i.e. jdbc:oracle:thin:@server:1521:serverdb or jdbc:sqlserver://@server;databaseName=@schemaName</w:t>
      </w:r>
    </w:p>
    <w:p w14:paraId="3817880D" w14:textId="0C23B075" w:rsidR="009E49E9" w:rsidRDefault="009E49E9">
      <w:pPr>
        <w:pStyle w:val="BodyText"/>
        <w:widowControl w:val="0"/>
        <w:numPr>
          <w:ilvl w:val="3"/>
          <w:numId w:val="62"/>
        </w:numPr>
        <w:spacing w:before="0"/>
        <w:pPrChange w:id="494" w:author="Moses, Robinson" w:date="2023-03-29T07:59:00Z">
          <w:pPr>
            <w:pStyle w:val="BodyText"/>
            <w:widowControl w:val="0"/>
            <w:numPr>
              <w:ilvl w:val="3"/>
              <w:numId w:val="62"/>
            </w:numPr>
            <w:spacing w:before="0"/>
            <w:ind w:left="2160" w:hanging="360"/>
            <w:jc w:val="both"/>
          </w:pPr>
        </w:pPrChange>
      </w:pPr>
      <w:del w:id="495" w:author="Moses, Robinson" w:date="2023-03-30T06:20:00Z">
        <w:r w:rsidDel="00EB7097">
          <w:delText xml:space="preserve">In </w:delText>
        </w:r>
      </w:del>
      <w:ins w:id="496" w:author="Moses, Robinson" w:date="2023-03-30T06:20:00Z">
        <w:r w:rsidR="00EB7097">
          <w:t>O</w:t>
        </w:r>
        <w:r w:rsidR="00EB7097">
          <w:t xml:space="preserve">n </w:t>
        </w:r>
        <w:r w:rsidR="00EB7097">
          <w:t xml:space="preserve">the </w:t>
        </w:r>
      </w:ins>
      <w:r>
        <w:t xml:space="preserve">next page, select </w:t>
      </w:r>
      <w:ins w:id="497" w:author="Moses, Robinson" w:date="2023-03-30T06:20:00Z">
        <w:r w:rsidR="00EB7097">
          <w:t xml:space="preserve">the </w:t>
        </w:r>
      </w:ins>
      <w:r>
        <w:t xml:space="preserve">proper JAAS alias which has been setup on </w:t>
      </w:r>
      <w:ins w:id="498" w:author="Moses, Robinson" w:date="2023-03-31T03:11:00Z">
        <w:r w:rsidR="002F3B9E" w:rsidRPr="00E72865">
          <w:rPr>
            <w:color w:val="4472C4" w:themeColor="accent1"/>
            <w:rPrChange w:id="499" w:author="Moses, Robinson" w:date="2023-03-31T03:11:00Z">
              <w:rPr/>
            </w:rPrChange>
          </w:rPr>
          <w:fldChar w:fldCharType="begin"/>
        </w:r>
        <w:r w:rsidR="002F3B9E" w:rsidRPr="00E72865">
          <w:rPr>
            <w:color w:val="4472C4" w:themeColor="accent1"/>
            <w:rPrChange w:id="500" w:author="Moses, Robinson" w:date="2023-03-31T03:11:00Z">
              <w:rPr/>
            </w:rPrChange>
          </w:rPr>
          <w:instrText xml:space="preserve"> REF _Ref131124678 \n \h </w:instrText>
        </w:r>
        <w:r w:rsidR="002F3B9E" w:rsidRPr="00E72865">
          <w:rPr>
            <w:color w:val="4472C4" w:themeColor="accent1"/>
            <w:rPrChange w:id="501" w:author="Moses, Robinson" w:date="2023-03-31T03:11:00Z">
              <w:rPr/>
            </w:rPrChange>
          </w:rPr>
        </w:r>
      </w:ins>
      <w:r w:rsidR="002F3B9E" w:rsidRPr="00E72865">
        <w:rPr>
          <w:color w:val="4472C4" w:themeColor="accent1"/>
          <w:rPrChange w:id="502" w:author="Moses, Robinson" w:date="2023-03-31T03:11:00Z">
            <w:rPr/>
          </w:rPrChange>
        </w:rPr>
        <w:fldChar w:fldCharType="separate"/>
      </w:r>
      <w:ins w:id="503" w:author="Moses, Robinson" w:date="2023-03-31T03:11:00Z">
        <w:r w:rsidR="002F3B9E" w:rsidRPr="00E72865">
          <w:rPr>
            <w:color w:val="4472C4" w:themeColor="accent1"/>
            <w:rPrChange w:id="504" w:author="Moses, Robinson" w:date="2023-03-31T03:11:00Z">
              <w:rPr/>
            </w:rPrChange>
          </w:rPr>
          <w:t>1.2.1</w:t>
        </w:r>
        <w:r w:rsidR="002F3B9E" w:rsidRPr="00E72865">
          <w:rPr>
            <w:color w:val="4472C4" w:themeColor="accent1"/>
            <w:rPrChange w:id="505" w:author="Moses, Robinson" w:date="2023-03-31T03:11:00Z">
              <w:rPr/>
            </w:rPrChange>
          </w:rPr>
          <w:fldChar w:fldCharType="end"/>
        </w:r>
      </w:ins>
      <w:del w:id="506" w:author="Moses, Robinson" w:date="2023-03-31T03:11:00Z">
        <w:r w:rsidRPr="00E72865" w:rsidDel="002F3B9E">
          <w:rPr>
            <w:color w:val="4472C4" w:themeColor="accent1"/>
            <w:rPrChange w:id="507" w:author="Moses, Robinson" w:date="2023-03-31T03:11:00Z">
              <w:rPr/>
            </w:rPrChange>
          </w:rPr>
          <w:delText>1.2.1</w:delText>
        </w:r>
      </w:del>
      <w:r w:rsidRPr="00E72865">
        <w:rPr>
          <w:color w:val="4472C4" w:themeColor="accent1"/>
          <w:rPrChange w:id="508" w:author="Moses, Robinson" w:date="2023-03-31T03:11:00Z">
            <w:rPr/>
          </w:rPrChange>
        </w:rPr>
        <w:t xml:space="preserve"> </w:t>
      </w:r>
      <w:r>
        <w:t>for “</w:t>
      </w:r>
      <w:r w:rsidRPr="00CB2BDD">
        <w:rPr>
          <w:b/>
          <w:bCs/>
          <w:rPrChange w:id="509" w:author="Moses, Robinson" w:date="2023-03-29T08:03:00Z">
            <w:rPr/>
          </w:rPrChange>
        </w:rPr>
        <w:t>Component-managed authentication alias</w:t>
      </w:r>
      <w:r>
        <w:t>” and choose “</w:t>
      </w:r>
      <w:r w:rsidRPr="00CB2BDD">
        <w:rPr>
          <w:b/>
          <w:bCs/>
          <w:rPrChange w:id="510" w:author="Moses, Robinson" w:date="2023-03-29T08:03:00Z">
            <w:rPr/>
          </w:rPrChange>
        </w:rPr>
        <w:t>WSLogin</w:t>
      </w:r>
      <w:r>
        <w:t>” for “</w:t>
      </w:r>
      <w:r w:rsidRPr="00CB2BDD">
        <w:rPr>
          <w:b/>
          <w:bCs/>
          <w:rPrChange w:id="511" w:author="Moses, Robinson" w:date="2023-03-29T08:03:00Z">
            <w:rPr/>
          </w:rPrChange>
        </w:rPr>
        <w:t>Mapping-configuration alias</w:t>
      </w:r>
      <w:r>
        <w:t>”, then click “</w:t>
      </w:r>
      <w:r w:rsidRPr="00CB2BDD">
        <w:rPr>
          <w:b/>
          <w:bCs/>
          <w:rPrChange w:id="512" w:author="Moses, Robinson" w:date="2023-03-29T08:03:00Z">
            <w:rPr/>
          </w:rPrChange>
        </w:rPr>
        <w:t>Next</w:t>
      </w:r>
      <w:r>
        <w:t>” and “</w:t>
      </w:r>
      <w:r w:rsidRPr="00CB2BDD">
        <w:rPr>
          <w:b/>
          <w:bCs/>
          <w:rPrChange w:id="513" w:author="Moses, Robinson" w:date="2023-03-29T08:03:00Z">
            <w:rPr/>
          </w:rPrChange>
        </w:rPr>
        <w:t>Finish</w:t>
      </w:r>
      <w:r>
        <w:t>”</w:t>
      </w:r>
    </w:p>
    <w:p w14:paraId="79CB2101" w14:textId="460729C8" w:rsidR="009E49E9" w:rsidRPr="00367F82" w:rsidRDefault="009E49E9">
      <w:pPr>
        <w:pStyle w:val="BodyText"/>
        <w:widowControl w:val="0"/>
        <w:numPr>
          <w:ilvl w:val="3"/>
          <w:numId w:val="62"/>
        </w:numPr>
        <w:spacing w:before="0"/>
        <w:pPrChange w:id="514" w:author="Moses, Robinson" w:date="2023-03-29T07:59:00Z">
          <w:pPr>
            <w:pStyle w:val="BodyText"/>
            <w:widowControl w:val="0"/>
            <w:numPr>
              <w:ilvl w:val="3"/>
              <w:numId w:val="62"/>
            </w:numPr>
            <w:spacing w:before="0"/>
            <w:ind w:left="2160" w:hanging="360"/>
            <w:jc w:val="both"/>
          </w:pPr>
        </w:pPrChange>
      </w:pPr>
      <w:r>
        <w:t xml:space="preserve">Go back to </w:t>
      </w:r>
      <w:ins w:id="515" w:author="Moses, Robinson" w:date="2023-03-30T06:20:00Z">
        <w:r w:rsidR="00EB7097">
          <w:t xml:space="preserve">the </w:t>
        </w:r>
      </w:ins>
      <w:r w:rsidRPr="00CB2BDD">
        <w:rPr>
          <w:b/>
          <w:bCs/>
          <w:rPrChange w:id="516" w:author="Moses, Robinson" w:date="2023-03-29T08:03:00Z">
            <w:rPr/>
          </w:rPrChange>
        </w:rPr>
        <w:t>“Data Sources</w:t>
      </w:r>
      <w:r>
        <w:t xml:space="preserve">” page, click every data source created </w:t>
      </w:r>
      <w:r>
        <w:lastRenderedPageBreak/>
        <w:t xml:space="preserve">and click </w:t>
      </w:r>
      <w:ins w:id="517" w:author="Moses, Robinson" w:date="2023-03-30T06:20:00Z">
        <w:r w:rsidR="00EB7097">
          <w:t xml:space="preserve">the </w:t>
        </w:r>
      </w:ins>
      <w:r>
        <w:t>“</w:t>
      </w:r>
      <w:r w:rsidRPr="00CB2BDD">
        <w:rPr>
          <w:b/>
          <w:bCs/>
          <w:rPrChange w:id="518" w:author="Moses, Robinson" w:date="2023-03-29T08:03:00Z">
            <w:rPr/>
          </w:rPrChange>
        </w:rPr>
        <w:t>Test Connection</w:t>
      </w:r>
      <w:r>
        <w:t>” button, if everything is proper</w:t>
      </w:r>
      <w:ins w:id="519" w:author="Moses, Robinson" w:date="2023-03-29T08:03:00Z">
        <w:r w:rsidR="009E346E">
          <w:t>ly</w:t>
        </w:r>
      </w:ins>
      <w:r>
        <w:t xml:space="preserve"> configured, there should be a test successful message.</w:t>
      </w:r>
    </w:p>
    <w:p w14:paraId="00BE0BBE" w14:textId="5CDB7F65" w:rsidR="009E49E9" w:rsidRDefault="009E49E9">
      <w:pPr>
        <w:pStyle w:val="BodyText"/>
        <w:widowControl w:val="0"/>
        <w:numPr>
          <w:ilvl w:val="2"/>
          <w:numId w:val="62"/>
        </w:numPr>
        <w:spacing w:before="0"/>
        <w:pPrChange w:id="520" w:author="Moses, Robinson" w:date="2023-03-30T02:11:00Z">
          <w:pPr>
            <w:pStyle w:val="BodyText"/>
            <w:widowControl w:val="0"/>
            <w:numPr>
              <w:ilvl w:val="2"/>
              <w:numId w:val="62"/>
            </w:numPr>
            <w:spacing w:before="0"/>
            <w:ind w:left="1800" w:hanging="360"/>
            <w:jc w:val="both"/>
          </w:pPr>
        </w:pPrChange>
      </w:pPr>
      <w:r>
        <w:t xml:space="preserve">On </w:t>
      </w:r>
      <w:ins w:id="521" w:author="Moses, Robinson" w:date="2023-03-30T06:21:00Z">
        <w:r w:rsidR="00EB7097">
          <w:t xml:space="preserve">the </w:t>
        </w:r>
      </w:ins>
      <w:r>
        <w:t>Websphere Application Console home page, go to “</w:t>
      </w:r>
      <w:r w:rsidRPr="005725E9">
        <w:rPr>
          <w:b/>
          <w:bCs/>
          <w:rPrChange w:id="522" w:author="Moses, Robinson" w:date="2023-03-30T02:12:00Z">
            <w:rPr/>
          </w:rPrChange>
        </w:rPr>
        <w:t>Applications</w:t>
      </w:r>
      <w:r>
        <w:t>”-&gt; “</w:t>
      </w:r>
      <w:r w:rsidRPr="005725E9">
        <w:rPr>
          <w:b/>
          <w:bCs/>
          <w:rPrChange w:id="523" w:author="Moses, Robinson" w:date="2023-03-30T02:12:00Z">
            <w:rPr/>
          </w:rPrChange>
        </w:rPr>
        <w:t>WebSphere enterprise applications</w:t>
      </w:r>
      <w:r>
        <w:t>” and click the application link for OptiVLM Vault Balance, go to “</w:t>
      </w:r>
      <w:r w:rsidRPr="005725E9">
        <w:rPr>
          <w:b/>
          <w:bCs/>
          <w:rPrChange w:id="524" w:author="Moses, Robinson" w:date="2023-03-30T02:12:00Z">
            <w:rPr/>
          </w:rPrChange>
        </w:rPr>
        <w:t>Resource references</w:t>
      </w:r>
      <w:r>
        <w:t>”, select the module for OptiVLM Vault Balance and click “</w:t>
      </w:r>
      <w:r w:rsidRPr="00575578">
        <w:rPr>
          <w:b/>
          <w:bCs/>
          <w:rPrChange w:id="525" w:author="Moses, Robinson" w:date="2023-03-30T02:12:00Z">
            <w:rPr/>
          </w:rPrChange>
        </w:rPr>
        <w:t>Modify Resource Authentication Method..</w:t>
      </w:r>
      <w:r>
        <w:t>”, click “</w:t>
      </w:r>
      <w:r w:rsidRPr="00575578">
        <w:rPr>
          <w:b/>
          <w:bCs/>
          <w:rPrChange w:id="526" w:author="Moses, Robinson" w:date="2023-03-30T02:12:00Z">
            <w:rPr/>
          </w:rPrChange>
        </w:rPr>
        <w:t>Use default method</w:t>
      </w:r>
      <w:r>
        <w:t>” and choose proper JAAS authentication, then click “</w:t>
      </w:r>
      <w:r w:rsidRPr="00575578">
        <w:rPr>
          <w:b/>
          <w:bCs/>
          <w:rPrChange w:id="527" w:author="Moses, Robinson" w:date="2023-03-30T02:12:00Z">
            <w:rPr/>
          </w:rPrChange>
        </w:rPr>
        <w:t>Apply</w:t>
      </w:r>
      <w:r>
        <w:t xml:space="preserve">”. Repeat the same action </w:t>
      </w:r>
      <w:del w:id="528" w:author="Moses, Robinson" w:date="2023-03-30T06:21:00Z">
        <w:r w:rsidDel="00EB7097">
          <w:delText xml:space="preserve">to </w:delText>
        </w:r>
      </w:del>
      <w:ins w:id="529" w:author="Moses, Robinson" w:date="2023-03-30T06:21:00Z">
        <w:r w:rsidR="00EB7097">
          <w:t>for</w:t>
        </w:r>
        <w:r w:rsidR="00EB7097">
          <w:t xml:space="preserve"> </w:t>
        </w:r>
      </w:ins>
      <w:r>
        <w:t xml:space="preserve">every resource </w:t>
      </w:r>
      <w:del w:id="530" w:author="Moses, Robinson" w:date="2023-03-30T04:47:00Z">
        <w:r w:rsidDel="00D40A58">
          <w:delText>references</w:delText>
        </w:r>
      </w:del>
      <w:ins w:id="531" w:author="Moses, Robinson" w:date="2023-03-30T04:47:00Z">
        <w:r w:rsidR="00D40A58">
          <w:t>reference</w:t>
        </w:r>
      </w:ins>
      <w:r>
        <w:t xml:space="preserve"> and click “</w:t>
      </w:r>
      <w:r w:rsidRPr="00A62495">
        <w:rPr>
          <w:b/>
          <w:bCs/>
          <w:rPrChange w:id="532" w:author="Moses, Robinson" w:date="2023-03-30T02:13:00Z">
            <w:rPr/>
          </w:rPrChange>
        </w:rPr>
        <w:t>OK</w:t>
      </w:r>
      <w:r>
        <w:t>”.</w:t>
      </w:r>
    </w:p>
    <w:p w14:paraId="15D52C8D" w14:textId="71A3542F" w:rsidR="009E49E9" w:rsidRDefault="009E49E9">
      <w:pPr>
        <w:pStyle w:val="BodyText"/>
        <w:widowControl w:val="0"/>
        <w:numPr>
          <w:ilvl w:val="0"/>
          <w:numId w:val="62"/>
        </w:numPr>
        <w:spacing w:before="0"/>
        <w:pPrChange w:id="533" w:author="Moses, Robinson" w:date="2023-03-30T02:11:00Z">
          <w:pPr>
            <w:pStyle w:val="BodyText"/>
            <w:widowControl w:val="0"/>
            <w:numPr>
              <w:numId w:val="62"/>
            </w:numPr>
            <w:spacing w:before="0"/>
            <w:ind w:left="1080" w:hanging="360"/>
            <w:jc w:val="both"/>
          </w:pPr>
        </w:pPrChange>
      </w:pPr>
      <w:r>
        <w:t xml:space="preserve">Update VaultBalance.properties for various settings. </w:t>
      </w:r>
      <w:del w:id="534" w:author="Moses, Robinson" w:date="2023-03-30T06:21:00Z">
        <w:r w:rsidDel="00EB7097">
          <w:delText xml:space="preserve">File </w:delText>
        </w:r>
      </w:del>
      <w:ins w:id="535" w:author="Moses, Robinson" w:date="2023-03-30T06:21:00Z">
        <w:r w:rsidR="00EB7097">
          <w:t>The f</w:t>
        </w:r>
        <w:r w:rsidR="00EB7097">
          <w:t xml:space="preserve">ile </w:t>
        </w:r>
      </w:ins>
      <w:r>
        <w:t xml:space="preserve">is located in </w:t>
      </w:r>
      <w:ins w:id="536" w:author="Moses, Robinson" w:date="2023-03-30T06:21:00Z">
        <w:r w:rsidR="00EB7097">
          <w:t xml:space="preserve">the </w:t>
        </w:r>
      </w:ins>
      <w:r>
        <w:t>directory &lt;application-path&gt;/WEB-INF/classes</w:t>
      </w:r>
      <w:del w:id="537" w:author="Moses, Robinson" w:date="2023-03-30T06:21:00Z">
        <w:r w:rsidDel="00EB7097">
          <w:delText xml:space="preserve"> </w:delText>
        </w:r>
      </w:del>
      <w:r>
        <w:t>.</w:t>
      </w:r>
    </w:p>
    <w:p w14:paraId="2E1ADD5D" w14:textId="0C16D2AC" w:rsidR="009E49E9" w:rsidRDefault="009E49E9">
      <w:pPr>
        <w:pStyle w:val="BodyText"/>
        <w:widowControl w:val="0"/>
        <w:numPr>
          <w:ilvl w:val="1"/>
          <w:numId w:val="62"/>
        </w:numPr>
        <w:spacing w:before="0"/>
        <w:pPrChange w:id="538" w:author="Moses, Robinson" w:date="2023-03-30T02:11:00Z">
          <w:pPr>
            <w:pStyle w:val="BodyText"/>
            <w:widowControl w:val="0"/>
            <w:numPr>
              <w:ilvl w:val="1"/>
              <w:numId w:val="62"/>
            </w:numPr>
            <w:spacing w:before="0"/>
            <w:ind w:left="1440" w:hanging="360"/>
            <w:jc w:val="both"/>
          </w:pPr>
        </w:pPrChange>
      </w:pPr>
      <w:r>
        <w:t>Update to point the system log file to the desired</w:t>
      </w:r>
      <w:ins w:id="539" w:author="Moses, Robinson" w:date="2023-03-30T02:13:00Z">
        <w:r w:rsidR="004C3FA5">
          <w:t xml:space="preserve"> </w:t>
        </w:r>
      </w:ins>
      <w:del w:id="540" w:author="Moses, Robinson" w:date="2023-03-30T02:13:00Z">
        <w:r w:rsidDel="004C3FA5">
          <w:delText> </w:delText>
        </w:r>
      </w:del>
      <w:r>
        <w:t>location. This uses Log4J which is a Java logging utility that logs the usage activity in the application.</w:t>
      </w:r>
    </w:p>
    <w:p w14:paraId="57AB0A58" w14:textId="3595C38C" w:rsidR="009E49E9" w:rsidRDefault="009E49E9">
      <w:pPr>
        <w:pStyle w:val="BodyText"/>
        <w:widowControl w:val="0"/>
        <w:numPr>
          <w:ilvl w:val="2"/>
          <w:numId w:val="62"/>
        </w:numPr>
        <w:spacing w:before="0"/>
        <w:pPrChange w:id="541" w:author="Moses, Robinson" w:date="2023-03-30T02:11:00Z">
          <w:pPr>
            <w:pStyle w:val="BodyText"/>
            <w:widowControl w:val="0"/>
            <w:numPr>
              <w:ilvl w:val="2"/>
              <w:numId w:val="62"/>
            </w:numPr>
            <w:spacing w:before="0"/>
            <w:ind w:left="1800" w:hanging="360"/>
            <w:jc w:val="both"/>
          </w:pPr>
        </w:pPrChange>
      </w:pPr>
      <w:r>
        <w:t xml:space="preserve">There are two provided methods for logging in </w:t>
      </w:r>
      <w:ins w:id="542" w:author="Moses, Robinson" w:date="2023-03-30T06:21:00Z">
        <w:r w:rsidR="00EB7097">
          <w:t xml:space="preserve">to </w:t>
        </w:r>
      </w:ins>
      <w:r>
        <w:t>the log4j.properties file:</w:t>
      </w:r>
    </w:p>
    <w:p w14:paraId="66746BB3" w14:textId="48DB9464" w:rsidR="00F23647" w:rsidRDefault="009E49E9">
      <w:pPr>
        <w:pStyle w:val="BodyText"/>
        <w:widowControl w:val="0"/>
        <w:numPr>
          <w:ilvl w:val="3"/>
          <w:numId w:val="62"/>
        </w:numPr>
        <w:spacing w:before="0"/>
        <w:rPr>
          <w:ins w:id="543" w:author="Moses, Robinson" w:date="2023-03-31T03:16:00Z"/>
        </w:rPr>
      </w:pPr>
      <w:r>
        <w:t xml:space="preserve">logging to the standard out file known as the </w:t>
      </w:r>
      <w:r w:rsidRPr="00BB09D6">
        <w:rPr>
          <w:b/>
          <w:bCs/>
          <w:rPrChange w:id="544" w:author="Moses, Robinson" w:date="2023-03-30T02:15:00Z">
            <w:rPr/>
          </w:rPrChange>
        </w:rPr>
        <w:t>Console Appender</w:t>
      </w:r>
      <w:r>
        <w:t xml:space="preserve"> or </w:t>
      </w:r>
      <w:r w:rsidRPr="00BB09D6">
        <w:rPr>
          <w:b/>
          <w:bCs/>
          <w:rPrChange w:id="545" w:author="Moses, Robinson" w:date="2023-03-30T02:15:00Z">
            <w:rPr/>
          </w:rPrChange>
        </w:rPr>
        <w:t>stdout</w:t>
      </w:r>
      <w:del w:id="546" w:author="Moses, Robinson" w:date="2023-03-31T03:16:00Z">
        <w:r w:rsidDel="00F23647">
          <w:delText>,</w:delText>
        </w:r>
      </w:del>
      <w:ins w:id="547" w:author="Moses, Robinson" w:date="2023-03-31T03:16:00Z">
        <w:r w:rsidR="00F23647">
          <w:t>.</w:t>
        </w:r>
      </w:ins>
      <w:r>
        <w:t xml:space="preserve"> </w:t>
      </w:r>
    </w:p>
    <w:p w14:paraId="57B8B416" w14:textId="1BA6BB84" w:rsidR="009E49E9" w:rsidRDefault="009E49E9" w:rsidP="00F23647">
      <w:pPr>
        <w:pStyle w:val="BodyText"/>
        <w:widowControl w:val="0"/>
        <w:spacing w:before="0"/>
        <w:ind w:left="2160"/>
        <w:pPrChange w:id="548" w:author="Moses, Robinson" w:date="2023-03-31T03:16:00Z">
          <w:pPr>
            <w:pStyle w:val="BodyText"/>
            <w:widowControl w:val="0"/>
            <w:numPr>
              <w:ilvl w:val="3"/>
              <w:numId w:val="62"/>
            </w:numPr>
            <w:spacing w:before="0"/>
            <w:ind w:left="2160" w:hanging="360"/>
            <w:jc w:val="both"/>
          </w:pPr>
        </w:pPrChange>
      </w:pPr>
      <w:r>
        <w:t>and</w:t>
      </w:r>
    </w:p>
    <w:p w14:paraId="63E1978B" w14:textId="77777777" w:rsidR="009E49E9" w:rsidRDefault="009E49E9">
      <w:pPr>
        <w:pStyle w:val="BodyText"/>
        <w:widowControl w:val="0"/>
        <w:numPr>
          <w:ilvl w:val="3"/>
          <w:numId w:val="62"/>
        </w:numPr>
        <w:spacing w:before="0"/>
        <w:pPrChange w:id="549" w:author="Moses, Robinson" w:date="2023-03-30T02:11:00Z">
          <w:pPr>
            <w:pStyle w:val="BodyText"/>
            <w:widowControl w:val="0"/>
            <w:numPr>
              <w:ilvl w:val="3"/>
              <w:numId w:val="62"/>
            </w:numPr>
            <w:spacing w:before="0"/>
            <w:ind w:left="2160" w:hanging="360"/>
            <w:jc w:val="both"/>
          </w:pPr>
        </w:pPrChange>
      </w:pPr>
      <w:r>
        <w:t xml:space="preserve">logging to a separate log file known as a </w:t>
      </w:r>
      <w:r w:rsidRPr="00BB09D6">
        <w:rPr>
          <w:b/>
          <w:bCs/>
          <w:rPrChange w:id="550" w:author="Moses, Robinson" w:date="2023-03-30T02:16:00Z">
            <w:rPr/>
          </w:rPrChange>
        </w:rPr>
        <w:t>Rolling File Appender</w:t>
      </w:r>
      <w:r>
        <w:t xml:space="preserve"> or </w:t>
      </w:r>
      <w:r w:rsidRPr="00BB09D6">
        <w:rPr>
          <w:b/>
          <w:bCs/>
          <w:rPrChange w:id="551" w:author="Moses, Robinson" w:date="2023-03-30T02:16:00Z">
            <w:rPr/>
          </w:rPrChange>
        </w:rPr>
        <w:t>ROL</w:t>
      </w:r>
      <w:r>
        <w:t>.</w:t>
      </w:r>
    </w:p>
    <w:p w14:paraId="52F89DBE" w14:textId="49CAC925" w:rsidR="00F043C7" w:rsidRDefault="009E49E9" w:rsidP="005725E9">
      <w:pPr>
        <w:pStyle w:val="BodyText"/>
        <w:widowControl w:val="0"/>
        <w:numPr>
          <w:ilvl w:val="2"/>
          <w:numId w:val="62"/>
        </w:numPr>
        <w:spacing w:before="0"/>
        <w:rPr>
          <w:ins w:id="552" w:author="Moses, Robinson" w:date="2023-03-30T02:19:00Z"/>
        </w:rPr>
      </w:pPr>
      <w:r>
        <w:t>Typically, most installations will use the second option (VLM logging to a separate log file as opposed to the application server default out log). The first option is the default, which results in a standard configuration that can be run “</w:t>
      </w:r>
      <w:r w:rsidRPr="007273D4">
        <w:rPr>
          <w:b/>
          <w:bCs/>
          <w:rPrChange w:id="553" w:author="Moses, Robinson" w:date="2023-03-30T02:17:00Z">
            <w:rPr/>
          </w:rPrChange>
        </w:rPr>
        <w:t>out-of-the-box</w:t>
      </w:r>
      <w:r>
        <w:t xml:space="preserve">” by logging </w:t>
      </w:r>
      <w:ins w:id="554" w:author="Moses, Robinson" w:date="2023-03-30T06:21:00Z">
        <w:r w:rsidR="00EB7097">
          <w:t>in</w:t>
        </w:r>
      </w:ins>
      <w:r>
        <w:t xml:space="preserve">to the standard out.  The default is for WARN (warning-level) logging to the standard out of the JVM.  Typically, this would be the default application server (e.g. WebSphere) log file.  The second option is for logging </w:t>
      </w:r>
      <w:ins w:id="555" w:author="Moses, Robinson" w:date="2023-03-30T06:21:00Z">
        <w:r w:rsidR="00EB7097">
          <w:t>in</w:t>
        </w:r>
      </w:ins>
      <w:r>
        <w:t xml:space="preserve">to a separate log file.  </w:t>
      </w:r>
    </w:p>
    <w:p w14:paraId="607F8A62" w14:textId="64AA9275" w:rsidR="009E49E9" w:rsidRDefault="009E49E9">
      <w:pPr>
        <w:pStyle w:val="BodyText"/>
        <w:widowControl w:val="0"/>
        <w:spacing w:before="0"/>
        <w:ind w:left="1800"/>
        <w:pPrChange w:id="556" w:author="Moses, Robinson" w:date="2023-03-30T02:19:00Z">
          <w:pPr>
            <w:pStyle w:val="BodyText"/>
            <w:widowControl w:val="0"/>
            <w:numPr>
              <w:ilvl w:val="2"/>
              <w:numId w:val="62"/>
            </w:numPr>
            <w:spacing w:before="0"/>
            <w:ind w:left="1800" w:hanging="360"/>
            <w:jc w:val="both"/>
          </w:pPr>
        </w:pPrChange>
      </w:pPr>
      <w:del w:id="557" w:author="Moses, Robinson" w:date="2023-03-30T02:19:00Z">
        <w:r w:rsidRPr="00383599" w:rsidDel="00383599">
          <w:rPr>
            <w:b/>
            <w:bCs/>
            <w:shd w:val="clear" w:color="auto" w:fill="E2EFD9" w:themeFill="accent6" w:themeFillTint="33"/>
            <w:rPrChange w:id="558" w:author="Moses, Robinson" w:date="2023-03-30T02:19:00Z">
              <w:rPr/>
            </w:rPrChange>
          </w:rPr>
          <w:delText>Please n</w:delText>
        </w:r>
      </w:del>
      <w:ins w:id="559" w:author="Moses, Robinson" w:date="2023-03-30T02:19:00Z">
        <w:r w:rsidR="00383599" w:rsidRPr="00383599">
          <w:rPr>
            <w:b/>
            <w:bCs/>
            <w:shd w:val="clear" w:color="auto" w:fill="E2EFD9" w:themeFill="accent6" w:themeFillTint="33"/>
            <w:rPrChange w:id="560" w:author="Moses, Robinson" w:date="2023-03-30T02:19:00Z">
              <w:rPr>
                <w:shd w:val="clear" w:color="auto" w:fill="E2EFD9" w:themeFill="accent6" w:themeFillTint="33"/>
              </w:rPr>
            </w:rPrChange>
          </w:rPr>
          <w:t>N</w:t>
        </w:r>
      </w:ins>
      <w:r w:rsidRPr="00383599">
        <w:rPr>
          <w:b/>
          <w:bCs/>
          <w:shd w:val="clear" w:color="auto" w:fill="E2EFD9" w:themeFill="accent6" w:themeFillTint="33"/>
          <w:rPrChange w:id="561" w:author="Moses, Robinson" w:date="2023-03-30T02:19:00Z">
            <w:rPr/>
          </w:rPrChange>
        </w:rPr>
        <w:t>ote</w:t>
      </w:r>
      <w:ins w:id="562" w:author="Moses, Robinson" w:date="2023-03-30T02:19:00Z">
        <w:r w:rsidR="00383599">
          <w:rPr>
            <w:shd w:val="clear" w:color="auto" w:fill="E2EFD9" w:themeFill="accent6" w:themeFillTint="33"/>
          </w:rPr>
          <w:t>:</w:t>
        </w:r>
      </w:ins>
      <w:r w:rsidRPr="00F043C7">
        <w:rPr>
          <w:shd w:val="clear" w:color="auto" w:fill="E2EFD9" w:themeFill="accent6" w:themeFillTint="33"/>
          <w:rPrChange w:id="563" w:author="Moses, Robinson" w:date="2023-03-30T02:18:00Z">
            <w:rPr/>
          </w:rPrChange>
        </w:rPr>
        <w:t xml:space="preserve"> </w:t>
      </w:r>
      <w:del w:id="564" w:author="Moses, Robinson" w:date="2023-03-30T02:19:00Z">
        <w:r w:rsidRPr="00F043C7" w:rsidDel="00383599">
          <w:rPr>
            <w:shd w:val="clear" w:color="auto" w:fill="E2EFD9" w:themeFill="accent6" w:themeFillTint="33"/>
            <w:rPrChange w:id="565" w:author="Moses, Robinson" w:date="2023-03-30T02:18:00Z">
              <w:rPr/>
            </w:rPrChange>
          </w:rPr>
          <w:delText>t</w:delText>
        </w:r>
      </w:del>
      <w:ins w:id="566" w:author="Moses, Robinson" w:date="2023-03-30T02:19:00Z">
        <w:r w:rsidR="00383599">
          <w:rPr>
            <w:shd w:val="clear" w:color="auto" w:fill="E2EFD9" w:themeFill="accent6" w:themeFillTint="33"/>
          </w:rPr>
          <w:t>T</w:t>
        </w:r>
      </w:ins>
      <w:r w:rsidRPr="00F043C7">
        <w:rPr>
          <w:shd w:val="clear" w:color="auto" w:fill="E2EFD9" w:themeFill="accent6" w:themeFillTint="33"/>
          <w:rPrChange w:id="567" w:author="Moses, Robinson" w:date="2023-03-30T02:18:00Z">
            <w:rPr/>
          </w:rPrChange>
        </w:rPr>
        <w:t xml:space="preserve">his directory must exist and be accessible for writing from the application. You can use either or both options, although it is recommended to use the second option (ROL) </w:t>
      </w:r>
      <w:del w:id="568" w:author="Moses, Robinson" w:date="2023-03-30T06:21:00Z">
        <w:r w:rsidRPr="00F043C7" w:rsidDel="00B730A9">
          <w:rPr>
            <w:shd w:val="clear" w:color="auto" w:fill="E2EFD9" w:themeFill="accent6" w:themeFillTint="33"/>
            <w:rPrChange w:id="569" w:author="Moses, Robinson" w:date="2023-03-30T02:18:00Z">
              <w:rPr/>
            </w:rPrChange>
          </w:rPr>
          <w:delText xml:space="preserve">in order </w:delText>
        </w:r>
      </w:del>
      <w:r w:rsidRPr="00F043C7">
        <w:rPr>
          <w:shd w:val="clear" w:color="auto" w:fill="E2EFD9" w:themeFill="accent6" w:themeFillTint="33"/>
          <w:rPrChange w:id="570" w:author="Moses, Robinson" w:date="2023-03-30T02:18:00Z">
            <w:rPr/>
          </w:rPrChange>
        </w:rPr>
        <w:t xml:space="preserve">to have a separate log file for OptiVLM </w:t>
      </w:r>
      <w:ins w:id="571" w:author="Moses, Robinson" w:date="2023-03-30T02:20:00Z">
        <w:r w:rsidR="00E0396A">
          <w:rPr>
            <w:shd w:val="clear" w:color="auto" w:fill="E2EFD9" w:themeFill="accent6" w:themeFillTint="33"/>
          </w:rPr>
          <w:t>(</w:t>
        </w:r>
      </w:ins>
      <w:r w:rsidRPr="00F043C7">
        <w:rPr>
          <w:shd w:val="clear" w:color="auto" w:fill="E2EFD9" w:themeFill="accent6" w:themeFillTint="33"/>
          <w:rPrChange w:id="572" w:author="Moses, Robinson" w:date="2023-03-30T02:18:00Z">
            <w:rPr/>
          </w:rPrChange>
        </w:rPr>
        <w:t>not mixed with other Application Server messages</w:t>
      </w:r>
      <w:ins w:id="573" w:author="Moses, Robinson" w:date="2023-03-30T02:20:00Z">
        <w:r w:rsidR="00E0396A">
          <w:rPr>
            <w:shd w:val="clear" w:color="auto" w:fill="E2EFD9" w:themeFill="accent6" w:themeFillTint="33"/>
          </w:rPr>
          <w:t>)</w:t>
        </w:r>
      </w:ins>
      <w:r>
        <w:t>.</w:t>
      </w:r>
    </w:p>
    <w:p w14:paraId="1DA26DDB" w14:textId="77777777" w:rsidR="00865F89" w:rsidRDefault="009E49E9" w:rsidP="005725E9">
      <w:pPr>
        <w:pStyle w:val="BodyText"/>
        <w:widowControl w:val="0"/>
        <w:numPr>
          <w:ilvl w:val="2"/>
          <w:numId w:val="62"/>
        </w:numPr>
        <w:spacing w:before="0"/>
        <w:rPr>
          <w:ins w:id="574" w:author="Moses, Robinson" w:date="2023-03-30T02:21:00Z"/>
        </w:rPr>
      </w:pPr>
      <w:r>
        <w:t xml:space="preserve">Merely comment out the appropriate fields as desired with a preceding hash (#) symbol to comment out a line. </w:t>
      </w:r>
    </w:p>
    <w:p w14:paraId="17ECB81B" w14:textId="2DC63B53" w:rsidR="009E49E9" w:rsidRDefault="009E49E9">
      <w:pPr>
        <w:pStyle w:val="BodyText"/>
        <w:widowControl w:val="0"/>
        <w:shd w:val="clear" w:color="auto" w:fill="E2EFD9" w:themeFill="accent6" w:themeFillTint="33"/>
        <w:spacing w:before="0"/>
        <w:ind w:left="1800"/>
        <w:pPrChange w:id="575" w:author="Moses, Robinson" w:date="2023-03-30T02:21:00Z">
          <w:pPr>
            <w:pStyle w:val="BodyText"/>
            <w:widowControl w:val="0"/>
            <w:numPr>
              <w:ilvl w:val="2"/>
              <w:numId w:val="62"/>
            </w:numPr>
            <w:spacing w:before="0"/>
            <w:ind w:left="1800" w:hanging="360"/>
            <w:jc w:val="both"/>
          </w:pPr>
        </w:pPrChange>
      </w:pPr>
      <w:del w:id="576" w:author="Moses, Robinson" w:date="2023-03-30T02:21:00Z">
        <w:r w:rsidRPr="00865F89" w:rsidDel="00865F89">
          <w:rPr>
            <w:b/>
            <w:bCs/>
            <w:rPrChange w:id="577" w:author="Moses, Robinson" w:date="2023-03-30T02:21:00Z">
              <w:rPr/>
            </w:rPrChange>
          </w:rPr>
          <w:delText>Please n</w:delText>
        </w:r>
      </w:del>
      <w:ins w:id="578" w:author="Moses, Robinson" w:date="2023-03-30T02:21:00Z">
        <w:r w:rsidR="00865F89" w:rsidRPr="00865F89">
          <w:rPr>
            <w:b/>
            <w:bCs/>
            <w:rPrChange w:id="579" w:author="Moses, Robinson" w:date="2023-03-30T02:21:00Z">
              <w:rPr/>
            </w:rPrChange>
          </w:rPr>
          <w:t>N</w:t>
        </w:r>
      </w:ins>
      <w:r w:rsidRPr="00865F89">
        <w:rPr>
          <w:b/>
          <w:bCs/>
          <w:rPrChange w:id="580" w:author="Moses, Robinson" w:date="2023-03-30T02:21:00Z">
            <w:rPr/>
          </w:rPrChange>
        </w:rPr>
        <w:t>ote</w:t>
      </w:r>
      <w:ins w:id="581" w:author="Moses, Robinson" w:date="2023-03-30T02:21:00Z">
        <w:r w:rsidR="00865F89">
          <w:t>:</w:t>
        </w:r>
      </w:ins>
      <w:r>
        <w:t xml:space="preserve"> </w:t>
      </w:r>
      <w:del w:id="582" w:author="Moses, Robinson" w:date="2023-03-31T03:18:00Z">
        <w:r w:rsidDel="001B543B">
          <w:delText>that t</w:delText>
        </w:r>
      </w:del>
      <w:ins w:id="583" w:author="Moses, Robinson" w:date="2023-03-31T03:18:00Z">
        <w:r w:rsidR="001B543B">
          <w:t>T</w:t>
        </w:r>
      </w:ins>
      <w:r>
        <w:t xml:space="preserve">he file name and full path to the log file should be used, assuming a ROL log file. </w:t>
      </w:r>
    </w:p>
    <w:p w14:paraId="5AB9D398" w14:textId="77777777" w:rsidR="00D451A9" w:rsidRDefault="009E49E9" w:rsidP="005725E9">
      <w:pPr>
        <w:pStyle w:val="BodyText"/>
        <w:widowControl w:val="0"/>
        <w:numPr>
          <w:ilvl w:val="0"/>
          <w:numId w:val="62"/>
        </w:numPr>
        <w:spacing w:before="0"/>
        <w:rPr>
          <w:ins w:id="584" w:author="Moses, Robinson" w:date="2023-03-30T02:23:00Z"/>
        </w:rPr>
      </w:pPr>
      <w:r>
        <w:t xml:space="preserve">OptiVLM Vault Balance will need to know the list of Order States used in your institution’s Order Workflow. This is set in the &lt;application-path&gt;/WEB-INF/classes/VaultBalance.properties file. </w:t>
      </w:r>
    </w:p>
    <w:p w14:paraId="10B7350C" w14:textId="334B53D0" w:rsidR="00C72ECC" w:rsidRDefault="009E49E9" w:rsidP="00D451A9">
      <w:pPr>
        <w:pStyle w:val="BodyText"/>
        <w:widowControl w:val="0"/>
        <w:shd w:val="clear" w:color="auto" w:fill="E2EFD9" w:themeFill="accent6" w:themeFillTint="33"/>
        <w:spacing w:before="0"/>
        <w:ind w:left="1080"/>
        <w:rPr>
          <w:ins w:id="585" w:author="Moses, Robinson" w:date="2023-03-30T02:23:00Z"/>
        </w:rPr>
      </w:pPr>
      <w:del w:id="586" w:author="Moses, Robinson" w:date="2023-03-30T02:23:00Z">
        <w:r w:rsidRPr="00C72ECC" w:rsidDel="00D451A9">
          <w:rPr>
            <w:b/>
            <w:bCs/>
            <w:rPrChange w:id="587" w:author="Moses, Robinson" w:date="2023-03-30T02:23:00Z">
              <w:rPr/>
            </w:rPrChange>
          </w:rPr>
          <w:delText>Please n</w:delText>
        </w:r>
      </w:del>
      <w:ins w:id="588" w:author="Moses, Robinson" w:date="2023-03-30T02:23:00Z">
        <w:r w:rsidR="00D451A9" w:rsidRPr="00C72ECC">
          <w:rPr>
            <w:b/>
            <w:bCs/>
            <w:rPrChange w:id="589" w:author="Moses, Robinson" w:date="2023-03-30T02:23:00Z">
              <w:rPr/>
            </w:rPrChange>
          </w:rPr>
          <w:t>N</w:t>
        </w:r>
      </w:ins>
      <w:r w:rsidRPr="00C72ECC">
        <w:rPr>
          <w:b/>
          <w:bCs/>
          <w:rPrChange w:id="590" w:author="Moses, Robinson" w:date="2023-03-30T02:23:00Z">
            <w:rPr/>
          </w:rPrChange>
        </w:rPr>
        <w:t>ote</w:t>
      </w:r>
      <w:ins w:id="591" w:author="Moses, Robinson" w:date="2023-03-30T02:23:00Z">
        <w:r w:rsidR="00D451A9">
          <w:t>:</w:t>
        </w:r>
      </w:ins>
      <w:r>
        <w:t xml:space="preserve"> </w:t>
      </w:r>
      <w:del w:id="592" w:author="Moses, Robinson" w:date="2023-03-30T02:23:00Z">
        <w:r w:rsidDel="00C72ECC">
          <w:delText>that t</w:delText>
        </w:r>
      </w:del>
      <w:ins w:id="593" w:author="Moses, Robinson" w:date="2023-03-30T02:23:00Z">
        <w:r w:rsidR="00C72ECC">
          <w:t>T</w:t>
        </w:r>
      </w:ins>
      <w:r>
        <w:t xml:space="preserve">hese names are the Order States as they appear in </w:t>
      </w:r>
      <w:ins w:id="594" w:author="Moses, Robinson" w:date="2023-03-30T06:21:00Z">
        <w:r w:rsidR="00B730A9">
          <w:t xml:space="preserve">the </w:t>
        </w:r>
      </w:ins>
      <w:r>
        <w:t xml:space="preserve">database – language </w:t>
      </w:r>
      <w:r>
        <w:lastRenderedPageBreak/>
        <w:t xml:space="preserve">translations may cause a difference between displayed state names in OptiCash and OptiVault and those same States when stored in </w:t>
      </w:r>
      <w:ins w:id="595" w:author="Moses, Robinson" w:date="2023-03-30T06:22:00Z">
        <w:r w:rsidR="00B730A9">
          <w:t xml:space="preserve">a </w:t>
        </w:r>
      </w:ins>
      <w:r>
        <w:t xml:space="preserve">database. Consult your OptiCash and OptiVault language files for exact values. </w:t>
      </w:r>
    </w:p>
    <w:p w14:paraId="6F5FA9DD" w14:textId="31858815" w:rsidR="009E49E9" w:rsidRPr="00C72ECC" w:rsidRDefault="00C72ECC">
      <w:pPr>
        <w:pStyle w:val="BodyText"/>
        <w:widowControl w:val="0"/>
        <w:shd w:val="clear" w:color="auto" w:fill="E2EFD9" w:themeFill="accent6" w:themeFillTint="33"/>
        <w:spacing w:before="0"/>
        <w:ind w:left="1080"/>
        <w:rPr>
          <w:u w:val="single"/>
          <w:rPrChange w:id="596" w:author="Moses, Robinson" w:date="2023-03-30T02:24:00Z">
            <w:rPr/>
          </w:rPrChange>
        </w:rPr>
        <w:pPrChange w:id="597" w:author="Moses, Robinson" w:date="2023-03-30T02:23:00Z">
          <w:pPr>
            <w:pStyle w:val="BodyText"/>
            <w:widowControl w:val="0"/>
            <w:numPr>
              <w:numId w:val="62"/>
            </w:numPr>
            <w:spacing w:before="0"/>
            <w:ind w:left="1080" w:hanging="360"/>
            <w:jc w:val="both"/>
          </w:pPr>
        </w:pPrChange>
      </w:pPr>
      <w:ins w:id="598" w:author="Moses, Robinson" w:date="2023-03-30T02:23:00Z">
        <w:r w:rsidRPr="00C72ECC">
          <w:rPr>
            <w:b/>
            <w:bCs/>
            <w:u w:val="single"/>
            <w:rPrChange w:id="599" w:author="Moses, Robinson" w:date="2023-03-30T02:24:00Z">
              <w:rPr>
                <w:b/>
                <w:bCs/>
              </w:rPr>
            </w:rPrChange>
          </w:rPr>
          <w:t xml:space="preserve">For </w:t>
        </w:r>
      </w:ins>
      <w:r w:rsidR="009E49E9" w:rsidRPr="00C72ECC">
        <w:rPr>
          <w:b/>
          <w:bCs/>
          <w:u w:val="single"/>
          <w:rPrChange w:id="600" w:author="Moses, Robinson" w:date="2023-03-30T02:24:00Z">
            <w:rPr/>
          </w:rPrChange>
        </w:rPr>
        <w:t>Example:</w:t>
      </w:r>
    </w:p>
    <w:p w14:paraId="44047D1E" w14:textId="77777777" w:rsidR="009E49E9" w:rsidRDefault="009E49E9" w:rsidP="00690F87">
      <w:pPr>
        <w:pStyle w:val="BodyText"/>
        <w:shd w:val="clear" w:color="auto" w:fill="E2EFD9" w:themeFill="accent6" w:themeFillTint="33"/>
        <w:ind w:left="1080"/>
        <w:rPr>
          <w:rFonts w:ascii="Courier New" w:hAnsi="Courier New" w:cs="Courier New"/>
        </w:rPr>
        <w:pPrChange w:id="601" w:author="Moses, Robinson" w:date="2023-03-31T03:19:00Z">
          <w:pPr>
            <w:pStyle w:val="BodyText"/>
            <w:shd w:val="clear" w:color="auto" w:fill="DBDBDB" w:themeFill="accent3" w:themeFillTint="66"/>
            <w:ind w:left="1080"/>
          </w:pPr>
        </w:pPrChange>
      </w:pPr>
      <w:r>
        <w:rPr>
          <w:rFonts w:ascii="Courier New" w:hAnsi="Courier New" w:cs="Courier New"/>
        </w:rPr>
        <w:t>OptiSuite.states=APPROVED,ACCEPTED,CANCELED,CONFIRMED,DELIVERED,DOESNOTEXIST,INTRANSIT,ORDERED,PACKAGING,REJECTED,REVERTED</w:t>
      </w:r>
    </w:p>
    <w:p w14:paraId="7B40CF39" w14:textId="77777777" w:rsidR="009E49E9" w:rsidRPr="00244025" w:rsidRDefault="009E49E9">
      <w:pPr>
        <w:pStyle w:val="BodyText"/>
        <w:widowControl w:val="0"/>
        <w:numPr>
          <w:ilvl w:val="0"/>
          <w:numId w:val="62"/>
        </w:numPr>
        <w:spacing w:before="0"/>
        <w:pPrChange w:id="602" w:author="Moses, Robinson" w:date="2023-03-30T02:24:00Z">
          <w:pPr>
            <w:pStyle w:val="BodyText"/>
            <w:widowControl w:val="0"/>
            <w:numPr>
              <w:numId w:val="62"/>
            </w:numPr>
            <w:spacing w:before="0"/>
            <w:ind w:left="1080" w:hanging="360"/>
            <w:jc w:val="both"/>
          </w:pPr>
        </w:pPrChange>
      </w:pPr>
      <w:r>
        <w:t xml:space="preserve">Authentication can be configured in one of two possible methods: </w:t>
      </w:r>
      <w:r w:rsidRPr="00E11346">
        <w:rPr>
          <w:b/>
          <w:bCs/>
          <w:rPrChange w:id="603" w:author="Moses, Robinson" w:date="2023-03-30T02:51:00Z">
            <w:rPr/>
          </w:rPrChange>
        </w:rPr>
        <w:t>Server-based authentication</w:t>
      </w:r>
      <w:r>
        <w:t xml:space="preserve">, and </w:t>
      </w:r>
      <w:r w:rsidRPr="00E11346">
        <w:rPr>
          <w:b/>
          <w:bCs/>
          <w:rPrChange w:id="604" w:author="Moses, Robinson" w:date="2023-03-30T02:51:00Z">
            <w:rPr/>
          </w:rPrChange>
        </w:rPr>
        <w:t>OptiCore authentication</w:t>
      </w:r>
      <w:r>
        <w:t xml:space="preserve">. </w:t>
      </w:r>
    </w:p>
    <w:p w14:paraId="005AAA0F" w14:textId="53916A32" w:rsidR="009E49E9" w:rsidRDefault="009E49E9">
      <w:pPr>
        <w:pStyle w:val="BodyText"/>
        <w:widowControl w:val="0"/>
        <w:numPr>
          <w:ilvl w:val="1"/>
          <w:numId w:val="62"/>
        </w:numPr>
        <w:spacing w:before="0"/>
        <w:pPrChange w:id="605" w:author="Moses, Robinson" w:date="2023-03-30T02:24:00Z">
          <w:pPr>
            <w:pStyle w:val="BodyText"/>
            <w:widowControl w:val="0"/>
            <w:numPr>
              <w:ilvl w:val="1"/>
              <w:numId w:val="62"/>
            </w:numPr>
            <w:spacing w:before="0"/>
            <w:ind w:left="1440" w:hanging="360"/>
            <w:jc w:val="both"/>
          </w:pPr>
        </w:pPrChange>
      </w:pPr>
      <w:r>
        <w:t xml:space="preserve">In server-based authentication mode, authentication is primarily handled by </w:t>
      </w:r>
      <w:ins w:id="606" w:author="Moses, Robinson" w:date="2023-03-30T06:27:00Z">
        <w:r w:rsidR="00E97113">
          <w:t xml:space="preserve">the </w:t>
        </w:r>
      </w:ins>
      <w:r>
        <w:t>application server and after successful authentication</w:t>
      </w:r>
      <w:ins w:id="607" w:author="Moses, Robinson" w:date="2023-03-30T06:27:00Z">
        <w:r w:rsidR="0035014E">
          <w:t>,</w:t>
        </w:r>
      </w:ins>
      <w:r>
        <w:t xml:space="preserve"> OptiVLM Vault Balance checks the associated </w:t>
      </w:r>
      <w:ins w:id="608" w:author="Moses, Robinson" w:date="2023-03-30T02:26:00Z">
        <w:r w:rsidR="002B789C">
          <w:t>r</w:t>
        </w:r>
      </w:ins>
      <w:del w:id="609" w:author="Moses, Robinson" w:date="2023-03-30T02:26:00Z">
        <w:r w:rsidDel="002B789C">
          <w:delText>R</w:delText>
        </w:r>
      </w:del>
      <w:r>
        <w:t>ole for that user. This authentication mode is recommended by NCR Cash Management.</w:t>
      </w:r>
    </w:p>
    <w:p w14:paraId="313AA7BD" w14:textId="72278283" w:rsidR="009E49E9" w:rsidRDefault="009E49E9">
      <w:pPr>
        <w:pStyle w:val="BodyText"/>
        <w:widowControl w:val="0"/>
        <w:numPr>
          <w:ilvl w:val="1"/>
          <w:numId w:val="62"/>
        </w:numPr>
        <w:spacing w:before="0"/>
        <w:pPrChange w:id="610" w:author="Moses, Robinson" w:date="2023-03-30T02:24:00Z">
          <w:pPr>
            <w:pStyle w:val="BodyText"/>
            <w:widowControl w:val="0"/>
            <w:numPr>
              <w:ilvl w:val="1"/>
              <w:numId w:val="62"/>
            </w:numPr>
            <w:spacing w:before="0"/>
            <w:ind w:left="1440" w:hanging="360"/>
            <w:jc w:val="both"/>
          </w:pPr>
        </w:pPrChange>
      </w:pPr>
      <w:r>
        <w:t xml:space="preserve">OptiCore authentication is an internal Single Sign On(SSO) solution for OptiSuite and OptiVLM wherein all applications authenticate </w:t>
      </w:r>
      <w:ins w:id="611" w:author="Moses, Robinson" w:date="2023-03-30T06:27:00Z">
        <w:r w:rsidR="0035014E">
          <w:t xml:space="preserve">the </w:t>
        </w:r>
      </w:ins>
      <w:r>
        <w:t xml:space="preserve">user via </w:t>
      </w:r>
      <w:ins w:id="612" w:author="Moses, Robinson" w:date="2023-03-30T06:27:00Z">
        <w:r w:rsidR="0035014E">
          <w:t xml:space="preserve">the </w:t>
        </w:r>
      </w:ins>
      <w:r>
        <w:t>OptiCore authentication library. This mode includes DBAuthorizer (described below) or could be customized code for a specific institution.</w:t>
      </w:r>
    </w:p>
    <w:p w14:paraId="3241D089" w14:textId="5DF2F378" w:rsidR="009E49E9" w:rsidRDefault="009E49E9">
      <w:pPr>
        <w:pStyle w:val="Note"/>
        <w:ind w:left="2160"/>
        <w:pPrChange w:id="613" w:author="Moses, Robinson" w:date="2023-03-30T02:51:00Z">
          <w:pPr>
            <w:pStyle w:val="Note"/>
          </w:pPr>
        </w:pPrChange>
      </w:pPr>
      <w:r w:rsidRPr="00A13DD3">
        <w:rPr>
          <w:b/>
          <w:bCs/>
          <w:rPrChange w:id="614" w:author="Moses, Robinson" w:date="2023-03-30T02:50:00Z">
            <w:rPr/>
          </w:rPrChange>
        </w:rPr>
        <w:t>Note</w:t>
      </w:r>
      <w:r>
        <w:t>: It may be advantageous to initially use Server-based Authentication to set up users. Then switch to other authentication method</w:t>
      </w:r>
      <w:ins w:id="615" w:author="Moses, Robinson" w:date="2023-03-30T06:27:00Z">
        <w:r w:rsidR="0035014E">
          <w:t>s</w:t>
        </w:r>
      </w:ins>
      <w:r>
        <w:t xml:space="preserve"> if necessary.</w:t>
      </w:r>
    </w:p>
    <w:p w14:paraId="22B3AFB7" w14:textId="21EC3239" w:rsidR="009E49E9" w:rsidRDefault="009E49E9" w:rsidP="001B29C7">
      <w:pPr>
        <w:pStyle w:val="BodyText"/>
      </w:pPr>
      <w:r>
        <w:t xml:space="preserve">* To comment </w:t>
      </w:r>
      <w:del w:id="616" w:author="Moses, Robinson" w:date="2023-03-30T06:27:00Z">
        <w:r w:rsidDel="0035014E">
          <w:delText xml:space="preserve">xml </w:delText>
        </w:r>
      </w:del>
      <w:ins w:id="617" w:author="Moses, Robinson" w:date="2023-03-30T06:27:00Z">
        <w:r w:rsidR="0035014E">
          <w:t>XML</w:t>
        </w:r>
        <w:r w:rsidR="0035014E">
          <w:t xml:space="preserve"> </w:t>
        </w:r>
      </w:ins>
      <w:r>
        <w:t>configuration file, use “&lt;!---“ and “---&gt;” to include the section desired, uncomment is to remove the “&lt;!--” and “--&gt;”</w:t>
      </w:r>
    </w:p>
    <w:p w14:paraId="2C09C0E8" w14:textId="77777777" w:rsidR="008C774A" w:rsidRDefault="009E49E9" w:rsidP="001B29C7">
      <w:pPr>
        <w:pStyle w:val="BodyText"/>
        <w:rPr>
          <w:ins w:id="618" w:author="Moses, Robinson" w:date="2023-03-31T03:21:00Z"/>
        </w:rPr>
      </w:pPr>
      <w:r>
        <w:t xml:space="preserve">* There </w:t>
      </w:r>
      <w:del w:id="619" w:author="Moses, Robinson" w:date="2023-03-30T04:47:00Z">
        <w:r w:rsidDel="00D40A58">
          <w:delText>are</w:delText>
        </w:r>
      </w:del>
      <w:ins w:id="620" w:author="Moses, Robinson" w:date="2023-03-30T04:47:00Z">
        <w:r w:rsidR="00D40A58">
          <w:t>is</w:t>
        </w:r>
      </w:ins>
      <w:r>
        <w:t xml:space="preserve"> specific configuration to each mode in &lt;application-path&gt;/WEB-INF/classes/META-INF/spring/ applicationContext-security.xml and in &lt;application-path&gt;/WEB-INF/classes/META-INF/spring/ applicationContext-acl.xml. </w:t>
      </w:r>
    </w:p>
    <w:p w14:paraId="6268B940" w14:textId="11711C51" w:rsidR="009E49E9" w:rsidRDefault="008C774A" w:rsidP="008C774A">
      <w:pPr>
        <w:pStyle w:val="Note2"/>
        <w:pPrChange w:id="621" w:author="Moses, Robinson" w:date="2023-03-31T03:21:00Z">
          <w:pPr>
            <w:pStyle w:val="BodyText"/>
          </w:pPr>
        </w:pPrChange>
      </w:pPr>
      <w:ins w:id="622" w:author="Moses, Robinson" w:date="2023-03-31T03:21:00Z">
        <w:r w:rsidRPr="008C774A">
          <w:rPr>
            <w:b/>
            <w:bCs/>
            <w:rPrChange w:id="623" w:author="Moses, Robinson" w:date="2023-03-31T03:21:00Z">
              <w:rPr/>
            </w:rPrChange>
          </w:rPr>
          <w:t>Note</w:t>
        </w:r>
        <w:r>
          <w:t xml:space="preserve">: </w:t>
        </w:r>
      </w:ins>
      <w:r w:rsidR="009E49E9">
        <w:t xml:space="preserve">Only the section for </w:t>
      </w:r>
      <w:ins w:id="624" w:author="Moses, Robinson" w:date="2023-03-30T06:27:00Z">
        <w:r w:rsidR="00AF4CA9">
          <w:t xml:space="preserve">the </w:t>
        </w:r>
      </w:ins>
      <w:r w:rsidR="009E49E9">
        <w:t>current authentication mode should be uncommented, and all other section</w:t>
      </w:r>
      <w:ins w:id="625" w:author="Moses, Robinson" w:date="2023-03-30T06:27:00Z">
        <w:r w:rsidR="00AF4CA9">
          <w:t>s</w:t>
        </w:r>
      </w:ins>
      <w:r w:rsidR="009E49E9">
        <w:t xml:space="preserve"> should be commented out.</w:t>
      </w:r>
    </w:p>
    <w:tbl>
      <w:tblPr>
        <w:tblW w:w="0" w:type="auto"/>
        <w:tblInd w:w="715" w:type="dxa"/>
        <w:tblLayout w:type="fixed"/>
        <w:tblCellMar>
          <w:left w:w="10" w:type="dxa"/>
          <w:right w:w="10" w:type="dxa"/>
        </w:tblCellMar>
        <w:tblLook w:val="04A0" w:firstRow="1" w:lastRow="0" w:firstColumn="1" w:lastColumn="0" w:noHBand="0" w:noVBand="1"/>
        <w:tblPrChange w:id="626" w:author="Moses, Robinson" w:date="2023-03-31T03:23:00Z">
          <w:tblPr>
            <w:tblW w:w="0" w:type="auto"/>
            <w:tblInd w:w="-50" w:type="dxa"/>
            <w:tblLayout w:type="fixed"/>
            <w:tblCellMar>
              <w:left w:w="10" w:type="dxa"/>
              <w:right w:w="10" w:type="dxa"/>
            </w:tblCellMar>
            <w:tblLook w:val="04A0" w:firstRow="1" w:lastRow="0" w:firstColumn="1" w:lastColumn="0" w:noHBand="0" w:noVBand="1"/>
          </w:tblPr>
        </w:tblPrChange>
      </w:tblPr>
      <w:tblGrid>
        <w:gridCol w:w="2160"/>
        <w:gridCol w:w="7061"/>
        <w:gridCol w:w="50"/>
        <w:tblGridChange w:id="627">
          <w:tblGrid>
            <w:gridCol w:w="2850"/>
            <w:gridCol w:w="7136"/>
          </w:tblGrid>
        </w:tblGridChange>
      </w:tblGrid>
      <w:tr w:rsidR="009E49E9" w14:paraId="1F01736C" w14:textId="77777777" w:rsidTr="00DC047B">
        <w:trPr>
          <w:gridAfter w:val="1"/>
          <w:wAfter w:w="50" w:type="dxa"/>
        </w:trPr>
        <w:tc>
          <w:tcPr>
            <w:tcW w:w="2160" w:type="dxa"/>
            <w:tcBorders>
              <w:top w:val="single" w:sz="4" w:space="0" w:color="auto"/>
              <w:left w:val="single" w:sz="4" w:space="0" w:color="auto"/>
              <w:bottom w:val="single" w:sz="4" w:space="0" w:color="auto"/>
              <w:right w:val="single" w:sz="4" w:space="0" w:color="auto"/>
            </w:tcBorders>
            <w:shd w:val="clear" w:color="auto" w:fill="55B94A"/>
            <w:hideMark/>
            <w:tcPrChange w:id="628" w:author="Moses, Robinson" w:date="2023-03-31T03:23:00Z">
              <w:tcPr>
                <w:tcW w:w="2850" w:type="dxa"/>
                <w:tcBorders>
                  <w:top w:val="single" w:sz="4" w:space="0" w:color="auto"/>
                  <w:left w:val="single" w:sz="4" w:space="0" w:color="auto"/>
                  <w:bottom w:val="single" w:sz="4" w:space="0" w:color="auto"/>
                  <w:right w:val="single" w:sz="4" w:space="0" w:color="auto"/>
                </w:tcBorders>
                <w:shd w:val="clear" w:color="auto" w:fill="55B94A"/>
                <w:hideMark/>
              </w:tcPr>
            </w:tcPrChange>
          </w:tcPr>
          <w:p w14:paraId="6697A7CF" w14:textId="77777777" w:rsidR="009E49E9" w:rsidRDefault="009E49E9" w:rsidP="005350D4">
            <w:pPr>
              <w:pStyle w:val="TableHeading"/>
            </w:pPr>
            <w:r>
              <w:t>Authentication Method</w:t>
            </w:r>
          </w:p>
        </w:tc>
        <w:tc>
          <w:tcPr>
            <w:tcW w:w="7061" w:type="dxa"/>
            <w:tcBorders>
              <w:top w:val="single" w:sz="4" w:space="0" w:color="auto"/>
              <w:left w:val="single" w:sz="4" w:space="0" w:color="auto"/>
              <w:bottom w:val="single" w:sz="4" w:space="0" w:color="auto"/>
              <w:right w:val="single" w:sz="4" w:space="0" w:color="auto"/>
            </w:tcBorders>
            <w:shd w:val="clear" w:color="auto" w:fill="55B94A"/>
            <w:hideMark/>
            <w:tcPrChange w:id="629" w:author="Moses, Robinson" w:date="2023-03-31T03:23:00Z">
              <w:tcPr>
                <w:tcW w:w="7136" w:type="dxa"/>
                <w:tcBorders>
                  <w:top w:val="single" w:sz="4" w:space="0" w:color="auto"/>
                  <w:left w:val="single" w:sz="4" w:space="0" w:color="auto"/>
                  <w:bottom w:val="single" w:sz="4" w:space="0" w:color="auto"/>
                  <w:right w:val="single" w:sz="4" w:space="0" w:color="auto"/>
                </w:tcBorders>
                <w:shd w:val="clear" w:color="auto" w:fill="55B94A"/>
                <w:hideMark/>
              </w:tcPr>
            </w:tcPrChange>
          </w:tcPr>
          <w:p w14:paraId="630DAF0D" w14:textId="77777777" w:rsidR="009E49E9" w:rsidRDefault="009E49E9" w:rsidP="005350D4">
            <w:pPr>
              <w:pStyle w:val="TableHeading"/>
            </w:pPr>
            <w:r>
              <w:t>Process to install</w:t>
            </w:r>
          </w:p>
        </w:tc>
      </w:tr>
      <w:tr w:rsidR="009E49E9" w14:paraId="01B065FD" w14:textId="77777777" w:rsidTr="00DC047B">
        <w:trPr>
          <w:gridAfter w:val="1"/>
          <w:wAfter w:w="50" w:type="dxa"/>
        </w:trPr>
        <w:tc>
          <w:tcPr>
            <w:tcW w:w="2160" w:type="dxa"/>
            <w:tcBorders>
              <w:top w:val="single" w:sz="4" w:space="0" w:color="auto"/>
              <w:left w:val="single" w:sz="4" w:space="0" w:color="auto"/>
              <w:bottom w:val="single" w:sz="4" w:space="0" w:color="auto"/>
              <w:right w:val="single" w:sz="4" w:space="0" w:color="auto"/>
            </w:tcBorders>
            <w:hideMark/>
            <w:tcPrChange w:id="630" w:author="Moses, Robinson" w:date="2023-03-31T03:23:00Z">
              <w:tcPr>
                <w:tcW w:w="2850" w:type="dxa"/>
                <w:tcBorders>
                  <w:top w:val="single" w:sz="4" w:space="0" w:color="auto"/>
                  <w:left w:val="single" w:sz="4" w:space="0" w:color="auto"/>
                  <w:bottom w:val="single" w:sz="4" w:space="0" w:color="auto"/>
                  <w:right w:val="single" w:sz="4" w:space="0" w:color="auto"/>
                </w:tcBorders>
                <w:hideMark/>
              </w:tcPr>
            </w:tcPrChange>
          </w:tcPr>
          <w:p w14:paraId="15B5A6B7" w14:textId="77777777" w:rsidR="009E49E9" w:rsidRPr="00DF00E7" w:rsidRDefault="009E49E9" w:rsidP="00DF00E7">
            <w:pPr>
              <w:pStyle w:val="TableBody"/>
              <w:rPr>
                <w:b/>
                <w:bCs/>
              </w:rPr>
            </w:pPr>
            <w:r w:rsidRPr="00DF00E7">
              <w:rPr>
                <w:b/>
                <w:bCs/>
              </w:rPr>
              <w:t>Server-based authentication</w:t>
            </w:r>
          </w:p>
        </w:tc>
        <w:tc>
          <w:tcPr>
            <w:tcW w:w="7061" w:type="dxa"/>
            <w:tcBorders>
              <w:top w:val="single" w:sz="4" w:space="0" w:color="auto"/>
              <w:left w:val="single" w:sz="4" w:space="0" w:color="auto"/>
              <w:bottom w:val="single" w:sz="4" w:space="0" w:color="auto"/>
              <w:right w:val="single" w:sz="4" w:space="0" w:color="auto"/>
            </w:tcBorders>
            <w:tcPrChange w:id="631" w:author="Moses, Robinson" w:date="2023-03-31T03:23:00Z">
              <w:tcPr>
                <w:tcW w:w="7136" w:type="dxa"/>
                <w:tcBorders>
                  <w:top w:val="single" w:sz="4" w:space="0" w:color="auto"/>
                  <w:left w:val="single" w:sz="4" w:space="0" w:color="auto"/>
                  <w:bottom w:val="single" w:sz="4" w:space="0" w:color="auto"/>
                  <w:right w:val="single" w:sz="4" w:space="0" w:color="auto"/>
                </w:tcBorders>
              </w:tcPr>
            </w:tcPrChange>
          </w:tcPr>
          <w:p w14:paraId="74C981F6" w14:textId="722DF4C2" w:rsidR="009E49E9" w:rsidRDefault="009E49E9" w:rsidP="005350D4">
            <w:pPr>
              <w:pStyle w:val="TableListNumber"/>
            </w:pPr>
            <w:r>
              <w:t>Configure J2EE container security in your application server.</w:t>
            </w:r>
          </w:p>
          <w:p w14:paraId="718B9F25" w14:textId="38F10DD3" w:rsidR="009E49E9" w:rsidRDefault="009E49E9" w:rsidP="005350D4">
            <w:pPr>
              <w:pStyle w:val="TableListNumber"/>
            </w:pPr>
            <w:r>
              <w:t>Map role</w:t>
            </w:r>
            <w:ins w:id="632" w:author="Moses, Robinson" w:date="2023-03-30T06:28:00Z">
              <w:r w:rsidR="00AF4CA9">
                <w:t>s</w:t>
              </w:r>
            </w:ins>
            <w:r>
              <w:t xml:space="preserve"> “</w:t>
            </w:r>
            <w:r w:rsidRPr="00C54BDE">
              <w:rPr>
                <w:b/>
                <w:bCs/>
                <w:rPrChange w:id="633" w:author="Moses, Robinson" w:date="2023-03-30T02:54:00Z">
                  <w:rPr/>
                </w:rPrChange>
              </w:rPr>
              <w:t>ROLE_USER</w:t>
            </w:r>
            <w:r>
              <w:t>” and “</w:t>
            </w:r>
            <w:r w:rsidRPr="00C54BDE">
              <w:rPr>
                <w:b/>
                <w:bCs/>
                <w:rPrChange w:id="634" w:author="Moses, Robinson" w:date="2023-03-30T02:54:00Z">
                  <w:rPr/>
                </w:rPrChange>
              </w:rPr>
              <w:t>ROLE_ADMIN</w:t>
            </w:r>
            <w:r>
              <w:t xml:space="preserve">” in </w:t>
            </w:r>
            <w:ins w:id="635" w:author="Moses, Robinson" w:date="2023-03-30T06:28:00Z">
              <w:r w:rsidR="00AF4CA9">
                <w:t xml:space="preserve">the </w:t>
              </w:r>
            </w:ins>
            <w:r>
              <w:t xml:space="preserve">app server to the users </w:t>
            </w:r>
            <w:del w:id="636" w:author="Moses, Robinson" w:date="2023-03-30T06:28:00Z">
              <w:r w:rsidDel="007D43B5">
                <w:delText xml:space="preserve">which </w:delText>
              </w:r>
            </w:del>
            <w:ins w:id="637" w:author="Moses, Robinson" w:date="2023-03-30T06:28:00Z">
              <w:r w:rsidR="007D43B5">
                <w:t>wh</w:t>
              </w:r>
              <w:r w:rsidR="007D43B5">
                <w:t>o</w:t>
              </w:r>
              <w:r w:rsidR="007D43B5">
                <w:t xml:space="preserve"> </w:t>
              </w:r>
            </w:ins>
            <w:r>
              <w:t>will log into Vault Balance respectively.</w:t>
            </w:r>
          </w:p>
          <w:p w14:paraId="1465341F" w14:textId="343BE073" w:rsidR="009E49E9" w:rsidRDefault="009E49E9" w:rsidP="005350D4">
            <w:pPr>
              <w:pStyle w:val="TableListNumber"/>
            </w:pPr>
            <w:r>
              <w:t>In &lt;application-path&gt;/WEB-INF/web.xml file, uncomment the section under “&lt;!-- Security --&gt;”</w:t>
            </w:r>
          </w:p>
          <w:p w14:paraId="098D4F79" w14:textId="03BC463C" w:rsidR="009E49E9" w:rsidRDefault="009E49E9" w:rsidP="005350D4">
            <w:pPr>
              <w:pStyle w:val="TableListNumber"/>
            </w:pPr>
            <w:r>
              <w:t xml:space="preserve">In &lt;application-path&gt;/WEB-INF/classes/VaultBalance.properties set </w:t>
            </w:r>
          </w:p>
          <w:p w14:paraId="4E572EEF" w14:textId="57985A81" w:rsidR="009E49E9" w:rsidRDefault="009E49E9" w:rsidP="00AA6E8D">
            <w:pPr>
              <w:pStyle w:val="TableListNumber"/>
              <w:numPr>
                <w:ilvl w:val="0"/>
                <w:numId w:val="0"/>
              </w:numPr>
              <w:ind w:left="284"/>
            </w:pPr>
            <w:r>
              <w:t>“authentication.type=server”</w:t>
            </w:r>
          </w:p>
        </w:tc>
      </w:tr>
      <w:tr w:rsidR="009E49E9" w14:paraId="3E77CD2C" w14:textId="77777777" w:rsidTr="00DC047B">
        <w:trPr>
          <w:gridAfter w:val="1"/>
          <w:wAfter w:w="50" w:type="dxa"/>
        </w:trPr>
        <w:tc>
          <w:tcPr>
            <w:tcW w:w="2160" w:type="dxa"/>
            <w:tcBorders>
              <w:top w:val="single" w:sz="4" w:space="0" w:color="auto"/>
              <w:left w:val="single" w:sz="4" w:space="0" w:color="auto"/>
              <w:bottom w:val="single" w:sz="4" w:space="0" w:color="auto"/>
              <w:right w:val="single" w:sz="4" w:space="0" w:color="auto"/>
            </w:tcBorders>
            <w:hideMark/>
            <w:tcPrChange w:id="638" w:author="Moses, Robinson" w:date="2023-03-31T03:23:00Z">
              <w:tcPr>
                <w:tcW w:w="2850" w:type="dxa"/>
                <w:tcBorders>
                  <w:top w:val="single" w:sz="4" w:space="0" w:color="auto"/>
                  <w:left w:val="single" w:sz="4" w:space="0" w:color="auto"/>
                  <w:bottom w:val="single" w:sz="4" w:space="0" w:color="auto"/>
                  <w:right w:val="single" w:sz="4" w:space="0" w:color="auto"/>
                </w:tcBorders>
                <w:hideMark/>
              </w:tcPr>
            </w:tcPrChange>
          </w:tcPr>
          <w:p w14:paraId="6745423F" w14:textId="77777777" w:rsidR="009E49E9" w:rsidRPr="00DF00E7" w:rsidRDefault="009E49E9" w:rsidP="00DF00E7">
            <w:pPr>
              <w:pStyle w:val="TableBody"/>
              <w:rPr>
                <w:b/>
                <w:bCs/>
              </w:rPr>
            </w:pPr>
            <w:r w:rsidRPr="00DF00E7">
              <w:rPr>
                <w:b/>
                <w:bCs/>
              </w:rPr>
              <w:t>OptiCore authentication</w:t>
            </w:r>
          </w:p>
        </w:tc>
        <w:tc>
          <w:tcPr>
            <w:tcW w:w="7061" w:type="dxa"/>
            <w:tcBorders>
              <w:top w:val="single" w:sz="4" w:space="0" w:color="auto"/>
              <w:left w:val="single" w:sz="4" w:space="0" w:color="auto"/>
              <w:bottom w:val="single" w:sz="4" w:space="0" w:color="auto"/>
              <w:right w:val="single" w:sz="4" w:space="0" w:color="auto"/>
            </w:tcBorders>
            <w:hideMark/>
            <w:tcPrChange w:id="639" w:author="Moses, Robinson" w:date="2023-03-31T03:23:00Z">
              <w:tcPr>
                <w:tcW w:w="7136" w:type="dxa"/>
                <w:tcBorders>
                  <w:top w:val="single" w:sz="4" w:space="0" w:color="auto"/>
                  <w:left w:val="single" w:sz="4" w:space="0" w:color="auto"/>
                  <w:bottom w:val="single" w:sz="4" w:space="0" w:color="auto"/>
                  <w:right w:val="single" w:sz="4" w:space="0" w:color="auto"/>
                </w:tcBorders>
                <w:hideMark/>
              </w:tcPr>
            </w:tcPrChange>
          </w:tcPr>
          <w:p w14:paraId="670B5296" w14:textId="2F90BD6B" w:rsidR="009E49E9" w:rsidRDefault="009E49E9" w:rsidP="00AA6E8D">
            <w:pPr>
              <w:pStyle w:val="TableListNumber"/>
              <w:numPr>
                <w:ilvl w:val="0"/>
                <w:numId w:val="66"/>
              </w:numPr>
            </w:pPr>
            <w:r>
              <w:t>Configure external user profile and access defined by OptiCore.</w:t>
            </w:r>
          </w:p>
          <w:p w14:paraId="386C4452" w14:textId="4D81E2B6" w:rsidR="009E49E9" w:rsidRDefault="009E49E9" w:rsidP="00AA6E8D">
            <w:pPr>
              <w:pStyle w:val="TableListNumber"/>
            </w:pPr>
            <w:r>
              <w:t>In &lt;application-path&gt;/WEB-INF/web.xml file, comment out the section under “&lt;!-- Security --&gt;”</w:t>
            </w:r>
          </w:p>
          <w:p w14:paraId="2C85D2FC" w14:textId="28C7463E" w:rsidR="009E49E9" w:rsidRDefault="009E49E9" w:rsidP="00AA6E8D">
            <w:pPr>
              <w:pStyle w:val="TableListNumber"/>
            </w:pPr>
            <w:r>
              <w:lastRenderedPageBreak/>
              <w:t xml:space="preserve">In &lt;application-path&gt;/WEB-INF/classes/VaultBalance.properties set </w:t>
            </w:r>
          </w:p>
          <w:p w14:paraId="24FBD52E" w14:textId="77777777" w:rsidR="009E49E9" w:rsidRDefault="009E49E9" w:rsidP="00DF00E7">
            <w:pPr>
              <w:pStyle w:val="TableListNumber"/>
              <w:numPr>
                <w:ilvl w:val="0"/>
                <w:numId w:val="0"/>
              </w:numPr>
              <w:ind w:left="284"/>
            </w:pPr>
            <w:r>
              <w:t>“authentication.type=opticore”</w:t>
            </w:r>
          </w:p>
          <w:p w14:paraId="6C2E120F" w14:textId="0D717D48" w:rsidR="009E49E9" w:rsidRDefault="009E49E9" w:rsidP="00AA6E8D">
            <w:pPr>
              <w:pStyle w:val="TableListNumber"/>
            </w:pPr>
            <w:r>
              <w:t xml:space="preserve">In &lt;application-path&gt;/WEB-INF/classes/VaultBalance.properties, define the mapping between </w:t>
            </w:r>
            <w:ins w:id="640" w:author="Moses, Robinson" w:date="2023-03-30T06:28:00Z">
              <w:r w:rsidR="007D43B5">
                <w:t xml:space="preserve">the </w:t>
              </w:r>
            </w:ins>
            <w:r>
              <w:t xml:space="preserve">external role name and VaultBalance internal role name (ROLE_USER, ROLE_ADMIN), see following item “Explanation of parameters under &lt;application-path&gt;/WEB-INF/classes/VaultBalance.properties” </w:t>
            </w:r>
          </w:p>
        </w:tc>
      </w:tr>
      <w:tr w:rsidR="009E49E9" w14:paraId="0143CB42" w14:textId="77777777" w:rsidTr="00DC047B">
        <w:tc>
          <w:tcPr>
            <w:tcW w:w="2160" w:type="dxa"/>
            <w:tcBorders>
              <w:top w:val="single" w:sz="4" w:space="0" w:color="auto"/>
              <w:left w:val="single" w:sz="4" w:space="0" w:color="auto"/>
              <w:bottom w:val="single" w:sz="4" w:space="0" w:color="auto"/>
              <w:right w:val="single" w:sz="4" w:space="0" w:color="auto"/>
            </w:tcBorders>
            <w:hideMark/>
            <w:tcPrChange w:id="641" w:author="Moses, Robinson" w:date="2023-03-31T03:23:00Z">
              <w:tcPr>
                <w:tcW w:w="2850" w:type="dxa"/>
                <w:tcBorders>
                  <w:top w:val="single" w:sz="4" w:space="0" w:color="auto"/>
                  <w:left w:val="single" w:sz="4" w:space="0" w:color="auto"/>
                  <w:bottom w:val="single" w:sz="4" w:space="0" w:color="auto"/>
                  <w:right w:val="single" w:sz="4" w:space="0" w:color="auto"/>
                </w:tcBorders>
                <w:hideMark/>
              </w:tcPr>
            </w:tcPrChange>
          </w:tcPr>
          <w:p w14:paraId="1506F76A" w14:textId="77777777" w:rsidR="009E49E9" w:rsidRPr="00DF00E7" w:rsidRDefault="009E49E9" w:rsidP="00DF00E7">
            <w:pPr>
              <w:pStyle w:val="TableBody"/>
              <w:rPr>
                <w:b/>
                <w:bCs/>
              </w:rPr>
            </w:pPr>
            <w:r w:rsidRPr="00DF00E7">
              <w:rPr>
                <w:b/>
                <w:bCs/>
              </w:rPr>
              <w:lastRenderedPageBreak/>
              <w:t>DBAuthorizer variant to OptiCore authentication</w:t>
            </w:r>
          </w:p>
        </w:tc>
        <w:tc>
          <w:tcPr>
            <w:tcW w:w="7111" w:type="dxa"/>
            <w:gridSpan w:val="2"/>
            <w:tcBorders>
              <w:top w:val="single" w:sz="4" w:space="0" w:color="auto"/>
              <w:left w:val="single" w:sz="4" w:space="0" w:color="auto"/>
              <w:bottom w:val="single" w:sz="4" w:space="0" w:color="auto"/>
              <w:right w:val="single" w:sz="4" w:space="0" w:color="auto"/>
            </w:tcBorders>
            <w:hideMark/>
            <w:tcPrChange w:id="642" w:author="Moses, Robinson" w:date="2023-03-31T03:23:00Z">
              <w:tcPr>
                <w:tcW w:w="7136" w:type="dxa"/>
                <w:tcBorders>
                  <w:top w:val="single" w:sz="4" w:space="0" w:color="auto"/>
                  <w:left w:val="single" w:sz="4" w:space="0" w:color="auto"/>
                  <w:bottom w:val="single" w:sz="4" w:space="0" w:color="auto"/>
                  <w:right w:val="single" w:sz="4" w:space="0" w:color="auto"/>
                </w:tcBorders>
                <w:hideMark/>
              </w:tcPr>
            </w:tcPrChange>
          </w:tcPr>
          <w:p w14:paraId="474E5C99" w14:textId="595028B8" w:rsidR="009E49E9" w:rsidRDefault="009E49E9" w:rsidP="00412928">
            <w:pPr>
              <w:pStyle w:val="TableListNumber"/>
              <w:numPr>
                <w:ilvl w:val="0"/>
                <w:numId w:val="67"/>
              </w:numPr>
            </w:pPr>
            <w:r>
              <w:t>Apply the above steps for OptiCore authentication.</w:t>
            </w:r>
          </w:p>
          <w:p w14:paraId="2443312D" w14:textId="32824267" w:rsidR="009E49E9" w:rsidRDefault="009E49E9" w:rsidP="00412928">
            <w:pPr>
              <w:pStyle w:val="TableListNumber"/>
            </w:pPr>
            <w:r>
              <w:t>Ensure that “transoft.samples.DBAuthorizer” is the value used in VaultBalance.properties for opticore.auth.authorizer.class</w:t>
            </w:r>
          </w:p>
          <w:p w14:paraId="40C24BC9" w14:textId="42939DE6" w:rsidR="009E49E9" w:rsidRDefault="009E49E9" w:rsidP="00412928">
            <w:pPr>
              <w:pStyle w:val="TableListNumber"/>
            </w:pPr>
            <w:r>
              <w:t>Set opticore.auth.init.params in VaultBalance.properties to point to DBAuthorizer’s additional properties file. By default, this is ..\WEB-INF\classes\DBAuthorizer-VB.properties. This default file may be a useful example, even if you choose to use another file elsewhere.</w:t>
            </w:r>
          </w:p>
          <w:p w14:paraId="5E0AA707" w14:textId="1A4DF38E" w:rsidR="00815A58" w:rsidRDefault="009E49E9" w:rsidP="00D345DC">
            <w:pPr>
              <w:pStyle w:val="TableListNumber"/>
              <w:rPr>
                <w:ins w:id="643" w:author="Moses, Robinson" w:date="2023-03-30T02:56:00Z"/>
              </w:rPr>
            </w:pPr>
            <w:r>
              <w:t xml:space="preserve">Inside </w:t>
            </w:r>
            <w:ins w:id="644" w:author="Moses, Robinson" w:date="2023-03-30T06:28:00Z">
              <w:r w:rsidR="007D43B5">
                <w:t xml:space="preserve">the </w:t>
              </w:r>
            </w:ins>
            <w:r>
              <w:t xml:space="preserve">DBAuthorizer properties file, set the following as appropriate for your environment. </w:t>
            </w:r>
          </w:p>
          <w:p w14:paraId="78E23FF3" w14:textId="6BAB0784" w:rsidR="009E49E9" w:rsidRDefault="009E49E9">
            <w:pPr>
              <w:pStyle w:val="TableListNumber"/>
              <w:numPr>
                <w:ilvl w:val="0"/>
                <w:numId w:val="0"/>
              </w:numPr>
              <w:shd w:val="clear" w:color="auto" w:fill="E2EFD9" w:themeFill="accent6" w:themeFillTint="33"/>
              <w:ind w:left="284"/>
              <w:pPrChange w:id="645" w:author="Moses, Robinson" w:date="2023-03-30T02:56:00Z">
                <w:pPr>
                  <w:pStyle w:val="TableListNumber"/>
                </w:pPr>
              </w:pPrChange>
            </w:pPr>
            <w:r w:rsidRPr="00815A58">
              <w:rPr>
                <w:b/>
                <w:bCs/>
                <w:rPrChange w:id="646" w:author="Moses, Robinson" w:date="2023-03-30T02:56:00Z">
                  <w:rPr/>
                </w:rPrChange>
              </w:rPr>
              <w:t>Note</w:t>
            </w:r>
            <w:r>
              <w:t xml:space="preserve">: You may see some lines in the file which are not listed here (query definitions, etc) – these should be kept as provided </w:t>
            </w:r>
            <w:del w:id="647" w:author="Moses, Robinson" w:date="2023-03-30T06:29:00Z">
              <w:r w:rsidDel="001772B2">
                <w:delText xml:space="preserve">from </w:delText>
              </w:r>
            </w:del>
            <w:ins w:id="648" w:author="Moses, Robinson" w:date="2023-03-30T06:29:00Z">
              <w:r w:rsidR="001772B2">
                <w:t>by</w:t>
              </w:r>
              <w:r w:rsidR="001772B2">
                <w:t xml:space="preserve"> </w:t>
              </w:r>
            </w:ins>
            <w:r>
              <w:t>default.</w:t>
            </w:r>
          </w:p>
          <w:p w14:paraId="1ABC36A1" w14:textId="60B01051" w:rsidR="009E49E9" w:rsidRDefault="009E49E9" w:rsidP="00D345DC">
            <w:pPr>
              <w:pStyle w:val="TableBody"/>
            </w:pPr>
            <w:r>
              <w:rPr>
                <w:b/>
              </w:rPr>
              <w:t>dbAuthorizer.database.dsn</w:t>
            </w:r>
            <w:r>
              <w:t xml:space="preserve">: JNDI database connection name. Similar to </w:t>
            </w:r>
            <w:r w:rsidRPr="007A4C00">
              <w:rPr>
                <w:color w:val="4472C4" w:themeColor="accent1"/>
                <w:rPrChange w:id="649" w:author="Moses, Robinson" w:date="2023-03-31T03:24:00Z">
                  <w:rPr/>
                </w:rPrChange>
              </w:rPr>
              <w:t xml:space="preserve">section </w:t>
            </w:r>
            <w:ins w:id="650" w:author="Moses, Robinson" w:date="2023-03-31T03:24:00Z">
              <w:r w:rsidR="007A4C00" w:rsidRPr="007A4C00">
                <w:rPr>
                  <w:color w:val="4472C4" w:themeColor="accent1"/>
                  <w:rPrChange w:id="651" w:author="Moses, Robinson" w:date="2023-03-31T03:24:00Z">
                    <w:rPr/>
                  </w:rPrChange>
                </w:rPr>
                <w:fldChar w:fldCharType="begin"/>
              </w:r>
              <w:r w:rsidR="007A4C00" w:rsidRPr="007A4C00">
                <w:rPr>
                  <w:color w:val="4472C4" w:themeColor="accent1"/>
                  <w:rPrChange w:id="652" w:author="Moses, Robinson" w:date="2023-03-31T03:24:00Z">
                    <w:rPr/>
                  </w:rPrChange>
                </w:rPr>
                <w:instrText xml:space="preserve"> REF _Ref131123673 \n \h </w:instrText>
              </w:r>
              <w:r w:rsidR="007A4C00" w:rsidRPr="007A4C00">
                <w:rPr>
                  <w:color w:val="4472C4" w:themeColor="accent1"/>
                  <w:rPrChange w:id="653" w:author="Moses, Robinson" w:date="2023-03-31T03:24:00Z">
                    <w:rPr/>
                  </w:rPrChange>
                </w:rPr>
              </w:r>
            </w:ins>
            <w:r w:rsidR="007A4C00" w:rsidRPr="007A4C00">
              <w:rPr>
                <w:color w:val="4472C4" w:themeColor="accent1"/>
                <w:rPrChange w:id="654" w:author="Moses, Robinson" w:date="2023-03-31T03:24:00Z">
                  <w:rPr/>
                </w:rPrChange>
              </w:rPr>
              <w:fldChar w:fldCharType="separate"/>
            </w:r>
            <w:ins w:id="655" w:author="Moses, Robinson" w:date="2023-03-31T03:24:00Z">
              <w:r w:rsidR="007A4C00" w:rsidRPr="007A4C00">
                <w:rPr>
                  <w:color w:val="4472C4" w:themeColor="accent1"/>
                  <w:rPrChange w:id="656" w:author="Moses, Robinson" w:date="2023-03-31T03:24:00Z">
                    <w:rPr/>
                  </w:rPrChange>
                </w:rPr>
                <w:t>1.2</w:t>
              </w:r>
              <w:r w:rsidR="007A4C00" w:rsidRPr="007A4C00">
                <w:rPr>
                  <w:color w:val="4472C4" w:themeColor="accent1"/>
                  <w:rPrChange w:id="657" w:author="Moses, Robinson" w:date="2023-03-31T03:24:00Z">
                    <w:rPr/>
                  </w:rPrChange>
                </w:rPr>
                <w:fldChar w:fldCharType="end"/>
              </w:r>
            </w:ins>
            <w:del w:id="658" w:author="Moses, Robinson" w:date="2023-03-31T03:24:00Z">
              <w:r w:rsidRPr="007A4C00" w:rsidDel="007A4C00">
                <w:rPr>
                  <w:color w:val="4472C4" w:themeColor="accent1"/>
                  <w:rPrChange w:id="659" w:author="Moses, Robinson" w:date="2023-03-31T03:24:00Z">
                    <w:rPr/>
                  </w:rPrChange>
                </w:rPr>
                <w:delText>1.2</w:delText>
              </w:r>
            </w:del>
            <w:r w:rsidRPr="007A4C00">
              <w:rPr>
                <w:color w:val="4472C4" w:themeColor="accent1"/>
                <w:rPrChange w:id="660" w:author="Moses, Robinson" w:date="2023-03-31T03:24:00Z">
                  <w:rPr/>
                </w:rPrChange>
              </w:rPr>
              <w:t xml:space="preserve"> </w:t>
            </w:r>
            <w:r>
              <w:t xml:space="preserve">above, this is </w:t>
            </w:r>
            <w:ins w:id="661" w:author="Moses, Robinson" w:date="2023-03-30T06:29:00Z">
              <w:r w:rsidR="001772B2">
                <w:t xml:space="preserve">a </w:t>
              </w:r>
            </w:ins>
            <w:r>
              <w:t xml:space="preserve">connection to </w:t>
            </w:r>
            <w:ins w:id="662" w:author="Moses, Robinson" w:date="2023-03-30T06:29:00Z">
              <w:r w:rsidR="001772B2">
                <w:t xml:space="preserve">the </w:t>
              </w:r>
            </w:ins>
            <w:r>
              <w:t xml:space="preserve">database. If desiring to use </w:t>
            </w:r>
            <w:ins w:id="663" w:author="Moses, Robinson" w:date="2023-03-30T06:29:00Z">
              <w:r w:rsidR="001772B2">
                <w:t xml:space="preserve">a </w:t>
              </w:r>
            </w:ins>
            <w:r>
              <w:t>JDBC connection instead, then this field should be empty.</w:t>
            </w:r>
          </w:p>
          <w:p w14:paraId="418880F3" w14:textId="77777777" w:rsidR="009E49E9" w:rsidRDefault="009E49E9" w:rsidP="00D345DC">
            <w:pPr>
              <w:pStyle w:val="TableBody"/>
            </w:pPr>
            <w:r>
              <w:rPr>
                <w:b/>
              </w:rPr>
              <w:t>dbAuthorizer.database.url</w:t>
            </w:r>
            <w:r>
              <w:t>: URL to authorization database, example: jdbc:oracle:thin:@server:1521:serverdb</w:t>
            </w:r>
          </w:p>
          <w:p w14:paraId="2CC7C88A" w14:textId="7A6F5A57" w:rsidR="009E49E9" w:rsidRDefault="009E49E9" w:rsidP="00D345DC">
            <w:pPr>
              <w:pStyle w:val="TableBody"/>
            </w:pPr>
            <w:r>
              <w:rPr>
                <w:b/>
              </w:rPr>
              <w:t>dbAuthorizer.database.username</w:t>
            </w:r>
            <w:r>
              <w:t xml:space="preserve">, </w:t>
            </w:r>
            <w:r>
              <w:rPr>
                <w:b/>
              </w:rPr>
              <w:t>dbAuthorizer.database.password</w:t>
            </w:r>
            <w:r>
              <w:t xml:space="preserve">: Schema username and password if using </w:t>
            </w:r>
            <w:ins w:id="664" w:author="Moses, Robinson" w:date="2023-03-30T06:29:00Z">
              <w:r w:rsidR="001772B2">
                <w:t xml:space="preserve">a </w:t>
              </w:r>
            </w:ins>
            <w:r>
              <w:t xml:space="preserve">JDBC connection. Can be blank if using </w:t>
            </w:r>
            <w:ins w:id="665" w:author="Moses, Robinson" w:date="2023-03-30T06:29:00Z">
              <w:r w:rsidR="001772B2">
                <w:t xml:space="preserve">a </w:t>
              </w:r>
            </w:ins>
            <w:r>
              <w:t>JNDI connection.</w:t>
            </w:r>
          </w:p>
          <w:p w14:paraId="07651CF2" w14:textId="6AAB3EA7" w:rsidR="009E49E9" w:rsidRDefault="009E49E9" w:rsidP="00D345DC">
            <w:pPr>
              <w:pStyle w:val="TableBody"/>
            </w:pPr>
            <w:r>
              <w:rPr>
                <w:b/>
              </w:rPr>
              <w:t>dbAuthorizer.digest.length</w:t>
            </w:r>
            <w:r>
              <w:t xml:space="preserve">: Length of password after encryption. Longer is more </w:t>
            </w:r>
            <w:del w:id="666" w:author="Moses, Robinson" w:date="2023-03-30T02:57:00Z">
              <w:r w:rsidDel="00564C32">
                <w:delText>secure, but</w:delText>
              </w:r>
            </w:del>
            <w:ins w:id="667" w:author="Moses, Robinson" w:date="2023-03-30T02:57:00Z">
              <w:r w:rsidR="00564C32">
                <w:t>secure but</w:t>
              </w:r>
            </w:ins>
            <w:r>
              <w:t xml:space="preserve"> cannot exceed the maximum size of your target database’s password field.</w:t>
            </w:r>
          </w:p>
          <w:p w14:paraId="4D1415FA" w14:textId="5F4E28CD" w:rsidR="009E49E9" w:rsidRDefault="009E49E9" w:rsidP="00D345DC">
            <w:pPr>
              <w:pStyle w:val="TableBody"/>
            </w:pPr>
            <w:r>
              <w:rPr>
                <w:b/>
              </w:rPr>
              <w:t>dbAuthorizer.digest.algorithm</w:t>
            </w:r>
            <w:r>
              <w:t xml:space="preserve">: Algorithm to be used when encrypting </w:t>
            </w:r>
            <w:ins w:id="668" w:author="Moses, Robinson" w:date="2023-03-30T06:29:00Z">
              <w:r w:rsidR="001772B2">
                <w:t xml:space="preserve">a </w:t>
              </w:r>
            </w:ins>
            <w:r>
              <w:t>password.</w:t>
            </w:r>
          </w:p>
          <w:p w14:paraId="169BFC27" w14:textId="77777777" w:rsidR="009E49E9" w:rsidRDefault="009E49E9" w:rsidP="00D345DC">
            <w:pPr>
              <w:pStyle w:val="TableBody"/>
            </w:pPr>
            <w:r>
              <w:rPr>
                <w:b/>
              </w:rPr>
              <w:t>dbAuthorizer.digest.seed</w:t>
            </w:r>
            <w:r>
              <w:t>: Character string used to seed the encryption algorithm. It is recommended to change this away from the default.</w:t>
            </w:r>
          </w:p>
          <w:p w14:paraId="79251FF5" w14:textId="348858F0" w:rsidR="009E49E9" w:rsidRDefault="009E49E9" w:rsidP="00D345DC">
            <w:pPr>
              <w:pStyle w:val="TableBody"/>
            </w:pPr>
            <w:r>
              <w:rPr>
                <w:b/>
              </w:rPr>
              <w:t>dbAuthorizer.option.quiet</w:t>
            </w:r>
            <w:r>
              <w:t xml:space="preserve">: “true” or “false”. Quiet mode allows a password that was unencrypted to be encrypted without the user having to change that password. If false, then users are forced to change </w:t>
            </w:r>
            <w:ins w:id="669" w:author="Moses, Robinson" w:date="2023-03-30T06:29:00Z">
              <w:r w:rsidR="001772B2">
                <w:t xml:space="preserve">the </w:t>
              </w:r>
            </w:ins>
            <w:r>
              <w:t xml:space="preserve">password in that situation. This can be relevant when migrating from another auth method or in a case where </w:t>
            </w:r>
            <w:ins w:id="670" w:author="Moses, Robinson" w:date="2023-03-30T06:29:00Z">
              <w:r w:rsidR="001772B2">
                <w:t xml:space="preserve">the </w:t>
              </w:r>
            </w:ins>
            <w:r>
              <w:t>administrator previously reset a user’s password.</w:t>
            </w:r>
          </w:p>
          <w:p w14:paraId="2047F843" w14:textId="77777777" w:rsidR="009E49E9" w:rsidRDefault="009E49E9" w:rsidP="00D345DC">
            <w:pPr>
              <w:pStyle w:val="TableNote"/>
            </w:pPr>
            <w:r>
              <w:rPr>
                <w:b/>
              </w:rPr>
              <w:t>Note</w:t>
            </w:r>
            <w:r>
              <w:t>: If you plan to use DBAuthorizer from multiple OptiSuite applications and point to the same single database for user management, then the digest “</w:t>
            </w:r>
            <w:r w:rsidRPr="004D552D">
              <w:rPr>
                <w:b/>
                <w:bCs/>
                <w:rPrChange w:id="671" w:author="Moses, Robinson" w:date="2023-03-31T02:08:00Z">
                  <w:rPr/>
                </w:rPrChange>
              </w:rPr>
              <w:t xml:space="preserve">length”, “algorithm”, </w:t>
            </w:r>
            <w:r w:rsidRPr="004D552D">
              <w:t>and</w:t>
            </w:r>
            <w:r w:rsidRPr="004D552D">
              <w:rPr>
                <w:b/>
                <w:bCs/>
                <w:rPrChange w:id="672" w:author="Moses, Robinson" w:date="2023-03-31T02:08:00Z">
                  <w:rPr/>
                </w:rPrChange>
              </w:rPr>
              <w:t xml:space="preserve"> “seed</w:t>
            </w:r>
            <w:r>
              <w:t>” settings above must be the same between all OptiSuite applications.</w:t>
            </w:r>
          </w:p>
          <w:p w14:paraId="040BD85E" w14:textId="02505493" w:rsidR="009E49E9" w:rsidRDefault="009E49E9" w:rsidP="00D345DC">
            <w:pPr>
              <w:pStyle w:val="TableNote"/>
            </w:pPr>
            <w:r>
              <w:rPr>
                <w:b/>
              </w:rPr>
              <w:lastRenderedPageBreak/>
              <w:t>Note</w:t>
            </w:r>
            <w:r>
              <w:t xml:space="preserve">: If switching from one form of password encryption to another, then you will need to manually set at least one administrator user’s password temporarily. All users’ passwords will need to be </w:t>
            </w:r>
            <w:del w:id="673" w:author="Moses, Robinson" w:date="2023-03-30T02:58:00Z">
              <w:r w:rsidDel="00774E96">
                <w:delText>reset, but</w:delText>
              </w:r>
            </w:del>
            <w:ins w:id="674" w:author="Moses, Robinson" w:date="2023-03-30T02:58:00Z">
              <w:r w:rsidR="00774E96">
                <w:t xml:space="preserve">reset </w:t>
              </w:r>
            </w:ins>
            <w:ins w:id="675" w:author="Moses, Robinson" w:date="2023-03-31T03:27:00Z">
              <w:r w:rsidR="00A32AC4">
                <w:t>however,</w:t>
              </w:r>
            </w:ins>
            <w:r>
              <w:t xml:space="preserve"> doing only one initially allows that user to change for others inside OptiVLM Vault Balance application. Update as follows using SQL where THE_PASSWORD and THE_USER are replaced with your values:</w:t>
            </w:r>
          </w:p>
          <w:p w14:paraId="55784033" w14:textId="3E015DD6" w:rsidR="009E49E9" w:rsidRDefault="009E49E9" w:rsidP="00867A5F">
            <w:pPr>
              <w:pStyle w:val="TableCodeBody"/>
              <w:pPrChange w:id="676" w:author="Moses, Robinson" w:date="2023-03-31T03:28:00Z">
                <w:pPr>
                  <w:pStyle w:val="TableNote"/>
                </w:pPr>
              </w:pPrChange>
            </w:pPr>
            <w:del w:id="677" w:author="Moses, Robinson" w:date="2023-03-30T02:58:00Z">
              <w:r w:rsidDel="00B60991">
                <w:delText xml:space="preserve">      </w:delText>
              </w:r>
            </w:del>
            <w:ins w:id="678" w:author="Moses, Robinson" w:date="2023-03-31T03:28:00Z">
              <w:r w:rsidR="001918D8">
                <w:tab/>
              </w:r>
            </w:ins>
            <w:r>
              <w:t xml:space="preserve">update users set password='THE_PASSWORD' where </w:t>
            </w:r>
            <w:ins w:id="679" w:author="Moses, Robinson" w:date="2023-03-31T03:28:00Z">
              <w:r w:rsidR="001918D8">
                <w:tab/>
              </w:r>
            </w:ins>
            <w:r>
              <w:t>username='THE_USER';</w:t>
            </w:r>
          </w:p>
        </w:tc>
      </w:tr>
    </w:tbl>
    <w:p w14:paraId="20D95794" w14:textId="16D64B56" w:rsidR="009E49E9" w:rsidDel="00225A88" w:rsidRDefault="009E49E9" w:rsidP="009E49E9">
      <w:pPr>
        <w:pStyle w:val="BodyText"/>
        <w:rPr>
          <w:del w:id="680" w:author="Moses, Robinson" w:date="2023-03-30T02:59:00Z"/>
          <w:rFonts w:eastAsia="Arial Unicode MS"/>
          <w:kern w:val="2"/>
          <w:lang w:eastAsia="ar-SA"/>
        </w:rPr>
      </w:pPr>
    </w:p>
    <w:p w14:paraId="4D018FE0" w14:textId="77777777" w:rsidR="009E49E9" w:rsidRDefault="009E49E9" w:rsidP="009E49E9">
      <w:pPr>
        <w:pStyle w:val="BodyText"/>
      </w:pPr>
    </w:p>
    <w:p w14:paraId="4FF951D0" w14:textId="63AED5E4" w:rsidR="009E49E9" w:rsidRDefault="009E49E9" w:rsidP="00F634A5">
      <w:pPr>
        <w:pStyle w:val="BodyText"/>
        <w:widowControl w:val="0"/>
        <w:numPr>
          <w:ilvl w:val="0"/>
          <w:numId w:val="62"/>
        </w:numPr>
        <w:spacing w:before="0"/>
        <w:jc w:val="both"/>
      </w:pPr>
      <w:r>
        <w:t xml:space="preserve">If you are using WebSphere Application Server, you may need to specifically allow </w:t>
      </w:r>
      <w:del w:id="681" w:author="Moses, Robinson" w:date="2023-03-30T06:30:00Z">
        <w:r w:rsidDel="009A5613">
          <w:delText xml:space="preserve">PNG </w:delText>
        </w:r>
      </w:del>
      <w:ins w:id="682" w:author="Moses, Robinson" w:date="2023-03-30T06:30:00Z">
        <w:r w:rsidR="009A5613">
          <w:t>PNG</w:t>
        </w:r>
        <w:r w:rsidR="009A5613">
          <w:t>-</w:t>
        </w:r>
      </w:ins>
      <w:r>
        <w:t xml:space="preserve">type images to be displayed. </w:t>
      </w:r>
      <w:del w:id="683" w:author="Moses, Robinson" w:date="2023-03-30T06:30:00Z">
        <w:r w:rsidDel="009A5613">
          <w:delText xml:space="preserve">Steps </w:delText>
        </w:r>
      </w:del>
      <w:ins w:id="684" w:author="Moses, Robinson" w:date="2023-03-30T06:30:00Z">
        <w:r w:rsidR="009A5613">
          <w:t>The s</w:t>
        </w:r>
        <w:r w:rsidR="009A5613">
          <w:t xml:space="preserve">teps </w:t>
        </w:r>
      </w:ins>
      <w:r>
        <w:t>are as follows:</w:t>
      </w:r>
    </w:p>
    <w:p w14:paraId="2AC47B05" w14:textId="7393A565" w:rsidR="009E49E9" w:rsidRDefault="009E49E9" w:rsidP="0071705A">
      <w:pPr>
        <w:pStyle w:val="ListBullet2"/>
        <w:numPr>
          <w:ilvl w:val="1"/>
          <w:numId w:val="76"/>
        </w:numPr>
        <w:pPrChange w:id="685" w:author="Moses, Robinson" w:date="2023-03-31T03:30:00Z">
          <w:pPr>
            <w:pStyle w:val="ListBullet"/>
          </w:pPr>
        </w:pPrChange>
      </w:pPr>
      <w:r>
        <w:t xml:space="preserve">Log in to the WebSphere Console. </w:t>
      </w:r>
    </w:p>
    <w:p w14:paraId="4EB03C37" w14:textId="5BE510C7" w:rsidR="009E49E9" w:rsidRDefault="009E49E9" w:rsidP="0071705A">
      <w:pPr>
        <w:pStyle w:val="ListBullet2"/>
        <w:numPr>
          <w:ilvl w:val="1"/>
          <w:numId w:val="76"/>
        </w:numPr>
        <w:pPrChange w:id="686" w:author="Moses, Robinson" w:date="2023-03-31T03:30:00Z">
          <w:pPr>
            <w:pStyle w:val="ListBullet"/>
          </w:pPr>
        </w:pPrChange>
      </w:pPr>
      <w:r>
        <w:t xml:space="preserve">Expand Environment &gt; Virtual Hosts. </w:t>
      </w:r>
    </w:p>
    <w:p w14:paraId="5A02FC2B" w14:textId="1E7B0687" w:rsidR="009E49E9" w:rsidRDefault="009E49E9" w:rsidP="0071705A">
      <w:pPr>
        <w:pStyle w:val="ListBullet2"/>
        <w:numPr>
          <w:ilvl w:val="1"/>
          <w:numId w:val="76"/>
        </w:numPr>
        <w:pPrChange w:id="687" w:author="Moses, Robinson" w:date="2023-03-31T03:30:00Z">
          <w:pPr>
            <w:pStyle w:val="ListBullet"/>
          </w:pPr>
        </w:pPrChange>
      </w:pPr>
      <w:r>
        <w:t xml:space="preserve">Click default_host. </w:t>
      </w:r>
    </w:p>
    <w:p w14:paraId="3F90F6EE" w14:textId="13125265" w:rsidR="009E49E9" w:rsidRDefault="009E49E9" w:rsidP="0071705A">
      <w:pPr>
        <w:pStyle w:val="ListBullet2"/>
        <w:numPr>
          <w:ilvl w:val="1"/>
          <w:numId w:val="76"/>
        </w:numPr>
        <w:rPr>
          <w:sz w:val="24"/>
          <w:szCs w:val="24"/>
        </w:rPr>
        <w:pPrChange w:id="688" w:author="Moses, Robinson" w:date="2023-03-31T03:30:00Z">
          <w:pPr>
            <w:pStyle w:val="ListBullet"/>
          </w:pPr>
        </w:pPrChange>
      </w:pPr>
      <w:r>
        <w:t xml:space="preserve">Click Additional Properties &gt; MIME Types. </w:t>
      </w:r>
    </w:p>
    <w:p w14:paraId="375DE539" w14:textId="10020997" w:rsidR="009E49E9" w:rsidRDefault="009E49E9" w:rsidP="0071705A">
      <w:pPr>
        <w:pStyle w:val="ListBullet2"/>
        <w:numPr>
          <w:ilvl w:val="1"/>
          <w:numId w:val="76"/>
        </w:numPr>
        <w:pPrChange w:id="689" w:author="Moses, Robinson" w:date="2023-03-31T03:30:00Z">
          <w:pPr>
            <w:pStyle w:val="ListBullet"/>
          </w:pPr>
        </w:pPrChange>
      </w:pPr>
      <w:r>
        <w:t xml:space="preserve">Click New. </w:t>
      </w:r>
    </w:p>
    <w:p w14:paraId="282F909A" w14:textId="36A83BF3" w:rsidR="009E49E9" w:rsidRDefault="009E49E9" w:rsidP="0071705A">
      <w:pPr>
        <w:pStyle w:val="ListBullet2"/>
        <w:numPr>
          <w:ilvl w:val="1"/>
          <w:numId w:val="76"/>
        </w:numPr>
        <w:pPrChange w:id="690" w:author="Moses, Robinson" w:date="2023-03-31T03:30:00Z">
          <w:pPr>
            <w:pStyle w:val="ListBullet"/>
          </w:pPr>
        </w:pPrChange>
      </w:pPr>
      <w:r>
        <w:t xml:space="preserve">Enter </w:t>
      </w:r>
      <w:r w:rsidRPr="00225A88">
        <w:rPr>
          <w:rFonts w:ascii="Courier New" w:hAnsi="Courier New" w:cs="Courier New"/>
          <w:shd w:val="clear" w:color="auto" w:fill="DBDBDB" w:themeFill="accent3" w:themeFillTint="66"/>
          <w:rPrChange w:id="691" w:author="Moses, Robinson" w:date="2023-03-30T02:59:00Z">
            <w:rPr>
              <w:rFonts w:ascii="Courier New" w:hAnsi="Courier New" w:cs="Courier New"/>
            </w:rPr>
          </w:rPrChange>
        </w:rPr>
        <w:t>image/png</w:t>
      </w:r>
      <w:r>
        <w:t xml:space="preserve"> as the value for the MIME Type field. </w:t>
      </w:r>
    </w:p>
    <w:p w14:paraId="43CB3611" w14:textId="5B1F2C3C" w:rsidR="009E49E9" w:rsidRDefault="009E49E9" w:rsidP="0071705A">
      <w:pPr>
        <w:pStyle w:val="ListBullet2"/>
        <w:numPr>
          <w:ilvl w:val="1"/>
          <w:numId w:val="76"/>
        </w:numPr>
        <w:pPrChange w:id="692" w:author="Moses, Robinson" w:date="2023-03-31T03:30:00Z">
          <w:pPr>
            <w:pStyle w:val="ListBullet"/>
          </w:pPr>
        </w:pPrChange>
      </w:pPr>
      <w:r>
        <w:t xml:space="preserve">Enter </w:t>
      </w:r>
      <w:r w:rsidRPr="00225A88">
        <w:rPr>
          <w:rFonts w:ascii="Courier New" w:hAnsi="Courier New" w:cs="Courier New"/>
          <w:shd w:val="clear" w:color="auto" w:fill="DBDBDB" w:themeFill="accent3" w:themeFillTint="66"/>
          <w:rPrChange w:id="693" w:author="Moses, Robinson" w:date="2023-03-30T02:59:00Z">
            <w:rPr>
              <w:rFonts w:ascii="Courier New" w:hAnsi="Courier New" w:cs="Courier New"/>
            </w:rPr>
          </w:rPrChange>
        </w:rPr>
        <w:t>png</w:t>
      </w:r>
      <w:r>
        <w:t xml:space="preserve"> as the value for the Extension field. </w:t>
      </w:r>
    </w:p>
    <w:p w14:paraId="65E60703" w14:textId="5012CC6E" w:rsidR="009E49E9" w:rsidRDefault="009E49E9" w:rsidP="0071705A">
      <w:pPr>
        <w:pStyle w:val="ListBullet2"/>
        <w:numPr>
          <w:ilvl w:val="1"/>
          <w:numId w:val="76"/>
        </w:numPr>
        <w:pPrChange w:id="694" w:author="Moses, Robinson" w:date="2023-03-31T03:30:00Z">
          <w:pPr>
            <w:pStyle w:val="ListBullet"/>
          </w:pPr>
        </w:pPrChange>
      </w:pPr>
      <w:r w:rsidRPr="001068D1">
        <w:rPr>
          <w:b/>
          <w:bCs/>
          <w:rPrChange w:id="695" w:author="Moses, Robinson" w:date="2023-03-31T03:30:00Z">
            <w:rPr/>
          </w:rPrChange>
        </w:rPr>
        <w:t>Save</w:t>
      </w:r>
      <w:r>
        <w:t xml:space="preserve"> and </w:t>
      </w:r>
      <w:ins w:id="696" w:author="Moses, Robinson" w:date="2023-03-31T03:29:00Z">
        <w:r w:rsidR="001918D8" w:rsidRPr="001068D1">
          <w:rPr>
            <w:b/>
            <w:bCs/>
            <w:rPrChange w:id="697" w:author="Moses, Robinson" w:date="2023-03-31T03:30:00Z">
              <w:rPr/>
            </w:rPrChange>
          </w:rPr>
          <w:t>C</w:t>
        </w:r>
      </w:ins>
      <w:del w:id="698" w:author="Moses, Robinson" w:date="2023-03-31T03:29:00Z">
        <w:r w:rsidRPr="001068D1" w:rsidDel="001918D8">
          <w:rPr>
            <w:b/>
            <w:bCs/>
            <w:rPrChange w:id="699" w:author="Moses, Robinson" w:date="2023-03-31T03:30:00Z">
              <w:rPr/>
            </w:rPrChange>
          </w:rPr>
          <w:delText>c</w:delText>
        </w:r>
      </w:del>
      <w:r w:rsidRPr="001068D1">
        <w:rPr>
          <w:b/>
          <w:bCs/>
          <w:rPrChange w:id="700" w:author="Moses, Robinson" w:date="2023-03-31T03:30:00Z">
            <w:rPr/>
          </w:rPrChange>
        </w:rPr>
        <w:t>lose</w:t>
      </w:r>
      <w:r>
        <w:t>.</w:t>
      </w:r>
    </w:p>
    <w:p w14:paraId="44A7D9F4" w14:textId="24FF2DE1" w:rsidR="009E49E9" w:rsidDel="0071705A" w:rsidRDefault="009E49E9" w:rsidP="009E49E9">
      <w:pPr>
        <w:pStyle w:val="BodyText"/>
        <w:tabs>
          <w:tab w:val="left" w:pos="0"/>
        </w:tabs>
        <w:rPr>
          <w:del w:id="701" w:author="Moses, Robinson" w:date="2023-03-31T03:29:00Z"/>
        </w:rPr>
      </w:pPr>
    </w:p>
    <w:p w14:paraId="766133A3" w14:textId="57F3B16B" w:rsidR="009E49E9" w:rsidRPr="003C77F3" w:rsidRDefault="009E49E9" w:rsidP="00864BC9">
      <w:pPr>
        <w:pStyle w:val="BodyText"/>
        <w:widowControl w:val="0"/>
        <w:numPr>
          <w:ilvl w:val="0"/>
          <w:numId w:val="62"/>
        </w:numPr>
        <w:spacing w:before="0"/>
      </w:pPr>
      <w:r>
        <w:t>Following</w:t>
      </w:r>
      <w:r w:rsidR="00864BC9">
        <w:t xml:space="preserve"> </w:t>
      </w:r>
      <w:r>
        <w:t>list is explanation of parameters under &lt;application-path&gt;/WEB-INF/classes/VaultBalance.properties:</w:t>
      </w:r>
    </w:p>
    <w:tbl>
      <w:tblPr>
        <w:tblW w:w="0" w:type="auto"/>
        <w:tblInd w:w="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702" w:author="Moses, Robinson" w:date="2023-03-30T03:01:00Z">
          <w:tblPr>
            <w:tblW w:w="0" w:type="auto"/>
            <w:tblInd w:w="4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4755"/>
        <w:gridCol w:w="4691"/>
        <w:tblGridChange w:id="703">
          <w:tblGrid>
            <w:gridCol w:w="216"/>
            <w:gridCol w:w="4478"/>
            <w:gridCol w:w="277"/>
            <w:gridCol w:w="4691"/>
          </w:tblGrid>
        </w:tblGridChange>
      </w:tblGrid>
      <w:tr w:rsidR="00952032" w14:paraId="2CF310F8" w14:textId="77777777" w:rsidTr="00952032">
        <w:tc>
          <w:tcPr>
            <w:tcW w:w="4478" w:type="dxa"/>
            <w:tcBorders>
              <w:top w:val="single" w:sz="4" w:space="0" w:color="auto"/>
              <w:left w:val="single" w:sz="4" w:space="0" w:color="auto"/>
              <w:bottom w:val="single" w:sz="4" w:space="0" w:color="auto"/>
              <w:right w:val="single" w:sz="4" w:space="0" w:color="auto"/>
            </w:tcBorders>
            <w:shd w:val="clear" w:color="auto" w:fill="55B94A"/>
            <w:vAlign w:val="center"/>
            <w:hideMark/>
            <w:tcPrChange w:id="704" w:author="Moses, Robinson" w:date="2023-03-30T03:01:00Z">
              <w:tcPr>
                <w:tcW w:w="4681" w:type="dxa"/>
                <w:gridSpan w:val="2"/>
                <w:tcBorders>
                  <w:top w:val="single" w:sz="4" w:space="0" w:color="auto"/>
                  <w:left w:val="single" w:sz="4" w:space="0" w:color="auto"/>
                  <w:bottom w:val="single" w:sz="4" w:space="0" w:color="auto"/>
                  <w:right w:val="single" w:sz="4" w:space="0" w:color="auto"/>
                </w:tcBorders>
                <w:shd w:val="clear" w:color="auto" w:fill="55B94A"/>
                <w:vAlign w:val="center"/>
                <w:hideMark/>
              </w:tcPr>
            </w:tcPrChange>
          </w:tcPr>
          <w:p w14:paraId="0A06F7CB" w14:textId="77777777" w:rsidR="009E49E9" w:rsidRDefault="009E49E9" w:rsidP="0022445A">
            <w:pPr>
              <w:pStyle w:val="TableHeading"/>
            </w:pPr>
            <w:r>
              <w:t>Property name</w:t>
            </w:r>
          </w:p>
        </w:tc>
        <w:tc>
          <w:tcPr>
            <w:tcW w:w="4968" w:type="dxa"/>
            <w:tcBorders>
              <w:top w:val="single" w:sz="4" w:space="0" w:color="auto"/>
              <w:left w:val="single" w:sz="4" w:space="0" w:color="auto"/>
              <w:bottom w:val="single" w:sz="4" w:space="0" w:color="auto"/>
              <w:right w:val="single" w:sz="4" w:space="0" w:color="auto"/>
            </w:tcBorders>
            <w:shd w:val="clear" w:color="auto" w:fill="55B94A"/>
            <w:vAlign w:val="center"/>
            <w:hideMark/>
            <w:tcPrChange w:id="705" w:author="Moses, Robinson" w:date="2023-03-30T03:01:00Z">
              <w:tcPr>
                <w:tcW w:w="4981" w:type="dxa"/>
                <w:gridSpan w:val="2"/>
                <w:tcBorders>
                  <w:top w:val="single" w:sz="4" w:space="0" w:color="auto"/>
                  <w:left w:val="single" w:sz="4" w:space="0" w:color="auto"/>
                  <w:bottom w:val="single" w:sz="4" w:space="0" w:color="auto"/>
                  <w:right w:val="single" w:sz="4" w:space="0" w:color="auto"/>
                </w:tcBorders>
                <w:shd w:val="clear" w:color="auto" w:fill="55B94A"/>
                <w:vAlign w:val="center"/>
                <w:hideMark/>
              </w:tcPr>
            </w:tcPrChange>
          </w:tcPr>
          <w:p w14:paraId="485CD8B9" w14:textId="77777777" w:rsidR="009E49E9" w:rsidRDefault="009E49E9" w:rsidP="0022445A">
            <w:pPr>
              <w:pStyle w:val="TableHeading"/>
            </w:pPr>
            <w:r>
              <w:t>Comments</w:t>
            </w:r>
          </w:p>
        </w:tc>
      </w:tr>
      <w:tr w:rsidR="00952032" w14:paraId="46FE92DA" w14:textId="77777777" w:rsidTr="00952032">
        <w:trPr>
          <w:trPrChange w:id="706" w:author="Moses, Robinson" w:date="2023-03-30T03:01:00Z">
            <w:trPr>
              <w:gridBefore w:val="1"/>
              <w:wBefore w:w="301" w:type="dxa"/>
            </w:trPr>
          </w:trPrChange>
        </w:trPr>
        <w:tc>
          <w:tcPr>
            <w:tcW w:w="4478" w:type="dxa"/>
            <w:tcBorders>
              <w:top w:val="single" w:sz="4" w:space="0" w:color="auto"/>
              <w:left w:val="single" w:sz="4" w:space="0" w:color="auto"/>
              <w:bottom w:val="single" w:sz="4" w:space="0" w:color="auto"/>
              <w:right w:val="single" w:sz="4" w:space="0" w:color="auto"/>
            </w:tcBorders>
            <w:hideMark/>
            <w:tcPrChange w:id="707" w:author="Moses, Robinson" w:date="2023-03-30T03:01:00Z">
              <w:tcPr>
                <w:tcW w:w="4380" w:type="dxa"/>
                <w:tcBorders>
                  <w:top w:val="single" w:sz="4" w:space="0" w:color="auto"/>
                  <w:left w:val="single" w:sz="4" w:space="0" w:color="auto"/>
                  <w:bottom w:val="single" w:sz="4" w:space="0" w:color="auto"/>
                  <w:right w:val="single" w:sz="4" w:space="0" w:color="auto"/>
                </w:tcBorders>
                <w:hideMark/>
              </w:tcPr>
            </w:tcPrChange>
          </w:tcPr>
          <w:p w14:paraId="03DEB2D2" w14:textId="77777777" w:rsidR="009E49E9" w:rsidRPr="00952032" w:rsidRDefault="009E49E9" w:rsidP="009D387C">
            <w:pPr>
              <w:pStyle w:val="TableBody"/>
              <w:rPr>
                <w:b/>
                <w:bCs/>
                <w:rPrChange w:id="708" w:author="Moses, Robinson" w:date="2023-03-30T03:00:00Z">
                  <w:rPr/>
                </w:rPrChange>
              </w:rPr>
            </w:pPr>
            <w:r w:rsidRPr="00952032">
              <w:rPr>
                <w:b/>
                <w:bCs/>
                <w:rPrChange w:id="709" w:author="Moses, Robinson" w:date="2023-03-30T03:00:00Z">
                  <w:rPr/>
                </w:rPrChange>
              </w:rPr>
              <w:t>database.upgrade.outputFile</w:t>
            </w:r>
          </w:p>
        </w:tc>
        <w:tc>
          <w:tcPr>
            <w:tcW w:w="4968" w:type="dxa"/>
            <w:tcBorders>
              <w:top w:val="single" w:sz="4" w:space="0" w:color="auto"/>
              <w:left w:val="single" w:sz="4" w:space="0" w:color="auto"/>
              <w:bottom w:val="single" w:sz="4" w:space="0" w:color="auto"/>
              <w:right w:val="single" w:sz="4" w:space="0" w:color="auto"/>
            </w:tcBorders>
            <w:hideMark/>
            <w:tcPrChange w:id="710" w:author="Moses, Robinson" w:date="2023-03-30T03:01:00Z">
              <w:tcPr>
                <w:tcW w:w="4981" w:type="dxa"/>
                <w:gridSpan w:val="2"/>
                <w:tcBorders>
                  <w:top w:val="single" w:sz="4" w:space="0" w:color="auto"/>
                  <w:left w:val="single" w:sz="4" w:space="0" w:color="auto"/>
                  <w:bottom w:val="single" w:sz="4" w:space="0" w:color="auto"/>
                  <w:right w:val="single" w:sz="4" w:space="0" w:color="auto"/>
                </w:tcBorders>
                <w:hideMark/>
              </w:tcPr>
            </w:tcPrChange>
          </w:tcPr>
          <w:p w14:paraId="117EC2A9" w14:textId="77777777" w:rsidR="009E49E9" w:rsidRPr="009D387C" w:rsidRDefault="009E49E9" w:rsidP="009D387C">
            <w:pPr>
              <w:pStyle w:val="TableBody"/>
            </w:pPr>
            <w:r w:rsidRPr="009D387C">
              <w:t xml:space="preserve">Filename where generated database upgrade script will appear. </w:t>
            </w:r>
            <w:r w:rsidRPr="000766E7">
              <w:rPr>
                <w:b/>
                <w:bCs/>
                <w:u w:val="single"/>
                <w:rPrChange w:id="711" w:author="Moses, Robinson" w:date="2023-03-30T03:01:00Z">
                  <w:rPr/>
                </w:rPrChange>
              </w:rPr>
              <w:t>Example:</w:t>
            </w:r>
            <w:r w:rsidRPr="009D387C">
              <w:t xml:space="preserve"> C:\\Users\\OptiSuite\\VaultBalance\\db-upgrade.sql</w:t>
            </w:r>
          </w:p>
        </w:tc>
      </w:tr>
      <w:tr w:rsidR="00952032" w14:paraId="512C289E" w14:textId="77777777" w:rsidTr="00952032">
        <w:trPr>
          <w:trPrChange w:id="712" w:author="Moses, Robinson" w:date="2023-03-30T03:01:00Z">
            <w:trPr>
              <w:gridBefore w:val="1"/>
              <w:wBefore w:w="301" w:type="dxa"/>
            </w:trPr>
          </w:trPrChange>
        </w:trPr>
        <w:tc>
          <w:tcPr>
            <w:tcW w:w="4478" w:type="dxa"/>
            <w:tcBorders>
              <w:top w:val="single" w:sz="4" w:space="0" w:color="auto"/>
              <w:left w:val="single" w:sz="4" w:space="0" w:color="auto"/>
              <w:bottom w:val="single" w:sz="4" w:space="0" w:color="auto"/>
              <w:right w:val="single" w:sz="4" w:space="0" w:color="auto"/>
            </w:tcBorders>
            <w:hideMark/>
            <w:tcPrChange w:id="713" w:author="Moses, Robinson" w:date="2023-03-30T03:01:00Z">
              <w:tcPr>
                <w:tcW w:w="4380" w:type="dxa"/>
                <w:tcBorders>
                  <w:top w:val="single" w:sz="4" w:space="0" w:color="auto"/>
                  <w:left w:val="single" w:sz="4" w:space="0" w:color="auto"/>
                  <w:bottom w:val="single" w:sz="4" w:space="0" w:color="auto"/>
                  <w:right w:val="single" w:sz="4" w:space="0" w:color="auto"/>
                </w:tcBorders>
                <w:hideMark/>
              </w:tcPr>
            </w:tcPrChange>
          </w:tcPr>
          <w:p w14:paraId="2F549DA6" w14:textId="77777777" w:rsidR="009E49E9" w:rsidRPr="00952032" w:rsidRDefault="009E49E9" w:rsidP="009D387C">
            <w:pPr>
              <w:pStyle w:val="TableBody"/>
              <w:rPr>
                <w:b/>
                <w:bCs/>
                <w:rPrChange w:id="714" w:author="Moses, Robinson" w:date="2023-03-30T03:00:00Z">
                  <w:rPr/>
                </w:rPrChange>
              </w:rPr>
            </w:pPr>
            <w:r w:rsidRPr="00952032">
              <w:rPr>
                <w:b/>
                <w:bCs/>
                <w:rPrChange w:id="715" w:author="Moses, Robinson" w:date="2023-03-30T03:00:00Z">
                  <w:rPr/>
                </w:rPrChange>
              </w:rPr>
              <w:t>OptiSuite.states</w:t>
            </w:r>
          </w:p>
        </w:tc>
        <w:tc>
          <w:tcPr>
            <w:tcW w:w="4968" w:type="dxa"/>
            <w:tcBorders>
              <w:top w:val="single" w:sz="4" w:space="0" w:color="auto"/>
              <w:left w:val="single" w:sz="4" w:space="0" w:color="auto"/>
              <w:bottom w:val="single" w:sz="4" w:space="0" w:color="auto"/>
              <w:right w:val="single" w:sz="4" w:space="0" w:color="auto"/>
            </w:tcBorders>
            <w:hideMark/>
            <w:tcPrChange w:id="716" w:author="Moses, Robinson" w:date="2023-03-30T03:01:00Z">
              <w:tcPr>
                <w:tcW w:w="4981" w:type="dxa"/>
                <w:gridSpan w:val="2"/>
                <w:tcBorders>
                  <w:top w:val="single" w:sz="4" w:space="0" w:color="auto"/>
                  <w:left w:val="single" w:sz="4" w:space="0" w:color="auto"/>
                  <w:bottom w:val="single" w:sz="4" w:space="0" w:color="auto"/>
                  <w:right w:val="single" w:sz="4" w:space="0" w:color="auto"/>
                </w:tcBorders>
                <w:hideMark/>
              </w:tcPr>
            </w:tcPrChange>
          </w:tcPr>
          <w:p w14:paraId="5C30A4B9" w14:textId="4F8677E4" w:rsidR="009E49E9" w:rsidRPr="00E25AF5" w:rsidRDefault="009E49E9" w:rsidP="00E25AF5">
            <w:pPr>
              <w:pStyle w:val="TableBody"/>
            </w:pPr>
            <w:r w:rsidRPr="00E25AF5">
              <w:t xml:space="preserve">List of order states </w:t>
            </w:r>
            <w:del w:id="717" w:author="Moses, Robinson" w:date="2023-03-31T03:31:00Z">
              <w:r w:rsidRPr="00E25AF5" w:rsidDel="004017C2">
                <w:delText xml:space="preserve">that </w:delText>
              </w:r>
            </w:del>
            <w:r w:rsidRPr="00E25AF5">
              <w:t>used by VaultBalance to handle order updates</w:t>
            </w:r>
          </w:p>
        </w:tc>
      </w:tr>
      <w:tr w:rsidR="00952032" w14:paraId="6ACC5BA9" w14:textId="77777777" w:rsidTr="00952032">
        <w:trPr>
          <w:trPrChange w:id="718" w:author="Moses, Robinson" w:date="2023-03-30T03:01:00Z">
            <w:trPr>
              <w:gridBefore w:val="1"/>
              <w:wBefore w:w="301" w:type="dxa"/>
            </w:trPr>
          </w:trPrChange>
        </w:trPr>
        <w:tc>
          <w:tcPr>
            <w:tcW w:w="4478" w:type="dxa"/>
            <w:tcBorders>
              <w:top w:val="single" w:sz="4" w:space="0" w:color="auto"/>
              <w:left w:val="single" w:sz="4" w:space="0" w:color="auto"/>
              <w:bottom w:val="single" w:sz="4" w:space="0" w:color="auto"/>
              <w:right w:val="single" w:sz="4" w:space="0" w:color="auto"/>
            </w:tcBorders>
            <w:hideMark/>
            <w:tcPrChange w:id="719" w:author="Moses, Robinson" w:date="2023-03-30T03:01:00Z">
              <w:tcPr>
                <w:tcW w:w="4380" w:type="dxa"/>
                <w:tcBorders>
                  <w:top w:val="single" w:sz="4" w:space="0" w:color="auto"/>
                  <w:left w:val="single" w:sz="4" w:space="0" w:color="auto"/>
                  <w:bottom w:val="single" w:sz="4" w:space="0" w:color="auto"/>
                  <w:right w:val="single" w:sz="4" w:space="0" w:color="auto"/>
                </w:tcBorders>
                <w:hideMark/>
              </w:tcPr>
            </w:tcPrChange>
          </w:tcPr>
          <w:p w14:paraId="261F2651" w14:textId="77777777" w:rsidR="009E49E9" w:rsidRPr="00952032" w:rsidRDefault="009E49E9" w:rsidP="009D387C">
            <w:pPr>
              <w:pStyle w:val="TableBody"/>
              <w:rPr>
                <w:b/>
                <w:bCs/>
                <w:rPrChange w:id="720" w:author="Moses, Robinson" w:date="2023-03-30T03:00:00Z">
                  <w:rPr/>
                </w:rPrChange>
              </w:rPr>
            </w:pPr>
            <w:r w:rsidRPr="00952032">
              <w:rPr>
                <w:b/>
                <w:bCs/>
                <w:rPrChange w:id="721" w:author="Moses, Robinson" w:date="2023-03-30T03:00:00Z">
                  <w:rPr/>
                </w:rPrChange>
              </w:rPr>
              <w:t>externalRole.{EXTERNAL_ROLENAME}</w:t>
            </w:r>
          </w:p>
        </w:tc>
        <w:tc>
          <w:tcPr>
            <w:tcW w:w="4968" w:type="dxa"/>
            <w:tcBorders>
              <w:top w:val="single" w:sz="4" w:space="0" w:color="auto"/>
              <w:left w:val="single" w:sz="4" w:space="0" w:color="auto"/>
              <w:bottom w:val="single" w:sz="4" w:space="0" w:color="auto"/>
              <w:right w:val="single" w:sz="4" w:space="0" w:color="auto"/>
            </w:tcBorders>
            <w:hideMark/>
            <w:tcPrChange w:id="722" w:author="Moses, Robinson" w:date="2023-03-30T03:01:00Z">
              <w:tcPr>
                <w:tcW w:w="4981" w:type="dxa"/>
                <w:gridSpan w:val="2"/>
                <w:tcBorders>
                  <w:top w:val="single" w:sz="4" w:space="0" w:color="auto"/>
                  <w:left w:val="single" w:sz="4" w:space="0" w:color="auto"/>
                  <w:bottom w:val="single" w:sz="4" w:space="0" w:color="auto"/>
                  <w:right w:val="single" w:sz="4" w:space="0" w:color="auto"/>
                </w:tcBorders>
                <w:hideMark/>
              </w:tcPr>
            </w:tcPrChange>
          </w:tcPr>
          <w:p w14:paraId="140DC101" w14:textId="7F8463F1" w:rsidR="009E49E9" w:rsidRDefault="009E49E9" w:rsidP="009D387C">
            <w:pPr>
              <w:pStyle w:val="TableBody"/>
            </w:pPr>
            <w:r>
              <w:t xml:space="preserve">Only for OptiCore authentication. {EXTERNAL_ROLENAME} is </w:t>
            </w:r>
            <w:ins w:id="723" w:author="Moses, Robinson" w:date="2023-03-30T06:30:00Z">
              <w:r w:rsidR="009A5613">
                <w:t xml:space="preserve">a </w:t>
              </w:r>
            </w:ins>
            <w:r>
              <w:t xml:space="preserve">placeholder of </w:t>
            </w:r>
            <w:ins w:id="724" w:author="Moses, Robinson" w:date="2023-03-30T06:30:00Z">
              <w:r w:rsidR="009A5613">
                <w:t xml:space="preserve">a </w:t>
              </w:r>
            </w:ins>
            <w:r>
              <w:t xml:space="preserve">role name from </w:t>
            </w:r>
            <w:ins w:id="725" w:author="Moses, Robinson" w:date="2023-03-30T06:31:00Z">
              <w:r w:rsidR="006C593E">
                <w:t xml:space="preserve">an </w:t>
              </w:r>
            </w:ins>
            <w:r>
              <w:t xml:space="preserve">external system(usually a customer authentication system, i.e. Microsoft Active Directory). </w:t>
            </w:r>
            <w:del w:id="726" w:author="Moses, Robinson" w:date="2023-03-30T06:31:00Z">
              <w:r w:rsidDel="00734B27">
                <w:delText xml:space="preserve">Value </w:delText>
              </w:r>
            </w:del>
            <w:ins w:id="727" w:author="Moses, Robinson" w:date="2023-03-30T06:31:00Z">
              <w:r w:rsidR="00734B27">
                <w:t>The v</w:t>
              </w:r>
              <w:r w:rsidR="00734B27">
                <w:t xml:space="preserve">alue </w:t>
              </w:r>
            </w:ins>
            <w:r>
              <w:t xml:space="preserve">of </w:t>
            </w:r>
            <w:del w:id="728" w:author="Moses, Robinson" w:date="2023-03-30T06:31:00Z">
              <w:r w:rsidDel="00734B27">
                <w:delText xml:space="preserve">this </w:delText>
              </w:r>
            </w:del>
            <w:ins w:id="729" w:author="Moses, Robinson" w:date="2023-03-30T06:31:00Z">
              <w:r w:rsidR="00734B27">
                <w:t>th</w:t>
              </w:r>
              <w:r w:rsidR="00734B27">
                <w:t>ese</w:t>
              </w:r>
              <w:r w:rsidR="00734B27">
                <w:t xml:space="preserve"> </w:t>
              </w:r>
            </w:ins>
            <w:r>
              <w:t>properties should be one or more VautBalance internal ROLES, i.e.</w:t>
            </w:r>
          </w:p>
          <w:p w14:paraId="6EB1F317" w14:textId="77777777" w:rsidR="009E49E9" w:rsidRDefault="009E49E9" w:rsidP="00CC6EDF">
            <w:pPr>
              <w:pStyle w:val="TableCodeBody"/>
            </w:pPr>
            <w:r>
              <w:t>externalRole.SystemAdmin=</w:t>
            </w:r>
            <w:r>
              <w:rPr>
                <w:color w:val="2A00FF"/>
              </w:rPr>
              <w:t>ROLE_USER,ROLE_ADMIN</w:t>
            </w:r>
          </w:p>
          <w:p w14:paraId="3BC7AE3F" w14:textId="77777777" w:rsidR="009E49E9" w:rsidRDefault="009E49E9" w:rsidP="00CC6EDF">
            <w:pPr>
              <w:pStyle w:val="TableCodeBody"/>
            </w:pPr>
            <w:r>
              <w:t>externalRole.User=</w:t>
            </w:r>
            <w:r>
              <w:rPr>
                <w:color w:val="2A00FF"/>
              </w:rPr>
              <w:t>ROLE_USER</w:t>
            </w:r>
          </w:p>
          <w:p w14:paraId="76746825" w14:textId="77777777" w:rsidR="009E49E9" w:rsidRDefault="009E49E9" w:rsidP="00CC6EDF">
            <w:pPr>
              <w:pStyle w:val="TableCodeBody"/>
              <w:rPr>
                <w:rFonts w:ascii="Times New Roman" w:eastAsia="Arial Unicode MS" w:hAnsi="Times New Roman"/>
                <w:kern w:val="2"/>
                <w:szCs w:val="24"/>
                <w:lang w:eastAsia="ar-SA"/>
              </w:rPr>
            </w:pPr>
            <w:r>
              <w:lastRenderedPageBreak/>
              <w:t>externalRole.UserAdmin=</w:t>
            </w:r>
            <w:r>
              <w:rPr>
                <w:color w:val="2A00FF"/>
              </w:rPr>
              <w:t>ROLE_ADMIN</w:t>
            </w:r>
          </w:p>
        </w:tc>
      </w:tr>
      <w:tr w:rsidR="00952032" w14:paraId="00050A30" w14:textId="77777777" w:rsidTr="00952032">
        <w:trPr>
          <w:trPrChange w:id="730" w:author="Moses, Robinson" w:date="2023-03-30T03:01:00Z">
            <w:trPr>
              <w:gridBefore w:val="1"/>
              <w:wBefore w:w="301" w:type="dxa"/>
            </w:trPr>
          </w:trPrChange>
        </w:trPr>
        <w:tc>
          <w:tcPr>
            <w:tcW w:w="4478" w:type="dxa"/>
            <w:tcBorders>
              <w:top w:val="single" w:sz="4" w:space="0" w:color="auto"/>
              <w:left w:val="single" w:sz="4" w:space="0" w:color="auto"/>
              <w:bottom w:val="single" w:sz="4" w:space="0" w:color="auto"/>
              <w:right w:val="single" w:sz="4" w:space="0" w:color="auto"/>
            </w:tcBorders>
            <w:hideMark/>
            <w:tcPrChange w:id="731" w:author="Moses, Robinson" w:date="2023-03-30T03:01:00Z">
              <w:tcPr>
                <w:tcW w:w="4380" w:type="dxa"/>
                <w:tcBorders>
                  <w:top w:val="single" w:sz="4" w:space="0" w:color="auto"/>
                  <w:left w:val="single" w:sz="4" w:space="0" w:color="auto"/>
                  <w:bottom w:val="single" w:sz="4" w:space="0" w:color="auto"/>
                  <w:right w:val="single" w:sz="4" w:space="0" w:color="auto"/>
                </w:tcBorders>
                <w:hideMark/>
              </w:tcPr>
            </w:tcPrChange>
          </w:tcPr>
          <w:p w14:paraId="3CE544ED" w14:textId="77777777" w:rsidR="009E49E9" w:rsidRPr="00952032" w:rsidRDefault="009E49E9" w:rsidP="00CC6EDF">
            <w:pPr>
              <w:pStyle w:val="TableBody"/>
              <w:rPr>
                <w:b/>
                <w:bCs/>
                <w:rPrChange w:id="732" w:author="Moses, Robinson" w:date="2023-03-30T03:00:00Z">
                  <w:rPr/>
                </w:rPrChange>
              </w:rPr>
            </w:pPr>
            <w:r w:rsidRPr="00952032">
              <w:rPr>
                <w:b/>
                <w:bCs/>
                <w:rPrChange w:id="733" w:author="Moses, Robinson" w:date="2023-03-30T03:00:00Z">
                  <w:rPr/>
                </w:rPrChange>
              </w:rPr>
              <w:lastRenderedPageBreak/>
              <w:t>sync.user</w:t>
            </w:r>
          </w:p>
        </w:tc>
        <w:tc>
          <w:tcPr>
            <w:tcW w:w="4968" w:type="dxa"/>
            <w:tcBorders>
              <w:top w:val="single" w:sz="4" w:space="0" w:color="auto"/>
              <w:left w:val="single" w:sz="4" w:space="0" w:color="auto"/>
              <w:bottom w:val="single" w:sz="4" w:space="0" w:color="auto"/>
              <w:right w:val="single" w:sz="4" w:space="0" w:color="auto"/>
            </w:tcBorders>
            <w:hideMark/>
            <w:tcPrChange w:id="734" w:author="Moses, Robinson" w:date="2023-03-30T03:01:00Z">
              <w:tcPr>
                <w:tcW w:w="4981" w:type="dxa"/>
                <w:gridSpan w:val="2"/>
                <w:tcBorders>
                  <w:top w:val="single" w:sz="4" w:space="0" w:color="auto"/>
                  <w:left w:val="single" w:sz="4" w:space="0" w:color="auto"/>
                  <w:bottom w:val="single" w:sz="4" w:space="0" w:color="auto"/>
                  <w:right w:val="single" w:sz="4" w:space="0" w:color="auto"/>
                </w:tcBorders>
                <w:hideMark/>
              </w:tcPr>
            </w:tcPrChange>
          </w:tcPr>
          <w:p w14:paraId="42920C8B" w14:textId="789BD957" w:rsidR="009E49E9" w:rsidRDefault="009E49E9" w:rsidP="00CC6EDF">
            <w:pPr>
              <w:pStyle w:val="TableBody"/>
            </w:pPr>
            <w:r>
              <w:t xml:space="preserve">Only for OptiCore authentication, not </w:t>
            </w:r>
            <w:ins w:id="735" w:author="Moses, Robinson" w:date="2023-03-30T06:31:00Z">
              <w:r w:rsidR="00734B27">
                <w:t xml:space="preserve">the </w:t>
              </w:r>
            </w:ins>
            <w:r>
              <w:t>DBAuthorizer variant.</w:t>
            </w:r>
          </w:p>
          <w:p w14:paraId="77F7FF2B" w14:textId="63254719" w:rsidR="009E49E9" w:rsidRDefault="009E49E9" w:rsidP="00CC6EDF">
            <w:pPr>
              <w:pStyle w:val="TableBody"/>
            </w:pPr>
            <w:r>
              <w:t>Defines whether CarrierWeb should synchronize user profile</w:t>
            </w:r>
            <w:ins w:id="736" w:author="Moses, Robinson" w:date="2023-03-30T06:31:00Z">
              <w:r w:rsidR="00734B27">
                <w:t>s</w:t>
              </w:r>
            </w:ins>
            <w:r>
              <w:t xml:space="preserve"> (cashpoints, username</w:t>
            </w:r>
            <w:ins w:id="737" w:author="Moses, Robinson" w:date="2023-03-30T06:31:00Z">
              <w:r w:rsidR="00734B27">
                <w:t>s</w:t>
              </w:r>
            </w:ins>
            <w:r>
              <w:t xml:space="preserve"> etc) after opticore authentication is complete.</w:t>
            </w:r>
          </w:p>
        </w:tc>
      </w:tr>
      <w:tr w:rsidR="00952032" w14:paraId="0D765F6A" w14:textId="77777777" w:rsidTr="00952032">
        <w:tc>
          <w:tcPr>
            <w:tcW w:w="4478" w:type="dxa"/>
            <w:tcBorders>
              <w:top w:val="single" w:sz="4" w:space="0" w:color="auto"/>
              <w:left w:val="single" w:sz="4" w:space="0" w:color="auto"/>
              <w:bottom w:val="single" w:sz="4" w:space="0" w:color="auto"/>
              <w:right w:val="single" w:sz="4" w:space="0" w:color="auto"/>
            </w:tcBorders>
            <w:hideMark/>
          </w:tcPr>
          <w:p w14:paraId="5C6486C3" w14:textId="77777777" w:rsidR="009E49E9" w:rsidRPr="00E25AF5" w:rsidRDefault="009E49E9" w:rsidP="00CC6EDF">
            <w:pPr>
              <w:pStyle w:val="TableBody"/>
              <w:rPr>
                <w:b/>
                <w:bCs/>
                <w:rPrChange w:id="738" w:author="Moses, Robinson" w:date="2023-03-30T03:02:00Z">
                  <w:rPr/>
                </w:rPrChange>
              </w:rPr>
            </w:pPr>
            <w:r w:rsidRPr="00E25AF5">
              <w:rPr>
                <w:b/>
                <w:bCs/>
                <w:rPrChange w:id="739" w:author="Moses, Robinson" w:date="2023-03-30T03:02:00Z">
                  <w:rPr/>
                </w:rPrChange>
              </w:rPr>
              <w:t>login.username.prefix</w:t>
            </w:r>
          </w:p>
          <w:p w14:paraId="1792D0F1" w14:textId="77777777" w:rsidR="009E49E9" w:rsidRPr="00E25AF5" w:rsidRDefault="009E49E9" w:rsidP="00CC6EDF">
            <w:pPr>
              <w:pStyle w:val="TableBody"/>
              <w:rPr>
                <w:b/>
                <w:bCs/>
                <w:rPrChange w:id="740" w:author="Moses, Robinson" w:date="2023-03-30T03:02:00Z">
                  <w:rPr/>
                </w:rPrChange>
              </w:rPr>
            </w:pPr>
            <w:r w:rsidRPr="00E25AF5">
              <w:rPr>
                <w:b/>
                <w:bCs/>
                <w:rPrChange w:id="741" w:author="Moses, Robinson" w:date="2023-03-30T03:02:00Z">
                  <w:rPr/>
                </w:rPrChange>
              </w:rPr>
              <w:t>login.username.suffix</w:t>
            </w:r>
          </w:p>
          <w:p w14:paraId="766676AE" w14:textId="77777777" w:rsidR="009E49E9" w:rsidRDefault="009E49E9" w:rsidP="00CC6EDF">
            <w:pPr>
              <w:pStyle w:val="TableBody"/>
            </w:pPr>
            <w:r w:rsidRPr="00E25AF5">
              <w:rPr>
                <w:b/>
                <w:bCs/>
                <w:rPrChange w:id="742" w:author="Moses, Robinson" w:date="2023-03-30T03:02:00Z">
                  <w:rPr/>
                </w:rPrChange>
              </w:rPr>
              <w:t>login.username.uppercase</w:t>
            </w:r>
          </w:p>
        </w:tc>
        <w:tc>
          <w:tcPr>
            <w:tcW w:w="4968" w:type="dxa"/>
            <w:tcBorders>
              <w:top w:val="single" w:sz="4" w:space="0" w:color="auto"/>
              <w:left w:val="single" w:sz="4" w:space="0" w:color="auto"/>
              <w:bottom w:val="single" w:sz="4" w:space="0" w:color="auto"/>
              <w:right w:val="single" w:sz="4" w:space="0" w:color="auto"/>
            </w:tcBorders>
            <w:hideMark/>
          </w:tcPr>
          <w:p w14:paraId="53E3D5D7" w14:textId="0FBEB197" w:rsidR="009E49E9" w:rsidRDefault="009E49E9" w:rsidP="009A7FC6">
            <w:pPr>
              <w:pStyle w:val="TableBody"/>
            </w:pPr>
            <w:r>
              <w:t xml:space="preserve">Only for Server-based authentication. All </w:t>
            </w:r>
            <w:del w:id="743" w:author="Moses, Robinson" w:date="2023-03-30T03:02:00Z">
              <w:r w:rsidDel="00B3193F">
                <w:delText>these configuration</w:delText>
              </w:r>
            </w:del>
            <w:ins w:id="744" w:author="Moses, Robinson" w:date="2023-03-30T03:02:00Z">
              <w:r w:rsidR="00B3193F">
                <w:t>these configurations</w:t>
              </w:r>
            </w:ins>
            <w:r>
              <w:t xml:space="preserve"> can add prefix, suffix and capitalize username which is used to match the user’s External Username</w:t>
            </w:r>
          </w:p>
          <w:p w14:paraId="668F70D8" w14:textId="77777777" w:rsidR="009E49E9" w:rsidRDefault="009E49E9" w:rsidP="009A7FC6">
            <w:pPr>
              <w:pStyle w:val="TableBody"/>
            </w:pPr>
            <w:r>
              <w:t>i.e.</w:t>
            </w:r>
          </w:p>
          <w:p w14:paraId="27E90335" w14:textId="77777777" w:rsidR="009E49E9" w:rsidRDefault="009E49E9" w:rsidP="00CC6EDF">
            <w:pPr>
              <w:pStyle w:val="TableCodeBody"/>
            </w:pPr>
            <w:r>
              <w:t>login.username.prefix=\\BASIC\</w:t>
            </w:r>
          </w:p>
          <w:p w14:paraId="312CE1F2" w14:textId="77777777" w:rsidR="009E49E9" w:rsidRDefault="009E49E9" w:rsidP="00CC6EDF">
            <w:pPr>
              <w:pStyle w:val="TableCodeBody"/>
            </w:pPr>
            <w:r>
              <w:t>login.username.suffix=\login</w:t>
            </w:r>
          </w:p>
          <w:p w14:paraId="21E4C4A7" w14:textId="77777777" w:rsidR="009E49E9" w:rsidRDefault="009E49E9" w:rsidP="00CC6EDF">
            <w:pPr>
              <w:pStyle w:val="TableCodeBody"/>
              <w:rPr>
                <w:color w:val="2A00FF"/>
              </w:rPr>
            </w:pPr>
            <w:r>
              <w:t>login.username.uppercase=</w:t>
            </w:r>
            <w:r>
              <w:rPr>
                <w:color w:val="2A00FF"/>
              </w:rPr>
              <w:t>true</w:t>
            </w:r>
          </w:p>
          <w:p w14:paraId="6058F5EF" w14:textId="7A5D5D48" w:rsidR="009E49E9" w:rsidRDefault="009E49E9" w:rsidP="009A7FC6">
            <w:pPr>
              <w:pStyle w:val="TableBody"/>
              <w:rPr>
                <w:rFonts w:ascii="Times New Roman" w:hAnsi="Times New Roman"/>
              </w:rPr>
            </w:pPr>
            <w:r>
              <w:t xml:space="preserve">if </w:t>
            </w:r>
            <w:ins w:id="745" w:author="Moses, Robinson" w:date="2023-03-30T06:32:00Z">
              <w:r w:rsidR="000E607C">
                <w:t xml:space="preserve">the </w:t>
              </w:r>
            </w:ins>
            <w:r>
              <w:t>user uses ‘admin123’ to login VaultBalance then the user’s External Username should be</w:t>
            </w:r>
          </w:p>
          <w:p w14:paraId="4FDFC5AA" w14:textId="77777777" w:rsidR="009E49E9" w:rsidRDefault="009E49E9" w:rsidP="009A7FC6">
            <w:pPr>
              <w:pStyle w:val="TableBody"/>
            </w:pPr>
            <w:r>
              <w:t>“\\BASIC\ADMIN123\login”</w:t>
            </w:r>
          </w:p>
          <w:p w14:paraId="56AEDD8D" w14:textId="0B9AB289" w:rsidR="009E49E9" w:rsidRDefault="009E49E9" w:rsidP="009A7FC6">
            <w:pPr>
              <w:pStyle w:val="TableBody"/>
              <w:rPr>
                <w:rFonts w:eastAsia="Arial Unicode MS"/>
                <w:kern w:val="2"/>
                <w:szCs w:val="24"/>
                <w:lang w:eastAsia="ar-SA"/>
              </w:rPr>
            </w:pPr>
            <w:r w:rsidRPr="00766373">
              <w:rPr>
                <w:b/>
                <w:bCs/>
                <w:shd w:val="clear" w:color="auto" w:fill="E2EFD9" w:themeFill="accent6" w:themeFillTint="33"/>
                <w:rPrChange w:id="746" w:author="Moses, Robinson" w:date="2023-03-30T03:02:00Z">
                  <w:rPr/>
                </w:rPrChange>
              </w:rPr>
              <w:t>Note</w:t>
            </w:r>
            <w:r w:rsidRPr="00766373">
              <w:rPr>
                <w:shd w:val="clear" w:color="auto" w:fill="E2EFD9" w:themeFill="accent6" w:themeFillTint="33"/>
                <w:rPrChange w:id="747" w:author="Moses, Robinson" w:date="2023-03-30T03:02:00Z">
                  <w:rPr/>
                </w:rPrChange>
              </w:rPr>
              <w:t xml:space="preserve">: </w:t>
            </w:r>
            <w:ins w:id="748" w:author="Moses, Robinson" w:date="2023-03-31T03:35:00Z">
              <w:r w:rsidR="00C40DAA">
                <w:rPr>
                  <w:shd w:val="clear" w:color="auto" w:fill="E2EFD9" w:themeFill="accent6" w:themeFillTint="33"/>
                </w:rPr>
                <w:t>T</w:t>
              </w:r>
            </w:ins>
            <w:del w:id="749" w:author="Moses, Robinson" w:date="2023-03-31T03:35:00Z">
              <w:r w:rsidRPr="00766373" w:rsidDel="00C40DAA">
                <w:rPr>
                  <w:shd w:val="clear" w:color="auto" w:fill="E2EFD9" w:themeFill="accent6" w:themeFillTint="33"/>
                  <w:rPrChange w:id="750" w:author="Moses, Robinson" w:date="2023-03-30T03:02:00Z">
                    <w:rPr/>
                  </w:rPrChange>
                </w:rPr>
                <w:delText>t</w:delText>
              </w:r>
            </w:del>
            <w:r w:rsidRPr="00766373">
              <w:rPr>
                <w:shd w:val="clear" w:color="auto" w:fill="E2EFD9" w:themeFill="accent6" w:themeFillTint="33"/>
                <w:rPrChange w:id="751" w:author="Moses, Robinson" w:date="2023-03-30T03:02:00Z">
                  <w:rPr/>
                </w:rPrChange>
              </w:rPr>
              <w:t xml:space="preserve">he uppercase=true setting effectively allows </w:t>
            </w:r>
            <w:ins w:id="752" w:author="Moses, Robinson" w:date="2023-03-30T06:32:00Z">
              <w:r w:rsidR="000E607C">
                <w:rPr>
                  <w:shd w:val="clear" w:color="auto" w:fill="E2EFD9" w:themeFill="accent6" w:themeFillTint="33"/>
                </w:rPr>
                <w:t xml:space="preserve">the </w:t>
              </w:r>
            </w:ins>
            <w:r w:rsidRPr="00766373">
              <w:rPr>
                <w:shd w:val="clear" w:color="auto" w:fill="E2EFD9" w:themeFill="accent6" w:themeFillTint="33"/>
                <w:rPrChange w:id="753" w:author="Moses, Robinson" w:date="2023-03-30T03:02:00Z">
                  <w:rPr/>
                </w:rPrChange>
              </w:rPr>
              <w:t xml:space="preserve">username to be </w:t>
            </w:r>
            <w:del w:id="754" w:author="Moses, Robinson" w:date="2023-03-30T06:32:00Z">
              <w:r w:rsidRPr="00766373" w:rsidDel="000E607C">
                <w:rPr>
                  <w:shd w:val="clear" w:color="auto" w:fill="E2EFD9" w:themeFill="accent6" w:themeFillTint="33"/>
                  <w:rPrChange w:id="755" w:author="Moses, Robinson" w:date="2023-03-30T03:02:00Z">
                    <w:rPr/>
                  </w:rPrChange>
                </w:rPr>
                <w:delText xml:space="preserve">case </w:delText>
              </w:r>
            </w:del>
            <w:ins w:id="756" w:author="Moses, Robinson" w:date="2023-03-30T06:32:00Z">
              <w:r w:rsidR="000E607C" w:rsidRPr="00766373">
                <w:rPr>
                  <w:shd w:val="clear" w:color="auto" w:fill="E2EFD9" w:themeFill="accent6" w:themeFillTint="33"/>
                  <w:rPrChange w:id="757" w:author="Moses, Robinson" w:date="2023-03-30T03:02:00Z">
                    <w:rPr/>
                  </w:rPrChange>
                </w:rPr>
                <w:t>case</w:t>
              </w:r>
              <w:r w:rsidR="000E607C">
                <w:rPr>
                  <w:shd w:val="clear" w:color="auto" w:fill="E2EFD9" w:themeFill="accent6" w:themeFillTint="33"/>
                </w:rPr>
                <w:t>-</w:t>
              </w:r>
            </w:ins>
            <w:r w:rsidRPr="00766373">
              <w:rPr>
                <w:shd w:val="clear" w:color="auto" w:fill="E2EFD9" w:themeFill="accent6" w:themeFillTint="33"/>
                <w:rPrChange w:id="758" w:author="Moses, Robinson" w:date="2023-03-30T03:02:00Z">
                  <w:rPr/>
                </w:rPrChange>
              </w:rPr>
              <w:t>insensitive.</w:t>
            </w:r>
          </w:p>
        </w:tc>
      </w:tr>
      <w:tr w:rsidR="00952032" w14:paraId="3A821CAB" w14:textId="77777777" w:rsidTr="00952032">
        <w:tc>
          <w:tcPr>
            <w:tcW w:w="4478" w:type="dxa"/>
            <w:tcBorders>
              <w:top w:val="single" w:sz="4" w:space="0" w:color="auto"/>
              <w:left w:val="single" w:sz="4" w:space="0" w:color="auto"/>
              <w:bottom w:val="single" w:sz="4" w:space="0" w:color="auto"/>
              <w:right w:val="single" w:sz="4" w:space="0" w:color="auto"/>
            </w:tcBorders>
            <w:hideMark/>
          </w:tcPr>
          <w:p w14:paraId="11371C49" w14:textId="77777777" w:rsidR="009E49E9" w:rsidRPr="00766373" w:rsidRDefault="009E49E9" w:rsidP="009A7FC6">
            <w:pPr>
              <w:pStyle w:val="TableBody"/>
              <w:rPr>
                <w:b/>
                <w:bCs/>
                <w:rPrChange w:id="759" w:author="Moses, Robinson" w:date="2023-03-30T03:03:00Z">
                  <w:rPr/>
                </w:rPrChange>
              </w:rPr>
            </w:pPr>
            <w:r w:rsidRPr="00766373">
              <w:rPr>
                <w:b/>
                <w:bCs/>
                <w:rPrChange w:id="760" w:author="Moses, Robinson" w:date="2023-03-30T03:03:00Z">
                  <w:rPr/>
                </w:rPrChange>
              </w:rPr>
              <w:t>defaultCofferName</w:t>
            </w:r>
          </w:p>
        </w:tc>
        <w:tc>
          <w:tcPr>
            <w:tcW w:w="4968" w:type="dxa"/>
            <w:tcBorders>
              <w:top w:val="single" w:sz="4" w:space="0" w:color="auto"/>
              <w:left w:val="single" w:sz="4" w:space="0" w:color="auto"/>
              <w:bottom w:val="single" w:sz="4" w:space="0" w:color="auto"/>
              <w:right w:val="single" w:sz="4" w:space="0" w:color="auto"/>
            </w:tcBorders>
            <w:hideMark/>
          </w:tcPr>
          <w:p w14:paraId="0A44C788" w14:textId="62CF3D4F" w:rsidR="009E49E9" w:rsidRDefault="009E49E9" w:rsidP="009A7FC6">
            <w:pPr>
              <w:pStyle w:val="TableBody"/>
            </w:pPr>
            <w:r>
              <w:t>For every quality definition, VaultBalance automatically generate</w:t>
            </w:r>
            <w:ins w:id="761" w:author="Moses, Robinson" w:date="2023-03-30T06:32:00Z">
              <w:r w:rsidR="000E607C">
                <w:t>s</w:t>
              </w:r>
            </w:ins>
            <w:r>
              <w:t xml:space="preserve"> an associated default coffer. This value is for </w:t>
            </w:r>
            <w:ins w:id="762" w:author="Moses, Robinson" w:date="2023-03-30T06:32:00Z">
              <w:r w:rsidR="000E607C">
                <w:t xml:space="preserve">the </w:t>
              </w:r>
            </w:ins>
            <w:r>
              <w:t xml:space="preserve">heading title of the coffer name. </w:t>
            </w:r>
            <w:del w:id="763" w:author="Moses, Robinson" w:date="2023-03-30T04:44:00Z">
              <w:r w:rsidDel="001D48C7">
                <w:delText>i.e</w:delText>
              </w:r>
            </w:del>
            <w:ins w:id="764" w:author="Moses, Robinson" w:date="2023-03-30T04:44:00Z">
              <w:r w:rsidR="001D48C7">
                <w:t>i.e.</w:t>
              </w:r>
            </w:ins>
            <w:r>
              <w:t xml:space="preserve"> if </w:t>
            </w:r>
          </w:p>
          <w:p w14:paraId="0BA769ED" w14:textId="77777777" w:rsidR="009E49E9" w:rsidRDefault="009E49E9">
            <w:pPr>
              <w:pStyle w:val="TableCodeBody"/>
              <w:pPrChange w:id="765" w:author="Moses, Robinson" w:date="2023-03-30T03:03:00Z">
                <w:pPr>
                  <w:pStyle w:val="TableBody"/>
                </w:pPr>
              </w:pPrChange>
            </w:pPr>
            <w:r>
              <w:t>defaultCofferName=DeFaUlt</w:t>
            </w:r>
          </w:p>
          <w:p w14:paraId="30976172" w14:textId="77777777" w:rsidR="009E49E9" w:rsidRDefault="009E49E9" w:rsidP="009A7FC6">
            <w:pPr>
              <w:pStyle w:val="TableBody"/>
            </w:pPr>
            <w:r>
              <w:t xml:space="preserve">Then the default coffer name for quality ‘Fit’ is </w:t>
            </w:r>
            <w:r>
              <w:rPr>
                <w:i/>
              </w:rPr>
              <w:t>DeFaUlt(Fit)</w:t>
            </w:r>
          </w:p>
        </w:tc>
      </w:tr>
      <w:tr w:rsidR="00952032" w14:paraId="62764CA4" w14:textId="77777777" w:rsidTr="00952032">
        <w:tc>
          <w:tcPr>
            <w:tcW w:w="4478" w:type="dxa"/>
            <w:tcBorders>
              <w:top w:val="single" w:sz="4" w:space="0" w:color="auto"/>
              <w:left w:val="single" w:sz="4" w:space="0" w:color="auto"/>
              <w:bottom w:val="single" w:sz="4" w:space="0" w:color="auto"/>
              <w:right w:val="single" w:sz="4" w:space="0" w:color="auto"/>
            </w:tcBorders>
            <w:hideMark/>
          </w:tcPr>
          <w:p w14:paraId="2C92A630" w14:textId="77777777" w:rsidR="009E49E9" w:rsidRPr="00766373" w:rsidRDefault="009E49E9" w:rsidP="009A7FC6">
            <w:pPr>
              <w:pStyle w:val="TableBody"/>
              <w:rPr>
                <w:b/>
                <w:bCs/>
                <w:rPrChange w:id="766" w:author="Moses, Robinson" w:date="2023-03-30T03:03:00Z">
                  <w:rPr/>
                </w:rPrChange>
              </w:rPr>
            </w:pPr>
            <w:r w:rsidRPr="00766373">
              <w:rPr>
                <w:b/>
                <w:bCs/>
                <w:rPrChange w:id="767" w:author="Moses, Robinson" w:date="2023-03-30T03:03:00Z">
                  <w:rPr/>
                </w:rPrChange>
              </w:rPr>
              <w:t>showNotAvailableInReport</w:t>
            </w:r>
          </w:p>
        </w:tc>
        <w:tc>
          <w:tcPr>
            <w:tcW w:w="4968" w:type="dxa"/>
            <w:tcBorders>
              <w:top w:val="single" w:sz="4" w:space="0" w:color="auto"/>
              <w:left w:val="single" w:sz="4" w:space="0" w:color="auto"/>
              <w:bottom w:val="single" w:sz="4" w:space="0" w:color="auto"/>
              <w:right w:val="single" w:sz="4" w:space="0" w:color="auto"/>
            </w:tcBorders>
            <w:hideMark/>
          </w:tcPr>
          <w:p w14:paraId="10FE3FA7" w14:textId="5D038785" w:rsidR="009E49E9" w:rsidRDefault="009E49E9" w:rsidP="009A7FC6">
            <w:pPr>
              <w:pStyle w:val="TableBody"/>
            </w:pPr>
            <w:r>
              <w:t>Define whether to show unavailable balance amounts in all balance PDF report</w:t>
            </w:r>
            <w:ins w:id="768" w:author="Moses, Robinson" w:date="2023-03-30T06:32:00Z">
              <w:r w:rsidR="000E607C">
                <w:t>s</w:t>
              </w:r>
            </w:ins>
            <w:r>
              <w:t xml:space="preserve">. </w:t>
            </w:r>
          </w:p>
          <w:p w14:paraId="04DCB6B3" w14:textId="1DFEB977" w:rsidR="009E49E9" w:rsidRDefault="009E49E9" w:rsidP="009A7FC6">
            <w:pPr>
              <w:pStyle w:val="TableBody"/>
            </w:pPr>
            <w:r>
              <w:t>“true”: show</w:t>
            </w:r>
            <w:ins w:id="769" w:author="Moses, Robinson" w:date="2023-03-30T06:32:00Z">
              <w:r w:rsidR="000E607C">
                <w:t>s</w:t>
              </w:r>
            </w:ins>
            <w:r>
              <w:t xml:space="preserve"> unavailable balance amount</w:t>
            </w:r>
          </w:p>
          <w:p w14:paraId="22599A04" w14:textId="77777777" w:rsidR="009E49E9" w:rsidRDefault="009E49E9" w:rsidP="009A7FC6">
            <w:pPr>
              <w:pStyle w:val="TableBody"/>
            </w:pPr>
            <w:r>
              <w:t>“false”: do not show unavailable balance amount</w:t>
            </w:r>
          </w:p>
        </w:tc>
      </w:tr>
      <w:tr w:rsidR="00952032" w14:paraId="4FE8D338" w14:textId="77777777" w:rsidTr="00952032">
        <w:tc>
          <w:tcPr>
            <w:tcW w:w="4478" w:type="dxa"/>
            <w:tcBorders>
              <w:top w:val="single" w:sz="4" w:space="0" w:color="auto"/>
              <w:left w:val="single" w:sz="4" w:space="0" w:color="auto"/>
              <w:bottom w:val="single" w:sz="4" w:space="0" w:color="auto"/>
              <w:right w:val="single" w:sz="4" w:space="0" w:color="auto"/>
            </w:tcBorders>
            <w:hideMark/>
          </w:tcPr>
          <w:p w14:paraId="6F670A77" w14:textId="77777777" w:rsidR="009E49E9" w:rsidRPr="00766373" w:rsidRDefault="009E49E9" w:rsidP="009A7FC6">
            <w:pPr>
              <w:pStyle w:val="TableBody"/>
              <w:rPr>
                <w:b/>
                <w:bCs/>
                <w:rPrChange w:id="770" w:author="Moses, Robinson" w:date="2023-03-30T03:03:00Z">
                  <w:rPr/>
                </w:rPrChange>
              </w:rPr>
            </w:pPr>
            <w:r w:rsidRPr="00766373">
              <w:rPr>
                <w:b/>
                <w:bCs/>
                <w:rPrChange w:id="771" w:author="Moses, Robinson" w:date="2023-03-30T03:03:00Z">
                  <w:rPr/>
                </w:rPrChange>
              </w:rPr>
              <w:t>pdfBalanceColumnSequence</w:t>
            </w:r>
          </w:p>
        </w:tc>
        <w:tc>
          <w:tcPr>
            <w:tcW w:w="4968" w:type="dxa"/>
            <w:tcBorders>
              <w:top w:val="single" w:sz="4" w:space="0" w:color="auto"/>
              <w:left w:val="single" w:sz="4" w:space="0" w:color="auto"/>
              <w:bottom w:val="single" w:sz="4" w:space="0" w:color="auto"/>
              <w:right w:val="single" w:sz="4" w:space="0" w:color="auto"/>
            </w:tcBorders>
            <w:hideMark/>
          </w:tcPr>
          <w:p w14:paraId="5F095DBB" w14:textId="64769114" w:rsidR="009E49E9" w:rsidRDefault="009E49E9" w:rsidP="009A7FC6">
            <w:pPr>
              <w:pStyle w:val="TableBody"/>
            </w:pPr>
            <w:r>
              <w:t xml:space="preserve">Define the order of </w:t>
            </w:r>
            <w:ins w:id="772" w:author="Moses, Robinson" w:date="2023-03-30T06:32:00Z">
              <w:r w:rsidR="000E607C">
                <w:t xml:space="preserve">the </w:t>
              </w:r>
            </w:ins>
            <w:r>
              <w:t>summary balance PDF report and vault balance PDF report</w:t>
            </w:r>
          </w:p>
          <w:p w14:paraId="055DBB5C" w14:textId="77777777" w:rsidR="009E49E9" w:rsidRDefault="009E49E9" w:rsidP="00691C97">
            <w:pPr>
              <w:pStyle w:val="TableBody"/>
              <w:pPrChange w:id="773" w:author="Moses, Robinson" w:date="2023-03-31T03:35:00Z">
                <w:pPr>
                  <w:pStyle w:val="TableCodeBody"/>
                </w:pPr>
              </w:pPrChange>
            </w:pPr>
            <w:r>
              <w:t xml:space="preserve">i.e </w:t>
            </w:r>
          </w:p>
          <w:p w14:paraId="77E96587" w14:textId="77777777" w:rsidR="009E49E9" w:rsidRDefault="009E49E9" w:rsidP="009A7FC6">
            <w:pPr>
              <w:pStyle w:val="TableCodeBody"/>
              <w:rPr>
                <w:rFonts w:ascii="Consolas" w:eastAsia="Times New Roman" w:hAnsi="Consolas" w:cs="Consolas"/>
                <w:i/>
              </w:rPr>
            </w:pPr>
            <w:r>
              <w:rPr>
                <w:rFonts w:ascii="Consolas" w:eastAsia="Times New Roman" w:hAnsi="Consolas" w:cs="Consolas"/>
                <w:i/>
                <w:color w:val="000000"/>
              </w:rPr>
              <w:t>pdfBalanceColumnSequence=</w:t>
            </w:r>
            <w:r>
              <w:rPr>
                <w:rFonts w:ascii="Consolas" w:eastAsia="Times New Roman" w:hAnsi="Consolas" w:cs="Consolas"/>
                <w:i/>
                <w:color w:val="2A00FF"/>
              </w:rPr>
              <w:t>1,3,2,4,5,6,7,8,9</w:t>
            </w:r>
          </w:p>
        </w:tc>
      </w:tr>
      <w:tr w:rsidR="00952032" w14:paraId="08847BF3" w14:textId="77777777" w:rsidTr="00952032">
        <w:tc>
          <w:tcPr>
            <w:tcW w:w="4478" w:type="dxa"/>
            <w:tcBorders>
              <w:top w:val="single" w:sz="4" w:space="0" w:color="auto"/>
              <w:left w:val="single" w:sz="4" w:space="0" w:color="auto"/>
              <w:bottom w:val="single" w:sz="4" w:space="0" w:color="auto"/>
              <w:right w:val="single" w:sz="4" w:space="0" w:color="auto"/>
            </w:tcBorders>
            <w:hideMark/>
          </w:tcPr>
          <w:p w14:paraId="31FBE9D4" w14:textId="77777777" w:rsidR="009E49E9" w:rsidRPr="00766373" w:rsidRDefault="009E49E9" w:rsidP="009A7FC6">
            <w:pPr>
              <w:pStyle w:val="TableBody"/>
              <w:rPr>
                <w:rFonts w:ascii="Times New Roman" w:eastAsia="Arial Unicode MS" w:hAnsi="Times New Roman"/>
                <w:b/>
                <w:bCs/>
                <w:kern w:val="2"/>
                <w:szCs w:val="24"/>
                <w:lang w:eastAsia="ar-SA"/>
                <w:rPrChange w:id="774" w:author="Moses, Robinson" w:date="2023-03-30T03:03:00Z">
                  <w:rPr>
                    <w:rFonts w:ascii="Times New Roman" w:eastAsia="Arial Unicode MS" w:hAnsi="Times New Roman"/>
                    <w:kern w:val="2"/>
                    <w:szCs w:val="24"/>
                    <w:lang w:eastAsia="ar-SA"/>
                  </w:rPr>
                </w:rPrChange>
              </w:rPr>
            </w:pPr>
            <w:r w:rsidRPr="00766373">
              <w:rPr>
                <w:b/>
                <w:bCs/>
                <w:rPrChange w:id="775" w:author="Moses, Robinson" w:date="2023-03-30T03:03:00Z">
                  <w:rPr/>
                </w:rPrChange>
              </w:rPr>
              <w:t>pdfCofferColumnSequence</w:t>
            </w:r>
          </w:p>
        </w:tc>
        <w:tc>
          <w:tcPr>
            <w:tcW w:w="4968" w:type="dxa"/>
            <w:tcBorders>
              <w:top w:val="single" w:sz="4" w:space="0" w:color="auto"/>
              <w:left w:val="single" w:sz="4" w:space="0" w:color="auto"/>
              <w:bottom w:val="single" w:sz="4" w:space="0" w:color="auto"/>
              <w:right w:val="single" w:sz="4" w:space="0" w:color="auto"/>
            </w:tcBorders>
            <w:hideMark/>
          </w:tcPr>
          <w:p w14:paraId="284645BB" w14:textId="77777777" w:rsidR="009E49E9" w:rsidRDefault="009E49E9" w:rsidP="001E1EA4">
            <w:pPr>
              <w:pStyle w:val="TableBody"/>
            </w:pPr>
            <w:r>
              <w:t>Define the order of coffer balance PDF report</w:t>
            </w:r>
          </w:p>
          <w:p w14:paraId="2AEDD700" w14:textId="77777777" w:rsidR="009E49E9" w:rsidRDefault="009E49E9" w:rsidP="001E1EA4">
            <w:pPr>
              <w:pStyle w:val="TableBody"/>
            </w:pPr>
            <w:r>
              <w:t xml:space="preserve">i.e. </w:t>
            </w:r>
          </w:p>
          <w:p w14:paraId="015DDA18" w14:textId="77777777" w:rsidR="009E49E9" w:rsidRDefault="009E49E9" w:rsidP="009A7FC6">
            <w:pPr>
              <w:pStyle w:val="TableCodeBody"/>
            </w:pPr>
            <w:r>
              <w:t>pdfCofferColumnSequence=</w:t>
            </w:r>
            <w:r>
              <w:rPr>
                <w:color w:val="2A00FF"/>
              </w:rPr>
              <w:t>1,6,3,4,5,2</w:t>
            </w:r>
          </w:p>
        </w:tc>
      </w:tr>
      <w:tr w:rsidR="00952032" w14:paraId="7D5898AD" w14:textId="77777777" w:rsidTr="00952032">
        <w:tc>
          <w:tcPr>
            <w:tcW w:w="4478" w:type="dxa"/>
            <w:tcBorders>
              <w:top w:val="single" w:sz="4" w:space="0" w:color="auto"/>
              <w:left w:val="single" w:sz="4" w:space="0" w:color="auto"/>
              <w:bottom w:val="single" w:sz="4" w:space="0" w:color="auto"/>
              <w:right w:val="single" w:sz="4" w:space="0" w:color="auto"/>
            </w:tcBorders>
            <w:hideMark/>
          </w:tcPr>
          <w:p w14:paraId="5D93D9B7" w14:textId="77777777" w:rsidR="009E49E9" w:rsidRPr="00766373" w:rsidRDefault="009E49E9" w:rsidP="009A7FC6">
            <w:pPr>
              <w:pStyle w:val="TableBody"/>
              <w:rPr>
                <w:b/>
                <w:bCs/>
                <w:rPrChange w:id="776" w:author="Moses, Robinson" w:date="2023-03-30T03:03:00Z">
                  <w:rPr/>
                </w:rPrChange>
              </w:rPr>
            </w:pPr>
            <w:r w:rsidRPr="00766373">
              <w:rPr>
                <w:b/>
                <w:bCs/>
                <w:rPrChange w:id="777" w:author="Moses, Robinson" w:date="2023-03-30T03:03:00Z">
                  <w:rPr/>
                </w:rPrChange>
              </w:rPr>
              <w:lastRenderedPageBreak/>
              <w:t>pdfReportFontSizeOption</w:t>
            </w:r>
          </w:p>
        </w:tc>
        <w:tc>
          <w:tcPr>
            <w:tcW w:w="4968" w:type="dxa"/>
            <w:tcBorders>
              <w:top w:val="single" w:sz="4" w:space="0" w:color="auto"/>
              <w:left w:val="single" w:sz="4" w:space="0" w:color="auto"/>
              <w:bottom w:val="single" w:sz="4" w:space="0" w:color="auto"/>
              <w:right w:val="single" w:sz="4" w:space="0" w:color="auto"/>
            </w:tcBorders>
            <w:hideMark/>
          </w:tcPr>
          <w:p w14:paraId="0C142EEB" w14:textId="77777777" w:rsidR="009E49E9" w:rsidRDefault="009E49E9" w:rsidP="001E1EA4">
            <w:pPr>
              <w:pStyle w:val="TableBody"/>
            </w:pPr>
            <w:r>
              <w:t>Defines available font size options that can be used on VaultBalance UI: System Settings -&gt; Report font setting</w:t>
            </w:r>
          </w:p>
        </w:tc>
      </w:tr>
      <w:tr w:rsidR="00952032" w14:paraId="19D1A588" w14:textId="77777777" w:rsidTr="00952032">
        <w:tc>
          <w:tcPr>
            <w:tcW w:w="4478" w:type="dxa"/>
            <w:tcBorders>
              <w:top w:val="single" w:sz="4" w:space="0" w:color="auto"/>
              <w:left w:val="single" w:sz="4" w:space="0" w:color="auto"/>
              <w:bottom w:val="single" w:sz="4" w:space="0" w:color="auto"/>
              <w:right w:val="single" w:sz="4" w:space="0" w:color="auto"/>
            </w:tcBorders>
            <w:hideMark/>
          </w:tcPr>
          <w:p w14:paraId="4AE6249A" w14:textId="77777777" w:rsidR="009E49E9" w:rsidRPr="00766373" w:rsidRDefault="009E49E9" w:rsidP="001E1EA4">
            <w:pPr>
              <w:pStyle w:val="TableBody"/>
              <w:rPr>
                <w:b/>
                <w:bCs/>
                <w:rPrChange w:id="778" w:author="Moses, Robinson" w:date="2023-03-30T03:03:00Z">
                  <w:rPr/>
                </w:rPrChange>
              </w:rPr>
            </w:pPr>
            <w:r w:rsidRPr="00766373">
              <w:rPr>
                <w:b/>
                <w:bCs/>
                <w:rPrChange w:id="779" w:author="Moses, Robinson" w:date="2023-03-30T03:03:00Z">
                  <w:rPr/>
                </w:rPrChange>
              </w:rPr>
              <w:t>cofferBalanceViewOptions</w:t>
            </w:r>
          </w:p>
          <w:p w14:paraId="7A16F63E" w14:textId="77777777" w:rsidR="009E49E9" w:rsidRPr="00766373" w:rsidRDefault="009E49E9" w:rsidP="001E1EA4">
            <w:pPr>
              <w:pStyle w:val="TableBody"/>
            </w:pPr>
            <w:r w:rsidRPr="00766373">
              <w:t>(Not intend to change)</w:t>
            </w:r>
          </w:p>
        </w:tc>
        <w:tc>
          <w:tcPr>
            <w:tcW w:w="4968" w:type="dxa"/>
            <w:tcBorders>
              <w:top w:val="single" w:sz="4" w:space="0" w:color="auto"/>
              <w:left w:val="single" w:sz="4" w:space="0" w:color="auto"/>
              <w:bottom w:val="single" w:sz="4" w:space="0" w:color="auto"/>
              <w:right w:val="single" w:sz="4" w:space="0" w:color="auto"/>
            </w:tcBorders>
            <w:hideMark/>
          </w:tcPr>
          <w:p w14:paraId="5DF1A19B" w14:textId="457EBD2A" w:rsidR="009E49E9" w:rsidRDefault="009E49E9" w:rsidP="001E1EA4">
            <w:pPr>
              <w:pStyle w:val="TableBody"/>
            </w:pPr>
            <w:r>
              <w:t xml:space="preserve">Defines the </w:t>
            </w:r>
            <w:del w:id="780" w:author="Moses, Robinson" w:date="2023-03-30T03:04:00Z">
              <w:r w:rsidDel="002D2E5B">
                <w:delText>drop down</w:delText>
              </w:r>
            </w:del>
            <w:ins w:id="781" w:author="Moses, Robinson" w:date="2023-03-30T03:04:00Z">
              <w:r w:rsidR="002D2E5B">
                <w:t>drop-down</w:t>
              </w:r>
            </w:ins>
            <w:r>
              <w:t xml:space="preserve"> options on VaultBalance UI System Settings -&gt; Enable Coffer Balance View</w:t>
            </w:r>
          </w:p>
        </w:tc>
      </w:tr>
      <w:tr w:rsidR="00952032" w14:paraId="7C11F87E" w14:textId="77777777" w:rsidTr="00952032">
        <w:tc>
          <w:tcPr>
            <w:tcW w:w="4478" w:type="dxa"/>
            <w:tcBorders>
              <w:top w:val="single" w:sz="4" w:space="0" w:color="auto"/>
              <w:left w:val="single" w:sz="4" w:space="0" w:color="auto"/>
              <w:bottom w:val="single" w:sz="4" w:space="0" w:color="auto"/>
              <w:right w:val="single" w:sz="4" w:space="0" w:color="auto"/>
            </w:tcBorders>
            <w:hideMark/>
          </w:tcPr>
          <w:p w14:paraId="1AC80D4D" w14:textId="77777777" w:rsidR="009E49E9" w:rsidRPr="002D2E5B" w:rsidRDefault="009E49E9" w:rsidP="001E1EA4">
            <w:pPr>
              <w:pStyle w:val="TableBody"/>
              <w:rPr>
                <w:b/>
                <w:bCs/>
                <w:rPrChange w:id="782" w:author="Moses, Robinson" w:date="2023-03-30T03:04:00Z">
                  <w:rPr/>
                </w:rPrChange>
              </w:rPr>
            </w:pPr>
            <w:r w:rsidRPr="002D2E5B">
              <w:rPr>
                <w:b/>
                <w:bCs/>
                <w:rPrChange w:id="783" w:author="Moses, Robinson" w:date="2023-03-30T03:04:00Z">
                  <w:rPr/>
                </w:rPrChange>
              </w:rPr>
              <w:t>systemEventLoggingLevel</w:t>
            </w:r>
          </w:p>
        </w:tc>
        <w:tc>
          <w:tcPr>
            <w:tcW w:w="4968" w:type="dxa"/>
            <w:tcBorders>
              <w:top w:val="single" w:sz="4" w:space="0" w:color="auto"/>
              <w:left w:val="single" w:sz="4" w:space="0" w:color="auto"/>
              <w:bottom w:val="single" w:sz="4" w:space="0" w:color="auto"/>
              <w:right w:val="single" w:sz="4" w:space="0" w:color="auto"/>
            </w:tcBorders>
            <w:hideMark/>
          </w:tcPr>
          <w:p w14:paraId="07B313F9" w14:textId="4B1878AC" w:rsidR="009E49E9" w:rsidRPr="001E1EA4" w:rsidRDefault="009E49E9" w:rsidP="001E1EA4">
            <w:pPr>
              <w:pStyle w:val="TableBody"/>
            </w:pPr>
            <w:del w:id="784" w:author="Moses, Robinson" w:date="2023-03-30T06:32:00Z">
              <w:r w:rsidRPr="001E1EA4" w:rsidDel="00D3141D">
                <w:delText xml:space="preserve">Comma </w:delText>
              </w:r>
            </w:del>
            <w:ins w:id="785" w:author="Moses, Robinson" w:date="2023-03-30T06:32:00Z">
              <w:r w:rsidR="00D3141D" w:rsidRPr="001E1EA4">
                <w:t>Comma</w:t>
              </w:r>
              <w:r w:rsidR="00D3141D">
                <w:t>-</w:t>
              </w:r>
            </w:ins>
            <w:r w:rsidRPr="001E1EA4">
              <w:t>separated list with one or more of “</w:t>
            </w:r>
            <w:r w:rsidRPr="00E240F2">
              <w:rPr>
                <w:b/>
                <w:bCs/>
                <w:rPrChange w:id="786" w:author="Moses, Robinson" w:date="2023-03-30T03:04:00Z">
                  <w:rPr/>
                </w:rPrChange>
              </w:rPr>
              <w:t xml:space="preserve">DEBUG”, “INFO”, “WARNING”, </w:t>
            </w:r>
            <w:ins w:id="787" w:author="Moses, Robinson" w:date="2023-03-30T06:33:00Z">
              <w:r w:rsidR="00D3141D" w:rsidRPr="00D3141D">
                <w:rPr>
                  <w:rPrChange w:id="788" w:author="Moses, Robinson" w:date="2023-03-30T06:33:00Z">
                    <w:rPr>
                      <w:b/>
                      <w:bCs/>
                    </w:rPr>
                  </w:rPrChange>
                </w:rPr>
                <w:t>and</w:t>
              </w:r>
              <w:r w:rsidR="00D3141D">
                <w:rPr>
                  <w:b/>
                  <w:bCs/>
                </w:rPr>
                <w:t xml:space="preserve"> </w:t>
              </w:r>
            </w:ins>
            <w:r w:rsidRPr="00E240F2">
              <w:rPr>
                <w:b/>
                <w:bCs/>
                <w:rPrChange w:id="789" w:author="Moses, Robinson" w:date="2023-03-30T03:04:00Z">
                  <w:rPr/>
                </w:rPrChange>
              </w:rPr>
              <w:t>“ERROR</w:t>
            </w:r>
            <w:r w:rsidRPr="001E1EA4">
              <w:t xml:space="preserve">”. This </w:t>
            </w:r>
            <w:del w:id="790" w:author="Moses, Robinson" w:date="2023-03-30T05:58:00Z">
              <w:r w:rsidRPr="001E1EA4" w:rsidDel="00270626">
                <w:delText>determines</w:delText>
              </w:r>
            </w:del>
            <w:ins w:id="791" w:author="Moses, Robinson" w:date="2023-03-30T05:58:00Z">
              <w:r w:rsidR="00270626" w:rsidRPr="001E1EA4">
                <w:t>decides</w:t>
              </w:r>
            </w:ins>
            <w:r w:rsidRPr="001E1EA4">
              <w:t xml:space="preserve"> which types of messages will appear within the System Event Log within </w:t>
            </w:r>
            <w:ins w:id="792" w:author="Moses, Robinson" w:date="2023-03-30T06:33:00Z">
              <w:r w:rsidR="00D3141D">
                <w:t xml:space="preserve">the </w:t>
              </w:r>
            </w:ins>
            <w:r w:rsidRPr="001E1EA4">
              <w:t>OptiVLM Vault Balance application.</w:t>
            </w:r>
          </w:p>
        </w:tc>
      </w:tr>
      <w:tr w:rsidR="00952032" w14:paraId="4E9FFA39" w14:textId="77777777" w:rsidTr="00952032">
        <w:tc>
          <w:tcPr>
            <w:tcW w:w="4478" w:type="dxa"/>
            <w:tcBorders>
              <w:top w:val="single" w:sz="4" w:space="0" w:color="auto"/>
              <w:left w:val="single" w:sz="4" w:space="0" w:color="auto"/>
              <w:bottom w:val="single" w:sz="4" w:space="0" w:color="auto"/>
              <w:right w:val="single" w:sz="4" w:space="0" w:color="auto"/>
            </w:tcBorders>
          </w:tcPr>
          <w:p w14:paraId="5876ED16" w14:textId="77777777" w:rsidR="009E49E9" w:rsidRPr="002D2E5B" w:rsidRDefault="009E49E9" w:rsidP="001E1EA4">
            <w:pPr>
              <w:pStyle w:val="TableBody"/>
              <w:rPr>
                <w:b/>
                <w:bCs/>
                <w:rPrChange w:id="793" w:author="Moses, Robinson" w:date="2023-03-30T03:04:00Z">
                  <w:rPr/>
                </w:rPrChange>
              </w:rPr>
            </w:pPr>
            <w:r w:rsidRPr="002D2E5B">
              <w:rPr>
                <w:b/>
                <w:bCs/>
                <w:rPrChange w:id="794" w:author="Moses, Robinson" w:date="2023-03-30T03:04:00Z">
                  <w:rPr/>
                </w:rPrChange>
              </w:rPr>
              <w:t>user_settings.allow_internal_adjustments.defaultValue</w:t>
            </w:r>
          </w:p>
          <w:p w14:paraId="657253CF" w14:textId="77777777" w:rsidR="009E49E9" w:rsidRPr="002D2E5B" w:rsidRDefault="009E49E9" w:rsidP="001E1EA4">
            <w:pPr>
              <w:pStyle w:val="TableBody"/>
              <w:rPr>
                <w:b/>
                <w:bCs/>
                <w:rPrChange w:id="795" w:author="Moses, Robinson" w:date="2023-03-30T03:04:00Z">
                  <w:rPr/>
                </w:rPrChange>
              </w:rPr>
            </w:pPr>
            <w:r w:rsidRPr="002D2E5B">
              <w:rPr>
                <w:b/>
                <w:bCs/>
                <w:rPrChange w:id="796" w:author="Moses, Robinson" w:date="2023-03-30T03:04:00Z">
                  <w:rPr/>
                </w:rPrChange>
              </w:rPr>
              <w:t>user_settings.allow_internal_adjustments.displayType</w:t>
            </w:r>
          </w:p>
          <w:p w14:paraId="6E061ED6" w14:textId="77777777" w:rsidR="009E49E9" w:rsidRPr="002D2E5B" w:rsidRDefault="009E49E9" w:rsidP="001E1EA4">
            <w:pPr>
              <w:pStyle w:val="TableBody"/>
              <w:rPr>
                <w:b/>
                <w:bCs/>
                <w:rPrChange w:id="797" w:author="Moses, Robinson" w:date="2023-03-30T03:04:00Z">
                  <w:rPr/>
                </w:rPrChange>
              </w:rPr>
            </w:pPr>
            <w:r w:rsidRPr="002D2E5B">
              <w:rPr>
                <w:b/>
                <w:bCs/>
                <w:rPrChange w:id="798" w:author="Moses, Robinson" w:date="2023-03-30T03:04:00Z">
                  <w:rPr/>
                </w:rPrChange>
              </w:rPr>
              <w:t>user_settings.allow_internal_adjustments.hidden</w:t>
            </w:r>
          </w:p>
          <w:p w14:paraId="7BD9F47F" w14:textId="77777777" w:rsidR="009E49E9" w:rsidRPr="002D2E5B" w:rsidRDefault="009E49E9" w:rsidP="001E1EA4">
            <w:pPr>
              <w:pStyle w:val="TableBody"/>
              <w:rPr>
                <w:b/>
                <w:bCs/>
                <w:rPrChange w:id="799" w:author="Moses, Robinson" w:date="2023-03-30T03:04:00Z">
                  <w:rPr/>
                </w:rPrChange>
              </w:rPr>
            </w:pPr>
            <w:r w:rsidRPr="002D2E5B">
              <w:rPr>
                <w:b/>
                <w:bCs/>
                <w:rPrChange w:id="800" w:author="Moses, Robinson" w:date="2023-03-30T03:04:00Z">
                  <w:rPr/>
                </w:rPrChange>
              </w:rPr>
              <w:t>user_settings.allow_internal_adjustments.valueType</w:t>
            </w:r>
          </w:p>
          <w:p w14:paraId="7385969B" w14:textId="77777777" w:rsidR="009E49E9" w:rsidRPr="002D2E5B" w:rsidRDefault="009E49E9" w:rsidP="001E1EA4">
            <w:pPr>
              <w:pStyle w:val="TableBody"/>
              <w:rPr>
                <w:b/>
                <w:bCs/>
                <w:rPrChange w:id="801" w:author="Moses, Robinson" w:date="2023-03-30T03:04:00Z">
                  <w:rPr/>
                </w:rPrChange>
              </w:rPr>
            </w:pPr>
          </w:p>
          <w:p w14:paraId="66EFBCDB" w14:textId="77777777" w:rsidR="009E49E9" w:rsidRPr="002D2E5B" w:rsidRDefault="009E49E9" w:rsidP="001E1EA4">
            <w:pPr>
              <w:pStyle w:val="TableBody"/>
              <w:rPr>
                <w:b/>
                <w:bCs/>
                <w:rPrChange w:id="802" w:author="Moses, Robinson" w:date="2023-03-30T03:04:00Z">
                  <w:rPr/>
                </w:rPrChange>
              </w:rPr>
            </w:pPr>
            <w:r w:rsidRPr="002D2E5B">
              <w:rPr>
                <w:b/>
                <w:bCs/>
                <w:rPrChange w:id="803" w:author="Moses, Robinson" w:date="2023-03-30T03:04:00Z">
                  <w:rPr/>
                </w:rPrChange>
              </w:rPr>
              <w:t>user_settings.allow_quick_adjustments.defaultValue</w:t>
            </w:r>
          </w:p>
          <w:p w14:paraId="162D03D7" w14:textId="77777777" w:rsidR="009E49E9" w:rsidRPr="002D2E5B" w:rsidRDefault="009E49E9" w:rsidP="001E1EA4">
            <w:pPr>
              <w:pStyle w:val="TableBody"/>
              <w:rPr>
                <w:b/>
                <w:bCs/>
                <w:rPrChange w:id="804" w:author="Moses, Robinson" w:date="2023-03-30T03:04:00Z">
                  <w:rPr/>
                </w:rPrChange>
              </w:rPr>
            </w:pPr>
            <w:r w:rsidRPr="002D2E5B">
              <w:rPr>
                <w:b/>
                <w:bCs/>
                <w:rPrChange w:id="805" w:author="Moses, Robinson" w:date="2023-03-30T03:04:00Z">
                  <w:rPr/>
                </w:rPrChange>
              </w:rPr>
              <w:t>user_settings.allow_quick_adjustments.displayType</w:t>
            </w:r>
          </w:p>
          <w:p w14:paraId="57F90042" w14:textId="77777777" w:rsidR="009E49E9" w:rsidRPr="002D2E5B" w:rsidRDefault="009E49E9" w:rsidP="001E1EA4">
            <w:pPr>
              <w:pStyle w:val="TableBody"/>
              <w:rPr>
                <w:b/>
                <w:bCs/>
                <w:rPrChange w:id="806" w:author="Moses, Robinson" w:date="2023-03-30T03:04:00Z">
                  <w:rPr/>
                </w:rPrChange>
              </w:rPr>
            </w:pPr>
            <w:r w:rsidRPr="002D2E5B">
              <w:rPr>
                <w:b/>
                <w:bCs/>
                <w:rPrChange w:id="807" w:author="Moses, Robinson" w:date="2023-03-30T03:04:00Z">
                  <w:rPr/>
                </w:rPrChange>
              </w:rPr>
              <w:t>user_settings.allow_quick_adjustments.hidden</w:t>
            </w:r>
          </w:p>
          <w:p w14:paraId="068BC3D0" w14:textId="77777777" w:rsidR="009E49E9" w:rsidRPr="002D2E5B" w:rsidRDefault="009E49E9" w:rsidP="001E1EA4">
            <w:pPr>
              <w:pStyle w:val="TableBody"/>
              <w:rPr>
                <w:b/>
                <w:bCs/>
                <w:rPrChange w:id="808" w:author="Moses, Robinson" w:date="2023-03-30T03:04:00Z">
                  <w:rPr/>
                </w:rPrChange>
              </w:rPr>
            </w:pPr>
            <w:r w:rsidRPr="002D2E5B">
              <w:rPr>
                <w:b/>
                <w:bCs/>
                <w:rPrChange w:id="809" w:author="Moses, Robinson" w:date="2023-03-30T03:04:00Z">
                  <w:rPr/>
                </w:rPrChange>
              </w:rPr>
              <w:t>user_settings.allow_quick_adjustments.valueType</w:t>
            </w:r>
          </w:p>
        </w:tc>
        <w:tc>
          <w:tcPr>
            <w:tcW w:w="4968" w:type="dxa"/>
            <w:tcBorders>
              <w:top w:val="single" w:sz="4" w:space="0" w:color="auto"/>
              <w:left w:val="single" w:sz="4" w:space="0" w:color="auto"/>
              <w:bottom w:val="single" w:sz="4" w:space="0" w:color="auto"/>
              <w:right w:val="single" w:sz="4" w:space="0" w:color="auto"/>
            </w:tcBorders>
            <w:hideMark/>
          </w:tcPr>
          <w:p w14:paraId="3AE3C241" w14:textId="34AED5A1" w:rsidR="009E49E9" w:rsidRDefault="009E49E9" w:rsidP="001E1EA4">
            <w:pPr>
              <w:pStyle w:val="TableBody"/>
            </w:pPr>
            <w:r>
              <w:t xml:space="preserve">Defines the HTML DOM type and values for System Settings -&gt; Users -&gt; Select user-&gt; internal adjust settings / quick adjustment settings. </w:t>
            </w:r>
            <w:del w:id="810" w:author="Moses, Robinson" w:date="2023-03-30T03:04:00Z">
              <w:r w:rsidDel="00E240F2">
                <w:delText>This settings</w:delText>
              </w:r>
            </w:del>
            <w:ins w:id="811" w:author="Moses, Robinson" w:date="2023-03-30T03:04:00Z">
              <w:r w:rsidR="00E240F2">
                <w:t>These settings</w:t>
              </w:r>
            </w:ins>
            <w:r>
              <w:t xml:space="preserve"> are not intended to change.</w:t>
            </w:r>
          </w:p>
        </w:tc>
      </w:tr>
      <w:tr w:rsidR="00952032" w14:paraId="41231402" w14:textId="77777777" w:rsidTr="00952032">
        <w:tc>
          <w:tcPr>
            <w:tcW w:w="4478" w:type="dxa"/>
            <w:tcBorders>
              <w:top w:val="single" w:sz="4" w:space="0" w:color="auto"/>
              <w:left w:val="single" w:sz="4" w:space="0" w:color="auto"/>
              <w:bottom w:val="single" w:sz="4" w:space="0" w:color="auto"/>
              <w:right w:val="single" w:sz="4" w:space="0" w:color="auto"/>
            </w:tcBorders>
            <w:hideMark/>
          </w:tcPr>
          <w:p w14:paraId="6A4F48E7" w14:textId="77777777" w:rsidR="009E49E9" w:rsidRPr="002D2E5B" w:rsidRDefault="009E49E9" w:rsidP="001E1EA4">
            <w:pPr>
              <w:pStyle w:val="TableBody"/>
              <w:rPr>
                <w:b/>
                <w:bCs/>
                <w:rPrChange w:id="812" w:author="Moses, Robinson" w:date="2023-03-30T03:04:00Z">
                  <w:rPr/>
                </w:rPrChange>
              </w:rPr>
            </w:pPr>
            <w:r w:rsidRPr="002D2E5B">
              <w:rPr>
                <w:b/>
                <w:bCs/>
                <w:rPrChange w:id="813" w:author="Moses, Robinson" w:date="2023-03-30T03:04:00Z">
                  <w:rPr/>
                </w:rPrChange>
              </w:rPr>
              <w:t>maxEventsPerSession</w:t>
            </w:r>
          </w:p>
        </w:tc>
        <w:tc>
          <w:tcPr>
            <w:tcW w:w="4968" w:type="dxa"/>
            <w:tcBorders>
              <w:top w:val="single" w:sz="4" w:space="0" w:color="auto"/>
              <w:left w:val="single" w:sz="4" w:space="0" w:color="auto"/>
              <w:bottom w:val="single" w:sz="4" w:space="0" w:color="auto"/>
              <w:right w:val="single" w:sz="4" w:space="0" w:color="auto"/>
            </w:tcBorders>
            <w:hideMark/>
          </w:tcPr>
          <w:p w14:paraId="7EACAAD8" w14:textId="77777777" w:rsidR="009E49E9" w:rsidRDefault="009E49E9" w:rsidP="001E1EA4">
            <w:pPr>
              <w:pStyle w:val="TableBody"/>
            </w:pPr>
            <w:r>
              <w:t>Internal parameter controlling how many items should be processed in a batch from VaultBalanceAgent’s output queue.</w:t>
            </w:r>
          </w:p>
        </w:tc>
      </w:tr>
      <w:tr w:rsidR="00952032" w14:paraId="60F8F68E" w14:textId="77777777" w:rsidTr="00952032">
        <w:tc>
          <w:tcPr>
            <w:tcW w:w="4478" w:type="dxa"/>
            <w:tcBorders>
              <w:top w:val="single" w:sz="4" w:space="0" w:color="auto"/>
              <w:left w:val="single" w:sz="4" w:space="0" w:color="auto"/>
              <w:bottom w:val="single" w:sz="4" w:space="0" w:color="auto"/>
              <w:right w:val="single" w:sz="4" w:space="0" w:color="auto"/>
            </w:tcBorders>
            <w:hideMark/>
          </w:tcPr>
          <w:p w14:paraId="79C36E29" w14:textId="77777777" w:rsidR="009E49E9" w:rsidRPr="002D2E5B" w:rsidRDefault="009E49E9" w:rsidP="001E1EA4">
            <w:pPr>
              <w:pStyle w:val="TableBody"/>
              <w:rPr>
                <w:b/>
                <w:bCs/>
                <w:rPrChange w:id="814" w:author="Moses, Robinson" w:date="2023-03-30T03:04:00Z">
                  <w:rPr/>
                </w:rPrChange>
              </w:rPr>
            </w:pPr>
            <w:r w:rsidRPr="002D2E5B">
              <w:rPr>
                <w:b/>
                <w:bCs/>
                <w:rPrChange w:id="815" w:author="Moses, Robinson" w:date="2023-03-30T03:04:00Z">
                  <w:rPr/>
                </w:rPrChange>
              </w:rPr>
              <w:t>available.locales</w:t>
            </w:r>
          </w:p>
          <w:p w14:paraId="59660824" w14:textId="77777777" w:rsidR="009E49E9" w:rsidRPr="002D2E5B" w:rsidRDefault="009E49E9" w:rsidP="001E1EA4">
            <w:pPr>
              <w:pStyle w:val="TableBody"/>
              <w:rPr>
                <w:b/>
                <w:bCs/>
                <w:rPrChange w:id="816" w:author="Moses, Robinson" w:date="2023-03-30T03:04:00Z">
                  <w:rPr/>
                </w:rPrChange>
              </w:rPr>
            </w:pPr>
            <w:r w:rsidRPr="002D2E5B">
              <w:rPr>
                <w:b/>
                <w:bCs/>
                <w:rPrChange w:id="817" w:author="Moses, Robinson" w:date="2023-03-30T03:04:00Z">
                  <w:rPr/>
                </w:rPrChange>
              </w:rPr>
              <w:t>default.locale</w:t>
            </w:r>
          </w:p>
        </w:tc>
        <w:tc>
          <w:tcPr>
            <w:tcW w:w="4968" w:type="dxa"/>
            <w:tcBorders>
              <w:top w:val="single" w:sz="4" w:space="0" w:color="auto"/>
              <w:left w:val="single" w:sz="4" w:space="0" w:color="auto"/>
              <w:bottom w:val="single" w:sz="4" w:space="0" w:color="auto"/>
              <w:right w:val="single" w:sz="4" w:space="0" w:color="auto"/>
            </w:tcBorders>
          </w:tcPr>
          <w:p w14:paraId="3A5320A0" w14:textId="43B9B075" w:rsidR="009E49E9" w:rsidRDefault="009E49E9" w:rsidP="001E1EA4">
            <w:pPr>
              <w:pStyle w:val="TableBody"/>
            </w:pPr>
            <w:r>
              <w:t>For language settings. available.locales define</w:t>
            </w:r>
            <w:del w:id="818" w:author="Moses, Robinson" w:date="2023-03-30T06:42:00Z">
              <w:r w:rsidDel="009468F9">
                <w:delText>s</w:delText>
              </w:r>
            </w:del>
            <w:r>
              <w:t xml:space="preserve"> </w:t>
            </w:r>
            <w:ins w:id="819" w:author="Moses, Robinson" w:date="2023-03-30T06:42:00Z">
              <w:r w:rsidR="009468F9">
                <w:t xml:space="preserve">the </w:t>
              </w:r>
            </w:ins>
            <w:r>
              <w:t xml:space="preserve">list of locales that are available on the UI for </w:t>
            </w:r>
            <w:ins w:id="820" w:author="Moses, Robinson" w:date="2023-03-30T06:42:00Z">
              <w:r w:rsidR="009468F9">
                <w:t xml:space="preserve">the </w:t>
              </w:r>
            </w:ins>
            <w:r>
              <w:t>user to choose, default.locale is the default language once VaultBalance starts</w:t>
            </w:r>
          </w:p>
          <w:p w14:paraId="73A1BE0C" w14:textId="77777777" w:rsidR="008368ED" w:rsidRDefault="009E49E9" w:rsidP="008368ED">
            <w:pPr>
              <w:pStyle w:val="TableBody"/>
              <w:rPr>
                <w:ins w:id="821" w:author="Moses, Robinson" w:date="2023-03-31T03:36:00Z"/>
              </w:rPr>
              <w:pPrChange w:id="822" w:author="Moses, Robinson" w:date="2023-03-31T03:36:00Z">
                <w:pPr>
                  <w:pStyle w:val="TableCodeBody"/>
                </w:pPr>
              </w:pPrChange>
            </w:pPr>
            <w:r>
              <w:t xml:space="preserve">i.e. </w:t>
            </w:r>
          </w:p>
          <w:p w14:paraId="7613DB91" w14:textId="448313F7" w:rsidR="009E49E9" w:rsidRDefault="009E49E9" w:rsidP="001E1EA4">
            <w:pPr>
              <w:pStyle w:val="TableCodeBody"/>
            </w:pPr>
            <w:r>
              <w:rPr>
                <w:i/>
              </w:rPr>
              <w:t>available.locales=es,en,th_TH</w:t>
            </w:r>
            <w:r>
              <w:t xml:space="preserve"> (there are three available locales in current settings)</w:t>
            </w:r>
          </w:p>
          <w:p w14:paraId="72DB4528" w14:textId="77777777" w:rsidR="009E49E9" w:rsidRDefault="009E49E9" w:rsidP="001E1EA4">
            <w:pPr>
              <w:pStyle w:val="TableCodeBody"/>
            </w:pPr>
            <w:r>
              <w:rPr>
                <w:i/>
              </w:rPr>
              <w:t>default.locale=en</w:t>
            </w:r>
            <w:r>
              <w:t xml:space="preserve"> (English is the default locale)</w:t>
            </w:r>
          </w:p>
        </w:tc>
      </w:tr>
      <w:tr w:rsidR="00952032" w14:paraId="31669009" w14:textId="77777777" w:rsidTr="00952032">
        <w:tc>
          <w:tcPr>
            <w:tcW w:w="4478" w:type="dxa"/>
            <w:tcBorders>
              <w:top w:val="single" w:sz="4" w:space="0" w:color="auto"/>
              <w:left w:val="single" w:sz="4" w:space="0" w:color="auto"/>
              <w:bottom w:val="single" w:sz="4" w:space="0" w:color="auto"/>
              <w:right w:val="single" w:sz="4" w:space="0" w:color="auto"/>
            </w:tcBorders>
            <w:hideMark/>
          </w:tcPr>
          <w:p w14:paraId="4A179C7F" w14:textId="77777777" w:rsidR="009E49E9" w:rsidRPr="00AB5FBE" w:rsidRDefault="009E49E9" w:rsidP="001E1EA4">
            <w:pPr>
              <w:pStyle w:val="TableBody"/>
              <w:rPr>
                <w:b/>
                <w:bCs/>
                <w:rPrChange w:id="823" w:author="Moses, Robinson" w:date="2023-03-30T03:05:00Z">
                  <w:rPr/>
                </w:rPrChange>
              </w:rPr>
            </w:pPr>
            <w:r w:rsidRPr="00AB5FBE">
              <w:rPr>
                <w:b/>
                <w:bCs/>
                <w:rPrChange w:id="824" w:author="Moses, Robinson" w:date="2023-03-30T03:05:00Z">
                  <w:rPr/>
                </w:rPrChange>
              </w:rPr>
              <w:lastRenderedPageBreak/>
              <w:t>alert.for.editing</w:t>
            </w:r>
          </w:p>
        </w:tc>
        <w:tc>
          <w:tcPr>
            <w:tcW w:w="4968" w:type="dxa"/>
            <w:tcBorders>
              <w:top w:val="single" w:sz="4" w:space="0" w:color="auto"/>
              <w:left w:val="single" w:sz="4" w:space="0" w:color="auto"/>
              <w:bottom w:val="single" w:sz="4" w:space="0" w:color="auto"/>
              <w:right w:val="single" w:sz="4" w:space="0" w:color="auto"/>
            </w:tcBorders>
            <w:hideMark/>
          </w:tcPr>
          <w:p w14:paraId="06DB9818" w14:textId="1C6F5EF9" w:rsidR="009E49E9" w:rsidRDefault="009E49E9" w:rsidP="001E1EA4">
            <w:pPr>
              <w:pStyle w:val="TableBody"/>
            </w:pPr>
            <w:r>
              <w:t xml:space="preserve">“true” or “false”. If true, then users will be presented with alerts in </w:t>
            </w:r>
            <w:del w:id="825" w:author="Moses, Robinson" w:date="2023-03-30T06:42:00Z">
              <w:r w:rsidDel="001F5D82">
                <w:delText xml:space="preserve">a </w:delText>
              </w:r>
            </w:del>
            <w:r>
              <w:t xml:space="preserve">case where order edits and status updates from users occur too fast for proper processing. This may indicate a balance discrepancy and the alert is for </w:t>
            </w:r>
            <w:ins w:id="826" w:author="Moses, Robinson" w:date="2023-03-30T06:43:00Z">
              <w:r w:rsidR="001F5D82">
                <w:t xml:space="preserve">a </w:t>
              </w:r>
            </w:ins>
            <w:r>
              <w:t>user to check that.</w:t>
            </w:r>
          </w:p>
        </w:tc>
      </w:tr>
      <w:tr w:rsidR="00952032" w14:paraId="3AC4609D" w14:textId="77777777" w:rsidTr="00952032">
        <w:tc>
          <w:tcPr>
            <w:tcW w:w="4478" w:type="dxa"/>
            <w:tcBorders>
              <w:top w:val="single" w:sz="4" w:space="0" w:color="auto"/>
              <w:left w:val="single" w:sz="4" w:space="0" w:color="auto"/>
              <w:bottom w:val="single" w:sz="4" w:space="0" w:color="auto"/>
              <w:right w:val="single" w:sz="4" w:space="0" w:color="auto"/>
            </w:tcBorders>
            <w:hideMark/>
          </w:tcPr>
          <w:p w14:paraId="46B06F67" w14:textId="77777777" w:rsidR="009E49E9" w:rsidRPr="00AB5FBE" w:rsidRDefault="009E49E9" w:rsidP="001E1EA4">
            <w:pPr>
              <w:pStyle w:val="TableBody"/>
              <w:rPr>
                <w:b/>
                <w:bCs/>
                <w:rPrChange w:id="827" w:author="Moses, Robinson" w:date="2023-03-30T03:05:00Z">
                  <w:rPr/>
                </w:rPrChange>
              </w:rPr>
            </w:pPr>
            <w:r w:rsidRPr="00AB5FBE">
              <w:rPr>
                <w:b/>
                <w:bCs/>
                <w:rPrChange w:id="828" w:author="Moses, Robinson" w:date="2023-03-30T03:05:00Z">
                  <w:rPr/>
                </w:rPrChange>
              </w:rPr>
              <w:t>logs.path</w:t>
            </w:r>
          </w:p>
        </w:tc>
        <w:tc>
          <w:tcPr>
            <w:tcW w:w="4968" w:type="dxa"/>
            <w:tcBorders>
              <w:top w:val="single" w:sz="4" w:space="0" w:color="auto"/>
              <w:left w:val="single" w:sz="4" w:space="0" w:color="auto"/>
              <w:bottom w:val="single" w:sz="4" w:space="0" w:color="auto"/>
              <w:right w:val="single" w:sz="4" w:space="0" w:color="auto"/>
            </w:tcBorders>
            <w:hideMark/>
          </w:tcPr>
          <w:p w14:paraId="79AE9CDA" w14:textId="6FCBE75D" w:rsidR="009E49E9" w:rsidRDefault="009E49E9" w:rsidP="001E1EA4">
            <w:pPr>
              <w:pStyle w:val="TableBody"/>
            </w:pPr>
            <w:r>
              <w:t>Location on the server where log files are expected to be found. (</w:t>
            </w:r>
            <w:r w:rsidRPr="00333E1F">
              <w:rPr>
                <w:b/>
                <w:bCs/>
                <w:shd w:val="clear" w:color="auto" w:fill="E2EFD9" w:themeFill="accent6" w:themeFillTint="33"/>
                <w:rPrChange w:id="829" w:author="Moses, Robinson" w:date="2023-03-30T03:05:00Z">
                  <w:rPr/>
                </w:rPrChange>
              </w:rPr>
              <w:t>Note</w:t>
            </w:r>
            <w:r w:rsidRPr="00333E1F">
              <w:rPr>
                <w:shd w:val="clear" w:color="auto" w:fill="E2EFD9" w:themeFill="accent6" w:themeFillTint="33"/>
                <w:rPrChange w:id="830" w:author="Moses, Robinson" w:date="2023-03-30T03:05:00Z">
                  <w:rPr/>
                </w:rPrChange>
              </w:rPr>
              <w:t xml:space="preserve">: </w:t>
            </w:r>
            <w:del w:id="831" w:author="Moses, Robinson" w:date="2023-03-30T03:05:00Z">
              <w:r w:rsidRPr="00333E1F" w:rsidDel="00333E1F">
                <w:rPr>
                  <w:shd w:val="clear" w:color="auto" w:fill="E2EFD9" w:themeFill="accent6" w:themeFillTint="33"/>
                  <w:rPrChange w:id="832" w:author="Moses, Robinson" w:date="2023-03-30T03:05:00Z">
                    <w:rPr/>
                  </w:rPrChange>
                </w:rPr>
                <w:delText>may be</w:delText>
              </w:r>
            </w:del>
            <w:ins w:id="833" w:author="Moses, Robinson" w:date="2023-03-30T03:05:00Z">
              <w:r w:rsidR="00333E1F" w:rsidRPr="00333E1F">
                <w:rPr>
                  <w:shd w:val="clear" w:color="auto" w:fill="E2EFD9" w:themeFill="accent6" w:themeFillTint="33"/>
                </w:rPr>
                <w:t>may</w:t>
              </w:r>
            </w:ins>
            <w:ins w:id="834" w:author="Moses, Robinson" w:date="2023-03-30T06:43:00Z">
              <w:r w:rsidR="001F5D82">
                <w:rPr>
                  <w:shd w:val="clear" w:color="auto" w:fill="E2EFD9" w:themeFill="accent6" w:themeFillTint="33"/>
                </w:rPr>
                <w:t xml:space="preserve"> </w:t>
              </w:r>
            </w:ins>
            <w:ins w:id="835" w:author="Moses, Robinson" w:date="2023-03-30T03:05:00Z">
              <w:r w:rsidR="00333E1F" w:rsidRPr="00333E1F">
                <w:rPr>
                  <w:shd w:val="clear" w:color="auto" w:fill="E2EFD9" w:themeFill="accent6" w:themeFillTint="33"/>
                </w:rPr>
                <w:t>be</w:t>
              </w:r>
            </w:ins>
            <w:r w:rsidRPr="00333E1F">
              <w:rPr>
                <w:shd w:val="clear" w:color="auto" w:fill="E2EFD9" w:themeFill="accent6" w:themeFillTint="33"/>
                <w:rPrChange w:id="836" w:author="Moses, Robinson" w:date="2023-03-30T03:05:00Z">
                  <w:rPr/>
                </w:rPrChange>
              </w:rPr>
              <w:t xml:space="preserve"> same as log4j.appender.ROL.File.directory in section 2.4 above.</w:t>
            </w:r>
            <w:r>
              <w:t xml:space="preserve">) This will be used by the user interface page </w:t>
            </w:r>
            <w:del w:id="837" w:author="Moses, Robinson" w:date="2023-03-30T06:43:00Z">
              <w:r w:rsidDel="001F5D82">
                <w:delText xml:space="preserve">where </w:delText>
              </w:r>
            </w:del>
            <w:ins w:id="838" w:author="Moses, Robinson" w:date="2023-03-30T06:43:00Z">
              <w:r w:rsidR="001F5D82">
                <w:t>wh</w:t>
              </w:r>
              <w:r w:rsidR="001F5D82">
                <w:t>ich</w:t>
              </w:r>
              <w:r w:rsidR="001F5D82">
                <w:t xml:space="preserve"> </w:t>
              </w:r>
            </w:ins>
            <w:del w:id="839" w:author="Moses, Robinson" w:date="2023-03-30T06:43:00Z">
              <w:r w:rsidDel="006641CA">
                <w:delText xml:space="preserve">it </w:delText>
              </w:r>
            </w:del>
            <w:r>
              <w:t xml:space="preserve">provides links for </w:t>
            </w:r>
            <w:ins w:id="840" w:author="Moses, Robinson" w:date="2023-03-30T06:43:00Z">
              <w:r w:rsidR="006641CA">
                <w:t xml:space="preserve">the </w:t>
              </w:r>
            </w:ins>
            <w:r>
              <w:t>user to read log files.</w:t>
            </w:r>
          </w:p>
        </w:tc>
      </w:tr>
    </w:tbl>
    <w:p w14:paraId="1ABB45F9" w14:textId="77777777" w:rsidR="009E49E9" w:rsidRDefault="009E49E9" w:rsidP="009E49E9">
      <w:pPr>
        <w:pStyle w:val="BodyText"/>
        <w:rPr>
          <w:rFonts w:eastAsia="Arial Unicode MS"/>
          <w:kern w:val="2"/>
          <w:lang w:eastAsia="ar-SA"/>
        </w:rPr>
      </w:pPr>
    </w:p>
    <w:p w14:paraId="1D781A41" w14:textId="77777777" w:rsidR="009E49E9" w:rsidRDefault="009E49E9" w:rsidP="009E49E9">
      <w:pPr>
        <w:pStyle w:val="BodyText"/>
        <w:tabs>
          <w:tab w:val="left" w:pos="0"/>
        </w:tabs>
      </w:pPr>
    </w:p>
    <w:p w14:paraId="2393FD51" w14:textId="77777777" w:rsidR="009E49E9" w:rsidRPr="001E1EA4" w:rsidRDefault="009E49E9" w:rsidP="001E1EA4">
      <w:pPr>
        <w:pStyle w:val="Heading1"/>
      </w:pPr>
      <w:bookmarkStart w:id="841" w:name="_Toc105186648"/>
      <w:bookmarkStart w:id="842" w:name="_Toc131051737"/>
      <w:r w:rsidRPr="001E1EA4">
        <w:lastRenderedPageBreak/>
        <w:t>OptiVLM Vault Balance Agent Deployment (Application Server)</w:t>
      </w:r>
      <w:bookmarkEnd w:id="841"/>
      <w:bookmarkEnd w:id="842"/>
    </w:p>
    <w:p w14:paraId="7F69CDC2" w14:textId="77777777" w:rsidR="009E49E9" w:rsidRPr="001E1EA4" w:rsidRDefault="009E49E9" w:rsidP="001E1EA4">
      <w:pPr>
        <w:pStyle w:val="Heading2"/>
      </w:pPr>
      <w:bookmarkStart w:id="843" w:name="_Toc105186649"/>
      <w:bookmarkStart w:id="844" w:name="_Toc131051738"/>
      <w:r w:rsidRPr="001E1EA4">
        <w:t>WAR File Deployment</w:t>
      </w:r>
      <w:bookmarkEnd w:id="843"/>
      <w:bookmarkEnd w:id="844"/>
    </w:p>
    <w:p w14:paraId="19079AAB" w14:textId="5FD96233" w:rsidR="009E49E9" w:rsidRDefault="009E49E9">
      <w:pPr>
        <w:pStyle w:val="BodyText"/>
        <w:widowControl w:val="0"/>
        <w:numPr>
          <w:ilvl w:val="0"/>
          <w:numId w:val="68"/>
        </w:numPr>
        <w:spacing w:before="0"/>
        <w:pPrChange w:id="845" w:author="Moses, Robinson" w:date="2023-03-30T03:11:00Z">
          <w:pPr>
            <w:pStyle w:val="BodyText"/>
            <w:widowControl w:val="0"/>
            <w:numPr>
              <w:numId w:val="68"/>
            </w:numPr>
            <w:spacing w:before="0"/>
            <w:ind w:left="360" w:hanging="360"/>
            <w:jc w:val="both"/>
          </w:pPr>
        </w:pPrChange>
      </w:pPr>
      <w:r>
        <w:t>WAR files are readily deployable web</w:t>
      </w:r>
      <w:del w:id="846" w:author="Moses, Robinson" w:date="2023-03-30T06:43:00Z">
        <w:r w:rsidDel="006641CA">
          <w:delText>-</w:delText>
        </w:r>
      </w:del>
      <w:ins w:id="847" w:author="Moses, Robinson" w:date="2023-03-30T06:43:00Z">
        <w:r w:rsidR="006641CA">
          <w:t xml:space="preserve"> </w:t>
        </w:r>
      </w:ins>
      <w:r>
        <w:t xml:space="preserve">application containers, complete with supporting jars.  The OptiVLM Vault Balance Agent is a secondary application </w:t>
      </w:r>
      <w:del w:id="848" w:author="Moses, Robinson" w:date="2023-03-30T05:59:00Z">
        <w:r w:rsidDel="001B4D8C">
          <w:delText xml:space="preserve">whose </w:delText>
        </w:r>
      </w:del>
      <w:ins w:id="849" w:author="Moses, Robinson" w:date="2023-03-30T05:59:00Z">
        <w:r w:rsidR="001B4D8C">
          <w:t xml:space="preserve">and its </w:t>
        </w:r>
      </w:ins>
      <w:r>
        <w:t xml:space="preserve">purpose is to monitor other OptiSuite applications and provide relevant updates to </w:t>
      </w:r>
      <w:ins w:id="850" w:author="Moses, Robinson" w:date="2023-03-30T06:43:00Z">
        <w:r w:rsidR="006641CA">
          <w:t xml:space="preserve">the </w:t>
        </w:r>
      </w:ins>
      <w:r>
        <w:t>OptiVLM Vault Balance application.</w:t>
      </w:r>
    </w:p>
    <w:p w14:paraId="53C54A17" w14:textId="1BA232F0" w:rsidR="009E49E9" w:rsidRDefault="009E49E9">
      <w:pPr>
        <w:pStyle w:val="BodyText"/>
        <w:widowControl w:val="0"/>
        <w:numPr>
          <w:ilvl w:val="0"/>
          <w:numId w:val="68"/>
        </w:numPr>
        <w:spacing w:before="0"/>
        <w:pPrChange w:id="851" w:author="Moses, Robinson" w:date="2023-03-30T03:11:00Z">
          <w:pPr>
            <w:pStyle w:val="BodyText"/>
            <w:widowControl w:val="0"/>
            <w:numPr>
              <w:numId w:val="68"/>
            </w:numPr>
            <w:spacing w:before="0"/>
            <w:ind w:left="360" w:hanging="360"/>
            <w:jc w:val="both"/>
          </w:pPr>
        </w:pPrChange>
      </w:pPr>
      <w:r>
        <w:t xml:space="preserve">The default deployment of OptiVLM Vault Balance Agent will be to a web application and </w:t>
      </w:r>
      <w:commentRangeStart w:id="852"/>
      <w:r>
        <w:t xml:space="preserve">URL called </w:t>
      </w:r>
      <w:commentRangeEnd w:id="852"/>
      <w:r w:rsidR="004667FC">
        <w:rPr>
          <w:rStyle w:val="CommentReference"/>
          <w:rFonts w:ascii="Times New Roman" w:eastAsia="Arial Unicode MS" w:hAnsi="Times New Roman"/>
          <w:kern w:val="2"/>
          <w:lang w:val="en-US" w:eastAsia="ar-SA"/>
        </w:rPr>
        <w:commentReference w:id="852"/>
      </w:r>
      <w:r>
        <w:t xml:space="preserve">according to the WAR file name.  Many Application Servers (WebSphere, etc.) provide an application assembly tool to allow </w:t>
      </w:r>
      <w:del w:id="853" w:author="Moses, Robinson" w:date="2023-03-31T03:38:00Z">
        <w:r w:rsidDel="00427F11">
          <w:delText xml:space="preserve">you </w:delText>
        </w:r>
      </w:del>
      <w:ins w:id="854" w:author="Moses, Robinson" w:date="2023-03-31T03:38:00Z">
        <w:r w:rsidR="00427F11">
          <w:t>users</w:t>
        </w:r>
        <w:r w:rsidR="00427F11">
          <w:t xml:space="preserve"> </w:t>
        </w:r>
      </w:ins>
      <w:r>
        <w:t>to change the name prior to deployment.  Refer to the specifics of your Application Server</w:t>
      </w:r>
      <w:del w:id="855" w:author="Moses, Robinson" w:date="2023-03-31T03:38:00Z">
        <w:r w:rsidDel="004027BA">
          <w:delText xml:space="preserve"> for this</w:delText>
        </w:r>
      </w:del>
      <w:r>
        <w:t xml:space="preserve">.  </w:t>
      </w:r>
    </w:p>
    <w:p w14:paraId="52B8487E" w14:textId="0F6F3C37" w:rsidR="009E49E9" w:rsidRDefault="009E49E9">
      <w:pPr>
        <w:pStyle w:val="BodyText"/>
        <w:widowControl w:val="0"/>
        <w:numPr>
          <w:ilvl w:val="0"/>
          <w:numId w:val="68"/>
        </w:numPr>
        <w:spacing w:before="0"/>
        <w:pPrChange w:id="856" w:author="Moses, Robinson" w:date="2023-03-30T03:11:00Z">
          <w:pPr>
            <w:pStyle w:val="BodyText"/>
            <w:widowControl w:val="0"/>
            <w:numPr>
              <w:numId w:val="68"/>
            </w:numPr>
            <w:spacing w:before="0"/>
            <w:ind w:left="360" w:hanging="360"/>
            <w:jc w:val="both"/>
          </w:pPr>
        </w:pPrChange>
      </w:pPr>
      <w:r>
        <w:t xml:space="preserve">The precise deployment technique for </w:t>
      </w:r>
      <w:del w:id="857" w:author="Moses, Robinson" w:date="2023-03-30T03:12:00Z">
        <w:r w:rsidDel="00C143B8">
          <w:delText xml:space="preserve">the </w:delText>
        </w:r>
      </w:del>
      <w:r>
        <w:t>install</w:t>
      </w:r>
      <w:ins w:id="858" w:author="Moses, Robinson" w:date="2023-03-30T03:12:00Z">
        <w:r w:rsidR="009631AE">
          <w:t>ing</w:t>
        </w:r>
      </w:ins>
      <w:del w:id="859" w:author="Moses, Robinson" w:date="2023-03-30T03:12:00Z">
        <w:r w:rsidDel="00C143B8">
          <w:delText>ation</w:delText>
        </w:r>
      </w:del>
      <w:r>
        <w:t xml:space="preserve"> </w:t>
      </w:r>
      <w:ins w:id="860" w:author="Moses, Robinson" w:date="2023-03-30T06:43:00Z">
        <w:r w:rsidR="006641CA">
          <w:t xml:space="preserve">the </w:t>
        </w:r>
      </w:ins>
      <w:r>
        <w:t>WAR file depends on the Application Server chosen, e.g. IBM WebSphere or Apache Tomcat</w:t>
      </w:r>
    </w:p>
    <w:p w14:paraId="02C1F872" w14:textId="18BF7A58" w:rsidR="009E49E9" w:rsidRDefault="009E49E9">
      <w:pPr>
        <w:pStyle w:val="BodyText"/>
        <w:widowControl w:val="0"/>
        <w:numPr>
          <w:ilvl w:val="1"/>
          <w:numId w:val="68"/>
        </w:numPr>
        <w:spacing w:before="0"/>
        <w:pPrChange w:id="861" w:author="Moses, Robinson" w:date="2023-03-30T03:11:00Z">
          <w:pPr>
            <w:pStyle w:val="BodyText"/>
            <w:widowControl w:val="0"/>
            <w:numPr>
              <w:ilvl w:val="1"/>
              <w:numId w:val="68"/>
            </w:numPr>
            <w:spacing w:before="0"/>
            <w:ind w:left="792" w:hanging="432"/>
            <w:jc w:val="both"/>
          </w:pPr>
        </w:pPrChange>
      </w:pPr>
      <w:r>
        <w:t>If you are deploying on WebSphere, it is strongly recommended to enable the option “</w:t>
      </w:r>
      <w:r w:rsidRPr="00C05E6A">
        <w:rPr>
          <w:b/>
          <w:bCs/>
          <w:rPrChange w:id="862" w:author="Moses, Robinson" w:date="2023-03-30T03:13:00Z">
            <w:rPr/>
          </w:rPrChange>
        </w:rPr>
        <w:t>Show me all installation options and parameters</w:t>
      </w:r>
      <w:r>
        <w:t xml:space="preserve">” for deployment, unless you are already comfortable </w:t>
      </w:r>
      <w:del w:id="863" w:author="Moses, Robinson" w:date="2023-03-30T06:43:00Z">
        <w:r w:rsidDel="006641CA">
          <w:delText xml:space="preserve">and </w:delText>
        </w:r>
      </w:del>
      <w:r>
        <w:t>using a custom OptiVLM Va</w:t>
      </w:r>
      <w:ins w:id="864" w:author="Moses, Robinson" w:date="2023-03-30T04:45:00Z">
        <w:r w:rsidR="0011599B">
          <w:t>u</w:t>
        </w:r>
      </w:ins>
      <w:r>
        <w:t>ltBalance deployment script specific to your institution.</w:t>
      </w:r>
    </w:p>
    <w:p w14:paraId="6664EBC1" w14:textId="3B870865" w:rsidR="009E49E9" w:rsidRDefault="009E49E9">
      <w:pPr>
        <w:pStyle w:val="BodyText"/>
        <w:widowControl w:val="0"/>
        <w:numPr>
          <w:ilvl w:val="1"/>
          <w:numId w:val="68"/>
        </w:numPr>
        <w:spacing w:before="0"/>
        <w:pPrChange w:id="865" w:author="Moses, Robinson" w:date="2023-03-30T03:11:00Z">
          <w:pPr>
            <w:pStyle w:val="BodyText"/>
            <w:widowControl w:val="0"/>
            <w:numPr>
              <w:ilvl w:val="1"/>
              <w:numId w:val="68"/>
            </w:numPr>
            <w:spacing w:before="0"/>
            <w:ind w:left="792" w:hanging="432"/>
            <w:jc w:val="both"/>
          </w:pPr>
        </w:pPrChange>
      </w:pPr>
      <w:r>
        <w:t xml:space="preserve">Installation in WebSphere is fairly simple beyond the above choice: most users can simply accept defaults, except for supplying the application name. </w:t>
      </w:r>
      <w:del w:id="866" w:author="Moses, Robinson" w:date="2023-03-30T03:14:00Z">
        <w:r w:rsidDel="00E13B7F">
          <w:delText xml:space="preserve">Consult </w:delText>
        </w:r>
      </w:del>
      <w:ins w:id="867" w:author="Moses, Robinson" w:date="2023-03-30T03:14:00Z">
        <w:r w:rsidR="00E13B7F">
          <w:t>Refer to</w:t>
        </w:r>
      </w:ins>
      <w:del w:id="868" w:author="Moses, Robinson" w:date="2023-03-30T03:14:00Z">
        <w:r w:rsidDel="00E13B7F">
          <w:delText>your</w:delText>
        </w:r>
      </w:del>
      <w:r>
        <w:t xml:space="preserve"> </w:t>
      </w:r>
      <w:ins w:id="869" w:author="Moses, Robinson" w:date="2023-03-30T06:43:00Z">
        <w:r w:rsidR="006641CA">
          <w:t xml:space="preserve">the </w:t>
        </w:r>
      </w:ins>
      <w:r>
        <w:t xml:space="preserve">server documentation for </w:t>
      </w:r>
      <w:ins w:id="870" w:author="Moses, Robinson" w:date="2023-03-30T06:43:00Z">
        <w:r w:rsidR="006641CA">
          <w:t xml:space="preserve">an </w:t>
        </w:r>
      </w:ins>
      <w:r>
        <w:t>explanation of the various options.</w:t>
      </w:r>
    </w:p>
    <w:p w14:paraId="48B529C0" w14:textId="7C019BBE" w:rsidR="009E49E9" w:rsidRDefault="009E49E9">
      <w:pPr>
        <w:pStyle w:val="BodyText"/>
        <w:widowControl w:val="0"/>
        <w:numPr>
          <w:ilvl w:val="0"/>
          <w:numId w:val="68"/>
        </w:numPr>
        <w:spacing w:before="0"/>
        <w:pPrChange w:id="871" w:author="Moses, Robinson" w:date="2023-03-30T03:11:00Z">
          <w:pPr>
            <w:pStyle w:val="BodyText"/>
            <w:widowControl w:val="0"/>
            <w:numPr>
              <w:numId w:val="68"/>
            </w:numPr>
            <w:spacing w:before="0"/>
            <w:ind w:left="360" w:hanging="360"/>
            <w:jc w:val="both"/>
          </w:pPr>
        </w:pPrChange>
      </w:pPr>
      <w:r>
        <w:t xml:space="preserve">If </w:t>
      </w:r>
      <w:del w:id="872" w:author="Moses, Robinson" w:date="2023-03-30T03:19:00Z">
        <w:r w:rsidDel="00EA37CF">
          <w:delText xml:space="preserve">your </w:delText>
        </w:r>
      </w:del>
      <w:ins w:id="873" w:author="Moses, Robinson" w:date="2023-03-30T03:19:00Z">
        <w:r w:rsidR="00EA37CF">
          <w:t xml:space="preserve">the </w:t>
        </w:r>
      </w:ins>
      <w:r>
        <w:t xml:space="preserve">application server </w:t>
      </w:r>
      <w:del w:id="874" w:author="Moses, Robinson" w:date="2023-03-30T03:22:00Z">
        <w:r w:rsidDel="00D743C6">
          <w:delText xml:space="preserve">does </w:delText>
        </w:r>
      </w:del>
      <w:ins w:id="875" w:author="Moses, Robinson" w:date="2023-03-30T03:22:00Z">
        <w:r w:rsidR="00D743C6">
          <w:t xml:space="preserve">is </w:t>
        </w:r>
      </w:ins>
      <w:r>
        <w:t>not do</w:t>
      </w:r>
      <w:ins w:id="876" w:author="Moses, Robinson" w:date="2023-03-30T03:22:00Z">
        <w:r w:rsidR="00D743C6">
          <w:t>ing</w:t>
        </w:r>
      </w:ins>
      <w:r>
        <w:t xml:space="preserve"> it already by default, </w:t>
      </w:r>
      <w:del w:id="877" w:author="Moses, Robinson" w:date="2023-03-30T03:22:00Z">
        <w:r w:rsidDel="00C53127">
          <w:delText xml:space="preserve">you </w:delText>
        </w:r>
      </w:del>
      <w:ins w:id="878" w:author="Moses, Robinson" w:date="2023-03-30T03:22:00Z">
        <w:r w:rsidR="00C53127">
          <w:t xml:space="preserve">the user </w:t>
        </w:r>
      </w:ins>
      <w:r>
        <w:t>will need to set the Class</w:t>
      </w:r>
      <w:del w:id="879" w:author="Moses, Robinson" w:date="2023-03-30T06:44:00Z">
        <w:r w:rsidDel="006641CA">
          <w:delText xml:space="preserve"> </w:delText>
        </w:r>
      </w:del>
      <w:r>
        <w:t>Loader options to ‘</w:t>
      </w:r>
      <w:r w:rsidRPr="00C53127">
        <w:rPr>
          <w:b/>
          <w:bCs/>
          <w:rPrChange w:id="880" w:author="Moses, Robinson" w:date="2023-03-30T03:22:00Z">
            <w:rPr/>
          </w:rPrChange>
        </w:rPr>
        <w:t>Classes Loaded with Local Class First’</w:t>
      </w:r>
      <w:r>
        <w:t xml:space="preserve"> and ‘</w:t>
      </w:r>
      <w:r w:rsidRPr="00C53127">
        <w:rPr>
          <w:b/>
          <w:bCs/>
          <w:rPrChange w:id="881" w:author="Moses, Robinson" w:date="2023-03-30T03:22:00Z">
            <w:rPr/>
          </w:rPrChange>
        </w:rPr>
        <w:t>Single Class Loader for Application’</w:t>
      </w:r>
      <w:r>
        <w:t xml:space="preserve">. If using WebSphere 8, these are found under </w:t>
      </w:r>
      <w:ins w:id="882" w:author="Moses, Robinson" w:date="2023-03-30T06:44:00Z">
        <w:r w:rsidR="006641CA">
          <w:t xml:space="preserve">the </w:t>
        </w:r>
      </w:ins>
      <w:r>
        <w:t>“</w:t>
      </w:r>
      <w:r w:rsidRPr="00C53127">
        <w:rPr>
          <w:b/>
          <w:bCs/>
          <w:rPrChange w:id="883" w:author="Moses, Robinson" w:date="2023-03-30T03:22:00Z">
            <w:rPr/>
          </w:rPrChange>
        </w:rPr>
        <w:t>Class loading and update detection</w:t>
      </w:r>
      <w:r>
        <w:t>” section.</w:t>
      </w:r>
    </w:p>
    <w:p w14:paraId="690F8509" w14:textId="35871E2F" w:rsidR="009E49E9" w:rsidRDefault="009E49E9">
      <w:pPr>
        <w:pStyle w:val="BodyText"/>
        <w:widowControl w:val="0"/>
        <w:numPr>
          <w:ilvl w:val="0"/>
          <w:numId w:val="68"/>
        </w:numPr>
        <w:spacing w:before="0"/>
        <w:pPrChange w:id="884" w:author="Moses, Robinson" w:date="2023-03-30T03:11:00Z">
          <w:pPr>
            <w:pStyle w:val="BodyText"/>
            <w:widowControl w:val="0"/>
            <w:numPr>
              <w:numId w:val="68"/>
            </w:numPr>
            <w:spacing w:before="0"/>
            <w:ind w:left="360" w:hanging="360"/>
            <w:jc w:val="both"/>
          </w:pPr>
        </w:pPrChange>
      </w:pPr>
      <w:r>
        <w:t xml:space="preserve">If applicable, make sure to </w:t>
      </w:r>
      <w:del w:id="885" w:author="Moses, Robinson" w:date="2023-03-31T03:40:00Z">
        <w:r w:rsidRPr="00253044" w:rsidDel="00253044">
          <w:rPr>
            <w:b/>
            <w:bCs/>
            <w:rPrChange w:id="886" w:author="Moses, Robinson" w:date="2023-03-31T03:40:00Z">
              <w:rPr/>
            </w:rPrChange>
          </w:rPr>
          <w:delText>s</w:delText>
        </w:r>
      </w:del>
      <w:ins w:id="887" w:author="Moses, Robinson" w:date="2023-03-31T03:40:00Z">
        <w:r w:rsidR="00253044" w:rsidRPr="00253044">
          <w:rPr>
            <w:b/>
            <w:bCs/>
            <w:rPrChange w:id="888" w:author="Moses, Robinson" w:date="2023-03-31T03:40:00Z">
              <w:rPr/>
            </w:rPrChange>
          </w:rPr>
          <w:t>S</w:t>
        </w:r>
      </w:ins>
      <w:r w:rsidRPr="00253044">
        <w:rPr>
          <w:b/>
          <w:bCs/>
          <w:rPrChange w:id="889" w:author="Moses, Robinson" w:date="2023-03-31T03:40:00Z">
            <w:rPr/>
          </w:rPrChange>
        </w:rPr>
        <w:t>ave</w:t>
      </w:r>
      <w:r>
        <w:t xml:space="preserve"> the configuration post-deployment.</w:t>
      </w:r>
    </w:p>
    <w:p w14:paraId="136FA5C1" w14:textId="287D8854" w:rsidR="009E49E9" w:rsidRDefault="009E49E9">
      <w:pPr>
        <w:pStyle w:val="BodyText"/>
        <w:widowControl w:val="0"/>
        <w:numPr>
          <w:ilvl w:val="0"/>
          <w:numId w:val="68"/>
        </w:numPr>
        <w:spacing w:before="0"/>
        <w:pPrChange w:id="890" w:author="Moses, Robinson" w:date="2023-03-30T03:11:00Z">
          <w:pPr>
            <w:pStyle w:val="BodyText"/>
            <w:widowControl w:val="0"/>
            <w:numPr>
              <w:numId w:val="68"/>
            </w:numPr>
            <w:spacing w:before="0"/>
            <w:ind w:left="360" w:hanging="360"/>
            <w:jc w:val="both"/>
          </w:pPr>
        </w:pPrChange>
      </w:pPr>
      <w:r>
        <w:t xml:space="preserve">If applicable, make sure </w:t>
      </w:r>
      <w:del w:id="891" w:author="Moses, Robinson" w:date="2023-03-30T03:23:00Z">
        <w:r w:rsidDel="00697678">
          <w:delText xml:space="preserve">you </w:delText>
        </w:r>
      </w:del>
      <w:ins w:id="892" w:author="Moses, Robinson" w:date="2023-03-30T03:23:00Z">
        <w:r w:rsidR="00697678">
          <w:t xml:space="preserve">to </w:t>
        </w:r>
      </w:ins>
      <w:r>
        <w:t xml:space="preserve">regenerate the plug-in configuration for proper communication between the </w:t>
      </w:r>
      <w:r w:rsidRPr="00226157">
        <w:rPr>
          <w:b/>
          <w:bCs/>
          <w:rPrChange w:id="893" w:author="Moses, Robinson" w:date="2023-03-30T03:25:00Z">
            <w:rPr/>
          </w:rPrChange>
        </w:rPr>
        <w:t>Web Server</w:t>
      </w:r>
      <w:r>
        <w:t xml:space="preserve"> and the </w:t>
      </w:r>
      <w:r w:rsidRPr="00226157">
        <w:rPr>
          <w:b/>
          <w:bCs/>
          <w:rPrChange w:id="894" w:author="Moses, Robinson" w:date="2023-03-30T03:25:00Z">
            <w:rPr/>
          </w:rPrChange>
        </w:rPr>
        <w:t>Application Server</w:t>
      </w:r>
      <w:r>
        <w:t>.</w:t>
      </w:r>
    </w:p>
    <w:p w14:paraId="3D369DC7" w14:textId="77777777" w:rsidR="009E49E9" w:rsidRDefault="009E49E9" w:rsidP="009E49E9">
      <w:pPr>
        <w:pStyle w:val="BodyText"/>
      </w:pPr>
    </w:p>
    <w:p w14:paraId="734FABC3" w14:textId="77777777" w:rsidR="009E49E9" w:rsidRPr="003B2A7C" w:rsidRDefault="009E49E9" w:rsidP="003B2A7C">
      <w:pPr>
        <w:pStyle w:val="Heading1"/>
      </w:pPr>
      <w:bookmarkStart w:id="895" w:name="_Toc105186650"/>
      <w:bookmarkStart w:id="896" w:name="_Toc131051739"/>
      <w:r w:rsidRPr="003B2A7C">
        <w:lastRenderedPageBreak/>
        <w:t>OptiVLM Vault Balance Agent System Configuration</w:t>
      </w:r>
      <w:bookmarkEnd w:id="895"/>
      <w:bookmarkEnd w:id="896"/>
    </w:p>
    <w:p w14:paraId="527D5B30" w14:textId="00D0842D" w:rsidR="009E49E9" w:rsidRPr="003B2A7C" w:rsidRDefault="009E49E9" w:rsidP="003B2A7C">
      <w:pPr>
        <w:pStyle w:val="BodyText"/>
      </w:pPr>
      <w:r w:rsidRPr="003B2A7C">
        <w:t xml:space="preserve">After the WAR file is deployed following </w:t>
      </w:r>
      <w:ins w:id="897" w:author="Moses, Robinson" w:date="2023-03-30T06:44:00Z">
        <w:r w:rsidR="006641CA">
          <w:t xml:space="preserve">the </w:t>
        </w:r>
      </w:ins>
      <w:r w:rsidRPr="003B2A7C">
        <w:t xml:space="preserve">instructions in the </w:t>
      </w:r>
      <w:del w:id="898" w:author="Moses, Robinson" w:date="2023-03-30T06:00:00Z">
        <w:r w:rsidRPr="003B2A7C" w:rsidDel="00B4618D">
          <w:delText>previous</w:delText>
        </w:r>
      </w:del>
      <w:ins w:id="899" w:author="Moses, Robinson" w:date="2023-03-30T06:00:00Z">
        <w:r w:rsidR="00B4618D" w:rsidRPr="003B2A7C">
          <w:t>earlier</w:t>
        </w:r>
      </w:ins>
      <w:r w:rsidRPr="003B2A7C">
        <w:t xml:space="preserve"> steps, the following will indicate additional configurations that need to be defined.</w:t>
      </w:r>
    </w:p>
    <w:p w14:paraId="2E202A50" w14:textId="7E954393" w:rsidR="009E49E9" w:rsidRDefault="009E49E9">
      <w:pPr>
        <w:pStyle w:val="BodyText"/>
        <w:widowControl w:val="0"/>
        <w:numPr>
          <w:ilvl w:val="0"/>
          <w:numId w:val="69"/>
        </w:numPr>
        <w:spacing w:before="0"/>
        <w:pPrChange w:id="900" w:author="Moses, Robinson" w:date="2023-03-30T03:26:00Z">
          <w:pPr>
            <w:pStyle w:val="BodyText"/>
            <w:widowControl w:val="0"/>
            <w:numPr>
              <w:numId w:val="69"/>
            </w:numPr>
            <w:spacing w:before="0"/>
            <w:ind w:left="1080" w:hanging="360"/>
            <w:jc w:val="both"/>
          </w:pPr>
        </w:pPrChange>
      </w:pPr>
      <w:r>
        <w:t xml:space="preserve">Same as OptiVLM Vault Balance, OptiVLM Vault Balance Agent supports JDBC data source and JNDI data source connection method. The following section illustrates how to configure OptiVLM Vault Balance Agent with JDBC connection, the procedure to configure JNDI for OptiVLM Vault Balance Agent is very similar to which for OptiVLM Vault Balance. </w:t>
      </w:r>
      <w:del w:id="901" w:author="Moses, Robinson" w:date="2023-03-30T03:28:00Z">
        <w:r w:rsidDel="00293417">
          <w:delText xml:space="preserve">Please </w:delText>
        </w:r>
      </w:del>
      <w:ins w:id="902" w:author="Moses, Robinson" w:date="2023-03-30T03:28:00Z">
        <w:r w:rsidR="00293417">
          <w:t xml:space="preserve">kindly </w:t>
        </w:r>
      </w:ins>
      <w:r>
        <w:t xml:space="preserve">check </w:t>
      </w:r>
      <w:r w:rsidRPr="00546E93">
        <w:rPr>
          <w:color w:val="4472C4" w:themeColor="accent1"/>
          <w:rPrChange w:id="903" w:author="Moses, Robinson" w:date="2023-03-31T03:42:00Z">
            <w:rPr/>
          </w:rPrChange>
        </w:rPr>
        <w:t xml:space="preserve">section </w:t>
      </w:r>
      <w:ins w:id="904" w:author="Moses, Robinson" w:date="2023-03-31T03:42:00Z">
        <w:r w:rsidR="00756984" w:rsidRPr="00546E93">
          <w:rPr>
            <w:color w:val="4472C4" w:themeColor="accent1"/>
            <w:rPrChange w:id="905" w:author="Moses, Robinson" w:date="2023-03-31T03:42:00Z">
              <w:rPr/>
            </w:rPrChange>
          </w:rPr>
          <w:fldChar w:fldCharType="begin"/>
        </w:r>
        <w:r w:rsidR="00756984" w:rsidRPr="00546E93">
          <w:rPr>
            <w:color w:val="4472C4" w:themeColor="accent1"/>
            <w:rPrChange w:id="906" w:author="Moses, Robinson" w:date="2023-03-31T03:42:00Z">
              <w:rPr/>
            </w:rPrChange>
          </w:rPr>
          <w:instrText xml:space="preserve"> REF _Ref131123673 \n \h </w:instrText>
        </w:r>
        <w:r w:rsidR="00756984" w:rsidRPr="00546E93">
          <w:rPr>
            <w:color w:val="4472C4" w:themeColor="accent1"/>
            <w:rPrChange w:id="907" w:author="Moses, Robinson" w:date="2023-03-31T03:42:00Z">
              <w:rPr/>
            </w:rPrChange>
          </w:rPr>
        </w:r>
      </w:ins>
      <w:r w:rsidR="00756984" w:rsidRPr="00546E93">
        <w:rPr>
          <w:color w:val="4472C4" w:themeColor="accent1"/>
          <w:rPrChange w:id="908" w:author="Moses, Robinson" w:date="2023-03-31T03:42:00Z">
            <w:rPr/>
          </w:rPrChange>
        </w:rPr>
        <w:fldChar w:fldCharType="separate"/>
      </w:r>
      <w:ins w:id="909" w:author="Moses, Robinson" w:date="2023-03-31T03:42:00Z">
        <w:r w:rsidR="00756984" w:rsidRPr="00546E93">
          <w:rPr>
            <w:color w:val="4472C4" w:themeColor="accent1"/>
            <w:rPrChange w:id="910" w:author="Moses, Robinson" w:date="2023-03-31T03:42:00Z">
              <w:rPr/>
            </w:rPrChange>
          </w:rPr>
          <w:t>1.2</w:t>
        </w:r>
        <w:r w:rsidR="00756984" w:rsidRPr="00546E93">
          <w:rPr>
            <w:color w:val="4472C4" w:themeColor="accent1"/>
            <w:rPrChange w:id="911" w:author="Moses, Robinson" w:date="2023-03-31T03:42:00Z">
              <w:rPr/>
            </w:rPrChange>
          </w:rPr>
          <w:fldChar w:fldCharType="end"/>
        </w:r>
      </w:ins>
      <w:del w:id="912" w:author="Moses, Robinson" w:date="2023-03-31T03:42:00Z">
        <w:r w:rsidRPr="00293417" w:rsidDel="00546E93">
          <w:rPr>
            <w:bCs/>
            <w:iCs/>
            <w:rPrChange w:id="913" w:author="Moses, Robinson" w:date="2023-03-30T03:28:00Z">
              <w:rPr>
                <w:b/>
                <w:i/>
              </w:rPr>
            </w:rPrChange>
          </w:rPr>
          <w:delText>1.2</w:delText>
        </w:r>
      </w:del>
      <w:r>
        <w:t xml:space="preserve"> about how to configure </w:t>
      </w:r>
      <w:ins w:id="914" w:author="Moses, Robinson" w:date="2023-03-30T06:44:00Z">
        <w:r w:rsidR="006641CA">
          <w:t xml:space="preserve">the </w:t>
        </w:r>
      </w:ins>
      <w:r>
        <w:t>JNDI connection for OptiVLM Vault Balance. OptiVLM Vault Balance Agent uses &lt;application-path&gt;\WEB-INF\classes\VaultBalanceAgent.properties file to define how to connect to an OptiVLM Vault Balance data source and OptiCash/OptiVault data source.</w:t>
      </w:r>
    </w:p>
    <w:p w14:paraId="23040BCB" w14:textId="5BE0E091" w:rsidR="009E49E9" w:rsidRPr="003B2A7C" w:rsidRDefault="009E49E9">
      <w:pPr>
        <w:pStyle w:val="ListContinue"/>
        <w:pPrChange w:id="915" w:author="Moses, Robinson" w:date="2023-03-30T03:28:00Z">
          <w:pPr>
            <w:pStyle w:val="BodyText"/>
          </w:pPr>
        </w:pPrChange>
      </w:pPr>
      <w:r w:rsidRPr="003B2A7C">
        <w:t xml:space="preserve">For each </w:t>
      </w:r>
      <w:del w:id="916" w:author="Moses, Robinson" w:date="2023-03-30T04:45:00Z">
        <w:r w:rsidRPr="003B2A7C" w:rsidDel="0011599B">
          <w:delText>datasource</w:delText>
        </w:r>
      </w:del>
      <w:ins w:id="917" w:author="Moses, Robinson" w:date="2023-03-30T04:45:00Z">
        <w:r w:rsidR="0011599B" w:rsidRPr="003B2A7C">
          <w:t>data source</w:t>
        </w:r>
      </w:ins>
      <w:r w:rsidRPr="003B2A7C">
        <w:t xml:space="preserve">, there is a driver class definition(database_VB.driver) for </w:t>
      </w:r>
      <w:ins w:id="918" w:author="Moses, Robinson" w:date="2023-03-30T06:44:00Z">
        <w:r w:rsidR="006641CA">
          <w:t xml:space="preserve">the </w:t>
        </w:r>
      </w:ins>
      <w:del w:id="919" w:author="Moses, Robinson" w:date="2023-03-30T06:44:00Z">
        <w:r w:rsidRPr="003B2A7C" w:rsidDel="006641CA">
          <w:delText xml:space="preserve">jdbc </w:delText>
        </w:r>
      </w:del>
      <w:ins w:id="920" w:author="Moses, Robinson" w:date="2023-03-30T06:44:00Z">
        <w:r w:rsidR="006641CA">
          <w:t>JDBC</w:t>
        </w:r>
        <w:r w:rsidR="006641CA" w:rsidRPr="003B2A7C">
          <w:t xml:space="preserve"> </w:t>
        </w:r>
      </w:ins>
      <w:r w:rsidRPr="003B2A7C">
        <w:t xml:space="preserve">connection and another driver class definition(database_VB.xadriver) for </w:t>
      </w:r>
      <w:ins w:id="921" w:author="Moses, Robinson" w:date="2023-03-30T06:44:00Z">
        <w:r w:rsidR="006641CA">
          <w:t xml:space="preserve">the </w:t>
        </w:r>
      </w:ins>
      <w:r w:rsidRPr="003B2A7C">
        <w:t>JNDI connection</w:t>
      </w:r>
    </w:p>
    <w:p w14:paraId="6D451E38" w14:textId="5E609BA4" w:rsidR="009E49E9" w:rsidRPr="00226157" w:rsidDel="00226157" w:rsidRDefault="009E49E9" w:rsidP="009E49E9">
      <w:pPr>
        <w:pStyle w:val="BodyText"/>
        <w:rPr>
          <w:del w:id="922" w:author="Moses, Robinson" w:date="2023-03-30T03:25:00Z"/>
        </w:rPr>
      </w:pPr>
    </w:p>
    <w:p w14:paraId="0FA54262" w14:textId="2845D902" w:rsidR="009E49E9" w:rsidRPr="00226157" w:rsidRDefault="009E49E9" w:rsidP="009E49E9">
      <w:pPr>
        <w:pStyle w:val="BodyText"/>
        <w:rPr>
          <w:ins w:id="923" w:author="Moses, Robinson" w:date="2023-03-30T03:25:00Z"/>
          <w:b/>
          <w:bCs/>
          <w:rPrChange w:id="924" w:author="Moses, Robinson" w:date="2023-03-30T03:25:00Z">
            <w:rPr>
              <w:ins w:id="925" w:author="Moses, Robinson" w:date="2023-03-30T03:25:00Z"/>
              <w:b/>
              <w:bCs/>
              <w:u w:val="single"/>
            </w:rPr>
          </w:rPrChange>
        </w:rPr>
      </w:pPr>
      <w:r w:rsidRPr="00226157">
        <w:rPr>
          <w:b/>
          <w:bCs/>
          <w:rPrChange w:id="926" w:author="Moses, Robinson" w:date="2023-03-30T03:25:00Z">
            <w:rPr/>
          </w:rPrChange>
        </w:rPr>
        <w:t xml:space="preserve">Here is an example of </w:t>
      </w:r>
      <w:ins w:id="927" w:author="Moses, Robinson" w:date="2023-03-30T06:44:00Z">
        <w:r w:rsidR="00EF5A30">
          <w:rPr>
            <w:b/>
            <w:bCs/>
          </w:rPr>
          <w:t xml:space="preserve">the </w:t>
        </w:r>
      </w:ins>
      <w:r w:rsidRPr="00226157">
        <w:rPr>
          <w:b/>
          <w:bCs/>
          <w:rPrChange w:id="928" w:author="Moses, Robinson" w:date="2023-03-30T03:25:00Z">
            <w:rPr/>
          </w:rPrChange>
        </w:rPr>
        <w:t>configuration for each data source:</w:t>
      </w:r>
    </w:p>
    <w:p w14:paraId="1670E2B3" w14:textId="41695306" w:rsidR="00226157" w:rsidRPr="00226157" w:rsidDel="00756984" w:rsidRDefault="00226157" w:rsidP="009E49E9">
      <w:pPr>
        <w:pStyle w:val="BodyText"/>
        <w:rPr>
          <w:del w:id="929" w:author="Moses, Robinson" w:date="2023-03-31T03:41:00Z"/>
          <w:b/>
          <w:bCs/>
          <w:u w:val="single"/>
          <w:rPrChange w:id="930" w:author="Moses, Robinson" w:date="2023-03-30T03:25:00Z">
            <w:rPr>
              <w:del w:id="931" w:author="Moses, Robinson" w:date="2023-03-31T03:41:00Z"/>
            </w:rPr>
          </w:rPrChange>
        </w:rPr>
      </w:pPr>
    </w:p>
    <w:p w14:paraId="51F05CC7" w14:textId="77777777" w:rsidR="009E49E9" w:rsidRPr="00226157" w:rsidRDefault="009E49E9" w:rsidP="009E49E9">
      <w:pPr>
        <w:pStyle w:val="BodyText"/>
        <w:rPr>
          <w:b/>
          <w:bCs/>
          <w:u w:val="single"/>
          <w:rPrChange w:id="932" w:author="Moses, Robinson" w:date="2023-03-30T03:25:00Z">
            <w:rPr/>
          </w:rPrChange>
        </w:rPr>
      </w:pPr>
      <w:r w:rsidRPr="00226157">
        <w:rPr>
          <w:b/>
          <w:bCs/>
          <w:u w:val="single"/>
          <w:rPrChange w:id="933" w:author="Moses, Robinson" w:date="2023-03-30T03:25:00Z">
            <w:rPr/>
          </w:rPrChange>
        </w:rPr>
        <w:t>For VaultBalance data source</w:t>
      </w:r>
    </w:p>
    <w:p w14:paraId="0D241A75" w14:textId="77777777" w:rsidR="009E49E9" w:rsidRDefault="009E49E9" w:rsidP="003B2A7C">
      <w:pPr>
        <w:pStyle w:val="CodeBody"/>
      </w:pPr>
      <w:r>
        <w:t>database_VB.xadriver=oracle.jdbc.xa.client.OracleXADataSource</w:t>
      </w:r>
    </w:p>
    <w:p w14:paraId="3D17BE04" w14:textId="77777777" w:rsidR="009E49E9" w:rsidRDefault="009E49E9" w:rsidP="003B2A7C">
      <w:pPr>
        <w:pStyle w:val="CodeBody"/>
      </w:pPr>
      <w:r>
        <w:t>database_VB.driver=oracle.jdbc.driver.OracleDriver</w:t>
      </w:r>
    </w:p>
    <w:p w14:paraId="52E16C2E" w14:textId="77777777" w:rsidR="009E49E9" w:rsidRDefault="009E49E9" w:rsidP="003B2A7C">
      <w:pPr>
        <w:pStyle w:val="CodeBody"/>
      </w:pPr>
      <w:r>
        <w:t>database_VB.url=jdbc\:oracle\:thin\:@server1\:1521\:orcl</w:t>
      </w:r>
    </w:p>
    <w:p w14:paraId="2CFFFA8D" w14:textId="77777777" w:rsidR="009E49E9" w:rsidRDefault="009E49E9" w:rsidP="003B2A7C">
      <w:pPr>
        <w:pStyle w:val="CodeBody"/>
      </w:pPr>
      <w:r>
        <w:t>database_VB.username=OPTIVLMVB</w:t>
      </w:r>
    </w:p>
    <w:p w14:paraId="733BC4E4" w14:textId="77777777" w:rsidR="009E49E9" w:rsidRDefault="009E49E9" w:rsidP="003B2A7C">
      <w:pPr>
        <w:pStyle w:val="CodeBody"/>
      </w:pPr>
      <w:r>
        <w:t>database_VB.password=OPTIVLMVB</w:t>
      </w:r>
    </w:p>
    <w:p w14:paraId="56FD5E94" w14:textId="77777777" w:rsidR="009E49E9" w:rsidRDefault="009E49E9" w:rsidP="009E49E9">
      <w:pPr>
        <w:pStyle w:val="BodyText"/>
        <w:spacing w:after="0"/>
        <w:rPr>
          <w:rFonts w:ascii="Courier New" w:hAnsi="Courier New" w:cs="Courier New"/>
        </w:rPr>
      </w:pPr>
    </w:p>
    <w:p w14:paraId="5122486E" w14:textId="77777777" w:rsidR="009E49E9" w:rsidRPr="00226157" w:rsidRDefault="009E49E9" w:rsidP="009E49E9">
      <w:pPr>
        <w:pStyle w:val="BodyText"/>
        <w:rPr>
          <w:rFonts w:ascii="Times New Roman" w:hAnsi="Times New Roman"/>
          <w:b/>
          <w:bCs/>
          <w:u w:val="single"/>
          <w:rPrChange w:id="934" w:author="Moses, Robinson" w:date="2023-03-30T03:25:00Z">
            <w:rPr>
              <w:rFonts w:ascii="Times New Roman" w:hAnsi="Times New Roman"/>
            </w:rPr>
          </w:rPrChange>
        </w:rPr>
      </w:pPr>
      <w:r w:rsidRPr="00226157">
        <w:rPr>
          <w:b/>
          <w:bCs/>
          <w:u w:val="single"/>
          <w:rPrChange w:id="935" w:author="Moses, Robinson" w:date="2023-03-30T03:25:00Z">
            <w:rPr/>
          </w:rPrChange>
        </w:rPr>
        <w:t>For OptiCash data source</w:t>
      </w:r>
    </w:p>
    <w:p w14:paraId="2B4176AF" w14:textId="77777777" w:rsidR="009E49E9" w:rsidRDefault="009E49E9" w:rsidP="003B2A7C">
      <w:pPr>
        <w:pStyle w:val="CodeBody"/>
      </w:pPr>
      <w:r>
        <w:t>database_OC.xadriver=oracle.jdbc.xa.client.OracleXADataSource</w:t>
      </w:r>
    </w:p>
    <w:p w14:paraId="0972DF6F" w14:textId="77777777" w:rsidR="009E49E9" w:rsidRDefault="009E49E9" w:rsidP="003B2A7C">
      <w:pPr>
        <w:pStyle w:val="CodeBody"/>
      </w:pPr>
      <w:r>
        <w:t>database_OC.driver=oracle.jdbc.driver.OracleDriver</w:t>
      </w:r>
    </w:p>
    <w:p w14:paraId="16F26038" w14:textId="77777777" w:rsidR="009E49E9" w:rsidRDefault="009E49E9" w:rsidP="003B2A7C">
      <w:pPr>
        <w:pStyle w:val="CodeBody"/>
      </w:pPr>
      <w:r>
        <w:t>database_OC.url=jdbc\:oracle\:thin\:@server1\:1521\:orcl</w:t>
      </w:r>
    </w:p>
    <w:p w14:paraId="6B621557" w14:textId="77777777" w:rsidR="009E49E9" w:rsidRDefault="009E49E9" w:rsidP="003B2A7C">
      <w:pPr>
        <w:pStyle w:val="CodeBody"/>
      </w:pPr>
      <w:r>
        <w:t>database_OC.username=OPTICASH</w:t>
      </w:r>
    </w:p>
    <w:p w14:paraId="2CD99202" w14:textId="77777777" w:rsidR="009E49E9" w:rsidRDefault="009E49E9" w:rsidP="003B2A7C">
      <w:pPr>
        <w:pStyle w:val="CodeBody"/>
      </w:pPr>
      <w:r>
        <w:t>database_OC.password=OPTICASH</w:t>
      </w:r>
    </w:p>
    <w:p w14:paraId="31C323AE" w14:textId="77777777" w:rsidR="009E49E9" w:rsidRDefault="009E49E9" w:rsidP="009E49E9">
      <w:pPr>
        <w:pStyle w:val="BodyText"/>
        <w:spacing w:after="0"/>
        <w:rPr>
          <w:rFonts w:ascii="Courier New" w:hAnsi="Courier New" w:cs="Courier New"/>
        </w:rPr>
      </w:pPr>
    </w:p>
    <w:p w14:paraId="263C9298" w14:textId="77777777" w:rsidR="009E49E9" w:rsidRPr="009273A8" w:rsidRDefault="009E49E9" w:rsidP="009E49E9">
      <w:pPr>
        <w:pStyle w:val="BodyText"/>
        <w:rPr>
          <w:rFonts w:ascii="Times New Roman" w:hAnsi="Times New Roman"/>
          <w:b/>
          <w:bCs/>
          <w:u w:val="single"/>
          <w:rPrChange w:id="936" w:author="Moses, Robinson" w:date="2023-03-31T03:43:00Z">
            <w:rPr>
              <w:rFonts w:ascii="Times New Roman" w:hAnsi="Times New Roman"/>
            </w:rPr>
          </w:rPrChange>
        </w:rPr>
      </w:pPr>
      <w:r w:rsidRPr="009273A8">
        <w:rPr>
          <w:b/>
          <w:bCs/>
          <w:u w:val="single"/>
          <w:rPrChange w:id="937" w:author="Moses, Robinson" w:date="2023-03-31T03:43:00Z">
            <w:rPr/>
          </w:rPrChange>
        </w:rPr>
        <w:t>For OptiVault data source</w:t>
      </w:r>
    </w:p>
    <w:p w14:paraId="7CD09686" w14:textId="77777777" w:rsidR="009E49E9" w:rsidRDefault="009E49E9" w:rsidP="003B2A7C">
      <w:pPr>
        <w:pStyle w:val="CodeBody"/>
      </w:pPr>
      <w:r>
        <w:t>database_OV.xadriver=oracle.jdbc.xa.client.OracleXADataSource</w:t>
      </w:r>
    </w:p>
    <w:p w14:paraId="692B938E" w14:textId="77777777" w:rsidR="009E49E9" w:rsidRDefault="009E49E9" w:rsidP="003B2A7C">
      <w:pPr>
        <w:pStyle w:val="CodeBody"/>
      </w:pPr>
      <w:r>
        <w:t>database_OV.driver=oracle.jdbc.driver.OracleDriver</w:t>
      </w:r>
    </w:p>
    <w:p w14:paraId="47C8989C" w14:textId="77777777" w:rsidR="009E49E9" w:rsidRDefault="009E49E9" w:rsidP="003B2A7C">
      <w:pPr>
        <w:pStyle w:val="CodeBody"/>
      </w:pPr>
      <w:r>
        <w:t>database_OV.url=jdbc\:oracle\:thin\:@server1\:1521\:orcl</w:t>
      </w:r>
    </w:p>
    <w:p w14:paraId="75937355" w14:textId="77777777" w:rsidR="009E49E9" w:rsidRDefault="009E49E9" w:rsidP="003B2A7C">
      <w:pPr>
        <w:pStyle w:val="CodeBody"/>
      </w:pPr>
      <w:r>
        <w:t>database_OV.username=OPTIVAULT</w:t>
      </w:r>
    </w:p>
    <w:p w14:paraId="34BC7BD7" w14:textId="77777777" w:rsidR="009E49E9" w:rsidRDefault="009E49E9" w:rsidP="003B2A7C">
      <w:pPr>
        <w:pStyle w:val="CodeBody"/>
      </w:pPr>
      <w:r>
        <w:t>database_OV.password=OPTIVAULT</w:t>
      </w:r>
    </w:p>
    <w:p w14:paraId="3DE7B99A" w14:textId="77777777" w:rsidR="009E49E9" w:rsidRDefault="009E49E9" w:rsidP="009E49E9">
      <w:pPr>
        <w:pStyle w:val="BodyText"/>
        <w:spacing w:after="0"/>
        <w:rPr>
          <w:rFonts w:ascii="Courier New" w:hAnsi="Courier New" w:cs="Courier New"/>
        </w:rPr>
      </w:pPr>
    </w:p>
    <w:p w14:paraId="7DC82242" w14:textId="502206E9" w:rsidR="009E49E9" w:rsidRPr="008F30C2" w:rsidRDefault="009E49E9">
      <w:pPr>
        <w:pStyle w:val="BodyText"/>
        <w:widowControl w:val="0"/>
        <w:numPr>
          <w:ilvl w:val="0"/>
          <w:numId w:val="69"/>
        </w:numPr>
        <w:spacing w:before="0"/>
        <w:rPr>
          <w:ins w:id="938" w:author="Moses, Robinson" w:date="2023-03-31T03:43:00Z"/>
          <w:rFonts w:ascii="Times New Roman" w:hAnsi="Times New Roman"/>
          <w:rPrChange w:id="939" w:author="Moses, Robinson" w:date="2023-03-31T03:43:00Z">
            <w:rPr>
              <w:ins w:id="940" w:author="Moses, Robinson" w:date="2023-03-31T03:43:00Z"/>
            </w:rPr>
          </w:rPrChange>
        </w:rPr>
      </w:pPr>
      <w:r>
        <w:t xml:space="preserve">Here is a listing of the rest of </w:t>
      </w:r>
      <w:ins w:id="941" w:author="Moses, Robinson" w:date="2023-03-30T06:44:00Z">
        <w:r w:rsidR="00EF5A30">
          <w:t xml:space="preserve">the </w:t>
        </w:r>
      </w:ins>
      <w:r>
        <w:t>parameters in VaultBalanceAgent.properties which is related to the configuration</w:t>
      </w:r>
    </w:p>
    <w:p w14:paraId="5C537011" w14:textId="77777777" w:rsidR="008F30C2" w:rsidRDefault="008F30C2" w:rsidP="008F30C2">
      <w:pPr>
        <w:pStyle w:val="BodyText"/>
        <w:widowControl w:val="0"/>
        <w:spacing w:before="0"/>
        <w:ind w:left="1080"/>
        <w:rPr>
          <w:rFonts w:ascii="Times New Roman" w:hAnsi="Times New Roman"/>
        </w:rPr>
        <w:pPrChange w:id="942" w:author="Moses, Robinson" w:date="2023-03-31T03:44:00Z">
          <w:pPr>
            <w:pStyle w:val="BodyText"/>
            <w:widowControl w:val="0"/>
            <w:numPr>
              <w:numId w:val="69"/>
            </w:numPr>
            <w:spacing w:before="0"/>
            <w:ind w:left="1080" w:hanging="360"/>
            <w:jc w:val="both"/>
          </w:pPr>
        </w:pPrChange>
      </w:pP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943" w:author="Moses, Robinson" w:date="2023-03-30T03:30:00Z">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4247"/>
        <w:gridCol w:w="5114"/>
        <w:tblGridChange w:id="944">
          <w:tblGrid>
            <w:gridCol w:w="4962"/>
            <w:gridCol w:w="5114"/>
          </w:tblGrid>
        </w:tblGridChange>
      </w:tblGrid>
      <w:tr w:rsidR="009E49E9" w14:paraId="26DA9FFB" w14:textId="77777777" w:rsidTr="00161807">
        <w:tc>
          <w:tcPr>
            <w:tcW w:w="4247" w:type="dxa"/>
            <w:tcBorders>
              <w:top w:val="single" w:sz="4" w:space="0" w:color="auto"/>
              <w:left w:val="single" w:sz="4" w:space="0" w:color="auto"/>
              <w:bottom w:val="single" w:sz="4" w:space="0" w:color="auto"/>
              <w:right w:val="single" w:sz="4" w:space="0" w:color="auto"/>
            </w:tcBorders>
            <w:shd w:val="clear" w:color="auto" w:fill="55B94A"/>
            <w:vAlign w:val="center"/>
            <w:hideMark/>
            <w:tcPrChange w:id="945" w:author="Moses, Robinson" w:date="2023-03-30T03:30:00Z">
              <w:tcPr>
                <w:tcW w:w="5023" w:type="dxa"/>
                <w:tcBorders>
                  <w:top w:val="single" w:sz="4" w:space="0" w:color="auto"/>
                  <w:left w:val="single" w:sz="4" w:space="0" w:color="auto"/>
                  <w:bottom w:val="single" w:sz="4" w:space="0" w:color="auto"/>
                  <w:right w:val="single" w:sz="4" w:space="0" w:color="auto"/>
                </w:tcBorders>
                <w:shd w:val="clear" w:color="auto" w:fill="55B94A"/>
                <w:vAlign w:val="center"/>
                <w:hideMark/>
              </w:tcPr>
            </w:tcPrChange>
          </w:tcPr>
          <w:p w14:paraId="01D72B9A" w14:textId="77777777" w:rsidR="009E49E9" w:rsidRDefault="009E49E9" w:rsidP="00986A57">
            <w:pPr>
              <w:pStyle w:val="TableHeading"/>
            </w:pPr>
            <w:r>
              <w:lastRenderedPageBreak/>
              <w:t>Property name</w:t>
            </w:r>
          </w:p>
        </w:tc>
        <w:tc>
          <w:tcPr>
            <w:tcW w:w="5114" w:type="dxa"/>
            <w:tcBorders>
              <w:top w:val="single" w:sz="4" w:space="0" w:color="auto"/>
              <w:left w:val="single" w:sz="4" w:space="0" w:color="auto"/>
              <w:bottom w:val="single" w:sz="4" w:space="0" w:color="auto"/>
              <w:right w:val="single" w:sz="4" w:space="0" w:color="auto"/>
            </w:tcBorders>
            <w:shd w:val="clear" w:color="auto" w:fill="55B94A"/>
            <w:vAlign w:val="center"/>
            <w:hideMark/>
            <w:tcPrChange w:id="946" w:author="Moses, Robinson" w:date="2023-03-30T03:30:00Z">
              <w:tcPr>
                <w:tcW w:w="5165" w:type="dxa"/>
                <w:tcBorders>
                  <w:top w:val="single" w:sz="4" w:space="0" w:color="auto"/>
                  <w:left w:val="single" w:sz="4" w:space="0" w:color="auto"/>
                  <w:bottom w:val="single" w:sz="4" w:space="0" w:color="auto"/>
                  <w:right w:val="single" w:sz="4" w:space="0" w:color="auto"/>
                </w:tcBorders>
                <w:shd w:val="clear" w:color="auto" w:fill="55B94A"/>
                <w:vAlign w:val="center"/>
                <w:hideMark/>
              </w:tcPr>
            </w:tcPrChange>
          </w:tcPr>
          <w:p w14:paraId="36B05C88" w14:textId="77777777" w:rsidR="009E49E9" w:rsidRDefault="009E49E9" w:rsidP="00986A57">
            <w:pPr>
              <w:pStyle w:val="TableHeading"/>
            </w:pPr>
            <w:r>
              <w:t>Comments</w:t>
            </w:r>
          </w:p>
        </w:tc>
      </w:tr>
      <w:tr w:rsidR="009E49E9" w14:paraId="3313C597" w14:textId="77777777" w:rsidTr="00161807">
        <w:tc>
          <w:tcPr>
            <w:tcW w:w="4247" w:type="dxa"/>
            <w:tcBorders>
              <w:top w:val="single" w:sz="4" w:space="0" w:color="auto"/>
              <w:left w:val="single" w:sz="4" w:space="0" w:color="auto"/>
              <w:bottom w:val="single" w:sz="4" w:space="0" w:color="auto"/>
              <w:right w:val="single" w:sz="4" w:space="0" w:color="auto"/>
            </w:tcBorders>
            <w:hideMark/>
            <w:tcPrChange w:id="947" w:author="Moses, Robinson" w:date="2023-03-30T03:30:00Z">
              <w:tcPr>
                <w:tcW w:w="5023" w:type="dxa"/>
                <w:tcBorders>
                  <w:top w:val="single" w:sz="4" w:space="0" w:color="auto"/>
                  <w:left w:val="single" w:sz="4" w:space="0" w:color="auto"/>
                  <w:bottom w:val="single" w:sz="4" w:space="0" w:color="auto"/>
                  <w:right w:val="single" w:sz="4" w:space="0" w:color="auto"/>
                </w:tcBorders>
                <w:hideMark/>
              </w:tcPr>
            </w:tcPrChange>
          </w:tcPr>
          <w:p w14:paraId="2C38311C" w14:textId="77777777" w:rsidR="009E49E9" w:rsidRPr="00161807" w:rsidRDefault="009E49E9" w:rsidP="00986A57">
            <w:pPr>
              <w:pStyle w:val="TableBody"/>
              <w:rPr>
                <w:b/>
                <w:bCs/>
                <w:rPrChange w:id="948" w:author="Moses, Robinson" w:date="2023-03-30T03:30:00Z">
                  <w:rPr/>
                </w:rPrChange>
              </w:rPr>
            </w:pPr>
            <w:r w:rsidRPr="00161807">
              <w:rPr>
                <w:b/>
                <w:bCs/>
                <w:rPrChange w:id="949" w:author="Moses, Robinson" w:date="2023-03-30T03:30:00Z">
                  <w:rPr/>
                </w:rPrChange>
              </w:rPr>
              <w:t>handlerType</w:t>
            </w:r>
          </w:p>
          <w:p w14:paraId="02C0B93F" w14:textId="77777777" w:rsidR="009E49E9" w:rsidRPr="00161807" w:rsidRDefault="009E49E9" w:rsidP="00986A57">
            <w:pPr>
              <w:pStyle w:val="TableBody"/>
              <w:rPr>
                <w:b/>
                <w:bCs/>
                <w:rPrChange w:id="950" w:author="Moses, Robinson" w:date="2023-03-30T03:30:00Z">
                  <w:rPr/>
                </w:rPrChange>
              </w:rPr>
            </w:pPr>
            <w:r w:rsidRPr="00161807">
              <w:rPr>
                <w:b/>
                <w:bCs/>
                <w:rPrChange w:id="951" w:author="Moses, Robinson" w:date="2023-03-30T03:30:00Z">
                  <w:rPr/>
                </w:rPrChange>
              </w:rPr>
              <w:t>(not intend to change)</w:t>
            </w:r>
          </w:p>
        </w:tc>
        <w:tc>
          <w:tcPr>
            <w:tcW w:w="5114" w:type="dxa"/>
            <w:tcBorders>
              <w:top w:val="single" w:sz="4" w:space="0" w:color="auto"/>
              <w:left w:val="single" w:sz="4" w:space="0" w:color="auto"/>
              <w:bottom w:val="single" w:sz="4" w:space="0" w:color="auto"/>
              <w:right w:val="single" w:sz="4" w:space="0" w:color="auto"/>
            </w:tcBorders>
            <w:hideMark/>
            <w:tcPrChange w:id="952" w:author="Moses, Robinson" w:date="2023-03-30T03:30:00Z">
              <w:tcPr>
                <w:tcW w:w="5165" w:type="dxa"/>
                <w:tcBorders>
                  <w:top w:val="single" w:sz="4" w:space="0" w:color="auto"/>
                  <w:left w:val="single" w:sz="4" w:space="0" w:color="auto"/>
                  <w:bottom w:val="single" w:sz="4" w:space="0" w:color="auto"/>
                  <w:right w:val="single" w:sz="4" w:space="0" w:color="auto"/>
                </w:tcBorders>
                <w:hideMark/>
              </w:tcPr>
            </w:tcPrChange>
          </w:tcPr>
          <w:p w14:paraId="368F5099" w14:textId="77777777" w:rsidR="009E49E9" w:rsidRDefault="009E49E9" w:rsidP="00986A57">
            <w:pPr>
              <w:pStyle w:val="TableBody"/>
            </w:pPr>
            <w:r>
              <w:t>Defines which method to handle the communication between VaultBalanceAgent to VaultBalance, currently ‘db’ is the only allowed value</w:t>
            </w:r>
          </w:p>
        </w:tc>
      </w:tr>
      <w:tr w:rsidR="009E49E9" w14:paraId="3425C68A" w14:textId="77777777" w:rsidTr="00161807">
        <w:tc>
          <w:tcPr>
            <w:tcW w:w="4247" w:type="dxa"/>
            <w:tcBorders>
              <w:top w:val="single" w:sz="4" w:space="0" w:color="auto"/>
              <w:left w:val="single" w:sz="4" w:space="0" w:color="auto"/>
              <w:bottom w:val="single" w:sz="4" w:space="0" w:color="auto"/>
              <w:right w:val="single" w:sz="4" w:space="0" w:color="auto"/>
            </w:tcBorders>
            <w:hideMark/>
            <w:tcPrChange w:id="953" w:author="Moses, Robinson" w:date="2023-03-30T03:30:00Z">
              <w:tcPr>
                <w:tcW w:w="5023" w:type="dxa"/>
                <w:tcBorders>
                  <w:top w:val="single" w:sz="4" w:space="0" w:color="auto"/>
                  <w:left w:val="single" w:sz="4" w:space="0" w:color="auto"/>
                  <w:bottom w:val="single" w:sz="4" w:space="0" w:color="auto"/>
                  <w:right w:val="single" w:sz="4" w:space="0" w:color="auto"/>
                </w:tcBorders>
                <w:hideMark/>
              </w:tcPr>
            </w:tcPrChange>
          </w:tcPr>
          <w:p w14:paraId="189011B1" w14:textId="77777777" w:rsidR="009E49E9" w:rsidRPr="00161807" w:rsidRDefault="009E49E9" w:rsidP="00986A57">
            <w:pPr>
              <w:pStyle w:val="TableBody"/>
              <w:rPr>
                <w:b/>
                <w:bCs/>
                <w:rPrChange w:id="954" w:author="Moses, Robinson" w:date="2023-03-30T03:30:00Z">
                  <w:rPr/>
                </w:rPrChange>
              </w:rPr>
            </w:pPr>
            <w:r w:rsidRPr="00161807">
              <w:rPr>
                <w:b/>
                <w:bCs/>
                <w:rPrChange w:id="955" w:author="Moses, Robinson" w:date="2023-03-30T03:30:00Z">
                  <w:rPr/>
                </w:rPrChange>
              </w:rPr>
              <w:t>pauseAfterSending</w:t>
            </w:r>
          </w:p>
        </w:tc>
        <w:tc>
          <w:tcPr>
            <w:tcW w:w="5114" w:type="dxa"/>
            <w:tcBorders>
              <w:top w:val="single" w:sz="4" w:space="0" w:color="auto"/>
              <w:left w:val="single" w:sz="4" w:space="0" w:color="auto"/>
              <w:bottom w:val="single" w:sz="4" w:space="0" w:color="auto"/>
              <w:right w:val="single" w:sz="4" w:space="0" w:color="auto"/>
            </w:tcBorders>
            <w:hideMark/>
            <w:tcPrChange w:id="956" w:author="Moses, Robinson" w:date="2023-03-30T03:30:00Z">
              <w:tcPr>
                <w:tcW w:w="5165" w:type="dxa"/>
                <w:tcBorders>
                  <w:top w:val="single" w:sz="4" w:space="0" w:color="auto"/>
                  <w:left w:val="single" w:sz="4" w:space="0" w:color="auto"/>
                  <w:bottom w:val="single" w:sz="4" w:space="0" w:color="auto"/>
                  <w:right w:val="single" w:sz="4" w:space="0" w:color="auto"/>
                </w:tcBorders>
                <w:hideMark/>
              </w:tcPr>
            </w:tcPrChange>
          </w:tcPr>
          <w:p w14:paraId="6A0372FD" w14:textId="7B40DD12" w:rsidR="009E49E9" w:rsidRDefault="009E49E9" w:rsidP="00986A57">
            <w:pPr>
              <w:pStyle w:val="TableBody"/>
            </w:pPr>
            <w:r>
              <w:t xml:space="preserve">Defines how many seconds </w:t>
            </w:r>
            <w:del w:id="957" w:author="Moses, Robinson" w:date="2023-03-30T06:45:00Z">
              <w:r w:rsidDel="00EF5A30">
                <w:delText xml:space="preserve">that </w:delText>
              </w:r>
            </w:del>
            <w:r>
              <w:t xml:space="preserve">VaultBalance should pause between sending messages. </w:t>
            </w:r>
          </w:p>
          <w:p w14:paraId="215F3CE3" w14:textId="30D09FBF" w:rsidR="009E49E9" w:rsidRDefault="009E49E9" w:rsidP="00986A57">
            <w:pPr>
              <w:pStyle w:val="TableBody"/>
            </w:pPr>
            <w:r>
              <w:t xml:space="preserve">pauseAfterSending=1 means there is </w:t>
            </w:r>
            <w:ins w:id="958" w:author="Moses, Robinson" w:date="2023-03-30T06:45:00Z">
              <w:r w:rsidR="008A7106">
                <w:t xml:space="preserve">a </w:t>
              </w:r>
            </w:ins>
            <w:del w:id="959" w:author="Moses, Robinson" w:date="2023-03-30T06:45:00Z">
              <w:r w:rsidDel="007750E2">
                <w:delText xml:space="preserve">one </w:delText>
              </w:r>
            </w:del>
            <w:ins w:id="960" w:author="Moses, Robinson" w:date="2023-03-30T06:45:00Z">
              <w:r w:rsidR="007750E2">
                <w:t>one</w:t>
              </w:r>
              <w:r w:rsidR="007750E2">
                <w:t>-</w:t>
              </w:r>
            </w:ins>
            <w:r>
              <w:t>second delay between every order update transmission from VaultBalanceAgent to VaultBalance.</w:t>
            </w:r>
          </w:p>
          <w:p w14:paraId="5DAF964C" w14:textId="1052214A" w:rsidR="009E49E9" w:rsidRDefault="009E49E9" w:rsidP="00986A57">
            <w:pPr>
              <w:pStyle w:val="TableBody"/>
            </w:pPr>
            <w:del w:id="961" w:author="Moses, Robinson" w:date="2023-03-30T06:45:00Z">
              <w:r w:rsidDel="007750E2">
                <w:delText xml:space="preserve">Default </w:delText>
              </w:r>
            </w:del>
            <w:ins w:id="962" w:author="Moses, Robinson" w:date="2023-03-30T06:45:00Z">
              <w:r w:rsidR="007750E2">
                <w:t>The d</w:t>
              </w:r>
              <w:r w:rsidR="007750E2">
                <w:t xml:space="preserve">efault </w:t>
              </w:r>
            </w:ins>
            <w:r>
              <w:t>is “0” (no pause).</w:t>
            </w:r>
          </w:p>
        </w:tc>
      </w:tr>
      <w:tr w:rsidR="009E49E9" w14:paraId="503BA09F" w14:textId="77777777" w:rsidTr="00161807">
        <w:tc>
          <w:tcPr>
            <w:tcW w:w="4247" w:type="dxa"/>
            <w:tcBorders>
              <w:top w:val="single" w:sz="4" w:space="0" w:color="auto"/>
              <w:left w:val="single" w:sz="4" w:space="0" w:color="auto"/>
              <w:bottom w:val="single" w:sz="4" w:space="0" w:color="auto"/>
              <w:right w:val="single" w:sz="4" w:space="0" w:color="auto"/>
            </w:tcBorders>
            <w:hideMark/>
            <w:tcPrChange w:id="963" w:author="Moses, Robinson" w:date="2023-03-30T03:30:00Z">
              <w:tcPr>
                <w:tcW w:w="5023" w:type="dxa"/>
                <w:tcBorders>
                  <w:top w:val="single" w:sz="4" w:space="0" w:color="auto"/>
                  <w:left w:val="single" w:sz="4" w:space="0" w:color="auto"/>
                  <w:bottom w:val="single" w:sz="4" w:space="0" w:color="auto"/>
                  <w:right w:val="single" w:sz="4" w:space="0" w:color="auto"/>
                </w:tcBorders>
                <w:hideMark/>
              </w:tcPr>
            </w:tcPrChange>
          </w:tcPr>
          <w:p w14:paraId="283E6950" w14:textId="77777777" w:rsidR="009E49E9" w:rsidRPr="00161807" w:rsidRDefault="009E49E9" w:rsidP="00986A57">
            <w:pPr>
              <w:pStyle w:val="TableBody"/>
              <w:rPr>
                <w:b/>
                <w:bCs/>
                <w:rPrChange w:id="964" w:author="Moses, Robinson" w:date="2023-03-30T03:30:00Z">
                  <w:rPr/>
                </w:rPrChange>
              </w:rPr>
            </w:pPr>
            <w:r w:rsidRPr="00161807">
              <w:rPr>
                <w:b/>
                <w:bCs/>
                <w:rPrChange w:id="965" w:author="Moses, Robinson" w:date="2023-03-30T03:30:00Z">
                  <w:rPr/>
                </w:rPrChange>
              </w:rPr>
              <w:t>enable_UI</w:t>
            </w:r>
          </w:p>
        </w:tc>
        <w:tc>
          <w:tcPr>
            <w:tcW w:w="5114" w:type="dxa"/>
            <w:tcBorders>
              <w:top w:val="single" w:sz="4" w:space="0" w:color="auto"/>
              <w:left w:val="single" w:sz="4" w:space="0" w:color="auto"/>
              <w:bottom w:val="single" w:sz="4" w:space="0" w:color="auto"/>
              <w:right w:val="single" w:sz="4" w:space="0" w:color="auto"/>
            </w:tcBorders>
            <w:hideMark/>
            <w:tcPrChange w:id="966" w:author="Moses, Robinson" w:date="2023-03-30T03:30:00Z">
              <w:tcPr>
                <w:tcW w:w="5165" w:type="dxa"/>
                <w:tcBorders>
                  <w:top w:val="single" w:sz="4" w:space="0" w:color="auto"/>
                  <w:left w:val="single" w:sz="4" w:space="0" w:color="auto"/>
                  <w:bottom w:val="single" w:sz="4" w:space="0" w:color="auto"/>
                  <w:right w:val="single" w:sz="4" w:space="0" w:color="auto"/>
                </w:tcBorders>
                <w:hideMark/>
              </w:tcPr>
            </w:tcPrChange>
          </w:tcPr>
          <w:p w14:paraId="7D5AD8FB" w14:textId="3AF8D9EB" w:rsidR="009E49E9" w:rsidRDefault="009E49E9" w:rsidP="00986A57">
            <w:pPr>
              <w:pStyle w:val="TableBody"/>
            </w:pPr>
            <w:r>
              <w:t xml:space="preserve">Define whether to enable/disable the </w:t>
            </w:r>
            <w:del w:id="967" w:author="Moses, Robinson" w:date="2023-03-30T03:30:00Z">
              <w:r w:rsidDel="007B0DA6">
                <w:delText>front end</w:delText>
              </w:r>
            </w:del>
            <w:ins w:id="968" w:author="Moses, Robinson" w:date="2023-03-30T03:30:00Z">
              <w:r w:rsidR="007B0DA6">
                <w:t>front-end</w:t>
              </w:r>
            </w:ins>
            <w:r>
              <w:t xml:space="preserve"> UI which will display status</w:t>
            </w:r>
          </w:p>
          <w:p w14:paraId="21431ADC" w14:textId="77777777" w:rsidR="009E49E9" w:rsidRDefault="009E49E9" w:rsidP="00986A57">
            <w:pPr>
              <w:pStyle w:val="TableBody"/>
            </w:pPr>
            <w:r>
              <w:t>‘true’: enable UI</w:t>
            </w:r>
          </w:p>
          <w:p w14:paraId="266A1F33" w14:textId="77777777" w:rsidR="009E49E9" w:rsidRDefault="009E49E9" w:rsidP="00986A57">
            <w:pPr>
              <w:pStyle w:val="TableBody"/>
            </w:pPr>
            <w:r>
              <w:t>‘false’: disable UI</w:t>
            </w:r>
          </w:p>
        </w:tc>
      </w:tr>
      <w:tr w:rsidR="009E49E9" w14:paraId="3D9E89D4" w14:textId="77777777" w:rsidTr="00161807">
        <w:tc>
          <w:tcPr>
            <w:tcW w:w="4247" w:type="dxa"/>
            <w:tcBorders>
              <w:top w:val="single" w:sz="4" w:space="0" w:color="auto"/>
              <w:left w:val="single" w:sz="4" w:space="0" w:color="auto"/>
              <w:bottom w:val="single" w:sz="4" w:space="0" w:color="auto"/>
              <w:right w:val="single" w:sz="4" w:space="0" w:color="auto"/>
            </w:tcBorders>
            <w:hideMark/>
            <w:tcPrChange w:id="969" w:author="Moses, Robinson" w:date="2023-03-30T03:30:00Z">
              <w:tcPr>
                <w:tcW w:w="5023" w:type="dxa"/>
                <w:tcBorders>
                  <w:top w:val="single" w:sz="4" w:space="0" w:color="auto"/>
                  <w:left w:val="single" w:sz="4" w:space="0" w:color="auto"/>
                  <w:bottom w:val="single" w:sz="4" w:space="0" w:color="auto"/>
                  <w:right w:val="single" w:sz="4" w:space="0" w:color="auto"/>
                </w:tcBorders>
                <w:hideMark/>
              </w:tcPr>
            </w:tcPrChange>
          </w:tcPr>
          <w:p w14:paraId="1A8DDD57" w14:textId="77777777" w:rsidR="009E49E9" w:rsidRPr="00161807" w:rsidRDefault="009E49E9" w:rsidP="00986A57">
            <w:pPr>
              <w:pStyle w:val="TableBody"/>
              <w:rPr>
                <w:b/>
                <w:bCs/>
                <w:rPrChange w:id="970" w:author="Moses, Robinson" w:date="2023-03-30T03:30:00Z">
                  <w:rPr/>
                </w:rPrChange>
              </w:rPr>
            </w:pPr>
            <w:r w:rsidRPr="00161807">
              <w:rPr>
                <w:b/>
                <w:bCs/>
                <w:rPrChange w:id="971" w:author="Moses, Robinson" w:date="2023-03-30T03:30:00Z">
                  <w:rPr/>
                </w:rPrChange>
              </w:rPr>
              <w:t>maxLogEntries</w:t>
            </w:r>
          </w:p>
        </w:tc>
        <w:tc>
          <w:tcPr>
            <w:tcW w:w="5114" w:type="dxa"/>
            <w:tcBorders>
              <w:top w:val="single" w:sz="4" w:space="0" w:color="auto"/>
              <w:left w:val="single" w:sz="4" w:space="0" w:color="auto"/>
              <w:bottom w:val="single" w:sz="4" w:space="0" w:color="auto"/>
              <w:right w:val="single" w:sz="4" w:space="0" w:color="auto"/>
            </w:tcBorders>
            <w:hideMark/>
            <w:tcPrChange w:id="972" w:author="Moses, Robinson" w:date="2023-03-30T03:30:00Z">
              <w:tcPr>
                <w:tcW w:w="5165" w:type="dxa"/>
                <w:tcBorders>
                  <w:top w:val="single" w:sz="4" w:space="0" w:color="auto"/>
                  <w:left w:val="single" w:sz="4" w:space="0" w:color="auto"/>
                  <w:bottom w:val="single" w:sz="4" w:space="0" w:color="auto"/>
                  <w:right w:val="single" w:sz="4" w:space="0" w:color="auto"/>
                </w:tcBorders>
                <w:hideMark/>
              </w:tcPr>
            </w:tcPrChange>
          </w:tcPr>
          <w:p w14:paraId="4F710375" w14:textId="248E61F8" w:rsidR="009E49E9" w:rsidRDefault="009E49E9" w:rsidP="00986A57">
            <w:pPr>
              <w:pStyle w:val="TableBody"/>
            </w:pPr>
            <w:r>
              <w:t xml:space="preserve">VaultBalanceAgent can record logs in </w:t>
            </w:r>
            <w:ins w:id="973" w:author="Moses, Robinson" w:date="2023-03-30T06:45:00Z">
              <w:r w:rsidR="007750E2">
                <w:t xml:space="preserve">the </w:t>
              </w:r>
            </w:ins>
            <w:r>
              <w:t xml:space="preserve">VaultBalance database, maxLogEntries defines how many log records VaultBalance should keep at </w:t>
            </w:r>
            <w:ins w:id="974" w:author="Moses, Robinson" w:date="2023-03-30T06:45:00Z">
              <w:r w:rsidR="007750E2">
                <w:t xml:space="preserve">the </w:t>
              </w:r>
            </w:ins>
            <w:r>
              <w:t xml:space="preserve">same time </w:t>
            </w:r>
          </w:p>
        </w:tc>
      </w:tr>
      <w:tr w:rsidR="009E49E9" w14:paraId="637183F8" w14:textId="77777777" w:rsidTr="00161807">
        <w:tc>
          <w:tcPr>
            <w:tcW w:w="4247" w:type="dxa"/>
            <w:tcBorders>
              <w:top w:val="single" w:sz="4" w:space="0" w:color="auto"/>
              <w:left w:val="single" w:sz="4" w:space="0" w:color="auto"/>
              <w:bottom w:val="single" w:sz="4" w:space="0" w:color="auto"/>
              <w:right w:val="single" w:sz="4" w:space="0" w:color="auto"/>
            </w:tcBorders>
            <w:hideMark/>
            <w:tcPrChange w:id="975" w:author="Moses, Robinson" w:date="2023-03-30T03:30:00Z">
              <w:tcPr>
                <w:tcW w:w="5023" w:type="dxa"/>
                <w:tcBorders>
                  <w:top w:val="single" w:sz="4" w:space="0" w:color="auto"/>
                  <w:left w:val="single" w:sz="4" w:space="0" w:color="auto"/>
                  <w:bottom w:val="single" w:sz="4" w:space="0" w:color="auto"/>
                  <w:right w:val="single" w:sz="4" w:space="0" w:color="auto"/>
                </w:tcBorders>
                <w:hideMark/>
              </w:tcPr>
            </w:tcPrChange>
          </w:tcPr>
          <w:p w14:paraId="061A5A31" w14:textId="77777777" w:rsidR="009E49E9" w:rsidRPr="00161807" w:rsidRDefault="009E49E9" w:rsidP="00986A57">
            <w:pPr>
              <w:pStyle w:val="TableBody"/>
              <w:rPr>
                <w:b/>
                <w:bCs/>
                <w:rPrChange w:id="976" w:author="Moses, Robinson" w:date="2023-03-30T03:30:00Z">
                  <w:rPr/>
                </w:rPrChange>
              </w:rPr>
            </w:pPr>
            <w:r w:rsidRPr="00161807">
              <w:rPr>
                <w:b/>
                <w:bCs/>
                <w:rPrChange w:id="977" w:author="Moses, Robinson" w:date="2023-03-30T03:30:00Z">
                  <w:rPr/>
                </w:rPrChange>
              </w:rPr>
              <w:t>maxEventsPerSession_OC</w:t>
            </w:r>
          </w:p>
          <w:p w14:paraId="3C02CAEA" w14:textId="77777777" w:rsidR="009E49E9" w:rsidRPr="00161807" w:rsidRDefault="009E49E9" w:rsidP="00986A57">
            <w:pPr>
              <w:pStyle w:val="TableBody"/>
              <w:rPr>
                <w:b/>
                <w:bCs/>
                <w:rPrChange w:id="978" w:author="Moses, Robinson" w:date="2023-03-30T03:30:00Z">
                  <w:rPr/>
                </w:rPrChange>
              </w:rPr>
            </w:pPr>
            <w:r w:rsidRPr="00161807">
              <w:rPr>
                <w:b/>
                <w:bCs/>
                <w:rPrChange w:id="979" w:author="Moses, Robinson" w:date="2023-03-30T03:30:00Z">
                  <w:rPr/>
                </w:rPrChange>
              </w:rPr>
              <w:t>maxEventsPerSession_OC_Commercial</w:t>
            </w:r>
          </w:p>
          <w:p w14:paraId="522F46ED" w14:textId="77777777" w:rsidR="009E49E9" w:rsidRPr="00161807" w:rsidRDefault="009E49E9" w:rsidP="00986A57">
            <w:pPr>
              <w:pStyle w:val="TableBody"/>
              <w:rPr>
                <w:b/>
                <w:bCs/>
                <w:rPrChange w:id="980" w:author="Moses, Robinson" w:date="2023-03-30T03:30:00Z">
                  <w:rPr/>
                </w:rPrChange>
              </w:rPr>
            </w:pPr>
            <w:r w:rsidRPr="00161807">
              <w:rPr>
                <w:b/>
                <w:bCs/>
                <w:rPrChange w:id="981" w:author="Moses, Robinson" w:date="2023-03-30T03:30:00Z">
                  <w:rPr/>
                </w:rPrChange>
              </w:rPr>
              <w:t>maxEventsPerSession_OV</w:t>
            </w:r>
          </w:p>
          <w:p w14:paraId="7AC0DCB8" w14:textId="77777777" w:rsidR="009E49E9" w:rsidRPr="00161807" w:rsidRDefault="009E49E9" w:rsidP="00986A57">
            <w:pPr>
              <w:pStyle w:val="TableBody"/>
              <w:rPr>
                <w:b/>
                <w:bCs/>
                <w:rPrChange w:id="982" w:author="Moses, Robinson" w:date="2023-03-30T03:30:00Z">
                  <w:rPr/>
                </w:rPrChange>
              </w:rPr>
            </w:pPr>
            <w:r w:rsidRPr="00161807">
              <w:rPr>
                <w:b/>
                <w:bCs/>
                <w:rPrChange w:id="983" w:author="Moses, Robinson" w:date="2023-03-30T03:30:00Z">
                  <w:rPr/>
                </w:rPrChange>
              </w:rPr>
              <w:t>maxEventsPerSession_ATM_Residual</w:t>
            </w:r>
          </w:p>
        </w:tc>
        <w:tc>
          <w:tcPr>
            <w:tcW w:w="5114" w:type="dxa"/>
            <w:tcBorders>
              <w:top w:val="single" w:sz="4" w:space="0" w:color="auto"/>
              <w:left w:val="single" w:sz="4" w:space="0" w:color="auto"/>
              <w:bottom w:val="single" w:sz="4" w:space="0" w:color="auto"/>
              <w:right w:val="single" w:sz="4" w:space="0" w:color="auto"/>
            </w:tcBorders>
            <w:hideMark/>
            <w:tcPrChange w:id="984" w:author="Moses, Robinson" w:date="2023-03-30T03:30:00Z">
              <w:tcPr>
                <w:tcW w:w="5165" w:type="dxa"/>
                <w:tcBorders>
                  <w:top w:val="single" w:sz="4" w:space="0" w:color="auto"/>
                  <w:left w:val="single" w:sz="4" w:space="0" w:color="auto"/>
                  <w:bottom w:val="single" w:sz="4" w:space="0" w:color="auto"/>
                  <w:right w:val="single" w:sz="4" w:space="0" w:color="auto"/>
                </w:tcBorders>
                <w:hideMark/>
              </w:tcPr>
            </w:tcPrChange>
          </w:tcPr>
          <w:p w14:paraId="53E06AE4" w14:textId="77777777" w:rsidR="009E49E9" w:rsidRDefault="009E49E9" w:rsidP="00986A57">
            <w:pPr>
              <w:pStyle w:val="TableBody"/>
            </w:pPr>
            <w:r>
              <w:t>Max number of order updates that VaultBalanceAgent should import for processing each session. Sessions repeat in a loop spaced each ‘repeat.interval’ time (parameter below).</w:t>
            </w:r>
          </w:p>
        </w:tc>
      </w:tr>
      <w:tr w:rsidR="009E49E9" w14:paraId="04D02DA5" w14:textId="77777777" w:rsidTr="00161807">
        <w:tc>
          <w:tcPr>
            <w:tcW w:w="4247" w:type="dxa"/>
            <w:tcBorders>
              <w:top w:val="single" w:sz="4" w:space="0" w:color="auto"/>
              <w:left w:val="single" w:sz="4" w:space="0" w:color="auto"/>
              <w:bottom w:val="single" w:sz="4" w:space="0" w:color="auto"/>
              <w:right w:val="single" w:sz="4" w:space="0" w:color="auto"/>
            </w:tcBorders>
            <w:hideMark/>
            <w:tcPrChange w:id="985" w:author="Moses, Robinson" w:date="2023-03-30T03:30:00Z">
              <w:tcPr>
                <w:tcW w:w="5023" w:type="dxa"/>
                <w:tcBorders>
                  <w:top w:val="single" w:sz="4" w:space="0" w:color="auto"/>
                  <w:left w:val="single" w:sz="4" w:space="0" w:color="auto"/>
                  <w:bottom w:val="single" w:sz="4" w:space="0" w:color="auto"/>
                  <w:right w:val="single" w:sz="4" w:space="0" w:color="auto"/>
                </w:tcBorders>
                <w:hideMark/>
              </w:tcPr>
            </w:tcPrChange>
          </w:tcPr>
          <w:p w14:paraId="14E0A474" w14:textId="77777777" w:rsidR="009E49E9" w:rsidRPr="00161807" w:rsidRDefault="009E49E9" w:rsidP="00986A57">
            <w:pPr>
              <w:pStyle w:val="TableBody"/>
              <w:rPr>
                <w:b/>
                <w:bCs/>
                <w:rPrChange w:id="986" w:author="Moses, Robinson" w:date="2023-03-30T03:30:00Z">
                  <w:rPr/>
                </w:rPrChange>
              </w:rPr>
            </w:pPr>
            <w:r w:rsidRPr="00161807">
              <w:rPr>
                <w:b/>
                <w:bCs/>
                <w:rPrChange w:id="987" w:author="Moses, Robinson" w:date="2023-03-30T03:30:00Z">
                  <w:rPr/>
                </w:rPrChange>
              </w:rPr>
              <w:t>repeat.interval</w:t>
            </w:r>
          </w:p>
        </w:tc>
        <w:tc>
          <w:tcPr>
            <w:tcW w:w="5114" w:type="dxa"/>
            <w:tcBorders>
              <w:top w:val="single" w:sz="4" w:space="0" w:color="auto"/>
              <w:left w:val="single" w:sz="4" w:space="0" w:color="auto"/>
              <w:bottom w:val="single" w:sz="4" w:space="0" w:color="auto"/>
              <w:right w:val="single" w:sz="4" w:space="0" w:color="auto"/>
            </w:tcBorders>
            <w:hideMark/>
            <w:tcPrChange w:id="988" w:author="Moses, Robinson" w:date="2023-03-30T03:30:00Z">
              <w:tcPr>
                <w:tcW w:w="5165" w:type="dxa"/>
                <w:tcBorders>
                  <w:top w:val="single" w:sz="4" w:space="0" w:color="auto"/>
                  <w:left w:val="single" w:sz="4" w:space="0" w:color="auto"/>
                  <w:bottom w:val="single" w:sz="4" w:space="0" w:color="auto"/>
                  <w:right w:val="single" w:sz="4" w:space="0" w:color="auto"/>
                </w:tcBorders>
                <w:hideMark/>
              </w:tcPr>
            </w:tcPrChange>
          </w:tcPr>
          <w:p w14:paraId="0911A413" w14:textId="77777777" w:rsidR="009E49E9" w:rsidRDefault="009E49E9" w:rsidP="00986A57">
            <w:pPr>
              <w:pStyle w:val="TableBody"/>
            </w:pPr>
            <w:r>
              <w:t>Time in milliseconds between order update fetching sessions.</w:t>
            </w:r>
          </w:p>
        </w:tc>
      </w:tr>
      <w:tr w:rsidR="009E49E9" w14:paraId="03E06DBC" w14:textId="77777777" w:rsidTr="00161807">
        <w:tc>
          <w:tcPr>
            <w:tcW w:w="4247" w:type="dxa"/>
            <w:tcBorders>
              <w:top w:val="single" w:sz="4" w:space="0" w:color="auto"/>
              <w:left w:val="single" w:sz="4" w:space="0" w:color="auto"/>
              <w:bottom w:val="single" w:sz="4" w:space="0" w:color="auto"/>
              <w:right w:val="single" w:sz="4" w:space="0" w:color="auto"/>
            </w:tcBorders>
            <w:hideMark/>
            <w:tcPrChange w:id="989" w:author="Moses, Robinson" w:date="2023-03-30T03:30:00Z">
              <w:tcPr>
                <w:tcW w:w="5023" w:type="dxa"/>
                <w:tcBorders>
                  <w:top w:val="single" w:sz="4" w:space="0" w:color="auto"/>
                  <w:left w:val="single" w:sz="4" w:space="0" w:color="auto"/>
                  <w:bottom w:val="single" w:sz="4" w:space="0" w:color="auto"/>
                  <w:right w:val="single" w:sz="4" w:space="0" w:color="auto"/>
                </w:tcBorders>
                <w:hideMark/>
              </w:tcPr>
            </w:tcPrChange>
          </w:tcPr>
          <w:p w14:paraId="4173C405" w14:textId="77777777" w:rsidR="009E49E9" w:rsidRPr="00161807" w:rsidRDefault="009E49E9" w:rsidP="00986A57">
            <w:pPr>
              <w:pStyle w:val="TableBody"/>
              <w:rPr>
                <w:b/>
                <w:bCs/>
                <w:color w:val="000000"/>
                <w:lang w:eastAsia="zh-CN"/>
                <w:rPrChange w:id="990" w:author="Moses, Robinson" w:date="2023-03-30T03:30:00Z">
                  <w:rPr>
                    <w:color w:val="000000"/>
                    <w:lang w:eastAsia="zh-CN"/>
                  </w:rPr>
                </w:rPrChange>
              </w:rPr>
            </w:pPr>
            <w:r w:rsidRPr="00161807">
              <w:rPr>
                <w:b/>
                <w:bCs/>
                <w:color w:val="000000"/>
                <w:lang w:eastAsia="zh-CN"/>
                <w:rPrChange w:id="991" w:author="Moses, Robinson" w:date="2023-03-30T03:30:00Z">
                  <w:rPr>
                    <w:color w:val="000000"/>
                    <w:lang w:eastAsia="zh-CN"/>
                  </w:rPr>
                </w:rPrChange>
              </w:rPr>
              <w:t xml:space="preserve">startDate_OC </w:t>
            </w:r>
          </w:p>
          <w:p w14:paraId="1133CCAF" w14:textId="77777777" w:rsidR="009E49E9" w:rsidRPr="00161807" w:rsidRDefault="009E49E9" w:rsidP="00986A57">
            <w:pPr>
              <w:pStyle w:val="TableBody"/>
              <w:rPr>
                <w:b/>
                <w:bCs/>
                <w:lang w:eastAsia="zh-CN"/>
                <w:rPrChange w:id="992" w:author="Moses, Robinson" w:date="2023-03-30T03:30:00Z">
                  <w:rPr>
                    <w:lang w:eastAsia="zh-CN"/>
                  </w:rPr>
                </w:rPrChange>
              </w:rPr>
            </w:pPr>
            <w:r w:rsidRPr="00161807">
              <w:rPr>
                <w:b/>
                <w:bCs/>
                <w:color w:val="000000"/>
                <w:lang w:eastAsia="zh-CN"/>
                <w:rPrChange w:id="993" w:author="Moses, Robinson" w:date="2023-03-30T03:30:00Z">
                  <w:rPr>
                    <w:color w:val="000000"/>
                    <w:lang w:eastAsia="zh-CN"/>
                  </w:rPr>
                </w:rPrChange>
              </w:rPr>
              <w:t>startDate_OC_Commercial</w:t>
            </w:r>
          </w:p>
          <w:p w14:paraId="0B401963" w14:textId="77777777" w:rsidR="009E49E9" w:rsidRPr="00161807" w:rsidRDefault="009E49E9" w:rsidP="00986A57">
            <w:pPr>
              <w:pStyle w:val="TableBody"/>
              <w:rPr>
                <w:b/>
                <w:bCs/>
                <w:lang w:eastAsia="zh-CN"/>
                <w:rPrChange w:id="994" w:author="Moses, Robinson" w:date="2023-03-30T03:30:00Z">
                  <w:rPr>
                    <w:lang w:eastAsia="zh-CN"/>
                  </w:rPr>
                </w:rPrChange>
              </w:rPr>
            </w:pPr>
            <w:r w:rsidRPr="00161807">
              <w:rPr>
                <w:b/>
                <w:bCs/>
                <w:color w:val="000000"/>
                <w:lang w:eastAsia="zh-CN"/>
                <w:rPrChange w:id="995" w:author="Moses, Robinson" w:date="2023-03-30T03:30:00Z">
                  <w:rPr>
                    <w:color w:val="000000"/>
                    <w:lang w:eastAsia="zh-CN"/>
                  </w:rPr>
                </w:rPrChange>
              </w:rPr>
              <w:t>startDate_OV</w:t>
            </w:r>
          </w:p>
          <w:p w14:paraId="351AAD34" w14:textId="77777777" w:rsidR="009E49E9" w:rsidRPr="00161807" w:rsidRDefault="009E49E9" w:rsidP="00986A57">
            <w:pPr>
              <w:pStyle w:val="TableBody"/>
              <w:rPr>
                <w:rFonts w:eastAsia="Arial Unicode MS"/>
                <w:b/>
                <w:bCs/>
                <w:kern w:val="2"/>
                <w:szCs w:val="24"/>
                <w:lang w:eastAsia="ar-SA"/>
                <w:rPrChange w:id="996" w:author="Moses, Robinson" w:date="2023-03-30T03:30:00Z">
                  <w:rPr>
                    <w:rFonts w:eastAsia="Arial Unicode MS"/>
                    <w:kern w:val="2"/>
                    <w:szCs w:val="24"/>
                    <w:lang w:eastAsia="ar-SA"/>
                  </w:rPr>
                </w:rPrChange>
              </w:rPr>
            </w:pPr>
            <w:r w:rsidRPr="00161807">
              <w:rPr>
                <w:b/>
                <w:bCs/>
                <w:color w:val="000000"/>
                <w:lang w:eastAsia="zh-CN"/>
                <w:rPrChange w:id="997" w:author="Moses, Robinson" w:date="2023-03-30T03:30:00Z">
                  <w:rPr>
                    <w:color w:val="000000"/>
                    <w:lang w:eastAsia="zh-CN"/>
                  </w:rPr>
                </w:rPrChange>
              </w:rPr>
              <w:t>startDate_ATM_Residual</w:t>
            </w:r>
          </w:p>
        </w:tc>
        <w:tc>
          <w:tcPr>
            <w:tcW w:w="5114" w:type="dxa"/>
            <w:tcBorders>
              <w:top w:val="single" w:sz="4" w:space="0" w:color="auto"/>
              <w:left w:val="single" w:sz="4" w:space="0" w:color="auto"/>
              <w:bottom w:val="single" w:sz="4" w:space="0" w:color="auto"/>
              <w:right w:val="single" w:sz="4" w:space="0" w:color="auto"/>
            </w:tcBorders>
            <w:hideMark/>
            <w:tcPrChange w:id="998" w:author="Moses, Robinson" w:date="2023-03-30T03:30:00Z">
              <w:tcPr>
                <w:tcW w:w="5165" w:type="dxa"/>
                <w:tcBorders>
                  <w:top w:val="single" w:sz="4" w:space="0" w:color="auto"/>
                  <w:left w:val="single" w:sz="4" w:space="0" w:color="auto"/>
                  <w:bottom w:val="single" w:sz="4" w:space="0" w:color="auto"/>
                  <w:right w:val="single" w:sz="4" w:space="0" w:color="auto"/>
                </w:tcBorders>
                <w:hideMark/>
              </w:tcPr>
            </w:tcPrChange>
          </w:tcPr>
          <w:p w14:paraId="11146829" w14:textId="77777777" w:rsidR="00F723A4" w:rsidRDefault="009E49E9" w:rsidP="00986A57">
            <w:pPr>
              <w:pStyle w:val="TableBody"/>
              <w:rPr>
                <w:ins w:id="999" w:author="Moses, Robinson" w:date="2023-03-31T03:45:00Z"/>
              </w:rPr>
            </w:pPr>
            <w:r>
              <w:t xml:space="preserve">Only process order updates which occurred on or after the assigned date, by </w:t>
            </w:r>
            <w:ins w:id="1000" w:author="Moses, Robinson" w:date="2023-03-30T06:45:00Z">
              <w:r w:rsidR="007750E2">
                <w:t xml:space="preserve">the </w:t>
              </w:r>
            </w:ins>
            <w:r>
              <w:t xml:space="preserve">data source. </w:t>
            </w:r>
          </w:p>
          <w:p w14:paraId="5B736D3E" w14:textId="5A26799D" w:rsidR="009E49E9" w:rsidRDefault="009E49E9" w:rsidP="00986A57">
            <w:pPr>
              <w:pStyle w:val="TableBody"/>
            </w:pPr>
            <w:r w:rsidRPr="0042793E">
              <w:rPr>
                <w:b/>
                <w:bCs/>
                <w:rPrChange w:id="1001" w:author="Moses, Robinson" w:date="2023-03-30T03:32:00Z">
                  <w:rPr/>
                </w:rPrChange>
              </w:rPr>
              <w:t>Hint</w:t>
            </w:r>
            <w:r>
              <w:t>: This allows starting Vault Balance without processing old transactions recorded in OptiCash, OptiVault, etc.</w:t>
            </w:r>
          </w:p>
          <w:p w14:paraId="7632DD0E" w14:textId="77777777" w:rsidR="009E49E9" w:rsidRDefault="009E49E9" w:rsidP="00986A57">
            <w:pPr>
              <w:pStyle w:val="TableBody"/>
            </w:pPr>
            <w:r>
              <w:t>i.e:</w:t>
            </w:r>
          </w:p>
          <w:p w14:paraId="185753C1" w14:textId="77777777" w:rsidR="009E49E9" w:rsidRDefault="009E49E9" w:rsidP="00986A57">
            <w:pPr>
              <w:pStyle w:val="TableCodeBody"/>
            </w:pPr>
            <w:r>
              <w:t>startDate_OC=</w:t>
            </w:r>
            <w:r>
              <w:rPr>
                <w:color w:val="2A00FF"/>
              </w:rPr>
              <w:t>2013-08-25</w:t>
            </w:r>
            <w:r>
              <w:t xml:space="preserve"> </w:t>
            </w:r>
          </w:p>
          <w:p w14:paraId="6934DBB7" w14:textId="77777777" w:rsidR="009E49E9" w:rsidRDefault="009E49E9" w:rsidP="00986A57">
            <w:pPr>
              <w:pStyle w:val="TableCodeBody"/>
            </w:pPr>
            <w:r>
              <w:t>startDate_OC_Commercial=</w:t>
            </w:r>
            <w:r>
              <w:rPr>
                <w:color w:val="2A00FF"/>
              </w:rPr>
              <w:t>2013-08-26</w:t>
            </w:r>
          </w:p>
          <w:p w14:paraId="2BDDFC0F" w14:textId="77777777" w:rsidR="009E49E9" w:rsidRDefault="009E49E9" w:rsidP="00986A57">
            <w:pPr>
              <w:pStyle w:val="TableCodeBody"/>
            </w:pPr>
            <w:r>
              <w:t>startDate_OV=</w:t>
            </w:r>
            <w:r>
              <w:rPr>
                <w:color w:val="2A00FF"/>
              </w:rPr>
              <w:t>2013-08-27</w:t>
            </w:r>
          </w:p>
          <w:p w14:paraId="7E1B9999" w14:textId="77777777" w:rsidR="009E49E9" w:rsidRDefault="009E49E9" w:rsidP="00986A57">
            <w:pPr>
              <w:pStyle w:val="TableCodeBody"/>
              <w:rPr>
                <w:rFonts w:ascii="Times New Roman" w:eastAsia="Arial Unicode MS" w:hAnsi="Times New Roman"/>
                <w:kern w:val="2"/>
                <w:szCs w:val="24"/>
                <w:lang w:eastAsia="ar-SA"/>
              </w:rPr>
            </w:pPr>
            <w:r>
              <w:t>startDate_ATM_Residual=</w:t>
            </w:r>
            <w:r>
              <w:rPr>
                <w:color w:val="2A00FF"/>
              </w:rPr>
              <w:t>2013-08-28</w:t>
            </w:r>
          </w:p>
        </w:tc>
      </w:tr>
      <w:tr w:rsidR="009E49E9" w14:paraId="1B2E7FAF" w14:textId="77777777" w:rsidTr="00161807">
        <w:tc>
          <w:tcPr>
            <w:tcW w:w="4247" w:type="dxa"/>
            <w:tcBorders>
              <w:top w:val="single" w:sz="4" w:space="0" w:color="auto"/>
              <w:left w:val="single" w:sz="4" w:space="0" w:color="auto"/>
              <w:bottom w:val="single" w:sz="4" w:space="0" w:color="auto"/>
              <w:right w:val="single" w:sz="4" w:space="0" w:color="auto"/>
            </w:tcBorders>
            <w:hideMark/>
            <w:tcPrChange w:id="1002" w:author="Moses, Robinson" w:date="2023-03-30T03:30:00Z">
              <w:tcPr>
                <w:tcW w:w="5023" w:type="dxa"/>
                <w:tcBorders>
                  <w:top w:val="single" w:sz="4" w:space="0" w:color="auto"/>
                  <w:left w:val="single" w:sz="4" w:space="0" w:color="auto"/>
                  <w:bottom w:val="single" w:sz="4" w:space="0" w:color="auto"/>
                  <w:right w:val="single" w:sz="4" w:space="0" w:color="auto"/>
                </w:tcBorders>
                <w:hideMark/>
              </w:tcPr>
            </w:tcPrChange>
          </w:tcPr>
          <w:p w14:paraId="53DE6F2E" w14:textId="77777777" w:rsidR="009E49E9" w:rsidRPr="00161807" w:rsidRDefault="009E49E9">
            <w:pPr>
              <w:widowControl/>
              <w:suppressAutoHyphens w:val="0"/>
              <w:autoSpaceDE w:val="0"/>
              <w:autoSpaceDN w:val="0"/>
              <w:adjustRightInd w:val="0"/>
              <w:rPr>
                <w:rFonts w:eastAsia="Times New Roman"/>
                <w:b/>
                <w:bCs/>
                <w:color w:val="000000"/>
                <w:kern w:val="0"/>
                <w:sz w:val="20"/>
                <w:szCs w:val="20"/>
                <w:lang w:eastAsia="zh-CN"/>
                <w:rPrChange w:id="1003" w:author="Moses, Robinson" w:date="2023-03-30T03:30:00Z">
                  <w:rPr>
                    <w:rFonts w:eastAsia="Times New Roman"/>
                    <w:color w:val="000000"/>
                    <w:kern w:val="0"/>
                    <w:sz w:val="20"/>
                    <w:szCs w:val="20"/>
                    <w:lang w:eastAsia="zh-CN"/>
                  </w:rPr>
                </w:rPrChange>
              </w:rPr>
            </w:pPr>
            <w:r w:rsidRPr="00161807">
              <w:rPr>
                <w:rFonts w:eastAsia="Times New Roman"/>
                <w:b/>
                <w:bCs/>
                <w:color w:val="000000"/>
                <w:kern w:val="0"/>
                <w:sz w:val="20"/>
                <w:szCs w:val="20"/>
                <w:lang w:eastAsia="zh-CN"/>
                <w:rPrChange w:id="1004" w:author="Moses, Robinson" w:date="2023-03-30T03:30:00Z">
                  <w:rPr>
                    <w:rFonts w:eastAsia="Times New Roman"/>
                    <w:color w:val="000000"/>
                    <w:kern w:val="0"/>
                    <w:sz w:val="20"/>
                    <w:szCs w:val="20"/>
                    <w:lang w:eastAsia="zh-CN"/>
                  </w:rPr>
                </w:rPrChange>
              </w:rPr>
              <w:t>excludeStates_OC</w:t>
            </w:r>
          </w:p>
          <w:p w14:paraId="175C2628" w14:textId="77777777" w:rsidR="009E49E9" w:rsidRPr="00161807" w:rsidRDefault="009E49E9">
            <w:pPr>
              <w:widowControl/>
              <w:suppressAutoHyphens w:val="0"/>
              <w:autoSpaceDE w:val="0"/>
              <w:autoSpaceDN w:val="0"/>
              <w:adjustRightInd w:val="0"/>
              <w:rPr>
                <w:rFonts w:eastAsia="Times New Roman"/>
                <w:b/>
                <w:bCs/>
                <w:color w:val="000000"/>
                <w:kern w:val="0"/>
                <w:sz w:val="20"/>
                <w:szCs w:val="20"/>
                <w:lang w:eastAsia="zh-CN"/>
                <w:rPrChange w:id="1005" w:author="Moses, Robinson" w:date="2023-03-30T03:30:00Z">
                  <w:rPr>
                    <w:rFonts w:eastAsia="Times New Roman"/>
                    <w:color w:val="000000"/>
                    <w:kern w:val="0"/>
                    <w:sz w:val="20"/>
                    <w:szCs w:val="20"/>
                    <w:lang w:eastAsia="zh-CN"/>
                  </w:rPr>
                </w:rPrChange>
              </w:rPr>
            </w:pPr>
            <w:r w:rsidRPr="00161807">
              <w:rPr>
                <w:rFonts w:eastAsia="Times New Roman"/>
                <w:b/>
                <w:bCs/>
                <w:color w:val="000000"/>
                <w:kern w:val="0"/>
                <w:sz w:val="20"/>
                <w:szCs w:val="20"/>
                <w:lang w:eastAsia="zh-CN"/>
                <w:rPrChange w:id="1006" w:author="Moses, Robinson" w:date="2023-03-30T03:30:00Z">
                  <w:rPr>
                    <w:rFonts w:eastAsia="Times New Roman"/>
                    <w:color w:val="000000"/>
                    <w:kern w:val="0"/>
                    <w:sz w:val="20"/>
                    <w:szCs w:val="20"/>
                    <w:lang w:eastAsia="zh-CN"/>
                  </w:rPr>
                </w:rPrChange>
              </w:rPr>
              <w:t>excludeStates_OC_Commercial</w:t>
            </w:r>
          </w:p>
          <w:p w14:paraId="45309C54" w14:textId="77777777" w:rsidR="009E49E9" w:rsidRPr="00161807" w:rsidRDefault="009E49E9">
            <w:pPr>
              <w:widowControl/>
              <w:suppressAutoHyphens w:val="0"/>
              <w:autoSpaceDE w:val="0"/>
              <w:autoSpaceDN w:val="0"/>
              <w:adjustRightInd w:val="0"/>
              <w:rPr>
                <w:rFonts w:eastAsia="Times New Roman"/>
                <w:b/>
                <w:bCs/>
                <w:color w:val="000000"/>
                <w:kern w:val="0"/>
                <w:sz w:val="20"/>
                <w:szCs w:val="20"/>
                <w:lang w:eastAsia="zh-CN"/>
                <w:rPrChange w:id="1007" w:author="Moses, Robinson" w:date="2023-03-30T03:30:00Z">
                  <w:rPr>
                    <w:rFonts w:eastAsia="Times New Roman"/>
                    <w:color w:val="000000"/>
                    <w:kern w:val="0"/>
                    <w:sz w:val="20"/>
                    <w:szCs w:val="20"/>
                    <w:lang w:eastAsia="zh-CN"/>
                  </w:rPr>
                </w:rPrChange>
              </w:rPr>
            </w:pPr>
            <w:r w:rsidRPr="00161807">
              <w:rPr>
                <w:rFonts w:eastAsia="Times New Roman"/>
                <w:b/>
                <w:bCs/>
                <w:color w:val="000000"/>
                <w:kern w:val="0"/>
                <w:sz w:val="20"/>
                <w:szCs w:val="20"/>
                <w:lang w:eastAsia="zh-CN"/>
                <w:rPrChange w:id="1008" w:author="Moses, Robinson" w:date="2023-03-30T03:30:00Z">
                  <w:rPr>
                    <w:rFonts w:eastAsia="Times New Roman"/>
                    <w:color w:val="000000"/>
                    <w:kern w:val="0"/>
                    <w:sz w:val="20"/>
                    <w:szCs w:val="20"/>
                    <w:lang w:eastAsia="zh-CN"/>
                  </w:rPr>
                </w:rPrChange>
              </w:rPr>
              <w:t>excludeStates_OV</w:t>
            </w:r>
          </w:p>
        </w:tc>
        <w:tc>
          <w:tcPr>
            <w:tcW w:w="5114" w:type="dxa"/>
            <w:tcBorders>
              <w:top w:val="single" w:sz="4" w:space="0" w:color="auto"/>
              <w:left w:val="single" w:sz="4" w:space="0" w:color="auto"/>
              <w:bottom w:val="single" w:sz="4" w:space="0" w:color="auto"/>
              <w:right w:val="single" w:sz="4" w:space="0" w:color="auto"/>
            </w:tcBorders>
            <w:hideMark/>
            <w:tcPrChange w:id="1009" w:author="Moses, Robinson" w:date="2023-03-30T03:30:00Z">
              <w:tcPr>
                <w:tcW w:w="5165" w:type="dxa"/>
                <w:tcBorders>
                  <w:top w:val="single" w:sz="4" w:space="0" w:color="auto"/>
                  <w:left w:val="single" w:sz="4" w:space="0" w:color="auto"/>
                  <w:bottom w:val="single" w:sz="4" w:space="0" w:color="auto"/>
                  <w:right w:val="single" w:sz="4" w:space="0" w:color="auto"/>
                </w:tcBorders>
                <w:hideMark/>
              </w:tcPr>
            </w:tcPrChange>
          </w:tcPr>
          <w:p w14:paraId="74EA2D83" w14:textId="77777777" w:rsidR="009E49E9" w:rsidRDefault="009E49E9" w:rsidP="00986A57">
            <w:pPr>
              <w:pStyle w:val="TableBody"/>
              <w:rPr>
                <w:rFonts w:eastAsia="Arial Unicode MS"/>
                <w:kern w:val="2"/>
                <w:szCs w:val="24"/>
                <w:lang w:eastAsia="ar-SA"/>
              </w:rPr>
            </w:pPr>
            <w:r>
              <w:t xml:space="preserve">Here you may list order states, from OptiCash or OptiVault respectively, which order updates into this state are known to never cause a balance change in OptiVLM Vault Balance. Order updates to states listed here will be immediately excluded from processing (faster performance than other business </w:t>
            </w:r>
            <w:r>
              <w:lastRenderedPageBreak/>
              <w:t>rules, but limited application). By default, no states are excluded.</w:t>
            </w:r>
          </w:p>
          <w:p w14:paraId="56E0E31D" w14:textId="77777777" w:rsidR="009E49E9" w:rsidRDefault="009E49E9" w:rsidP="00986A57">
            <w:pPr>
              <w:pStyle w:val="TableBody"/>
            </w:pPr>
            <w:r>
              <w:t>i.e:</w:t>
            </w:r>
          </w:p>
          <w:p w14:paraId="0C75B85D" w14:textId="77777777" w:rsidR="009E49E9" w:rsidRDefault="009E49E9" w:rsidP="0076575A">
            <w:pPr>
              <w:pStyle w:val="TableCodeBody"/>
              <w:pPrChange w:id="1010" w:author="Moses, Robinson" w:date="2023-03-31T03:46:00Z">
                <w:pPr>
                  <w:pStyle w:val="TableBody"/>
                </w:pPr>
              </w:pPrChange>
            </w:pPr>
            <w:r>
              <w:t>excludeStates_OC=ORDERED, PACKAGING</w:t>
            </w:r>
            <w:r>
              <w:br/>
              <w:t>excludeStates_OC_Commercial=ORDERED, PACKAGING</w:t>
            </w:r>
            <w:r>
              <w:br/>
              <w:t>excludeStates_OV=ORDERED, PACKAGING</w:t>
            </w:r>
          </w:p>
        </w:tc>
      </w:tr>
    </w:tbl>
    <w:p w14:paraId="61E52361" w14:textId="77777777" w:rsidR="009E49E9" w:rsidRDefault="009E49E9" w:rsidP="009E49E9">
      <w:pPr>
        <w:pStyle w:val="BodyText"/>
        <w:rPr>
          <w:rFonts w:eastAsia="Arial Unicode MS"/>
          <w:kern w:val="2"/>
          <w:lang w:eastAsia="ar-SA"/>
        </w:rPr>
      </w:pPr>
    </w:p>
    <w:p w14:paraId="2E8B3308" w14:textId="77777777" w:rsidR="009E49E9" w:rsidRDefault="009E49E9" w:rsidP="009E49E9">
      <w:pPr>
        <w:pStyle w:val="Heading1"/>
        <w:tabs>
          <w:tab w:val="left" w:pos="0"/>
        </w:tabs>
        <w:ind w:left="720" w:hanging="360"/>
      </w:pPr>
      <w:bookmarkStart w:id="1011" w:name="__RefHeading__246_2075784457"/>
      <w:bookmarkStart w:id="1012" w:name="__RefHeading__523_73080779"/>
      <w:bookmarkStart w:id="1013" w:name="__RefHeading__7384_1590952297"/>
      <w:bookmarkStart w:id="1014" w:name="__RefHeading__5599_2125000322"/>
      <w:bookmarkStart w:id="1015" w:name="_Toc105186651"/>
      <w:bookmarkStart w:id="1016" w:name="_Toc131051740"/>
      <w:bookmarkEnd w:id="1011"/>
      <w:bookmarkEnd w:id="1012"/>
      <w:bookmarkEnd w:id="1013"/>
      <w:bookmarkEnd w:id="1014"/>
      <w:r>
        <w:lastRenderedPageBreak/>
        <w:t>OptiVLM Vault Balance Licensing</w:t>
      </w:r>
      <w:bookmarkEnd w:id="1015"/>
      <w:bookmarkEnd w:id="1016"/>
    </w:p>
    <w:p w14:paraId="6540C452" w14:textId="77777777" w:rsidR="00583D5E" w:rsidRDefault="009E49E9">
      <w:pPr>
        <w:pStyle w:val="BodyText"/>
        <w:widowControl w:val="0"/>
        <w:numPr>
          <w:ilvl w:val="0"/>
          <w:numId w:val="71"/>
        </w:numPr>
        <w:tabs>
          <w:tab w:val="left" w:pos="0"/>
        </w:tabs>
        <w:spacing w:before="0"/>
        <w:rPr>
          <w:ins w:id="1017" w:author="Moses, Robinson" w:date="2023-03-31T03:49:00Z"/>
        </w:rPr>
      </w:pPr>
      <w:r>
        <w:t xml:space="preserve">To create your license, NCR Cash Management will need a few pieces of information about your environment. These can be found by attempting to log into OptiVLM Vault Balance. Send this to your NCR Cash Management representative. </w:t>
      </w:r>
    </w:p>
    <w:p w14:paraId="2D3177E0" w14:textId="4E365744" w:rsidR="009E49E9" w:rsidRDefault="009E49E9" w:rsidP="00583D5E">
      <w:pPr>
        <w:pStyle w:val="BodyText"/>
        <w:widowControl w:val="0"/>
        <w:tabs>
          <w:tab w:val="left" w:pos="0"/>
        </w:tabs>
        <w:spacing w:before="0"/>
        <w:pPrChange w:id="1018" w:author="Moses, Robinson" w:date="2023-03-31T03:49:00Z">
          <w:pPr>
            <w:pStyle w:val="BodyText"/>
            <w:widowControl w:val="0"/>
            <w:numPr>
              <w:numId w:val="71"/>
            </w:numPr>
            <w:tabs>
              <w:tab w:val="left" w:pos="0"/>
            </w:tabs>
            <w:spacing w:before="0"/>
            <w:ind w:hanging="360"/>
            <w:jc w:val="both"/>
          </w:pPr>
        </w:pPrChange>
      </w:pPr>
      <w:r>
        <w:t xml:space="preserve">The </w:t>
      </w:r>
      <w:ins w:id="1019" w:author="Moses, Robinson" w:date="2023-03-31T03:48:00Z">
        <w:r w:rsidR="001A02F6">
          <w:t>following is an exampl</w:t>
        </w:r>
      </w:ins>
      <w:ins w:id="1020" w:author="Moses, Robinson" w:date="2023-03-31T03:49:00Z">
        <w:r w:rsidR="001A02F6">
          <w:t>e of what the message might look like</w:t>
        </w:r>
        <w:r w:rsidR="00583D5E">
          <w:t>:</w:t>
        </w:r>
      </w:ins>
      <w:del w:id="1021" w:author="Moses, Robinson" w:date="2023-03-31T03:49:00Z">
        <w:r w:rsidDel="00583D5E">
          <w:delText>message will look something like the following:</w:delText>
        </w:r>
      </w:del>
    </w:p>
    <w:p w14:paraId="5DD0882B" w14:textId="77777777" w:rsidR="009E49E9" w:rsidRDefault="009E49E9" w:rsidP="00986A57">
      <w:pPr>
        <w:pStyle w:val="CodeBody"/>
      </w:pPr>
      <w:r>
        <w:t>License not available:</w:t>
      </w:r>
    </w:p>
    <w:p w14:paraId="2404B184" w14:textId="77777777" w:rsidR="009E49E9" w:rsidRDefault="009E49E9" w:rsidP="00986A57">
      <w:pPr>
        <w:pStyle w:val="CodeBody"/>
      </w:pPr>
      <w:r>
        <w:t xml:space="preserve">Today=2012-03-01 </w:t>
      </w:r>
    </w:p>
    <w:p w14:paraId="631ACAE6" w14:textId="77777777" w:rsidR="009E49E9" w:rsidRDefault="009E49E9" w:rsidP="00986A57">
      <w:pPr>
        <w:pStyle w:val="CodeBody"/>
      </w:pPr>
      <w:r>
        <w:t>iName=demo</w:t>
      </w:r>
    </w:p>
    <w:p w14:paraId="15E6D15E" w14:textId="77777777" w:rsidR="009E49E9" w:rsidRDefault="009E49E9" w:rsidP="00986A57">
      <w:pPr>
        <w:pStyle w:val="CodeBody"/>
      </w:pPr>
      <w:r>
        <w:t>dbURL=jdbc:oracle:thin:@server1:1521:orcl?user=optivlmvb</w:t>
      </w:r>
    </w:p>
    <w:p w14:paraId="52FAC7A2" w14:textId="77777777" w:rsidR="009E49E9" w:rsidRDefault="009E49E9" w:rsidP="00986A57">
      <w:pPr>
        <w:pStyle w:val="CodeBody"/>
      </w:pPr>
      <w:r>
        <w:t>appPath=c:\ibm\websphere\appserver\profiles\appsrv01</w:t>
      </w:r>
    </w:p>
    <w:p w14:paraId="79C96C70" w14:textId="3AA72AD4" w:rsidR="009E49E9" w:rsidDel="00C576C1" w:rsidRDefault="009E49E9" w:rsidP="009E49E9">
      <w:pPr>
        <w:pStyle w:val="BodyText"/>
        <w:rPr>
          <w:del w:id="1022" w:author="Moses, Robinson" w:date="2023-03-30T03:34:00Z"/>
          <w:rFonts w:ascii="Times New Roman" w:eastAsia="Arial Unicode MS" w:hAnsi="Times New Roman"/>
          <w:kern w:val="2"/>
          <w:sz w:val="20"/>
          <w:szCs w:val="24"/>
          <w:lang w:eastAsia="ar-SA"/>
        </w:rPr>
      </w:pPr>
    </w:p>
    <w:p w14:paraId="3F51F5AE" w14:textId="3EFB67EA" w:rsidR="009E49E9" w:rsidRDefault="009E49E9" w:rsidP="00986A57">
      <w:pPr>
        <w:pStyle w:val="BodyText"/>
        <w:widowControl w:val="0"/>
        <w:numPr>
          <w:ilvl w:val="0"/>
          <w:numId w:val="71"/>
        </w:numPr>
        <w:tabs>
          <w:tab w:val="left" w:pos="0"/>
        </w:tabs>
        <w:spacing w:before="0"/>
        <w:jc w:val="both"/>
      </w:pPr>
      <w:r>
        <w:t xml:space="preserve">NCR Cash Management will create </w:t>
      </w:r>
      <w:ins w:id="1023" w:author="Moses, Robinson" w:date="2023-03-30T06:45:00Z">
        <w:r w:rsidR="008A7106">
          <w:t xml:space="preserve">a </w:t>
        </w:r>
      </w:ins>
      <w:r>
        <w:t xml:space="preserve">license SQL script and </w:t>
      </w:r>
      <w:del w:id="1024" w:author="Moses, Robinson" w:date="2023-03-31T03:51:00Z">
        <w:r w:rsidDel="00581951">
          <w:delText xml:space="preserve">relay </w:delText>
        </w:r>
      </w:del>
      <w:ins w:id="1025" w:author="Moses, Robinson" w:date="2023-03-31T03:51:00Z">
        <w:r w:rsidR="00581951">
          <w:t xml:space="preserve">send it </w:t>
        </w:r>
      </w:ins>
      <w:ins w:id="1026" w:author="Moses, Robinson" w:date="2023-03-31T03:52:00Z">
        <w:r w:rsidR="00581951">
          <w:t>back to</w:t>
        </w:r>
      </w:ins>
      <w:ins w:id="1027" w:author="Moses, Robinson" w:date="2023-03-31T03:51:00Z">
        <w:r w:rsidR="00581951">
          <w:t xml:space="preserve"> the user</w:t>
        </w:r>
      </w:ins>
      <w:ins w:id="1028" w:author="Moses, Robinson" w:date="2023-03-31T03:52:00Z">
        <w:r w:rsidR="00A704A5">
          <w:t>.</w:t>
        </w:r>
      </w:ins>
      <w:ins w:id="1029" w:author="Moses, Robinson" w:date="2023-03-31T03:51:00Z">
        <w:r w:rsidR="00581951">
          <w:t xml:space="preserve"> </w:t>
        </w:r>
      </w:ins>
      <w:del w:id="1030" w:author="Moses, Robinson" w:date="2023-03-31T03:52:00Z">
        <w:r w:rsidDel="00581951">
          <w:delText>that back to you.</w:delText>
        </w:r>
      </w:del>
    </w:p>
    <w:p w14:paraId="464AEAC1" w14:textId="77777777" w:rsidR="009E49E9" w:rsidRDefault="009E49E9" w:rsidP="00986A57">
      <w:pPr>
        <w:pStyle w:val="BodyText"/>
        <w:widowControl w:val="0"/>
        <w:numPr>
          <w:ilvl w:val="0"/>
          <w:numId w:val="71"/>
        </w:numPr>
        <w:tabs>
          <w:tab w:val="left" w:pos="0"/>
        </w:tabs>
        <w:spacing w:before="0"/>
        <w:jc w:val="both"/>
      </w:pPr>
      <w:r>
        <w:t>To apply the SQL script, go to your SQL editor and copy/paste the provided commands.</w:t>
      </w:r>
    </w:p>
    <w:p w14:paraId="431CC016" w14:textId="77777777" w:rsidR="009E49E9" w:rsidRDefault="009E49E9" w:rsidP="00986A57">
      <w:pPr>
        <w:pStyle w:val="BodyText"/>
        <w:widowControl w:val="0"/>
        <w:numPr>
          <w:ilvl w:val="0"/>
          <w:numId w:val="71"/>
        </w:numPr>
        <w:tabs>
          <w:tab w:val="left" w:pos="0"/>
        </w:tabs>
        <w:spacing w:before="0"/>
        <w:jc w:val="both"/>
      </w:pPr>
      <w:r>
        <w:t>You should now be able to login to OptiVLM Vault Balance successfully.</w:t>
      </w:r>
    </w:p>
    <w:p w14:paraId="4101DAE4" w14:textId="4428BD3A" w:rsidR="009E49E9" w:rsidDel="00C576C1" w:rsidRDefault="009E49E9" w:rsidP="009E49E9">
      <w:pPr>
        <w:pStyle w:val="BodyText"/>
        <w:rPr>
          <w:del w:id="1031" w:author="Moses, Robinson" w:date="2023-03-30T03:34:00Z"/>
        </w:rPr>
      </w:pPr>
    </w:p>
    <w:p w14:paraId="05C2DE14" w14:textId="2C5EC1D5" w:rsidR="009E49E9" w:rsidRDefault="009E49E9" w:rsidP="004101A5">
      <w:pPr>
        <w:pStyle w:val="Warning"/>
      </w:pPr>
      <w:r w:rsidRPr="0018777B">
        <w:rPr>
          <w:b/>
          <w:bCs/>
          <w:rPrChange w:id="1032" w:author="Moses, Robinson" w:date="2023-03-30T03:33:00Z">
            <w:rPr/>
          </w:rPrChange>
        </w:rPr>
        <w:t>Warning</w:t>
      </w:r>
      <w:r>
        <w:t>:</w:t>
      </w:r>
      <w:r w:rsidR="00986A57">
        <w:t xml:space="preserve"> </w:t>
      </w:r>
      <w:r>
        <w:t>This should only be carried out by a system administrator or database administrator as incorrect use of the SQL editor could cause corruption of data.</w:t>
      </w:r>
    </w:p>
    <w:p w14:paraId="1FCE633C" w14:textId="1409B10D" w:rsidR="009E49E9" w:rsidDel="00C576C1" w:rsidRDefault="009E49E9" w:rsidP="009E49E9">
      <w:pPr>
        <w:pStyle w:val="BodyText"/>
        <w:rPr>
          <w:del w:id="1033" w:author="Moses, Robinson" w:date="2023-03-30T03:34:00Z"/>
        </w:rPr>
      </w:pPr>
    </w:p>
    <w:p w14:paraId="4BC1B097" w14:textId="77777777" w:rsidR="009E49E9" w:rsidRDefault="009E49E9" w:rsidP="009E49E9">
      <w:pPr>
        <w:pStyle w:val="BodyText"/>
      </w:pPr>
      <w:r>
        <w:t>Regarding institution(iName):</w:t>
      </w:r>
    </w:p>
    <w:p w14:paraId="60A068BF" w14:textId="05C7B4B5" w:rsidR="009E49E9" w:rsidRDefault="009E49E9" w:rsidP="009E49E9">
      <w:pPr>
        <w:pStyle w:val="BodyText"/>
        <w:tabs>
          <w:tab w:val="left" w:pos="0"/>
        </w:tabs>
      </w:pPr>
      <w:del w:id="1034" w:author="Moses, Robinson" w:date="2023-03-30T06:45:00Z">
        <w:r w:rsidDel="008A7106">
          <w:delText xml:space="preserve">Institution </w:delText>
        </w:r>
      </w:del>
      <w:ins w:id="1035" w:author="Moses, Robinson" w:date="2023-03-30T06:45:00Z">
        <w:r w:rsidR="008A7106">
          <w:t>The i</w:t>
        </w:r>
        <w:r w:rsidR="008A7106">
          <w:t xml:space="preserve">nstitution </w:t>
        </w:r>
      </w:ins>
      <w:r>
        <w:t xml:space="preserve">name is part of the licensing check, it is saved in </w:t>
      </w:r>
      <w:ins w:id="1036" w:author="Moses, Robinson" w:date="2023-03-30T06:45:00Z">
        <w:r w:rsidR="008A7106">
          <w:t xml:space="preserve">the </w:t>
        </w:r>
      </w:ins>
      <w:r>
        <w:t xml:space="preserve">VaultBalance application setting table. You may use </w:t>
      </w:r>
      <w:ins w:id="1037" w:author="Moses, Robinson" w:date="2023-03-30T03:35:00Z">
        <w:r w:rsidR="00BA2006">
          <w:t xml:space="preserve">the </w:t>
        </w:r>
      </w:ins>
      <w:r>
        <w:t>following query to update the institution name:</w:t>
      </w:r>
    </w:p>
    <w:p w14:paraId="04DF43B4" w14:textId="77777777" w:rsidR="009E49E9" w:rsidRDefault="009E49E9" w:rsidP="00986A57">
      <w:pPr>
        <w:pStyle w:val="CodeBody"/>
      </w:pPr>
      <w:r>
        <w:t>UPDATE APPLICATIONSETTING set value='</w:t>
      </w:r>
      <w:r>
        <w:rPr>
          <w:color w:val="0070C0"/>
        </w:rPr>
        <w:t>{INSTITUTION_NAME}</w:t>
      </w:r>
      <w:r>
        <w:t>' where name='licensing_institution_name';</w:t>
      </w:r>
    </w:p>
    <w:p w14:paraId="0434FB7A" w14:textId="594942E9" w:rsidR="009E49E9" w:rsidRDefault="009E49E9" w:rsidP="009E49E9">
      <w:pPr>
        <w:pStyle w:val="BodyText"/>
        <w:tabs>
          <w:tab w:val="left" w:pos="0"/>
        </w:tabs>
        <w:rPr>
          <w:rFonts w:ascii="Times New Roman" w:hAnsi="Times New Roman"/>
        </w:rPr>
      </w:pPr>
      <w:r>
        <w:t>Here {INSTITUTION_NAME} is the place</w:t>
      </w:r>
      <w:del w:id="1038" w:author="Moses, Robinson" w:date="2023-03-30T06:46:00Z">
        <w:r w:rsidDel="008A7106">
          <w:delText xml:space="preserve"> </w:delText>
        </w:r>
      </w:del>
      <w:r>
        <w:t>holder for desired institution name.</w:t>
      </w:r>
    </w:p>
    <w:p w14:paraId="7FA03BCD" w14:textId="77777777" w:rsidR="009E49E9" w:rsidRDefault="009E49E9" w:rsidP="009E49E9">
      <w:pPr>
        <w:pStyle w:val="BodyText"/>
        <w:rPr>
          <w:rFonts w:eastAsia="Arial Unicode MS"/>
          <w:kern w:val="2"/>
          <w:szCs w:val="24"/>
          <w:lang w:eastAsia="ar-SA"/>
        </w:rPr>
      </w:pPr>
    </w:p>
    <w:p w14:paraId="4123286D" w14:textId="77777777" w:rsidR="009E49E9" w:rsidRDefault="009E49E9" w:rsidP="009E49E9">
      <w:pPr>
        <w:pStyle w:val="Heading1"/>
      </w:pPr>
      <w:bookmarkStart w:id="1039" w:name="_Toc352751504"/>
      <w:bookmarkStart w:id="1040" w:name="_Toc517767682"/>
      <w:bookmarkStart w:id="1041" w:name="_Toc105186652"/>
      <w:bookmarkStart w:id="1042" w:name="_Toc131051741"/>
      <w:r>
        <w:lastRenderedPageBreak/>
        <w:t>OptiVLM Vault Balance Database Upgrade</w:t>
      </w:r>
      <w:bookmarkEnd w:id="1039"/>
      <w:bookmarkEnd w:id="1040"/>
      <w:bookmarkEnd w:id="1041"/>
      <w:bookmarkEnd w:id="1042"/>
    </w:p>
    <w:p w14:paraId="7CD2A84C" w14:textId="568FCA70" w:rsidR="009E49E9" w:rsidRPr="00986A57" w:rsidRDefault="009E49E9" w:rsidP="00986A57">
      <w:pPr>
        <w:pStyle w:val="BodyText"/>
      </w:pPr>
      <w:r w:rsidRPr="00986A57">
        <w:t xml:space="preserve">If OptiVLM Carrier Web </w:t>
      </w:r>
      <w:del w:id="1043" w:author="Moses, Robinson" w:date="2023-03-30T06:01:00Z">
        <w:r w:rsidRPr="00986A57" w:rsidDel="00E328A4">
          <w:delText>requires</w:delText>
        </w:r>
      </w:del>
      <w:ins w:id="1044" w:author="Moses, Robinson" w:date="2023-03-30T06:01:00Z">
        <w:r w:rsidR="00E328A4" w:rsidRPr="00986A57">
          <w:t>needs</w:t>
        </w:r>
      </w:ins>
      <w:r w:rsidRPr="00986A57">
        <w:t xml:space="preserve"> a database schema change, there will be an SQL upgrade script produced in the </w:t>
      </w:r>
      <w:del w:id="1045" w:author="Moses, Robinson" w:date="2023-03-30T04:47:00Z">
        <w:r w:rsidRPr="00986A57" w:rsidDel="00471DBC">
          <w:delText>liquibase</w:delText>
        </w:r>
      </w:del>
      <w:ins w:id="1046" w:author="Moses, Robinson" w:date="2023-03-30T04:47:00Z">
        <w:r w:rsidR="00471DBC" w:rsidRPr="00986A57">
          <w:t>Liquibase</w:t>
        </w:r>
      </w:ins>
      <w:r w:rsidRPr="00986A57">
        <w:t xml:space="preserve"> output directory (defined earlier in &lt;application-path&gt;/WEB-INF/classes/VaultBalance.properties file). This will be in the form of SQL queries. </w:t>
      </w:r>
      <w:del w:id="1047" w:author="Moses, Robinson" w:date="2023-03-30T03:36:00Z">
        <w:r w:rsidRPr="00986A57" w:rsidDel="00DF19EC">
          <w:delText xml:space="preserve">Please </w:delText>
        </w:r>
      </w:del>
      <w:ins w:id="1048" w:author="Moses, Robinson" w:date="2023-03-30T03:36:00Z">
        <w:r w:rsidR="00DF19EC">
          <w:t>kindly</w:t>
        </w:r>
        <w:r w:rsidR="00DF19EC" w:rsidRPr="00986A57">
          <w:t xml:space="preserve"> </w:t>
        </w:r>
      </w:ins>
      <w:r w:rsidRPr="00986A57">
        <w:t>run all queries in that file using SQLplus or an SQL tool of your choice. Remember to commit changes.</w:t>
      </w:r>
    </w:p>
    <w:p w14:paraId="388F6F7C" w14:textId="6E24D781" w:rsidR="009E49E9" w:rsidRPr="00986A57" w:rsidRDefault="00D04B3B" w:rsidP="00986A57">
      <w:pPr>
        <w:pStyle w:val="BodyText"/>
      </w:pPr>
      <w:ins w:id="1049" w:author="Moses, Robinson" w:date="2023-03-31T03:55:00Z">
        <w:r>
          <w:t>To install Carrier</w:t>
        </w:r>
      </w:ins>
      <w:ins w:id="1050" w:author="Moses, Robinson" w:date="2023-03-31T03:57:00Z">
        <w:r w:rsidR="00327963">
          <w:t xml:space="preserve"> W</w:t>
        </w:r>
      </w:ins>
      <w:ins w:id="1051" w:author="Moses, Robinson" w:date="2023-03-31T03:55:00Z">
        <w:r>
          <w:t>eb</w:t>
        </w:r>
        <w:r w:rsidR="00823EA0">
          <w:t xml:space="preserve"> using SQL script generated by Liquib</w:t>
        </w:r>
      </w:ins>
      <w:ins w:id="1052" w:author="Moses, Robinson" w:date="2023-03-31T03:56:00Z">
        <w:r w:rsidR="00823EA0">
          <w:t>ase for the first time</w:t>
        </w:r>
      </w:ins>
      <w:del w:id="1053" w:author="Moses, Robinson" w:date="2023-03-31T03:56:00Z">
        <w:r w:rsidR="009E49E9" w:rsidRPr="00986A57" w:rsidDel="00773F57">
          <w:delText>For the first time to install CarrierWeb with the SQL script generated by Liquibase</w:delText>
        </w:r>
      </w:del>
      <w:r w:rsidR="009E49E9" w:rsidRPr="00986A57">
        <w:t xml:space="preserve">, </w:t>
      </w:r>
      <w:del w:id="1054" w:author="Moses, Robinson" w:date="2023-03-30T03:37:00Z">
        <w:r w:rsidR="009E49E9" w:rsidRPr="00986A57" w:rsidDel="008449A8">
          <w:delText xml:space="preserve">please </w:delText>
        </w:r>
      </w:del>
      <w:ins w:id="1055" w:author="Moses, Robinson" w:date="2023-03-30T03:37:00Z">
        <w:r w:rsidR="008449A8">
          <w:t>kindly</w:t>
        </w:r>
        <w:r w:rsidR="008449A8" w:rsidRPr="00986A57">
          <w:t xml:space="preserve"> </w:t>
        </w:r>
      </w:ins>
      <w:r w:rsidR="009E49E9" w:rsidRPr="00986A57">
        <w:t xml:space="preserve">add </w:t>
      </w:r>
      <w:ins w:id="1056" w:author="Moses, Robinson" w:date="2023-03-30T03:37:00Z">
        <w:r w:rsidR="008449A8">
          <w:t xml:space="preserve">the </w:t>
        </w:r>
      </w:ins>
      <w:r w:rsidR="009E49E9" w:rsidRPr="00986A57">
        <w:t xml:space="preserve">following query and run it before </w:t>
      </w:r>
      <w:del w:id="1057" w:author="Moses, Robinson" w:date="2023-03-30T03:38:00Z">
        <w:r w:rsidR="009E49E9" w:rsidRPr="00986A57" w:rsidDel="008449A8">
          <w:delText>execute</w:delText>
        </w:r>
      </w:del>
      <w:ins w:id="1058" w:author="Moses, Robinson" w:date="2023-03-30T03:38:00Z">
        <w:r w:rsidR="008449A8" w:rsidRPr="00986A57">
          <w:t>executing</w:t>
        </w:r>
      </w:ins>
      <w:r w:rsidR="009E49E9" w:rsidRPr="00986A57">
        <w:t xml:space="preserve"> any of the </w:t>
      </w:r>
      <w:del w:id="1059" w:author="Moses, Robinson" w:date="2023-03-30T06:46:00Z">
        <w:r w:rsidR="009E49E9" w:rsidRPr="00986A57" w:rsidDel="005F14C4">
          <w:delText xml:space="preserve">query </w:delText>
        </w:r>
      </w:del>
      <w:ins w:id="1060" w:author="Moses, Robinson" w:date="2023-03-30T06:46:00Z">
        <w:r w:rsidR="005F14C4" w:rsidRPr="00986A57">
          <w:t>quer</w:t>
        </w:r>
        <w:r w:rsidR="005F14C4">
          <w:t>ies</w:t>
        </w:r>
        <w:r w:rsidR="005F14C4" w:rsidRPr="00986A57">
          <w:t xml:space="preserve"> </w:t>
        </w:r>
      </w:ins>
      <w:r w:rsidR="009E49E9" w:rsidRPr="00986A57">
        <w:t>from the script:</w:t>
      </w:r>
    </w:p>
    <w:p w14:paraId="71B4B5E5" w14:textId="77777777" w:rsidR="009E49E9" w:rsidRDefault="009E49E9" w:rsidP="00986A57">
      <w:pPr>
        <w:pStyle w:val="CodeBody"/>
      </w:pPr>
      <w:r>
        <w:tab/>
        <w:t>SET define off;</w:t>
      </w:r>
    </w:p>
    <w:p w14:paraId="3B4030C0" w14:textId="79BE86B1" w:rsidR="009E49E9" w:rsidRDefault="009E49E9" w:rsidP="005A7CE1">
      <w:pPr>
        <w:pStyle w:val="Warning2"/>
      </w:pPr>
      <w:r w:rsidRPr="00BA2006">
        <w:rPr>
          <w:b/>
          <w:bCs/>
          <w:rPrChange w:id="1061" w:author="Moses, Robinson" w:date="2023-03-30T03:35:00Z">
            <w:rPr/>
          </w:rPrChange>
        </w:rPr>
        <w:t>Warning</w:t>
      </w:r>
      <w:r>
        <w:t>:</w:t>
      </w:r>
      <w:r w:rsidR="00986A57">
        <w:t xml:space="preserve"> </w:t>
      </w:r>
      <w:r>
        <w:t xml:space="preserve">This should only be carried out by a system administrator or database administrator as incorrect use </w:t>
      </w:r>
      <w:ins w:id="1062" w:author="Moses, Robinson" w:date="2023-03-30T06:46:00Z">
        <w:r w:rsidR="005F14C4">
          <w:t xml:space="preserve">of </w:t>
        </w:r>
      </w:ins>
      <w:r>
        <w:t>the SQL application could cause corruption of the data.</w:t>
      </w:r>
    </w:p>
    <w:p w14:paraId="289AFC56" w14:textId="77777777" w:rsidR="009E49E9" w:rsidRPr="00986A57" w:rsidRDefault="009E49E9" w:rsidP="00986A57">
      <w:pPr>
        <w:pStyle w:val="Heading1"/>
      </w:pPr>
      <w:bookmarkStart w:id="1063" w:name="__RefHeading__248_2075784457"/>
      <w:bookmarkStart w:id="1064" w:name="__RefHeading__525_73080779"/>
      <w:bookmarkStart w:id="1065" w:name="__RefHeading__7386_1590952297"/>
      <w:bookmarkStart w:id="1066" w:name="__RefHeading__5601_2125000322"/>
      <w:bookmarkStart w:id="1067" w:name="_Toc105186653"/>
      <w:bookmarkStart w:id="1068" w:name="_Toc131051742"/>
      <w:bookmarkEnd w:id="1063"/>
      <w:bookmarkEnd w:id="1064"/>
      <w:bookmarkEnd w:id="1065"/>
      <w:bookmarkEnd w:id="1066"/>
      <w:r w:rsidRPr="00986A57">
        <w:lastRenderedPageBreak/>
        <w:t>OptiVLM Vault Balance Customization</w:t>
      </w:r>
      <w:bookmarkEnd w:id="1067"/>
      <w:bookmarkEnd w:id="1068"/>
    </w:p>
    <w:p w14:paraId="5CCF26C3" w14:textId="77777777" w:rsidR="009E49E9" w:rsidRPr="00986A57" w:rsidRDefault="009E49E9" w:rsidP="00986A57">
      <w:pPr>
        <w:pStyle w:val="Heading2"/>
      </w:pPr>
      <w:bookmarkStart w:id="1069" w:name="__RefHeading__250_2075784457"/>
      <w:bookmarkStart w:id="1070" w:name="__RefHeading__527_73080779"/>
      <w:bookmarkStart w:id="1071" w:name="__RefHeading__7388_1590952297"/>
      <w:bookmarkStart w:id="1072" w:name="__RefHeading__5603_2125000322"/>
      <w:bookmarkStart w:id="1073" w:name="_Toc105186654"/>
      <w:bookmarkStart w:id="1074" w:name="_Toc131051743"/>
      <w:bookmarkEnd w:id="1069"/>
      <w:bookmarkEnd w:id="1070"/>
      <w:bookmarkEnd w:id="1071"/>
      <w:bookmarkEnd w:id="1072"/>
      <w:r w:rsidRPr="00986A57">
        <w:t>Making Changes to the Language File</w:t>
      </w:r>
      <w:bookmarkEnd w:id="1073"/>
      <w:bookmarkEnd w:id="1074"/>
    </w:p>
    <w:p w14:paraId="120EF789" w14:textId="77777777" w:rsidR="009E49E9" w:rsidRDefault="009E49E9" w:rsidP="009E49E9">
      <w:pPr>
        <w:pStyle w:val="BodyText"/>
      </w:pPr>
      <w:r>
        <w:t xml:space="preserve">Language files are primarily used for translating from one language to another. They can also be used for customizing the text that appears inside the OptiVLM-Vault Balance user interface. </w:t>
      </w:r>
    </w:p>
    <w:p w14:paraId="633AFD70" w14:textId="77777777" w:rsidR="009E49E9" w:rsidRDefault="009E49E9">
      <w:pPr>
        <w:pStyle w:val="BodyText"/>
        <w:widowControl w:val="0"/>
        <w:numPr>
          <w:ilvl w:val="0"/>
          <w:numId w:val="73"/>
        </w:numPr>
        <w:tabs>
          <w:tab w:val="left" w:pos="0"/>
        </w:tabs>
        <w:spacing w:before="0"/>
        <w:pPrChange w:id="1075" w:author="Moses, Robinson" w:date="2023-03-30T03:38:00Z">
          <w:pPr>
            <w:pStyle w:val="BodyText"/>
            <w:widowControl w:val="0"/>
            <w:numPr>
              <w:numId w:val="73"/>
            </w:numPr>
            <w:tabs>
              <w:tab w:val="left" w:pos="0"/>
            </w:tabs>
            <w:spacing w:before="0"/>
            <w:ind w:left="1080" w:hanging="360"/>
            <w:jc w:val="both"/>
          </w:pPr>
        </w:pPrChange>
      </w:pPr>
      <w:r>
        <w:t>For instance, if you want to change the word "recommendation" to the word "suggestion", open the following files with a text editor (assuming English):</w:t>
      </w:r>
    </w:p>
    <w:p w14:paraId="69199424" w14:textId="77777777" w:rsidR="009E49E9" w:rsidRDefault="009E49E9" w:rsidP="00986A57">
      <w:pPr>
        <w:pStyle w:val="ListContinue"/>
      </w:pPr>
      <w:r>
        <w:t>&lt;application-path&gt;\WEB-INF\i18n\application.properties</w:t>
      </w:r>
    </w:p>
    <w:p w14:paraId="15551CD8" w14:textId="77777777" w:rsidR="009E49E9" w:rsidRDefault="009E49E9" w:rsidP="00986A57">
      <w:pPr>
        <w:pStyle w:val="ListContinue"/>
      </w:pPr>
      <w:r>
        <w:t>&lt;application-path&gt;\WEB-INF\i18n\messages.properties</w:t>
      </w:r>
    </w:p>
    <w:p w14:paraId="7D40564B" w14:textId="1F443A06" w:rsidR="009E49E9" w:rsidRDefault="009E49E9" w:rsidP="00986A57">
      <w:pPr>
        <w:pStyle w:val="BodyText"/>
        <w:widowControl w:val="0"/>
        <w:numPr>
          <w:ilvl w:val="0"/>
          <w:numId w:val="73"/>
        </w:numPr>
        <w:tabs>
          <w:tab w:val="left" w:pos="0"/>
        </w:tabs>
        <w:spacing w:before="0"/>
        <w:jc w:val="both"/>
      </w:pPr>
      <w:r w:rsidRPr="00267809">
        <w:rPr>
          <w:b/>
          <w:bCs/>
          <w:rPrChange w:id="1076" w:author="Moses, Robinson" w:date="2023-03-31T03:58:00Z">
            <w:rPr/>
          </w:rPrChange>
        </w:rPr>
        <w:t>Search</w:t>
      </w:r>
      <w:r>
        <w:t xml:space="preserve"> for the string 'recommendation'. </w:t>
      </w:r>
      <w:r w:rsidRPr="00267809">
        <w:rPr>
          <w:b/>
          <w:bCs/>
          <w:rPrChange w:id="1077" w:author="Moses, Robinson" w:date="2023-03-31T03:58:00Z">
            <w:rPr/>
          </w:rPrChange>
        </w:rPr>
        <w:t>Edit</w:t>
      </w:r>
      <w:r>
        <w:t xml:space="preserve"> to 'suggestion". Make sure to search for all occurrences of this word or </w:t>
      </w:r>
      <w:del w:id="1078" w:author="Moses, Robinson" w:date="2023-03-30T03:39:00Z">
        <w:r w:rsidDel="005B19C4">
          <w:delText>string, and</w:delText>
        </w:r>
      </w:del>
      <w:ins w:id="1079" w:author="Moses, Robinson" w:date="2023-03-30T03:39:00Z">
        <w:r w:rsidR="005B19C4">
          <w:t>string and</w:t>
        </w:r>
      </w:ins>
      <w:r>
        <w:t xml:space="preserve"> change only those appearing to the right of </w:t>
      </w:r>
      <w:ins w:id="1080" w:author="Moses, Robinson" w:date="2023-03-30T06:46:00Z">
        <w:r w:rsidR="005F14C4">
          <w:t xml:space="preserve">the </w:t>
        </w:r>
      </w:ins>
      <w:r>
        <w:t xml:space="preserve">‘=’ sign. </w:t>
      </w:r>
      <w:r w:rsidRPr="00BF3B1F">
        <w:rPr>
          <w:b/>
          <w:bCs/>
          <w:rPrChange w:id="1081" w:author="Moses, Robinson" w:date="2023-03-31T03:58:00Z">
            <w:rPr/>
          </w:rPrChange>
        </w:rPr>
        <w:t>Save</w:t>
      </w:r>
      <w:r>
        <w:t xml:space="preserve"> the file.</w:t>
      </w:r>
    </w:p>
    <w:p w14:paraId="283B748F" w14:textId="77777777" w:rsidR="009E49E9" w:rsidRDefault="009E49E9" w:rsidP="00986A57">
      <w:pPr>
        <w:pStyle w:val="ListContinue"/>
      </w:pPr>
      <w:r>
        <w:t>Restart the OptiVLM Vault Balance application.</w:t>
      </w:r>
    </w:p>
    <w:p w14:paraId="0BF3486D" w14:textId="00D2662B" w:rsidR="009E49E9" w:rsidDel="00211021" w:rsidRDefault="009E49E9" w:rsidP="009E49E9">
      <w:pPr>
        <w:pStyle w:val="BodyText"/>
        <w:rPr>
          <w:del w:id="1082" w:author="Moses, Robinson" w:date="2023-03-30T03:39:00Z"/>
        </w:rPr>
      </w:pPr>
    </w:p>
    <w:p w14:paraId="0F2E331A" w14:textId="2C63FD02" w:rsidR="009E49E9" w:rsidRDefault="009E49E9" w:rsidP="00986A57">
      <w:pPr>
        <w:pStyle w:val="Note"/>
      </w:pPr>
      <w:r>
        <w:rPr>
          <w:noProof/>
        </w:rPr>
        <w:drawing>
          <wp:anchor distT="0" distB="0" distL="114935" distR="114935" simplePos="0" relativeHeight="251658240" behindDoc="0" locked="0" layoutInCell="1" allowOverlap="1" wp14:anchorId="6A11411F" wp14:editId="2306FB3A">
            <wp:simplePos x="0" y="0"/>
            <wp:positionH relativeFrom="column">
              <wp:posOffset>238125</wp:posOffset>
            </wp:positionH>
            <wp:positionV relativeFrom="paragraph">
              <wp:posOffset>-22860</wp:posOffset>
            </wp:positionV>
            <wp:extent cx="292735" cy="301625"/>
            <wp:effectExtent l="0" t="0" r="0" b="317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92735" cy="301625"/>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r>
        <w:t xml:space="preserve">Customized language files are </w:t>
      </w:r>
      <w:ins w:id="1083" w:author="Moses, Robinson" w:date="2023-03-30T06:46:00Z">
        <w:r w:rsidR="005F14C4">
          <w:t xml:space="preserve">the </w:t>
        </w:r>
      </w:ins>
      <w:del w:id="1084" w:author="Moses, Robinson" w:date="2023-03-30T04:34:00Z">
        <w:r w:rsidDel="0070480E">
          <w:delText xml:space="preserve">the </w:delText>
        </w:r>
      </w:del>
      <w:r>
        <w:t xml:space="preserve">client’s responsibility to maintain. Before editing, save </w:t>
      </w:r>
      <w:del w:id="1085" w:author="Moses, Robinson" w:date="2023-03-30T03:40:00Z">
        <w:r w:rsidDel="00211021">
          <w:delText xml:space="preserve">off </w:delText>
        </w:r>
      </w:del>
      <w:r>
        <w:t xml:space="preserve">the original file.  In the future, with each OptiVLM Vault Balance upgrade, the edited version will need to be saved </w:t>
      </w:r>
      <w:del w:id="1086" w:author="Moses, Robinson" w:date="2023-03-30T04:34:00Z">
        <w:r w:rsidDel="00E94F51">
          <w:delText xml:space="preserve">off </w:delText>
        </w:r>
      </w:del>
      <w:r>
        <w:t>PRIOR to installing a new WAR file. Once the WAR file has been deployed, then restore the edited version.</w:t>
      </w:r>
    </w:p>
    <w:p w14:paraId="7A6B1414" w14:textId="6933C318" w:rsidR="009E49E9" w:rsidRDefault="009E49E9">
      <w:pPr>
        <w:pStyle w:val="Note"/>
        <w:ind w:hanging="131"/>
        <w:pPrChange w:id="1087" w:author="Moses, Robinson" w:date="2023-03-30T04:34:00Z">
          <w:pPr>
            <w:pStyle w:val="Note"/>
          </w:pPr>
        </w:pPrChange>
      </w:pPr>
      <w:r>
        <w:t>It is the client's responsibility to maintain non-English language files.</w:t>
      </w:r>
      <w:bookmarkStart w:id="1088" w:name="__RefHeading__252_2075784457"/>
      <w:bookmarkStart w:id="1089" w:name="__RefHeading__529_73080779"/>
      <w:bookmarkStart w:id="1090" w:name="__RefHeading__7390_1590952297"/>
      <w:bookmarkStart w:id="1091" w:name="__RefHeading__5605_2125000322"/>
      <w:bookmarkEnd w:id="1088"/>
      <w:bookmarkEnd w:id="1089"/>
      <w:bookmarkEnd w:id="1090"/>
      <w:bookmarkEnd w:id="1091"/>
      <w:r>
        <w:t xml:space="preserve"> Some non-English sample language files are included with OptiVLM-Vault Balance – these are often incomplete and are not checked for </w:t>
      </w:r>
      <w:ins w:id="1092" w:author="Moses, Robinson" w:date="2023-03-30T06:46:00Z">
        <w:r w:rsidR="005F14C4">
          <w:t xml:space="preserve">the </w:t>
        </w:r>
      </w:ins>
      <w:r>
        <w:t xml:space="preserve">correctness of </w:t>
      </w:r>
      <w:ins w:id="1093" w:author="Moses, Robinson" w:date="2023-03-30T06:46:00Z">
        <w:r w:rsidR="005F14C4">
          <w:t xml:space="preserve">the </w:t>
        </w:r>
      </w:ins>
      <w:r>
        <w:t>translation. T</w:t>
      </w:r>
      <w:ins w:id="1094" w:author="Moses, Robinson" w:date="2023-03-30T06:46:00Z">
        <w:r w:rsidR="005F14C4">
          <w:t>he t</w:t>
        </w:r>
      </w:ins>
      <w:r>
        <w:t xml:space="preserve">ranslation should be based </w:t>
      </w:r>
      <w:del w:id="1095" w:author="Moses, Robinson" w:date="2023-03-30T04:35:00Z">
        <w:r w:rsidDel="005602C5">
          <w:delText xml:space="preserve">upon </w:delText>
        </w:r>
      </w:del>
      <w:ins w:id="1096" w:author="Moses, Robinson" w:date="2023-03-30T04:35:00Z">
        <w:r w:rsidR="005602C5">
          <w:t xml:space="preserve">on </w:t>
        </w:r>
      </w:ins>
      <w:r>
        <w:t>the provided English version.</w:t>
      </w:r>
    </w:p>
    <w:p w14:paraId="68207E72" w14:textId="77777777" w:rsidR="009E49E9" w:rsidRDefault="009E49E9" w:rsidP="009E49E9">
      <w:pPr>
        <w:pStyle w:val="BodyText"/>
        <w:rPr>
          <w:szCs w:val="16"/>
        </w:rPr>
      </w:pPr>
    </w:p>
    <w:p w14:paraId="419FBB3F" w14:textId="77777777" w:rsidR="009E49E9" w:rsidRPr="00986A57" w:rsidRDefault="009E49E9" w:rsidP="00986A57">
      <w:pPr>
        <w:pStyle w:val="Heading2"/>
      </w:pPr>
      <w:bookmarkStart w:id="1097" w:name="__RefHeading__254_2075784457"/>
      <w:bookmarkStart w:id="1098" w:name="__RefHeading__531_73080779"/>
      <w:bookmarkStart w:id="1099" w:name="__RefHeading__7392_1590952297"/>
      <w:bookmarkStart w:id="1100" w:name="__RefHeading__5607_2125000322"/>
      <w:bookmarkStart w:id="1101" w:name="_Toc105186655"/>
      <w:bookmarkStart w:id="1102" w:name="_Toc131051744"/>
      <w:bookmarkEnd w:id="1097"/>
      <w:bookmarkEnd w:id="1098"/>
      <w:bookmarkEnd w:id="1099"/>
      <w:bookmarkEnd w:id="1100"/>
      <w:r w:rsidRPr="00986A57">
        <w:t>Making Changes to the Styles and Logos</w:t>
      </w:r>
      <w:bookmarkEnd w:id="1101"/>
      <w:bookmarkEnd w:id="1102"/>
    </w:p>
    <w:p w14:paraId="27DF45F1" w14:textId="77777777" w:rsidR="009E49E9" w:rsidRDefault="009E49E9" w:rsidP="009E49E9">
      <w:pPr>
        <w:pStyle w:val="BodyText"/>
        <w:rPr>
          <w:szCs w:val="16"/>
        </w:rPr>
      </w:pPr>
      <w:r>
        <w:rPr>
          <w:szCs w:val="16"/>
        </w:rPr>
        <w:t xml:space="preserve">All </w:t>
      </w:r>
      <w:r w:rsidRPr="0053103F">
        <w:rPr>
          <w:b/>
          <w:bCs/>
          <w:szCs w:val="16"/>
          <w:rPrChange w:id="1103" w:author="Moses, Robinson" w:date="2023-03-31T03:59:00Z">
            <w:rPr>
              <w:szCs w:val="16"/>
            </w:rPr>
          </w:rPrChange>
        </w:rPr>
        <w:t>images</w:t>
      </w:r>
      <w:r>
        <w:rPr>
          <w:szCs w:val="16"/>
        </w:rPr>
        <w:t xml:space="preserve"> are stored in the &lt;application-path&gt;/images directory.</w:t>
      </w:r>
    </w:p>
    <w:p w14:paraId="3B8AF12A" w14:textId="77777777" w:rsidR="009E49E9" w:rsidRDefault="009E49E9" w:rsidP="009E49E9">
      <w:pPr>
        <w:pStyle w:val="BodyText"/>
        <w:rPr>
          <w:szCs w:val="16"/>
        </w:rPr>
      </w:pPr>
      <w:r>
        <w:rPr>
          <w:szCs w:val="16"/>
        </w:rPr>
        <w:t xml:space="preserve">The </w:t>
      </w:r>
      <w:r w:rsidRPr="0053103F">
        <w:rPr>
          <w:b/>
          <w:bCs/>
          <w:szCs w:val="16"/>
          <w:rPrChange w:id="1104" w:author="Moses, Robinson" w:date="2023-03-31T03:59:00Z">
            <w:rPr>
              <w:szCs w:val="16"/>
            </w:rPr>
          </w:rPrChange>
        </w:rPr>
        <w:t>style sheets</w:t>
      </w:r>
      <w:r>
        <w:rPr>
          <w:szCs w:val="16"/>
        </w:rPr>
        <w:t xml:space="preserve"> are found in the &lt;application-path&gt;/styles directory: ‘standard.css’ and ‘alt.css’.</w:t>
      </w:r>
    </w:p>
    <w:p w14:paraId="5C529E17" w14:textId="47658D43" w:rsidR="009E49E9" w:rsidRDefault="009E49E9">
      <w:pPr>
        <w:pStyle w:val="BodyText"/>
        <w:shd w:val="clear" w:color="auto" w:fill="E2EFD9" w:themeFill="accent6" w:themeFillTint="33"/>
        <w:rPr>
          <w:szCs w:val="16"/>
        </w:rPr>
        <w:pPrChange w:id="1105" w:author="Moses, Robinson" w:date="2023-03-30T04:35:00Z">
          <w:pPr>
            <w:pStyle w:val="BodyText"/>
          </w:pPr>
        </w:pPrChange>
      </w:pPr>
      <w:r>
        <w:rPr>
          <w:szCs w:val="16"/>
        </w:rPr>
        <w:t xml:space="preserve">Customized styles and logos are the client’s responsibility to maintain. Before editing, save </w:t>
      </w:r>
      <w:del w:id="1106" w:author="Moses, Robinson" w:date="2023-03-30T04:35:00Z">
        <w:r w:rsidDel="008812D6">
          <w:rPr>
            <w:szCs w:val="16"/>
          </w:rPr>
          <w:delText xml:space="preserve">off </w:delText>
        </w:r>
      </w:del>
      <w:r>
        <w:rPr>
          <w:szCs w:val="16"/>
        </w:rPr>
        <w:t xml:space="preserve">the original style sheet and image files.  In the future, with each OptiVLM VaultBalance upgrade, the edited version will need to be saved </w:t>
      </w:r>
      <w:del w:id="1107" w:author="Moses, Robinson" w:date="2023-03-30T04:36:00Z">
        <w:r w:rsidDel="009C428D">
          <w:rPr>
            <w:szCs w:val="16"/>
          </w:rPr>
          <w:delText xml:space="preserve">off </w:delText>
        </w:r>
      </w:del>
      <w:r>
        <w:rPr>
          <w:szCs w:val="16"/>
        </w:rPr>
        <w:t>PRIOR to installing a new WAR file. Once the WAR file has been deployed, then restore the edited version.</w:t>
      </w:r>
      <w:bookmarkStart w:id="1108" w:name="__RefHeading__256_2075784457"/>
      <w:bookmarkStart w:id="1109" w:name="__RefHeading__533_73080779"/>
      <w:bookmarkStart w:id="1110" w:name="__RefHeading__5609_2125000322"/>
      <w:bookmarkStart w:id="1111" w:name="__RefHeading__258_2075784457"/>
      <w:bookmarkStart w:id="1112" w:name="__RefHeading__535_73080779"/>
      <w:bookmarkStart w:id="1113" w:name="__RefHeading__7619_1590952297"/>
      <w:bookmarkStart w:id="1114" w:name="__RefHeading__5611_2125000322"/>
      <w:bookmarkStart w:id="1115" w:name="__RefHeading__360_2075784457"/>
      <w:bookmarkStart w:id="1116" w:name="__RefHeading__607_73080779"/>
      <w:bookmarkStart w:id="1117" w:name="__RefHeading__7414_1590952297"/>
      <w:bookmarkStart w:id="1118" w:name="__RefHeading__5713_2125000322"/>
      <w:bookmarkEnd w:id="1108"/>
      <w:bookmarkEnd w:id="1109"/>
      <w:bookmarkEnd w:id="1110"/>
      <w:bookmarkEnd w:id="1111"/>
      <w:bookmarkEnd w:id="1112"/>
      <w:bookmarkEnd w:id="1113"/>
      <w:bookmarkEnd w:id="1114"/>
      <w:bookmarkEnd w:id="1115"/>
      <w:bookmarkEnd w:id="1116"/>
      <w:bookmarkEnd w:id="1117"/>
      <w:bookmarkEnd w:id="1118"/>
    </w:p>
    <w:p w14:paraId="6887BD48" w14:textId="77777777" w:rsidR="009E49E9" w:rsidRDefault="009E49E9" w:rsidP="009E49E9">
      <w:pPr>
        <w:pStyle w:val="BodyText"/>
        <w:rPr>
          <w:szCs w:val="16"/>
        </w:rPr>
      </w:pPr>
    </w:p>
    <w:p w14:paraId="3A7566B2" w14:textId="77777777" w:rsidR="009E49E9" w:rsidRPr="00986A57" w:rsidRDefault="009E49E9" w:rsidP="00986A57">
      <w:pPr>
        <w:pStyle w:val="Heading1"/>
      </w:pPr>
      <w:bookmarkStart w:id="1119" w:name="__RefHeading__362_2075784457"/>
      <w:bookmarkStart w:id="1120" w:name="__RefHeading__609_73080779"/>
      <w:bookmarkStart w:id="1121" w:name="__RefHeading__7416_1590952297"/>
      <w:bookmarkStart w:id="1122" w:name="__RefHeading__5715_2125000322"/>
      <w:bookmarkStart w:id="1123" w:name="_Toc105186656"/>
      <w:bookmarkStart w:id="1124" w:name="_Toc131051745"/>
      <w:bookmarkEnd w:id="1119"/>
      <w:bookmarkEnd w:id="1120"/>
      <w:bookmarkEnd w:id="1121"/>
      <w:bookmarkEnd w:id="1122"/>
      <w:r w:rsidRPr="00986A57">
        <w:lastRenderedPageBreak/>
        <w:t>Redeploying the Oracle Schema</w:t>
      </w:r>
      <w:bookmarkEnd w:id="1123"/>
      <w:bookmarkEnd w:id="1124"/>
    </w:p>
    <w:p w14:paraId="44F197F3" w14:textId="77777777" w:rsidR="009E49E9" w:rsidRDefault="009E49E9" w:rsidP="009E49E9">
      <w:pPr>
        <w:pStyle w:val="BodyText"/>
      </w:pPr>
      <w:r>
        <w:t>It is recommended to have nightly backups of the OptiVLM Vault Balance Oracle schema.</w:t>
      </w:r>
    </w:p>
    <w:p w14:paraId="035F2497" w14:textId="4E51A65F" w:rsidR="009E49E9" w:rsidRDefault="009E49E9" w:rsidP="009E49E9">
      <w:pPr>
        <w:pStyle w:val="BodyText"/>
      </w:pPr>
      <w:r>
        <w:t>You may back</w:t>
      </w:r>
      <w:ins w:id="1125" w:author="Moses, Robinson" w:date="2023-03-30T06:46:00Z">
        <w:r w:rsidR="005F14C4">
          <w:t xml:space="preserve"> </w:t>
        </w:r>
      </w:ins>
      <w:r>
        <w:t>up the data using replication, a simple Oracle EXP or EXPDP command, or other tool</w:t>
      </w:r>
      <w:ins w:id="1126" w:author="Moses, Robinson" w:date="2023-03-30T06:47:00Z">
        <w:r w:rsidR="005F14C4">
          <w:t>s</w:t>
        </w:r>
      </w:ins>
      <w:r>
        <w:t xml:space="preserve"> of choice for the DBA.</w:t>
      </w:r>
    </w:p>
    <w:p w14:paraId="740B6A20" w14:textId="3A8B929E" w:rsidR="009E49E9" w:rsidRDefault="009E49E9" w:rsidP="009E49E9">
      <w:pPr>
        <w:pStyle w:val="BodyText"/>
      </w:pPr>
      <w:r>
        <w:t xml:space="preserve">You would re-load </w:t>
      </w:r>
      <w:del w:id="1127" w:author="Moses, Robinson" w:date="2023-03-30T04:37:00Z">
        <w:r w:rsidDel="00E20336">
          <w:delText xml:space="preserve">that </w:delText>
        </w:r>
      </w:del>
      <w:ins w:id="1128" w:author="Moses, Robinson" w:date="2023-03-30T04:37:00Z">
        <w:r w:rsidR="00E20336">
          <w:t xml:space="preserve">the </w:t>
        </w:r>
      </w:ins>
      <w:r>
        <w:t xml:space="preserve">data following the schema </w:t>
      </w:r>
      <w:r w:rsidRPr="00610298">
        <w:rPr>
          <w:b/>
          <w:bCs/>
          <w:rPrChange w:id="1129" w:author="Moses, Robinson" w:date="2023-03-30T04:37:00Z">
            <w:rPr/>
          </w:rPrChange>
        </w:rPr>
        <w:t>user create</w:t>
      </w:r>
      <w:r>
        <w:t xml:space="preserve"> and </w:t>
      </w:r>
      <w:r w:rsidRPr="00610298">
        <w:rPr>
          <w:b/>
          <w:bCs/>
          <w:rPrChange w:id="1130" w:author="Moses, Robinson" w:date="2023-03-30T04:37:00Z">
            <w:rPr/>
          </w:rPrChange>
        </w:rPr>
        <w:t>import</w:t>
      </w:r>
      <w:r>
        <w:t xml:space="preserve"> methods outlined earlier in this document.</w:t>
      </w:r>
    </w:p>
    <w:p w14:paraId="74F35372" w14:textId="77777777" w:rsidR="009E49E9" w:rsidRDefault="009E49E9" w:rsidP="009E49E9">
      <w:pPr>
        <w:pStyle w:val="BodyText"/>
      </w:pPr>
    </w:p>
    <w:p w14:paraId="35D52624" w14:textId="77777777" w:rsidR="009E49E9" w:rsidRPr="00986A57" w:rsidRDefault="009E49E9" w:rsidP="00986A57">
      <w:pPr>
        <w:pStyle w:val="Heading1"/>
      </w:pPr>
      <w:bookmarkStart w:id="1131" w:name="_Toc105186404"/>
      <w:bookmarkStart w:id="1132" w:name="_Toc105186657"/>
      <w:bookmarkStart w:id="1133" w:name="_Toc131051746"/>
      <w:r w:rsidRPr="00986A57">
        <w:lastRenderedPageBreak/>
        <w:t>IMPORTANT NOTE</w:t>
      </w:r>
      <w:bookmarkEnd w:id="1131"/>
      <w:bookmarkEnd w:id="1132"/>
      <w:bookmarkEnd w:id="1133"/>
    </w:p>
    <w:p w14:paraId="4D24F1F1" w14:textId="6A328456" w:rsidR="009E49E9" w:rsidRDefault="009E49E9" w:rsidP="009E49E9">
      <w:pPr>
        <w:pStyle w:val="BodyText"/>
      </w:pPr>
      <w:r>
        <w:t xml:space="preserve">To upgrade </w:t>
      </w:r>
      <w:ins w:id="1134" w:author="Moses, Robinson" w:date="2023-03-30T06:47:00Z">
        <w:r w:rsidR="005F14C4">
          <w:t xml:space="preserve">the </w:t>
        </w:r>
      </w:ins>
      <w:r>
        <w:t>application version to 9.16 with SQL Server, below are the steps.</w:t>
      </w:r>
    </w:p>
    <w:p w14:paraId="1D62939A" w14:textId="3B1F8020" w:rsidR="009E49E9" w:rsidRDefault="009E49E9" w:rsidP="00986A57">
      <w:pPr>
        <w:pStyle w:val="ListNumber"/>
        <w:numPr>
          <w:ilvl w:val="0"/>
          <w:numId w:val="75"/>
        </w:numPr>
      </w:pPr>
      <w:del w:id="1135" w:author="Moses, Robinson" w:date="2023-03-31T04:00:00Z">
        <w:r w:rsidDel="002664C9">
          <w:delText xml:space="preserve">1. </w:delText>
        </w:r>
      </w:del>
      <w:r>
        <w:t xml:space="preserve">Customers having older versions (&lt;9.16) must be upgraded to 9.16 without changing </w:t>
      </w:r>
      <w:ins w:id="1136" w:author="Moses, Robinson" w:date="2023-03-30T06:47:00Z">
        <w:r w:rsidR="005F14C4">
          <w:t xml:space="preserve">the </w:t>
        </w:r>
      </w:ins>
      <w:r>
        <w:t>DB server (Oracle).</w:t>
      </w:r>
    </w:p>
    <w:p w14:paraId="69C547BF" w14:textId="36CC67C4" w:rsidR="009E49E9" w:rsidRDefault="009E49E9" w:rsidP="00986A57">
      <w:pPr>
        <w:pStyle w:val="ListNumber2"/>
      </w:pPr>
      <w:r>
        <w:t xml:space="preserve">This step is taken care by </w:t>
      </w:r>
      <w:ins w:id="1137" w:author="Moses, Robinson" w:date="2023-03-30T06:47:00Z">
        <w:r w:rsidR="005F14C4">
          <w:t xml:space="preserve">the </w:t>
        </w:r>
      </w:ins>
      <w:r>
        <w:t xml:space="preserve">application if 9.16 war with oracle properties is deployed into </w:t>
      </w:r>
      <w:ins w:id="1138" w:author="Moses, Robinson" w:date="2023-03-30T06:47:00Z">
        <w:r w:rsidR="005F14C4">
          <w:t xml:space="preserve">the </w:t>
        </w:r>
      </w:ins>
      <w:r>
        <w:t>webserver.</w:t>
      </w:r>
    </w:p>
    <w:p w14:paraId="505E4B32" w14:textId="676AE3FE" w:rsidR="009E49E9" w:rsidRDefault="009E49E9" w:rsidP="00986A57">
      <w:pPr>
        <w:pStyle w:val="ListNumber2"/>
      </w:pPr>
      <w:r>
        <w:t xml:space="preserve">After deployment, </w:t>
      </w:r>
      <w:ins w:id="1139" w:author="Moses, Robinson" w:date="2023-03-30T06:47:00Z">
        <w:r w:rsidR="005F14C4">
          <w:t xml:space="preserve">the </w:t>
        </w:r>
      </w:ins>
      <w:r>
        <w:t xml:space="preserve">user is prompted to upgrade DB Schema. This is also specific to OC and OV. For VLM, products the upgrade is </w:t>
      </w:r>
      <w:del w:id="1140" w:author="Moses, Robinson" w:date="2023-03-31T04:01:00Z">
        <w:r w:rsidDel="004D4DB3">
          <w:delText>taken care</w:delText>
        </w:r>
      </w:del>
      <w:ins w:id="1141" w:author="Moses, Robinson" w:date="2023-03-31T04:01:00Z">
        <w:r w:rsidR="004D4DB3">
          <w:t>handled</w:t>
        </w:r>
      </w:ins>
      <w:r>
        <w:t xml:space="preserve"> by Liquibase.</w:t>
      </w:r>
    </w:p>
    <w:p w14:paraId="4C778AB7" w14:textId="644B85B0" w:rsidR="009E49E9" w:rsidRDefault="009E49E9" w:rsidP="00986A57">
      <w:pPr>
        <w:pStyle w:val="ListNumber"/>
      </w:pPr>
      <w:r>
        <w:t>Create Database and schema in SQL Server as mentioned in installation.</w:t>
      </w:r>
    </w:p>
    <w:p w14:paraId="2111683F" w14:textId="54983ACE" w:rsidR="009E49E9" w:rsidRDefault="009E49E9" w:rsidP="00986A57">
      <w:pPr>
        <w:pStyle w:val="ListNumber"/>
      </w:pPr>
      <w:r>
        <w:t xml:space="preserve">Migrate data from Oracle to </w:t>
      </w:r>
      <w:del w:id="1142" w:author="Moses, Robinson" w:date="2023-03-30T04:47:00Z">
        <w:r w:rsidDel="00D40A58">
          <w:delText>SQLServer</w:delText>
        </w:r>
      </w:del>
      <w:ins w:id="1143" w:author="Moses, Robinson" w:date="2023-03-30T04:47:00Z">
        <w:r w:rsidR="00D40A58">
          <w:t>SQL Server</w:t>
        </w:r>
      </w:ins>
      <w:ins w:id="1144" w:author="Moses, Robinson" w:date="2023-03-30T04:40:00Z">
        <w:r w:rsidR="00611E36">
          <w:t xml:space="preserve"> </w:t>
        </w:r>
      </w:ins>
      <w:r>
        <w:t>(</w:t>
      </w:r>
      <w:del w:id="1145" w:author="Moses, Robinson" w:date="2023-03-31T04:01:00Z">
        <w:r w:rsidDel="004D4DB3">
          <w:delText>taken care</w:delText>
        </w:r>
      </w:del>
      <w:ins w:id="1146" w:author="Moses, Robinson" w:date="2023-03-31T04:01:00Z">
        <w:r w:rsidR="004D4DB3">
          <w:t>Han</w:t>
        </w:r>
        <w:r w:rsidR="00917027">
          <w:t>dled</w:t>
        </w:r>
      </w:ins>
      <w:r>
        <w:t xml:space="preserve"> by NCR Team).</w:t>
      </w:r>
    </w:p>
    <w:p w14:paraId="33D90397" w14:textId="05BF8118" w:rsidR="009E49E9" w:rsidRDefault="009E49E9" w:rsidP="00986A57">
      <w:pPr>
        <w:pStyle w:val="ListNumber"/>
      </w:pPr>
      <w:r>
        <w:t xml:space="preserve">Update Oracle DB properties with </w:t>
      </w:r>
      <w:del w:id="1147" w:author="Moses, Robinson" w:date="2023-03-30T04:47:00Z">
        <w:r w:rsidDel="00D40A58">
          <w:delText>SQLServer</w:delText>
        </w:r>
      </w:del>
      <w:ins w:id="1148" w:author="Moses, Robinson" w:date="2023-03-30T04:47:00Z">
        <w:r w:rsidR="00D40A58">
          <w:t>SQL Server</w:t>
        </w:r>
      </w:ins>
      <w:r>
        <w:t xml:space="preserve"> Details in 9.16 war and deploy.</w:t>
      </w:r>
    </w:p>
    <w:p w14:paraId="276B955E" w14:textId="77777777" w:rsidR="009E49E9" w:rsidRDefault="009E49E9" w:rsidP="009E49E9">
      <w:pPr>
        <w:pStyle w:val="BodyText"/>
      </w:pPr>
    </w:p>
    <w:p w14:paraId="654E04FF" w14:textId="77777777" w:rsidR="009E49E9" w:rsidRDefault="009E49E9" w:rsidP="00986A57">
      <w:pPr>
        <w:pStyle w:val="Heading1"/>
        <w:ind w:left="1077" w:hanging="357"/>
      </w:pPr>
      <w:bookmarkStart w:id="1149" w:name="_Toc131051747"/>
      <w:r>
        <w:lastRenderedPageBreak/>
        <w:t>EPSS Integration</w:t>
      </w:r>
      <w:bookmarkEnd w:id="1149"/>
    </w:p>
    <w:p w14:paraId="7D22A045" w14:textId="00962227" w:rsidR="009E49E9" w:rsidRDefault="009E49E9" w:rsidP="002C3112">
      <w:pPr>
        <w:pStyle w:val="ListBullet"/>
        <w:rPr>
          <w:rFonts w:ascii="Segoe UI" w:hAnsi="Segoe UI" w:cs="Segoe UI"/>
          <w:color w:val="172B4D"/>
          <w:sz w:val="21"/>
          <w:szCs w:val="21"/>
        </w:rPr>
      </w:pPr>
      <w:r>
        <w:t xml:space="preserve">After 10.x, </w:t>
      </w:r>
      <w:del w:id="1150" w:author="Moses, Robinson" w:date="2023-03-30T04:40:00Z">
        <w:r w:rsidDel="00FD5ADB">
          <w:delText xml:space="preserve">this </w:delText>
        </w:r>
      </w:del>
      <w:ins w:id="1151" w:author="Moses, Robinson" w:date="2023-03-30T04:40:00Z">
        <w:r w:rsidR="00FD5ADB">
          <w:t xml:space="preserve">the </w:t>
        </w:r>
      </w:ins>
      <w:r>
        <w:t>application must be integrated with EPSS for authentication and authorization.</w:t>
      </w:r>
    </w:p>
    <w:p w14:paraId="346B7E03" w14:textId="77777777" w:rsidR="009E49E9" w:rsidRDefault="009E49E9" w:rsidP="002C3112">
      <w:pPr>
        <w:pStyle w:val="ListBullet"/>
        <w:rPr>
          <w:rFonts w:ascii="Segoe UI" w:hAnsi="Segoe UI" w:cs="Segoe UI"/>
          <w:color w:val="172B4D"/>
          <w:sz w:val="21"/>
          <w:szCs w:val="21"/>
        </w:rPr>
      </w:pPr>
      <w:r>
        <w:t>User Groups must be created in EPSS.</w:t>
      </w:r>
    </w:p>
    <w:p w14:paraId="1ACE182D" w14:textId="09FD33B1" w:rsidR="009E49E9" w:rsidRDefault="009E49E9" w:rsidP="002C3112">
      <w:pPr>
        <w:pStyle w:val="ListBullet"/>
        <w:rPr>
          <w:rFonts w:ascii="Segoe UI" w:hAnsi="Segoe UI" w:cs="Segoe UI"/>
          <w:color w:val="172B4D"/>
          <w:sz w:val="21"/>
          <w:szCs w:val="21"/>
        </w:rPr>
      </w:pPr>
      <w:del w:id="1152" w:author="Moses, Robinson" w:date="2023-03-30T04:40:00Z">
        <w:r w:rsidDel="00FD5ADB">
          <w:delText xml:space="preserve">Please </w:delText>
        </w:r>
      </w:del>
      <w:ins w:id="1153" w:author="Moses, Robinson" w:date="2023-03-30T04:40:00Z">
        <w:r w:rsidR="00FD5ADB">
          <w:t xml:space="preserve">Kindly </w:t>
        </w:r>
      </w:ins>
      <w:r>
        <w:t xml:space="preserve">refer </w:t>
      </w:r>
      <w:ins w:id="1154" w:author="Moses, Robinson" w:date="2023-03-30T06:47:00Z">
        <w:r w:rsidR="005F14C4">
          <w:t xml:space="preserve">to </w:t>
        </w:r>
      </w:ins>
      <w:commentRangeStart w:id="1155"/>
      <w:r w:rsidR="00000000">
        <w:fldChar w:fldCharType="begin"/>
      </w:r>
      <w:r w:rsidR="00000000">
        <w:instrText xml:space="preserve"> HYPERLINK "https://confluence.ncr.com/download/attachments/629449444/CM%20apps%20Installation%20and%20EPSS%20Integration%20guide10.0.pdf?version=1&amp;modificationDate=1672851011000&amp;api=v2" </w:instrText>
      </w:r>
      <w:r w:rsidR="00000000">
        <w:fldChar w:fldCharType="separate"/>
      </w:r>
      <w:r>
        <w:rPr>
          <w:rStyle w:val="Hyperlink"/>
        </w:rPr>
        <w:t>CM apps Installation and EPSS Integration guide10.0.pdf</w:t>
      </w:r>
      <w:r w:rsidR="00000000">
        <w:rPr>
          <w:rStyle w:val="Hyperlink"/>
        </w:rPr>
        <w:fldChar w:fldCharType="end"/>
      </w:r>
      <w:commentRangeEnd w:id="1155"/>
      <w:r w:rsidR="00131979">
        <w:rPr>
          <w:rStyle w:val="CommentReference"/>
          <w:rFonts w:ascii="Times New Roman" w:eastAsia="Arial Unicode MS" w:hAnsi="Times New Roman"/>
          <w:kern w:val="2"/>
          <w:lang w:val="en-US" w:eastAsia="ar-SA"/>
        </w:rPr>
        <w:commentReference w:id="1155"/>
      </w:r>
      <w:r>
        <w:t xml:space="preserve"> for detailed steps.</w:t>
      </w:r>
    </w:p>
    <w:p w14:paraId="3F4D94B6" w14:textId="77777777" w:rsidR="00737115" w:rsidRPr="009E49E9" w:rsidRDefault="00737115" w:rsidP="00575AAD">
      <w:pPr>
        <w:pStyle w:val="BodyText"/>
        <w:rPr>
          <w:lang w:val="en-US"/>
        </w:rPr>
      </w:pPr>
    </w:p>
    <w:p w14:paraId="1E4EE8FB" w14:textId="77777777" w:rsidR="000416A3" w:rsidRDefault="000416A3" w:rsidP="00587ACF">
      <w:pPr>
        <w:pStyle w:val="BodyText"/>
      </w:pPr>
    </w:p>
    <w:p w14:paraId="544C9703" w14:textId="77777777" w:rsidR="000416A3" w:rsidRDefault="000416A3" w:rsidP="00587ACF">
      <w:pPr>
        <w:pStyle w:val="BodyText"/>
        <w:sectPr w:rsidR="000416A3" w:rsidSect="00E945E5">
          <w:headerReference w:type="default" r:id="rId24"/>
          <w:pgSz w:w="12240" w:h="15840" w:code="1"/>
          <w:pgMar w:top="1440" w:right="1077" w:bottom="1440" w:left="1077" w:header="709" w:footer="567" w:gutter="0"/>
          <w:cols w:space="708"/>
          <w:docGrid w:linePitch="360"/>
        </w:sectPr>
      </w:pPr>
    </w:p>
    <w:p w14:paraId="137A6B7C" w14:textId="234E2BCB" w:rsidR="009B2ABF" w:rsidRDefault="00F27322" w:rsidP="00D625A8">
      <w:pPr>
        <w:pStyle w:val="DocInfo"/>
        <w:rPr>
          <w:bCs/>
          <w:noProof/>
          <w:lang w:val="en-US"/>
        </w:rPr>
      </w:pPr>
      <w:bookmarkStart w:id="1156" w:name="_Glossary"/>
      <w:bookmarkEnd w:id="1156"/>
      <w:r>
        <w:rPr>
          <w:noProof/>
        </w:rPr>
        <w:lastRenderedPageBreak/>
        <w:t>CXBanking, OptiVLM</w:t>
      </w:r>
      <w:r w:rsidR="009371A9">
        <w:rPr>
          <w:noProof/>
        </w:rPr>
        <w:t xml:space="preserve"> Vault Balance 10.0</w:t>
      </w:r>
      <w:del w:id="1157" w:author="Moses, Robinson" w:date="2023-03-30T06:47:00Z">
        <w:r w:rsidR="009371A9" w:rsidDel="005B16C1">
          <w:rPr>
            <w:noProof/>
          </w:rPr>
          <w:delText xml:space="preserve"> </w:delText>
        </w:r>
      </w:del>
      <w:r w:rsidR="009371A9">
        <w:rPr>
          <w:noProof/>
        </w:rPr>
        <w:t>, Installation guide</w:t>
      </w:r>
    </w:p>
    <w:p w14:paraId="1E840C3D" w14:textId="236A4A8A" w:rsidR="004C3D3D" w:rsidRDefault="009371A9" w:rsidP="00D625A8">
      <w:pPr>
        <w:pStyle w:val="DocInfo"/>
      </w:pPr>
      <w:r>
        <w:t>March 2023</w:t>
      </w:r>
    </w:p>
    <w:p w14:paraId="4AD639B4" w14:textId="77777777" w:rsidR="00D625A8" w:rsidRDefault="00D625A8" w:rsidP="001714BE">
      <w:pPr>
        <w:pStyle w:val="DocInfo"/>
      </w:pPr>
    </w:p>
    <w:p w14:paraId="17709B6A" w14:textId="77777777" w:rsidR="00D625A8" w:rsidRDefault="00D625A8" w:rsidP="001714BE">
      <w:pPr>
        <w:pStyle w:val="DocInfo"/>
      </w:pPr>
    </w:p>
    <w:p w14:paraId="5606EFFF" w14:textId="3B91E585" w:rsidR="00D625A8" w:rsidDel="00FD5ADB" w:rsidRDefault="00D625A8" w:rsidP="00D625A8">
      <w:pPr>
        <w:pStyle w:val="DocInfo"/>
        <w:rPr>
          <w:del w:id="1158" w:author="Moses, Robinson" w:date="2023-03-30T04:41:00Z"/>
        </w:rPr>
      </w:pPr>
      <w:del w:id="1159" w:author="Moses, Robinson" w:date="2023-03-30T04:41:00Z">
        <w:r w:rsidDel="00FD5ADB">
          <w:delText>NCR welcomes your feedback on this document. Your comments can be of great value in helping us improve our information products. Please contact us using the following address:</w:delText>
        </w:r>
      </w:del>
    </w:p>
    <w:p w14:paraId="6331F635" w14:textId="2BA7F56D" w:rsidR="00D625A8" w:rsidDel="00FD5ADB" w:rsidRDefault="00D625A8" w:rsidP="00D625A8">
      <w:pPr>
        <w:pStyle w:val="DocInfo"/>
        <w:rPr>
          <w:del w:id="1160" w:author="Moses, Robinson" w:date="2023-03-30T04:41:00Z"/>
        </w:rPr>
      </w:pPr>
      <w:del w:id="1161" w:author="Moses, Robinson" w:date="2023-03-30T04:41:00Z">
        <w:r w:rsidDel="00FD5ADB">
          <w:delText>[email: xxxx@yyyy]</w:delText>
        </w:r>
      </w:del>
    </w:p>
    <w:p w14:paraId="0EBF30AA" w14:textId="417E864E" w:rsidR="00D625A8" w:rsidRDefault="00D625A8" w:rsidP="00D625A8">
      <w:pPr>
        <w:pStyle w:val="DocInfo"/>
      </w:pPr>
      <w:del w:id="1162" w:author="Moses, Robinson" w:date="2023-03-30T04:41:00Z">
        <w:r w:rsidDel="00FD5ADB">
          <w:delText xml:space="preserve">[web: </w:delText>
        </w:r>
        <w:r w:rsidDel="00FD5ADB">
          <w:fldChar w:fldCharType="begin"/>
        </w:r>
        <w:r w:rsidDel="00FD5ADB">
          <w:delInstrText xml:space="preserve"> HYPERLINK "https://xxx.xxx.xxx" </w:delInstrText>
        </w:r>
        <w:r w:rsidDel="00FD5ADB">
          <w:fldChar w:fldCharType="separate"/>
        </w:r>
        <w:r w:rsidRPr="00460C58" w:rsidDel="00FD5ADB">
          <w:rPr>
            <w:rStyle w:val="Hyperlink"/>
          </w:rPr>
          <w:delText>https://xxx.xxx.xxx</w:delText>
        </w:r>
        <w:r w:rsidDel="00FD5ADB">
          <w:rPr>
            <w:rStyle w:val="Hyperlink"/>
          </w:rPr>
          <w:fldChar w:fldCharType="end"/>
        </w:r>
        <w:r w:rsidDel="00FD5ADB">
          <w:delText>]</w:delText>
        </w:r>
      </w:del>
      <w:ins w:id="1163" w:author="Moses, Robinson" w:date="2023-03-30T04:41:00Z">
        <w:r w:rsidR="00FD5ADB">
          <w:t>www.ncr.com</w:t>
        </w:r>
      </w:ins>
    </w:p>
    <w:sectPr w:rsidR="00D625A8" w:rsidSect="00602BAD">
      <w:headerReference w:type="default" r:id="rId25"/>
      <w:footerReference w:type="default" r:id="rId26"/>
      <w:pgSz w:w="12240" w:h="15840" w:code="1"/>
      <w:pgMar w:top="1440" w:right="1077" w:bottom="1440" w:left="1077" w:header="709" w:footer="567"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95" w:author="Moses, Robinson" w:date="2023-03-31T02:36:00Z" w:initials="MR">
    <w:p w14:paraId="06BD7E10" w14:textId="35A8397D" w:rsidR="00071E71" w:rsidRDefault="00071E71">
      <w:pPr>
        <w:pStyle w:val="CommentText"/>
      </w:pPr>
      <w:r>
        <w:rPr>
          <w:rStyle w:val="CommentReference"/>
        </w:rPr>
        <w:annotationRef/>
      </w:r>
      <w:r w:rsidR="00917EFE">
        <w:t>Review with PO</w:t>
      </w:r>
    </w:p>
  </w:comment>
  <w:comment w:id="308" w:author="Moses, Robinson" w:date="2023-03-29T07:42:00Z" w:initials="MR">
    <w:p w14:paraId="51692E6A" w14:textId="151BAABA" w:rsidR="000B5D86" w:rsidRDefault="000B5D86">
      <w:pPr>
        <w:pStyle w:val="CommentText"/>
      </w:pPr>
      <w:r>
        <w:rPr>
          <w:rStyle w:val="CommentReference"/>
        </w:rPr>
        <w:annotationRef/>
      </w:r>
      <w:r w:rsidR="002F57FB">
        <w:t>Section not found</w:t>
      </w:r>
    </w:p>
  </w:comment>
  <w:comment w:id="852" w:author="Moses, Robinson" w:date="2023-03-31T03:37:00Z" w:initials="MR">
    <w:p w14:paraId="227D48DE" w14:textId="0BE26212" w:rsidR="004667FC" w:rsidRDefault="004667FC">
      <w:pPr>
        <w:pStyle w:val="CommentText"/>
      </w:pPr>
      <w:r>
        <w:rPr>
          <w:rStyle w:val="CommentReference"/>
        </w:rPr>
        <w:annotationRef/>
      </w:r>
      <w:r>
        <w:t>Review with PO</w:t>
      </w:r>
    </w:p>
  </w:comment>
  <w:comment w:id="1155" w:author="Moses, Robinson" w:date="2023-03-31T04:03:00Z" w:initials="MR">
    <w:p w14:paraId="58D78AB3" w14:textId="7BAEDB85" w:rsidR="00131979" w:rsidRDefault="00131979">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BD7E10" w15:done="0"/>
  <w15:commentEx w15:paraId="51692E6A" w15:done="0"/>
  <w15:commentEx w15:paraId="227D48DE" w15:done="0"/>
  <w15:commentEx w15:paraId="58D78AB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0C59A" w16cex:dateUtc="2023-03-31T06:36:00Z"/>
  <w16cex:commentExtensible w16cex:durableId="27CE6A66" w16cex:dateUtc="2023-03-29T11:42:00Z"/>
  <w16cex:commentExtensible w16cex:durableId="27D0D3DC" w16cex:dateUtc="2023-03-31T07:37:00Z"/>
  <w16cex:commentExtensible w16cex:durableId="27D0DA00" w16cex:dateUtc="2023-03-31T08: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BD7E10" w16cid:durableId="27D0C59A"/>
  <w16cid:commentId w16cid:paraId="51692E6A" w16cid:durableId="27CE6A66"/>
  <w16cid:commentId w16cid:paraId="227D48DE" w16cid:durableId="27D0D3DC"/>
  <w16cid:commentId w16cid:paraId="58D78AB3" w16cid:durableId="27D0DA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1F603A" w14:textId="77777777" w:rsidR="00F86FB8" w:rsidRDefault="00F86FB8" w:rsidP="00661F0B">
      <w:r>
        <w:separator/>
      </w:r>
    </w:p>
    <w:p w14:paraId="5DBB68E3" w14:textId="77777777" w:rsidR="00F86FB8" w:rsidRDefault="00F86FB8"/>
  </w:endnote>
  <w:endnote w:type="continuationSeparator" w:id="0">
    <w:p w14:paraId="7B5357C4" w14:textId="77777777" w:rsidR="00F86FB8" w:rsidRDefault="00F86FB8" w:rsidP="00661F0B">
      <w:r>
        <w:continuationSeparator/>
      </w:r>
    </w:p>
    <w:p w14:paraId="475AE4D3" w14:textId="77777777" w:rsidR="00F86FB8" w:rsidRDefault="00F86FB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Times New Roman"/>
    <w:charset w:val="00"/>
    <w:family w:val="auto"/>
    <w:pitch w:val="default"/>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aleway Black">
    <w:panose1 w:val="020B0A03030101060003"/>
    <w:charset w:val="00"/>
    <w:family w:val="swiss"/>
    <w:pitch w:val="variable"/>
    <w:sig w:usb0="A00002FF" w:usb1="5000205B" w:usb2="00000000" w:usb3="00000000" w:csb0="00000097"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C12EB" w14:textId="77777777" w:rsidR="003051D9" w:rsidRDefault="003051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82CF7" w14:textId="77777777" w:rsidR="00541F51" w:rsidRDefault="00541F51" w:rsidP="007303C2">
    <w:pPr>
      <w:pStyle w:val="Confidentiality"/>
    </w:pPr>
    <w:r w:rsidRPr="00717229">
      <w:t>Confidential and proprietary information of NCR.</w:t>
    </w:r>
    <w:r w:rsidRPr="00717229">
      <w:br/>
      <w:t>Unauthori</w:t>
    </w:r>
    <w:r>
      <w:t>z</w:t>
    </w:r>
    <w:r w:rsidRPr="00717229">
      <w:t>ed use, reproduction and/or distribution is strictly prohibited.</w:t>
    </w:r>
  </w:p>
  <w:p w14:paraId="5A61D9A5" w14:textId="77777777" w:rsidR="00541F51" w:rsidRPr="001C5203" w:rsidRDefault="00541F51" w:rsidP="001C5203">
    <w:pPr>
      <w:pStyle w:val="Footer"/>
    </w:pPr>
    <w:r>
      <w:fldChar w:fldCharType="begin"/>
    </w:r>
    <w:r>
      <w:instrText xml:space="preserve"> PAGE   \* MERGEFORMAT </w:instrText>
    </w:r>
    <w:r>
      <w:fldChar w:fldCharType="separate"/>
    </w:r>
    <w:r>
      <w:t>16</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74400" w14:textId="77777777" w:rsidR="00B05E19" w:rsidRDefault="00B05E19" w:rsidP="00B05E19">
    <w:pPr>
      <w:pStyle w:val="Confidentiality"/>
    </w:pPr>
    <w:r w:rsidRPr="00717229">
      <w:t>Confidential and proprietary information of NCR.</w:t>
    </w:r>
    <w:r w:rsidRPr="00717229">
      <w:br/>
      <w:t>Unauthori</w:t>
    </w:r>
    <w:r>
      <w:t>z</w:t>
    </w:r>
    <w:r w:rsidRPr="00717229">
      <w:t>ed use, reproduction and/or distribution is strictly prohibited.</w:t>
    </w:r>
  </w:p>
  <w:p w14:paraId="7DE8AFDA" w14:textId="77777777" w:rsidR="00B05E19" w:rsidRDefault="00B05E1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D0740" w14:textId="77777777" w:rsidR="00541F51" w:rsidRDefault="00541F51" w:rsidP="00226F68">
    <w:pPr>
      <w:pStyle w:val="Confidentiality"/>
    </w:pPr>
    <w:r w:rsidRPr="00717229">
      <w:t>Confidential and proprietary information of NCR.</w:t>
    </w:r>
    <w:r w:rsidRPr="00717229">
      <w:br/>
      <w:t>Unauthorised use, reproduction and/or distribution is strictly prohibited.</w:t>
    </w:r>
  </w:p>
  <w:p w14:paraId="42FBD427" w14:textId="77777777" w:rsidR="00541F51" w:rsidRPr="001C5203" w:rsidRDefault="003051D9" w:rsidP="001C5203">
    <w:pPr>
      <w:pStyle w:val="Footer"/>
    </w:pPr>
    <w:r>
      <w:rPr>
        <w:noProof/>
      </w:rPr>
      <w:drawing>
        <wp:anchor distT="0" distB="0" distL="114300" distR="114300" simplePos="0" relativeHeight="251659264" behindDoc="1" locked="0" layoutInCell="1" allowOverlap="1" wp14:anchorId="54021B6A" wp14:editId="6FE2A173">
          <wp:simplePos x="0" y="0"/>
          <wp:positionH relativeFrom="page">
            <wp:posOffset>5944235</wp:posOffset>
          </wp:positionH>
          <wp:positionV relativeFrom="page">
            <wp:posOffset>8230870</wp:posOffset>
          </wp:positionV>
          <wp:extent cx="914400" cy="9144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CR Brand Block Logo PNG.PNG"/>
                  <pic:cNvPicPr/>
                </pic:nvPicPr>
                <pic:blipFill>
                  <a:blip r:embed="rId1">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A6B85A" w14:textId="77777777" w:rsidR="00F86FB8" w:rsidRDefault="00F86FB8" w:rsidP="00661F0B">
      <w:r>
        <w:separator/>
      </w:r>
    </w:p>
  </w:footnote>
  <w:footnote w:type="continuationSeparator" w:id="0">
    <w:p w14:paraId="59548282" w14:textId="77777777" w:rsidR="00F86FB8" w:rsidRDefault="00F86FB8" w:rsidP="00661F0B">
      <w:r>
        <w:continuationSeparator/>
      </w:r>
    </w:p>
    <w:p w14:paraId="1A1F98A9" w14:textId="77777777" w:rsidR="00F86FB8" w:rsidRDefault="00F86FB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B37C7" w14:textId="77777777" w:rsidR="003051D9" w:rsidRDefault="003051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A9E65" w14:textId="447096AD" w:rsidR="00541F51" w:rsidRPr="008907B0" w:rsidRDefault="001C08D2" w:rsidP="00EF4761">
    <w:pPr>
      <w:pStyle w:val="Header"/>
    </w:pPr>
    <w:r>
      <w:rPr>
        <w:noProof/>
      </w:rPr>
      <w:fldChar w:fldCharType="begin"/>
    </w:r>
    <w:r>
      <w:rPr>
        <w:noProof/>
      </w:rPr>
      <w:instrText xml:space="preserve"> STYLEREF  Brand  </w:instrText>
    </w:r>
    <w:r>
      <w:rPr>
        <w:noProof/>
      </w:rPr>
      <w:fldChar w:fldCharType="separate"/>
    </w:r>
    <w:r w:rsidR="006F473D">
      <w:rPr>
        <w:noProof/>
      </w:rPr>
      <w:t>CXBanking</w:t>
    </w:r>
    <w:r>
      <w:rPr>
        <w:noProof/>
      </w:rPr>
      <w:fldChar w:fldCharType="end"/>
    </w:r>
    <w:r>
      <w:rPr>
        <w:noProof/>
      </w:rPr>
      <w:t xml:space="preserve"> </w:t>
    </w:r>
    <w:r>
      <w:rPr>
        <w:noProof/>
      </w:rPr>
      <w:fldChar w:fldCharType="begin"/>
    </w:r>
    <w:r>
      <w:rPr>
        <w:noProof/>
      </w:rPr>
      <w:instrText xml:space="preserve"> STYLEREF  Product  </w:instrText>
    </w:r>
    <w:r>
      <w:rPr>
        <w:noProof/>
      </w:rPr>
      <w:fldChar w:fldCharType="separate"/>
    </w:r>
    <w:r w:rsidR="006F473D">
      <w:rPr>
        <w:noProof/>
      </w:rPr>
      <w:t>OptiVLM Vault Balance 10.0</w:t>
    </w:r>
    <w:r>
      <w:rPr>
        <w:noProof/>
      </w:rPr>
      <w:fldChar w:fldCharType="end"/>
    </w:r>
    <w:r w:rsidRPr="00EF4761">
      <w:t xml:space="preserve">, </w:t>
    </w:r>
    <w:r w:rsidRPr="00DE5501">
      <w:rPr>
        <w:noProof/>
      </w:rPr>
      <w:fldChar w:fldCharType="begin"/>
    </w:r>
    <w:r w:rsidRPr="00DE5501">
      <w:rPr>
        <w:noProof/>
      </w:rPr>
      <w:instrText xml:space="preserve"> STYLEREF  Title </w:instrText>
    </w:r>
    <w:r w:rsidRPr="00DE5501">
      <w:rPr>
        <w:noProof/>
      </w:rPr>
      <w:fldChar w:fldCharType="separate"/>
    </w:r>
    <w:r w:rsidR="006F473D">
      <w:rPr>
        <w:noProof/>
      </w:rPr>
      <w:t>Installation Guide</w:t>
    </w:r>
    <w:r w:rsidRPr="00DE5501">
      <w:rPr>
        <w:noProof/>
      </w:rPr>
      <w:fldChar w:fldCharType="end"/>
    </w:r>
  </w:p>
  <w:p w14:paraId="055B4384" w14:textId="41999756" w:rsidR="00541F51" w:rsidRPr="00A71BC0" w:rsidRDefault="00541F51" w:rsidP="003D020F">
    <w:pPr>
      <w:pStyle w:val="Header"/>
      <w:pBdr>
        <w:bottom w:val="single" w:sz="24" w:space="5" w:color="54B948"/>
      </w:pBdr>
    </w:pPr>
    <w:r w:rsidRPr="00A71BC0">
      <w:rPr>
        <w:noProof/>
      </w:rPr>
      <w:fldChar w:fldCharType="begin"/>
    </w:r>
    <w:r w:rsidRPr="00A71BC0">
      <w:rPr>
        <w:noProof/>
      </w:rPr>
      <w:instrText xml:space="preserve"> STYLEREF  "</w:instrText>
    </w:r>
    <w:r w:rsidR="00A71BC0" w:rsidRPr="00A71BC0">
      <w:rPr>
        <w:noProof/>
      </w:rPr>
      <w:instrText xml:space="preserve">NoTOC </w:instrText>
    </w:r>
    <w:r w:rsidRPr="00A71BC0">
      <w:rPr>
        <w:noProof/>
      </w:rPr>
      <w:instrText xml:space="preserve">Heading 1"  \* MERGEFORMAT </w:instrText>
    </w:r>
    <w:r w:rsidRPr="00A71BC0">
      <w:rPr>
        <w:noProof/>
      </w:rPr>
      <w:fldChar w:fldCharType="separate"/>
    </w:r>
    <w:r w:rsidR="006F473D">
      <w:rPr>
        <w:b/>
        <w:bCs/>
        <w:noProof/>
        <w:lang w:val="en-US"/>
      </w:rPr>
      <w:t>Error! No text of specified style in document.</w:t>
    </w:r>
    <w:r w:rsidRPr="00A71BC0">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D9466" w14:textId="77777777" w:rsidR="00BF59AB" w:rsidRDefault="003051D9">
    <w:pPr>
      <w:pStyle w:val="Header"/>
    </w:pPr>
    <w:r>
      <w:rPr>
        <w:noProof/>
      </w:rPr>
      <w:drawing>
        <wp:anchor distT="0" distB="0" distL="114300" distR="114300" simplePos="0" relativeHeight="251658240" behindDoc="1" locked="0" layoutInCell="1" allowOverlap="1" wp14:anchorId="028F9C47" wp14:editId="5A6AF33C">
          <wp:simplePos x="0" y="0"/>
          <wp:positionH relativeFrom="page">
            <wp:posOffset>5944235</wp:posOffset>
          </wp:positionH>
          <wp:positionV relativeFrom="page">
            <wp:posOffset>914400</wp:posOffset>
          </wp:positionV>
          <wp:extent cx="914400" cy="9144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CR Brand Block Logo PNG.PNG"/>
                  <pic:cNvPicPr/>
                </pic:nvPicPr>
                <pic:blipFill>
                  <a:blip r:embed="rId1">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F4FFC" w14:textId="19CEFD7E" w:rsidR="00541F51" w:rsidRPr="00EF4761" w:rsidRDefault="001C08D2" w:rsidP="00EF4761">
    <w:pPr>
      <w:pStyle w:val="Header"/>
    </w:pPr>
    <w:r>
      <w:rPr>
        <w:noProof/>
      </w:rPr>
      <w:fldChar w:fldCharType="begin"/>
    </w:r>
    <w:r>
      <w:rPr>
        <w:noProof/>
      </w:rPr>
      <w:instrText xml:space="preserve"> STYLEREF  Brand  </w:instrText>
    </w:r>
    <w:r>
      <w:rPr>
        <w:noProof/>
      </w:rPr>
      <w:fldChar w:fldCharType="separate"/>
    </w:r>
    <w:r w:rsidR="006F473D">
      <w:rPr>
        <w:noProof/>
      </w:rPr>
      <w:t>CXBanking</w:t>
    </w:r>
    <w:r>
      <w:rPr>
        <w:noProof/>
      </w:rPr>
      <w:fldChar w:fldCharType="end"/>
    </w:r>
    <w:r>
      <w:rPr>
        <w:noProof/>
      </w:rPr>
      <w:t xml:space="preserve"> </w:t>
    </w:r>
    <w:r w:rsidR="00541F51">
      <w:rPr>
        <w:noProof/>
      </w:rPr>
      <w:fldChar w:fldCharType="begin"/>
    </w:r>
    <w:r w:rsidR="00541F51">
      <w:rPr>
        <w:noProof/>
      </w:rPr>
      <w:instrText xml:space="preserve"> STYLEREF  Product  </w:instrText>
    </w:r>
    <w:r w:rsidR="00541F51">
      <w:rPr>
        <w:noProof/>
      </w:rPr>
      <w:fldChar w:fldCharType="separate"/>
    </w:r>
    <w:r w:rsidR="006F473D">
      <w:rPr>
        <w:noProof/>
      </w:rPr>
      <w:t>OptiVLM Vault Balance 10.0</w:t>
    </w:r>
    <w:r w:rsidR="00541F51">
      <w:rPr>
        <w:noProof/>
      </w:rPr>
      <w:fldChar w:fldCharType="end"/>
    </w:r>
    <w:r w:rsidR="00541F51" w:rsidRPr="00EF4761">
      <w:t xml:space="preserve">, </w:t>
    </w:r>
    <w:r w:rsidR="00541F51" w:rsidRPr="00DE5501">
      <w:rPr>
        <w:noProof/>
      </w:rPr>
      <w:fldChar w:fldCharType="begin"/>
    </w:r>
    <w:r w:rsidR="00541F51" w:rsidRPr="00DE5501">
      <w:rPr>
        <w:noProof/>
      </w:rPr>
      <w:instrText xml:space="preserve"> STYLEREF  Title </w:instrText>
    </w:r>
    <w:r w:rsidR="00541F51" w:rsidRPr="00DE5501">
      <w:rPr>
        <w:noProof/>
      </w:rPr>
      <w:fldChar w:fldCharType="separate"/>
    </w:r>
    <w:r w:rsidR="006F473D">
      <w:rPr>
        <w:noProof/>
      </w:rPr>
      <w:t>Installation Guide</w:t>
    </w:r>
    <w:r w:rsidR="00541F51" w:rsidRPr="00DE5501">
      <w:rPr>
        <w:noProof/>
      </w:rPr>
      <w:fldChar w:fldCharType="end"/>
    </w:r>
  </w:p>
  <w:p w14:paraId="3E5C7E9E" w14:textId="01539CE0" w:rsidR="00541F51" w:rsidRPr="00EF4761" w:rsidRDefault="00541F51" w:rsidP="003D020F">
    <w:pPr>
      <w:pStyle w:val="Header"/>
      <w:pBdr>
        <w:bottom w:val="single" w:sz="24" w:space="5" w:color="54B948"/>
      </w:pBdr>
    </w:pPr>
    <w:r>
      <w:rPr>
        <w:noProof/>
      </w:rPr>
      <w:fldChar w:fldCharType="begin"/>
    </w:r>
    <w:r>
      <w:rPr>
        <w:noProof/>
      </w:rPr>
      <w:instrText xml:space="preserve"> STYLEREF  "Section Title"  \* MERGEFORMAT </w:instrText>
    </w:r>
    <w:r>
      <w:rPr>
        <w:noProof/>
      </w:rPr>
      <w:fldChar w:fldCharType="separate"/>
    </w:r>
    <w:r w:rsidR="006F473D">
      <w:rPr>
        <w:noProof/>
      </w:rPr>
      <w:t>EPSS Integration</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376CA" w14:textId="77777777" w:rsidR="00541F51" w:rsidRPr="003D020F" w:rsidRDefault="00541F51" w:rsidP="00D625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D2EDC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11CE568"/>
    <w:lvl w:ilvl="0">
      <w:start w:val="1"/>
      <w:numFmt w:val="decimal"/>
      <w:lvlText w:val="%1."/>
      <w:lvlJc w:val="left"/>
      <w:pPr>
        <w:tabs>
          <w:tab w:val="num" w:pos="1209"/>
        </w:tabs>
        <w:ind w:left="1209" w:hanging="360"/>
      </w:pPr>
    </w:lvl>
  </w:abstractNum>
  <w:abstractNum w:abstractNumId="2" w15:restartNumberingAfterBreak="0">
    <w:nsid w:val="FFFFFF80"/>
    <w:multiLevelType w:val="singleLevel"/>
    <w:tmpl w:val="E18C420E"/>
    <w:lvl w:ilvl="0">
      <w:start w:val="1"/>
      <w:numFmt w:val="bullet"/>
      <w:lvlText w:val=""/>
      <w:lvlJc w:val="left"/>
      <w:pPr>
        <w:tabs>
          <w:tab w:val="num" w:pos="1492"/>
        </w:tabs>
        <w:ind w:left="1492" w:hanging="360"/>
      </w:pPr>
      <w:rPr>
        <w:rFonts w:ascii="Symbol" w:hAnsi="Symbol" w:hint="default"/>
      </w:rPr>
    </w:lvl>
  </w:abstractNum>
  <w:abstractNum w:abstractNumId="3" w15:restartNumberingAfterBreak="0">
    <w:nsid w:val="FFFFFF81"/>
    <w:multiLevelType w:val="singleLevel"/>
    <w:tmpl w:val="EED04380"/>
    <w:lvl w:ilvl="0">
      <w:start w:val="1"/>
      <w:numFmt w:val="bullet"/>
      <w:lvlText w:val=""/>
      <w:lvlJc w:val="left"/>
      <w:pPr>
        <w:tabs>
          <w:tab w:val="num" w:pos="1209"/>
        </w:tabs>
        <w:ind w:left="1209" w:hanging="360"/>
      </w:pPr>
      <w:rPr>
        <w:rFonts w:ascii="Symbol" w:hAnsi="Symbol" w:hint="default"/>
      </w:rPr>
    </w:lvl>
  </w:abstractNum>
  <w:abstractNum w:abstractNumId="4" w15:restartNumberingAfterBreak="0">
    <w:nsid w:val="0000000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0000000F"/>
    <w:multiLevelType w:val="multilevel"/>
    <w:tmpl w:val="0000000F"/>
    <w:name w:val="WW8Num15"/>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6" w15:restartNumberingAfterBreak="0">
    <w:nsid w:val="00000012"/>
    <w:multiLevelType w:val="multilevel"/>
    <w:tmpl w:val="00000012"/>
    <w:name w:val="WW8Num18"/>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7" w15:restartNumberingAfterBreak="0">
    <w:nsid w:val="00000013"/>
    <w:multiLevelType w:val="multilevel"/>
    <w:tmpl w:val="00000013"/>
    <w:name w:val="WW8Num19"/>
    <w:lvl w:ilvl="0">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8" w15:restartNumberingAfterBreak="0">
    <w:nsid w:val="0000001C"/>
    <w:multiLevelType w:val="multilevel"/>
    <w:tmpl w:val="0000001C"/>
    <w:name w:val="WW8Num28"/>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9" w15:restartNumberingAfterBreak="0">
    <w:nsid w:val="0000001F"/>
    <w:multiLevelType w:val="multilevel"/>
    <w:tmpl w:val="0000001F"/>
    <w:name w:val="WW8Num31"/>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decimal"/>
      <w:suff w:val="nothing"/>
      <w:lvlText w:val="%3."/>
      <w:lvlJc w:val="left"/>
      <w:pPr>
        <w:tabs>
          <w:tab w:val="num" w:pos="0"/>
        </w:tabs>
        <w:ind w:left="0" w:firstLine="0"/>
      </w:pPr>
    </w:lvl>
    <w:lvl w:ilvl="3">
      <w:start w:val="1"/>
      <w:numFmt w:val="decimal"/>
      <w:suff w:val="nothing"/>
      <w:lvlText w:val="%4."/>
      <w:lvlJc w:val="left"/>
      <w:pPr>
        <w:tabs>
          <w:tab w:val="num" w:pos="0"/>
        </w:tabs>
        <w:ind w:left="0" w:firstLine="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decimal"/>
      <w:suff w:val="nothing"/>
      <w:lvlText w:val="%7."/>
      <w:lvlJc w:val="left"/>
      <w:pPr>
        <w:tabs>
          <w:tab w:val="num" w:pos="0"/>
        </w:tabs>
        <w:ind w:left="0" w:firstLine="0"/>
      </w:pPr>
    </w:lvl>
    <w:lvl w:ilvl="7">
      <w:start w:val="1"/>
      <w:numFmt w:val="decimal"/>
      <w:suff w:val="nothing"/>
      <w:lvlText w:val="%8."/>
      <w:lvlJc w:val="left"/>
      <w:pPr>
        <w:tabs>
          <w:tab w:val="num" w:pos="0"/>
        </w:tabs>
        <w:ind w:left="0" w:firstLine="0"/>
      </w:pPr>
    </w:lvl>
    <w:lvl w:ilvl="8">
      <w:start w:val="1"/>
      <w:numFmt w:val="decimal"/>
      <w:suff w:val="nothing"/>
      <w:lvlText w:val="%9."/>
      <w:lvlJc w:val="left"/>
      <w:pPr>
        <w:tabs>
          <w:tab w:val="num" w:pos="0"/>
        </w:tabs>
        <w:ind w:left="0" w:firstLine="0"/>
      </w:pPr>
    </w:lvl>
  </w:abstractNum>
  <w:abstractNum w:abstractNumId="10" w15:restartNumberingAfterBreak="0">
    <w:nsid w:val="00000020"/>
    <w:multiLevelType w:val="multilevel"/>
    <w:tmpl w:val="00000020"/>
    <w:name w:val="WW8Num32"/>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decimal"/>
      <w:suff w:val="nothing"/>
      <w:lvlText w:val="%3."/>
      <w:lvlJc w:val="left"/>
      <w:pPr>
        <w:tabs>
          <w:tab w:val="num" w:pos="0"/>
        </w:tabs>
        <w:ind w:left="0" w:firstLine="0"/>
      </w:pPr>
    </w:lvl>
    <w:lvl w:ilvl="3">
      <w:start w:val="1"/>
      <w:numFmt w:val="decimal"/>
      <w:suff w:val="nothing"/>
      <w:lvlText w:val="%4."/>
      <w:lvlJc w:val="left"/>
      <w:pPr>
        <w:tabs>
          <w:tab w:val="num" w:pos="0"/>
        </w:tabs>
        <w:ind w:left="0" w:firstLine="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decimal"/>
      <w:suff w:val="nothing"/>
      <w:lvlText w:val="%7."/>
      <w:lvlJc w:val="left"/>
      <w:pPr>
        <w:tabs>
          <w:tab w:val="num" w:pos="0"/>
        </w:tabs>
        <w:ind w:left="0" w:firstLine="0"/>
      </w:pPr>
    </w:lvl>
    <w:lvl w:ilvl="7">
      <w:start w:val="1"/>
      <w:numFmt w:val="decimal"/>
      <w:suff w:val="nothing"/>
      <w:lvlText w:val="%8."/>
      <w:lvlJc w:val="left"/>
      <w:pPr>
        <w:tabs>
          <w:tab w:val="num" w:pos="0"/>
        </w:tabs>
        <w:ind w:left="0" w:firstLine="0"/>
      </w:pPr>
    </w:lvl>
    <w:lvl w:ilvl="8">
      <w:start w:val="1"/>
      <w:numFmt w:val="decimal"/>
      <w:suff w:val="nothing"/>
      <w:lvlText w:val="%9."/>
      <w:lvlJc w:val="left"/>
      <w:pPr>
        <w:tabs>
          <w:tab w:val="num" w:pos="0"/>
        </w:tabs>
        <w:ind w:left="0" w:firstLine="0"/>
      </w:pPr>
    </w:lvl>
  </w:abstractNum>
  <w:abstractNum w:abstractNumId="11" w15:restartNumberingAfterBreak="0">
    <w:nsid w:val="00000023"/>
    <w:multiLevelType w:val="multilevel"/>
    <w:tmpl w:val="00000023"/>
    <w:name w:val="WW8Num35"/>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12" w15:restartNumberingAfterBreak="0">
    <w:nsid w:val="00000024"/>
    <w:multiLevelType w:val="multilevel"/>
    <w:tmpl w:val="00000024"/>
    <w:name w:val="WW8Num36"/>
    <w:lvl w:ilvl="0">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13" w15:restartNumberingAfterBreak="0">
    <w:nsid w:val="00000026"/>
    <w:multiLevelType w:val="multilevel"/>
    <w:tmpl w:val="00000026"/>
    <w:name w:val="WW8Num39"/>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14" w15:restartNumberingAfterBreak="0">
    <w:nsid w:val="00155DB9"/>
    <w:multiLevelType w:val="multilevel"/>
    <w:tmpl w:val="0000000F"/>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15" w15:restartNumberingAfterBreak="0">
    <w:nsid w:val="006D74A5"/>
    <w:multiLevelType w:val="multilevel"/>
    <w:tmpl w:val="0002C1DE"/>
    <w:styleLink w:val="Warnings"/>
    <w:lvl w:ilvl="0">
      <w:start w:val="1"/>
      <w:numFmt w:val="bullet"/>
      <w:pStyle w:val="Warning"/>
      <w:lvlText w:val=""/>
      <w:lvlJc w:val="left"/>
      <w:pPr>
        <w:ind w:left="720" w:hanging="363"/>
      </w:pPr>
      <w:rPr>
        <w:rFonts w:ascii="Wingdings 3" w:hAnsi="Wingdings 3" w:hint="default"/>
        <w:color w:val="FF0000"/>
      </w:rPr>
    </w:lvl>
    <w:lvl w:ilvl="1">
      <w:start w:val="1"/>
      <w:numFmt w:val="bullet"/>
      <w:lvlRestart w:val="0"/>
      <w:pStyle w:val="Warning2"/>
      <w:lvlText w:val=""/>
      <w:lvlJc w:val="left"/>
      <w:pPr>
        <w:ind w:left="1077" w:hanging="720"/>
      </w:pPr>
      <w:rPr>
        <w:rFonts w:ascii="Wingdings 3" w:hAnsi="Wingdings 3" w:hint="default"/>
        <w:color w:val="FF0000"/>
      </w:rPr>
    </w:lvl>
    <w:lvl w:ilvl="2">
      <w:start w:val="1"/>
      <w:numFmt w:val="bullet"/>
      <w:lvlRestart w:val="0"/>
      <w:pStyle w:val="Warning3"/>
      <w:lvlText w:val=""/>
      <w:lvlJc w:val="left"/>
      <w:pPr>
        <w:ind w:left="1440" w:hanging="1083"/>
      </w:pPr>
      <w:rPr>
        <w:rFonts w:ascii="Wingdings 3" w:hAnsi="Wingdings 3" w:hint="default"/>
        <w:color w:val="FF0000"/>
      </w:rPr>
    </w:lvl>
    <w:lvl w:ilvl="3">
      <w:start w:val="1"/>
      <w:numFmt w:val="none"/>
      <w:lvlText w:val=""/>
      <w:lvlJc w:val="left"/>
      <w:pPr>
        <w:tabs>
          <w:tab w:val="num" w:pos="720"/>
        </w:tabs>
        <w:ind w:left="720" w:hanging="363"/>
      </w:pPr>
      <w:rPr>
        <w:rFonts w:hint="default"/>
      </w:rPr>
    </w:lvl>
    <w:lvl w:ilvl="4">
      <w:start w:val="1"/>
      <w:numFmt w:val="none"/>
      <w:lvlText w:val=""/>
      <w:lvlJc w:val="left"/>
      <w:pPr>
        <w:tabs>
          <w:tab w:val="num" w:pos="720"/>
        </w:tabs>
        <w:ind w:left="720" w:hanging="363"/>
      </w:pPr>
      <w:rPr>
        <w:rFonts w:hint="default"/>
      </w:rPr>
    </w:lvl>
    <w:lvl w:ilvl="5">
      <w:start w:val="1"/>
      <w:numFmt w:val="none"/>
      <w:lvlText w:val=""/>
      <w:lvlJc w:val="left"/>
      <w:pPr>
        <w:tabs>
          <w:tab w:val="num" w:pos="720"/>
        </w:tabs>
        <w:ind w:left="720" w:hanging="363"/>
      </w:pPr>
      <w:rPr>
        <w:rFonts w:hint="default"/>
      </w:rPr>
    </w:lvl>
    <w:lvl w:ilvl="6">
      <w:start w:val="1"/>
      <w:numFmt w:val="none"/>
      <w:lvlText w:val=""/>
      <w:lvlJc w:val="left"/>
      <w:pPr>
        <w:tabs>
          <w:tab w:val="num" w:pos="720"/>
        </w:tabs>
        <w:ind w:left="720" w:hanging="363"/>
      </w:pPr>
      <w:rPr>
        <w:rFonts w:hint="default"/>
      </w:rPr>
    </w:lvl>
    <w:lvl w:ilvl="7">
      <w:start w:val="1"/>
      <w:numFmt w:val="none"/>
      <w:lvlText w:val=""/>
      <w:lvlJc w:val="left"/>
      <w:pPr>
        <w:tabs>
          <w:tab w:val="num" w:pos="720"/>
        </w:tabs>
        <w:ind w:left="720" w:hanging="363"/>
      </w:pPr>
      <w:rPr>
        <w:rFonts w:hint="default"/>
      </w:rPr>
    </w:lvl>
    <w:lvl w:ilvl="8">
      <w:start w:val="1"/>
      <w:numFmt w:val="none"/>
      <w:lvlText w:val=""/>
      <w:lvlJc w:val="left"/>
      <w:pPr>
        <w:tabs>
          <w:tab w:val="num" w:pos="720"/>
        </w:tabs>
        <w:ind w:left="720" w:hanging="363"/>
      </w:pPr>
      <w:rPr>
        <w:rFonts w:hint="default"/>
      </w:rPr>
    </w:lvl>
  </w:abstractNum>
  <w:abstractNum w:abstractNumId="16" w15:restartNumberingAfterBreak="0">
    <w:nsid w:val="03184D41"/>
    <w:multiLevelType w:val="multilevel"/>
    <w:tmpl w:val="53E87238"/>
    <w:styleLink w:val="Captions"/>
    <w:lvl w:ilvl="0">
      <w:start w:val="1"/>
      <w:numFmt w:val="decimal"/>
      <w:pStyle w:val="FigureCaption"/>
      <w:suff w:val="nothing"/>
      <w:lvlText w:val="Figure %1: "/>
      <w:lvlJc w:val="left"/>
      <w:pPr>
        <w:ind w:left="1701" w:hanging="981"/>
      </w:pPr>
      <w:rPr>
        <w:rFonts w:hint="default"/>
      </w:rPr>
    </w:lvl>
    <w:lvl w:ilvl="1">
      <w:start w:val="1"/>
      <w:numFmt w:val="none"/>
      <w:lvlRestart w:val="0"/>
      <w:lvlText w:val=""/>
      <w:lvlJc w:val="left"/>
      <w:pPr>
        <w:ind w:left="1701" w:hanging="981"/>
      </w:pPr>
      <w:rPr>
        <w:rFonts w:hint="default"/>
      </w:rPr>
    </w:lvl>
    <w:lvl w:ilvl="2">
      <w:start w:val="1"/>
      <w:numFmt w:val="decimal"/>
      <w:lvlRestart w:val="0"/>
      <w:pStyle w:val="TableCaption"/>
      <w:suff w:val="nothing"/>
      <w:lvlText w:val="Table %3: "/>
      <w:lvlJc w:val="left"/>
      <w:pPr>
        <w:ind w:left="1701" w:hanging="981"/>
      </w:pPr>
      <w:rPr>
        <w:rFonts w:hint="default"/>
      </w:rPr>
    </w:lvl>
    <w:lvl w:ilvl="3">
      <w:start w:val="1"/>
      <w:numFmt w:val="none"/>
      <w:lvlText w:val=""/>
      <w:lvlJc w:val="left"/>
      <w:pPr>
        <w:tabs>
          <w:tab w:val="num" w:pos="720"/>
        </w:tabs>
        <w:ind w:left="1701" w:hanging="981"/>
      </w:pPr>
      <w:rPr>
        <w:rFonts w:hint="default"/>
      </w:rPr>
    </w:lvl>
    <w:lvl w:ilvl="4">
      <w:start w:val="1"/>
      <w:numFmt w:val="none"/>
      <w:lvlText w:val=""/>
      <w:lvlJc w:val="left"/>
      <w:pPr>
        <w:tabs>
          <w:tab w:val="num" w:pos="720"/>
        </w:tabs>
        <w:ind w:left="1701" w:hanging="981"/>
      </w:pPr>
      <w:rPr>
        <w:rFonts w:hint="default"/>
      </w:rPr>
    </w:lvl>
    <w:lvl w:ilvl="5">
      <w:start w:val="1"/>
      <w:numFmt w:val="none"/>
      <w:lvlText w:val=""/>
      <w:lvlJc w:val="left"/>
      <w:pPr>
        <w:tabs>
          <w:tab w:val="num" w:pos="720"/>
        </w:tabs>
        <w:ind w:left="1701" w:hanging="981"/>
      </w:pPr>
      <w:rPr>
        <w:rFonts w:hint="default"/>
      </w:rPr>
    </w:lvl>
    <w:lvl w:ilvl="6">
      <w:start w:val="1"/>
      <w:numFmt w:val="none"/>
      <w:lvlText w:val=""/>
      <w:lvlJc w:val="left"/>
      <w:pPr>
        <w:tabs>
          <w:tab w:val="num" w:pos="720"/>
        </w:tabs>
        <w:ind w:left="1701" w:hanging="981"/>
      </w:pPr>
      <w:rPr>
        <w:rFonts w:hint="default"/>
      </w:rPr>
    </w:lvl>
    <w:lvl w:ilvl="7">
      <w:start w:val="1"/>
      <w:numFmt w:val="none"/>
      <w:lvlText w:val=""/>
      <w:lvlJc w:val="left"/>
      <w:pPr>
        <w:tabs>
          <w:tab w:val="num" w:pos="720"/>
        </w:tabs>
        <w:ind w:left="1701" w:hanging="981"/>
      </w:pPr>
      <w:rPr>
        <w:rFonts w:hint="default"/>
      </w:rPr>
    </w:lvl>
    <w:lvl w:ilvl="8">
      <w:start w:val="1"/>
      <w:numFmt w:val="none"/>
      <w:lvlText w:val=""/>
      <w:lvlJc w:val="left"/>
      <w:pPr>
        <w:tabs>
          <w:tab w:val="num" w:pos="720"/>
        </w:tabs>
        <w:ind w:left="1701" w:hanging="981"/>
      </w:pPr>
      <w:rPr>
        <w:rFonts w:hint="default"/>
      </w:rPr>
    </w:lvl>
  </w:abstractNum>
  <w:abstractNum w:abstractNumId="17" w15:restartNumberingAfterBreak="0">
    <w:nsid w:val="0F002104"/>
    <w:multiLevelType w:val="multilevel"/>
    <w:tmpl w:val="E6DC2ED4"/>
    <w:styleLink w:val="Cautions"/>
    <w:lvl w:ilvl="0">
      <w:start w:val="1"/>
      <w:numFmt w:val="bullet"/>
      <w:pStyle w:val="Caution"/>
      <w:lvlText w:val=""/>
      <w:lvlJc w:val="left"/>
      <w:pPr>
        <w:ind w:left="720" w:hanging="363"/>
      </w:pPr>
      <w:rPr>
        <w:rFonts w:ascii="Wingdings 3" w:hAnsi="Wingdings 3" w:hint="default"/>
        <w:b/>
        <w:i w:val="0"/>
        <w:color w:val="FF0000"/>
      </w:rPr>
    </w:lvl>
    <w:lvl w:ilvl="1">
      <w:start w:val="1"/>
      <w:numFmt w:val="bullet"/>
      <w:pStyle w:val="Caution2"/>
      <w:lvlText w:val=""/>
      <w:lvlJc w:val="left"/>
      <w:pPr>
        <w:ind w:left="1077" w:hanging="720"/>
      </w:pPr>
      <w:rPr>
        <w:rFonts w:ascii="Wingdings 3" w:hAnsi="Wingdings 3" w:hint="default"/>
        <w:b/>
        <w:i w:val="0"/>
        <w:color w:val="FF0000"/>
      </w:rPr>
    </w:lvl>
    <w:lvl w:ilvl="2">
      <w:start w:val="1"/>
      <w:numFmt w:val="bullet"/>
      <w:pStyle w:val="Caution3"/>
      <w:lvlText w:val=""/>
      <w:lvlJc w:val="left"/>
      <w:pPr>
        <w:ind w:left="1440" w:hanging="1083"/>
      </w:pPr>
      <w:rPr>
        <w:rFonts w:ascii="Wingdings 3" w:hAnsi="Wingdings 3" w:hint="default"/>
        <w:b/>
        <w:i w:val="0"/>
        <w:color w:val="FF0000"/>
      </w:rPr>
    </w:lvl>
    <w:lvl w:ilvl="3">
      <w:start w:val="1"/>
      <w:numFmt w:val="none"/>
      <w:lvlText w:val=""/>
      <w:lvlJc w:val="left"/>
      <w:pPr>
        <w:ind w:left="720" w:hanging="363"/>
      </w:pPr>
      <w:rPr>
        <w:rFonts w:hint="default"/>
      </w:rPr>
    </w:lvl>
    <w:lvl w:ilvl="4">
      <w:start w:val="1"/>
      <w:numFmt w:val="none"/>
      <w:lvlText w:val=""/>
      <w:lvlJc w:val="left"/>
      <w:pPr>
        <w:ind w:left="720" w:hanging="363"/>
      </w:pPr>
      <w:rPr>
        <w:rFonts w:hint="default"/>
      </w:rPr>
    </w:lvl>
    <w:lvl w:ilvl="5">
      <w:start w:val="1"/>
      <w:numFmt w:val="none"/>
      <w:lvlText w:val=""/>
      <w:lvlJc w:val="left"/>
      <w:pPr>
        <w:ind w:left="720" w:hanging="363"/>
      </w:pPr>
      <w:rPr>
        <w:rFonts w:hint="default"/>
      </w:rPr>
    </w:lvl>
    <w:lvl w:ilvl="6">
      <w:start w:val="1"/>
      <w:numFmt w:val="none"/>
      <w:lvlText w:val=""/>
      <w:lvlJc w:val="left"/>
      <w:pPr>
        <w:ind w:left="720" w:hanging="363"/>
      </w:pPr>
      <w:rPr>
        <w:rFonts w:hint="default"/>
      </w:rPr>
    </w:lvl>
    <w:lvl w:ilvl="7">
      <w:start w:val="1"/>
      <w:numFmt w:val="none"/>
      <w:lvlText w:val=""/>
      <w:lvlJc w:val="left"/>
      <w:pPr>
        <w:ind w:left="720" w:hanging="363"/>
      </w:pPr>
      <w:rPr>
        <w:rFonts w:hint="default"/>
      </w:rPr>
    </w:lvl>
    <w:lvl w:ilvl="8">
      <w:start w:val="1"/>
      <w:numFmt w:val="none"/>
      <w:lvlText w:val=""/>
      <w:lvlJc w:val="left"/>
      <w:pPr>
        <w:ind w:left="720" w:hanging="363"/>
      </w:pPr>
      <w:rPr>
        <w:rFonts w:hint="default"/>
      </w:rPr>
    </w:lvl>
  </w:abstractNum>
  <w:abstractNum w:abstractNumId="18" w15:restartNumberingAfterBreak="0">
    <w:nsid w:val="118560C0"/>
    <w:multiLevelType w:val="multilevel"/>
    <w:tmpl w:val="7F204F76"/>
    <w:numStyleLink w:val="TableNumberLists"/>
  </w:abstractNum>
  <w:abstractNum w:abstractNumId="19" w15:restartNumberingAfterBreak="0">
    <w:nsid w:val="11DD7D15"/>
    <w:multiLevelType w:val="multilevel"/>
    <w:tmpl w:val="1C8C91B8"/>
    <w:numStyleLink w:val="BulletLists"/>
  </w:abstractNum>
  <w:abstractNum w:abstractNumId="20" w15:restartNumberingAfterBreak="0">
    <w:nsid w:val="138E5D90"/>
    <w:multiLevelType w:val="multilevel"/>
    <w:tmpl w:val="09D0C8FC"/>
    <w:styleLink w:val="TableBulletLists"/>
    <w:lvl w:ilvl="0">
      <w:start w:val="1"/>
      <w:numFmt w:val="bullet"/>
      <w:pStyle w:val="TableListBullet"/>
      <w:lvlText w:val="●"/>
      <w:lvlJc w:val="left"/>
      <w:pPr>
        <w:ind w:left="284" w:hanging="284"/>
      </w:pPr>
      <w:rPr>
        <w:rFonts w:ascii="Arial" w:hAnsi="Arial" w:hint="default"/>
        <w:b w:val="0"/>
        <w:i w:val="0"/>
        <w:sz w:val="20"/>
      </w:rPr>
    </w:lvl>
    <w:lvl w:ilvl="1">
      <w:start w:val="1"/>
      <w:numFmt w:val="bullet"/>
      <w:pStyle w:val="TableListBullet2"/>
      <w:lvlText w:val="○"/>
      <w:lvlJc w:val="left"/>
      <w:pPr>
        <w:ind w:left="568" w:hanging="284"/>
      </w:pPr>
      <w:rPr>
        <w:rFonts w:ascii="Arial" w:hAnsi="Arial" w:hint="default"/>
        <w:b w:val="0"/>
        <w:i w:val="0"/>
        <w:sz w:val="20"/>
      </w:rPr>
    </w:lvl>
    <w:lvl w:ilvl="2">
      <w:start w:val="1"/>
      <w:numFmt w:val="none"/>
      <w:lvlText w:val="%3"/>
      <w:lvlJc w:val="left"/>
      <w:pPr>
        <w:ind w:left="852" w:hanging="284"/>
      </w:pPr>
      <w:rPr>
        <w:rFonts w:hint="default"/>
      </w:rPr>
    </w:lvl>
    <w:lvl w:ilvl="3">
      <w:start w:val="1"/>
      <w:numFmt w:val="none"/>
      <w:lvlText w:val=""/>
      <w:lvlJc w:val="left"/>
      <w:pPr>
        <w:ind w:left="1136" w:hanging="284"/>
      </w:pPr>
      <w:rPr>
        <w:rFonts w:hint="default"/>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7"/>
      <w:lvlJc w:val="left"/>
      <w:pPr>
        <w:ind w:left="1988" w:hanging="284"/>
      </w:pPr>
      <w:rPr>
        <w:rFonts w:hint="default"/>
      </w:rPr>
    </w:lvl>
    <w:lvl w:ilvl="7">
      <w:start w:val="1"/>
      <w:numFmt w:val="none"/>
      <w:lvlText w:val="%8"/>
      <w:lvlJc w:val="left"/>
      <w:pPr>
        <w:ind w:left="2272" w:hanging="284"/>
      </w:pPr>
      <w:rPr>
        <w:rFonts w:hint="default"/>
      </w:rPr>
    </w:lvl>
    <w:lvl w:ilvl="8">
      <w:start w:val="1"/>
      <w:numFmt w:val="none"/>
      <w:lvlText w:val="%9"/>
      <w:lvlJc w:val="left"/>
      <w:pPr>
        <w:ind w:left="2556" w:hanging="284"/>
      </w:pPr>
      <w:rPr>
        <w:rFonts w:hint="default"/>
      </w:rPr>
    </w:lvl>
  </w:abstractNum>
  <w:abstractNum w:abstractNumId="21" w15:restartNumberingAfterBreak="0">
    <w:nsid w:val="1C3607B6"/>
    <w:multiLevelType w:val="multilevel"/>
    <w:tmpl w:val="53E87238"/>
    <w:numStyleLink w:val="Captions"/>
  </w:abstractNum>
  <w:abstractNum w:abstractNumId="22" w15:restartNumberingAfterBreak="0">
    <w:nsid w:val="1C5C2CE0"/>
    <w:multiLevelType w:val="multilevel"/>
    <w:tmpl w:val="6B260480"/>
    <w:lvl w:ilvl="0">
      <w:start w:val="1"/>
      <w:numFmt w:val="decimal"/>
      <w:lvlText w:val="%1."/>
      <w:lvlJc w:val="left"/>
      <w:pPr>
        <w:ind w:left="0" w:firstLine="0"/>
      </w:pPr>
    </w:lvl>
    <w:lvl w:ilvl="1">
      <w:start w:val="1"/>
      <w:numFmt w:val="decimal"/>
      <w:lvlText w:val="%2."/>
      <w:lvlJc w:val="left"/>
      <w:pPr>
        <w:ind w:left="0" w:firstLine="0"/>
      </w:pPr>
    </w:lvl>
    <w:lvl w:ilvl="2">
      <w:start w:val="1"/>
      <w:numFmt w:val="decimal"/>
      <w:lvlText w:val="%3."/>
      <w:lvlJc w:val="left"/>
      <w:pPr>
        <w:ind w:left="0" w:firstLine="0"/>
      </w:pPr>
    </w:lvl>
    <w:lvl w:ilvl="3">
      <w:start w:val="1"/>
      <w:numFmt w:val="decimal"/>
      <w:lvlText w:val="%4."/>
      <w:lvlJc w:val="left"/>
      <w:pPr>
        <w:ind w:left="0" w:firstLine="0"/>
      </w:pPr>
    </w:lvl>
    <w:lvl w:ilvl="4">
      <w:start w:val="1"/>
      <w:numFmt w:val="decimal"/>
      <w:lvlText w:val="%5."/>
      <w:lvlJc w:val="left"/>
      <w:pPr>
        <w:ind w:left="0" w:firstLine="0"/>
      </w:pPr>
    </w:lvl>
    <w:lvl w:ilvl="5">
      <w:start w:val="1"/>
      <w:numFmt w:val="decimal"/>
      <w:lvlText w:val="%6."/>
      <w:lvlJc w:val="left"/>
      <w:pPr>
        <w:ind w:left="0" w:firstLine="0"/>
      </w:pPr>
    </w:lvl>
    <w:lvl w:ilvl="6">
      <w:start w:val="1"/>
      <w:numFmt w:val="decimal"/>
      <w:lvlText w:val="%7."/>
      <w:lvlJc w:val="left"/>
      <w:pPr>
        <w:ind w:left="0" w:firstLine="0"/>
      </w:pPr>
    </w:lvl>
    <w:lvl w:ilvl="7">
      <w:start w:val="1"/>
      <w:numFmt w:val="decimal"/>
      <w:lvlText w:val="%8."/>
      <w:lvlJc w:val="left"/>
      <w:pPr>
        <w:ind w:left="0" w:firstLine="0"/>
      </w:pPr>
    </w:lvl>
    <w:lvl w:ilvl="8">
      <w:start w:val="1"/>
      <w:numFmt w:val="decimal"/>
      <w:lvlText w:val="%9."/>
      <w:lvlJc w:val="left"/>
      <w:pPr>
        <w:ind w:left="0" w:firstLine="0"/>
      </w:pPr>
    </w:lvl>
  </w:abstractNum>
  <w:abstractNum w:abstractNumId="23" w15:restartNumberingAfterBreak="0">
    <w:nsid w:val="1FAE0ACA"/>
    <w:multiLevelType w:val="multilevel"/>
    <w:tmpl w:val="F02A1970"/>
    <w:lvl w:ilvl="0">
      <w:start w:val="1"/>
      <w:numFmt w:val="bullet"/>
      <w:lvlText w:val="●"/>
      <w:lvlJc w:val="left"/>
      <w:pPr>
        <w:ind w:left="1077" w:hanging="357"/>
      </w:pPr>
      <w:rPr>
        <w:rFonts w:ascii="Arial" w:hAnsi="Arial" w:hint="default"/>
      </w:rPr>
    </w:lvl>
    <w:lvl w:ilvl="1">
      <w:start w:val="1"/>
      <w:numFmt w:val="bullet"/>
      <w:lvlText w:val=""/>
      <w:lvlJc w:val="left"/>
      <w:pPr>
        <w:ind w:left="1437" w:hanging="360"/>
      </w:pPr>
      <w:rPr>
        <w:rFonts w:ascii="Symbol" w:hAnsi="Symbol" w:hint="default"/>
      </w:rPr>
    </w:lvl>
    <w:lvl w:ilvl="2">
      <w:start w:val="1"/>
      <w:numFmt w:val="bullet"/>
      <w:lvlText w:val="■"/>
      <w:lvlJc w:val="left"/>
      <w:pPr>
        <w:ind w:left="1797" w:hanging="357"/>
      </w:pPr>
      <w:rPr>
        <w:rFonts w:ascii="Arial" w:hAnsi="Arial" w:hint="default"/>
      </w:rPr>
    </w:lvl>
    <w:lvl w:ilvl="3">
      <w:start w:val="1"/>
      <w:numFmt w:val="none"/>
      <w:lvlText w:val=""/>
      <w:lvlJc w:val="left"/>
      <w:pPr>
        <w:ind w:left="2148" w:hanging="357"/>
      </w:pPr>
      <w:rPr>
        <w:rFonts w:hint="default"/>
      </w:rPr>
    </w:lvl>
    <w:lvl w:ilvl="4">
      <w:start w:val="1"/>
      <w:numFmt w:val="none"/>
      <w:lvlText w:val=""/>
      <w:lvlJc w:val="left"/>
      <w:pPr>
        <w:ind w:left="2505" w:hanging="357"/>
      </w:pPr>
      <w:rPr>
        <w:rFonts w:hint="default"/>
      </w:rPr>
    </w:lvl>
    <w:lvl w:ilvl="5">
      <w:start w:val="1"/>
      <w:numFmt w:val="none"/>
      <w:lvlText w:val=""/>
      <w:lvlJc w:val="left"/>
      <w:pPr>
        <w:ind w:left="2862" w:hanging="357"/>
      </w:pPr>
      <w:rPr>
        <w:rFonts w:hint="default"/>
      </w:rPr>
    </w:lvl>
    <w:lvl w:ilvl="6">
      <w:start w:val="1"/>
      <w:numFmt w:val="none"/>
      <w:lvlText w:val=""/>
      <w:lvlJc w:val="left"/>
      <w:pPr>
        <w:ind w:left="3219" w:hanging="357"/>
      </w:pPr>
      <w:rPr>
        <w:rFonts w:hint="default"/>
      </w:rPr>
    </w:lvl>
    <w:lvl w:ilvl="7">
      <w:start w:val="1"/>
      <w:numFmt w:val="none"/>
      <w:lvlText w:val=""/>
      <w:lvlJc w:val="left"/>
      <w:pPr>
        <w:ind w:left="3576" w:hanging="357"/>
      </w:pPr>
      <w:rPr>
        <w:rFonts w:hint="default"/>
      </w:rPr>
    </w:lvl>
    <w:lvl w:ilvl="8">
      <w:start w:val="1"/>
      <w:numFmt w:val="none"/>
      <w:lvlText w:val=""/>
      <w:lvlJc w:val="left"/>
      <w:pPr>
        <w:ind w:left="3933" w:hanging="357"/>
      </w:pPr>
      <w:rPr>
        <w:rFonts w:hint="default"/>
      </w:rPr>
    </w:lvl>
  </w:abstractNum>
  <w:abstractNum w:abstractNumId="24" w15:restartNumberingAfterBreak="0">
    <w:nsid w:val="20701358"/>
    <w:multiLevelType w:val="multilevel"/>
    <w:tmpl w:val="E6DC2ED4"/>
    <w:numStyleLink w:val="Cautions"/>
  </w:abstractNum>
  <w:abstractNum w:abstractNumId="25" w15:restartNumberingAfterBreak="0">
    <w:nsid w:val="24A51456"/>
    <w:multiLevelType w:val="hybridMultilevel"/>
    <w:tmpl w:val="47EEC92E"/>
    <w:lvl w:ilvl="0" w:tplc="676ADBE4">
      <w:numFmt w:val="bullet"/>
      <w:lvlText w:val="-"/>
      <w:lvlJc w:val="left"/>
      <w:pPr>
        <w:ind w:left="720" w:hanging="360"/>
      </w:pPr>
      <w:rPr>
        <w:rFonts w:ascii="Times New Roman" w:eastAsia="Arial Unicode MS"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258D4AD7"/>
    <w:multiLevelType w:val="multilevel"/>
    <w:tmpl w:val="3B32540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28AA2A18"/>
    <w:multiLevelType w:val="multilevel"/>
    <w:tmpl w:val="5964A964"/>
    <w:styleLink w:val="ChaptersandAppendices"/>
    <w:lvl w:ilvl="0">
      <w:start w:val="1"/>
      <w:numFmt w:val="decimal"/>
      <w:suff w:val="space"/>
      <w:lvlText w:val="Chapter %1:"/>
      <w:lvlJc w:val="left"/>
      <w:pPr>
        <w:ind w:left="0" w:firstLine="0"/>
      </w:pPr>
      <w:rPr>
        <w:rFonts w:hint="default"/>
      </w:rPr>
    </w:lvl>
    <w:lvl w:ilvl="1">
      <w:start w:val="1"/>
      <w:numFmt w:val="none"/>
      <w:lvlRestart w:val="0"/>
      <w:lvlText w:val=""/>
      <w:lvlJc w:val="left"/>
      <w:pPr>
        <w:ind w:left="0" w:firstLine="0"/>
      </w:pPr>
      <w:rPr>
        <w:rFonts w:hint="default"/>
      </w:rPr>
    </w:lvl>
    <w:lvl w:ilvl="2">
      <w:start w:val="1"/>
      <w:numFmt w:val="upperLetter"/>
      <w:lvlRestart w:val="0"/>
      <w:pStyle w:val="AppendixTitle"/>
      <w:suff w:val="space"/>
      <w:lvlText w:val="Appendix %3:"/>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8" w15:restartNumberingAfterBreak="0">
    <w:nsid w:val="292B06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29B12E3F"/>
    <w:multiLevelType w:val="multilevel"/>
    <w:tmpl w:val="E2C67016"/>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0" w15:restartNumberingAfterBreak="0">
    <w:nsid w:val="32AF3312"/>
    <w:multiLevelType w:val="multilevel"/>
    <w:tmpl w:val="222690CC"/>
    <w:lvl w:ilvl="0">
      <w:start w:val="1"/>
      <w:numFmt w:val="decimal"/>
      <w:lvlText w:val="%1."/>
      <w:lvlJc w:val="left"/>
      <w:pPr>
        <w:ind w:left="1080" w:hanging="360"/>
      </w:pPr>
      <w:rPr>
        <w:rFonts w:ascii="Open Sans" w:hAnsi="Open Sans" w:hint="default"/>
        <w:sz w:val="22"/>
      </w:rPr>
    </w:lvl>
    <w:lvl w:ilvl="1">
      <w:start w:val="1"/>
      <w:numFmt w:val="decimal"/>
      <w:lvlText w:val="%1.%2"/>
      <w:lvlJc w:val="left"/>
      <w:pPr>
        <w:ind w:left="1440" w:hanging="360"/>
      </w:pPr>
      <w:rPr>
        <w:rFonts w:hint="default"/>
      </w:rPr>
    </w:lvl>
    <w:lvl w:ilvl="2">
      <w:start w:val="1"/>
      <w:numFmt w:val="decimal"/>
      <w:lvlText w:val="%1.%2.%3"/>
      <w:lvlJc w:val="left"/>
      <w:pPr>
        <w:ind w:left="1800" w:hanging="360"/>
      </w:pPr>
      <w:rPr>
        <w:rFonts w:hint="default"/>
      </w:rPr>
    </w:lvl>
    <w:lvl w:ilvl="3">
      <w:start w:val="1"/>
      <w:numFmt w:val="decimal"/>
      <w:lvlText w:val="%1.%2.%3.%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1" w15:restartNumberingAfterBreak="0">
    <w:nsid w:val="32FD5E80"/>
    <w:multiLevelType w:val="multilevel"/>
    <w:tmpl w:val="37DC5C1E"/>
    <w:styleLink w:val="NumberedList"/>
    <w:lvl w:ilvl="0">
      <w:start w:val="1"/>
      <w:numFmt w:val="decimal"/>
      <w:lvlText w:val="%1."/>
      <w:lvlJc w:val="left"/>
      <w:pPr>
        <w:ind w:left="360" w:hanging="360"/>
      </w:pPr>
      <w:rPr>
        <w:rFonts w:ascii="Open Sans" w:hAnsi="Open Sans" w:hint="default"/>
        <w:sz w:val="22"/>
      </w:rPr>
    </w:lvl>
    <w:lvl w:ilvl="1">
      <w:start w:val="1"/>
      <w:numFmt w:val="decimal"/>
      <w:lvlText w:val="%2.%1"/>
      <w:lvlJc w:val="left"/>
      <w:pPr>
        <w:ind w:left="720" w:hanging="360"/>
      </w:pPr>
      <w:rPr>
        <w:rFonts w:hint="default"/>
      </w:rPr>
    </w:lvl>
    <w:lvl w:ilvl="2">
      <w:start w:val="1"/>
      <w:numFmt w:val="decimal"/>
      <w:lvlText w:val="%3.1.%2"/>
      <w:lvlJc w:val="left"/>
      <w:pPr>
        <w:ind w:left="1080" w:hanging="360"/>
      </w:pPr>
      <w:rPr>
        <w:rFonts w:hint="default"/>
      </w:rPr>
    </w:lvl>
    <w:lvl w:ilvl="3">
      <w:start w:val="1"/>
      <w:numFmt w:val="decimal"/>
      <w:lvlText w:val="%4.1.%3"/>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33FA36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34282D7D"/>
    <w:multiLevelType w:val="multilevel"/>
    <w:tmpl w:val="2CD0B178"/>
    <w:styleLink w:val="NumberLists"/>
    <w:lvl w:ilvl="0">
      <w:start w:val="1"/>
      <w:numFmt w:val="decimal"/>
      <w:pStyle w:val="ListNumber"/>
      <w:lvlText w:val="%1."/>
      <w:lvlJc w:val="left"/>
      <w:pPr>
        <w:ind w:left="1077" w:hanging="357"/>
      </w:pPr>
      <w:rPr>
        <w:rFonts w:ascii="Open Sans" w:hAnsi="Open Sans" w:hint="default"/>
        <w:b w:val="0"/>
        <w:i w:val="0"/>
        <w:sz w:val="22"/>
      </w:rPr>
    </w:lvl>
    <w:lvl w:ilvl="1">
      <w:start w:val="1"/>
      <w:numFmt w:val="lowerLetter"/>
      <w:pStyle w:val="ListNumber2"/>
      <w:lvlText w:val="%2."/>
      <w:lvlJc w:val="left"/>
      <w:pPr>
        <w:ind w:left="1440" w:hanging="363"/>
      </w:pPr>
      <w:rPr>
        <w:rFonts w:ascii="Open Sans" w:hAnsi="Open Sans" w:hint="default"/>
        <w:b w:val="0"/>
        <w:i w:val="0"/>
        <w:sz w:val="22"/>
      </w:rPr>
    </w:lvl>
    <w:lvl w:ilvl="2">
      <w:start w:val="1"/>
      <w:numFmt w:val="lowerRoman"/>
      <w:pStyle w:val="ListNumber3"/>
      <w:lvlText w:val="%3."/>
      <w:lvlJc w:val="left"/>
      <w:pPr>
        <w:ind w:left="1797" w:hanging="357"/>
      </w:pPr>
      <w:rPr>
        <w:rFonts w:ascii="Open Sans" w:hAnsi="Open Sans" w:hint="default"/>
        <w:b w:val="0"/>
        <w:i w:val="0"/>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34EF7CD3"/>
    <w:multiLevelType w:val="multilevel"/>
    <w:tmpl w:val="0002C1DE"/>
    <w:numStyleLink w:val="Warnings"/>
  </w:abstractNum>
  <w:abstractNum w:abstractNumId="35" w15:restartNumberingAfterBreak="0">
    <w:nsid w:val="3610378A"/>
    <w:multiLevelType w:val="multilevel"/>
    <w:tmpl w:val="5964A964"/>
    <w:numStyleLink w:val="ChaptersandAppendices"/>
  </w:abstractNum>
  <w:abstractNum w:abstractNumId="36" w15:restartNumberingAfterBreak="0">
    <w:nsid w:val="3B7D702E"/>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7" w15:restartNumberingAfterBreak="0">
    <w:nsid w:val="3C93026D"/>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8" w15:restartNumberingAfterBreak="0">
    <w:nsid w:val="49532909"/>
    <w:multiLevelType w:val="multilevel"/>
    <w:tmpl w:val="37DC5C1E"/>
    <w:numStyleLink w:val="NumberedList"/>
  </w:abstractNum>
  <w:abstractNum w:abstractNumId="39" w15:restartNumberingAfterBreak="0">
    <w:nsid w:val="49965076"/>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0" w15:restartNumberingAfterBreak="0">
    <w:nsid w:val="4AC52D55"/>
    <w:multiLevelType w:val="multilevel"/>
    <w:tmpl w:val="53E87238"/>
    <w:numStyleLink w:val="Captions"/>
  </w:abstractNum>
  <w:abstractNum w:abstractNumId="41" w15:restartNumberingAfterBreak="0">
    <w:nsid w:val="51057516"/>
    <w:multiLevelType w:val="multilevel"/>
    <w:tmpl w:val="37DC5C1E"/>
    <w:numStyleLink w:val="NumberedList"/>
  </w:abstractNum>
  <w:abstractNum w:abstractNumId="42" w15:restartNumberingAfterBreak="0">
    <w:nsid w:val="51252C5D"/>
    <w:multiLevelType w:val="multilevel"/>
    <w:tmpl w:val="7F204F76"/>
    <w:styleLink w:val="TableNumberLists"/>
    <w:lvl w:ilvl="0">
      <w:start w:val="1"/>
      <w:numFmt w:val="decimal"/>
      <w:pStyle w:val="TableListNumber"/>
      <w:lvlText w:val="%1."/>
      <w:lvlJc w:val="left"/>
      <w:pPr>
        <w:ind w:left="284" w:hanging="284"/>
      </w:pPr>
      <w:rPr>
        <w:rFonts w:ascii="Open Sans" w:hAnsi="Open Sans" w:hint="default"/>
        <w:b w:val="0"/>
        <w:i w:val="0"/>
        <w:sz w:val="20"/>
      </w:rPr>
    </w:lvl>
    <w:lvl w:ilvl="1">
      <w:start w:val="1"/>
      <w:numFmt w:val="lowerLetter"/>
      <w:pStyle w:val="TableListNumber2"/>
      <w:lvlText w:val="%2."/>
      <w:lvlJc w:val="left"/>
      <w:pPr>
        <w:ind w:left="568" w:hanging="284"/>
      </w:pPr>
      <w:rPr>
        <w:rFonts w:ascii="Open Sans" w:hAnsi="Open Sans" w:hint="default"/>
        <w:b w:val="0"/>
        <w:i w:val="0"/>
        <w:sz w:val="20"/>
      </w:rPr>
    </w:lvl>
    <w:lvl w:ilvl="2">
      <w:start w:val="1"/>
      <w:numFmt w:val="none"/>
      <w:lvlText w:val="%3"/>
      <w:lvlJc w:val="left"/>
      <w:pPr>
        <w:ind w:left="852" w:hanging="284"/>
      </w:pPr>
      <w:rPr>
        <w:rFonts w:hint="default"/>
      </w:rPr>
    </w:lvl>
    <w:lvl w:ilvl="3">
      <w:start w:val="1"/>
      <w:numFmt w:val="none"/>
      <w:lvlText w:val=""/>
      <w:lvlJc w:val="left"/>
      <w:pPr>
        <w:ind w:left="1136" w:hanging="284"/>
      </w:pPr>
      <w:rPr>
        <w:rFonts w:hint="default"/>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43" w15:restartNumberingAfterBreak="0">
    <w:nsid w:val="51D40B1E"/>
    <w:multiLevelType w:val="multilevel"/>
    <w:tmpl w:val="1C8C91B8"/>
    <w:styleLink w:val="BulletLists"/>
    <w:lvl w:ilvl="0">
      <w:start w:val="1"/>
      <w:numFmt w:val="bullet"/>
      <w:pStyle w:val="ListBullet"/>
      <w:lvlText w:val="●"/>
      <w:lvlJc w:val="left"/>
      <w:pPr>
        <w:ind w:left="1077" w:hanging="357"/>
      </w:pPr>
      <w:rPr>
        <w:rFonts w:ascii="Arial" w:hAnsi="Arial" w:hint="default"/>
      </w:rPr>
    </w:lvl>
    <w:lvl w:ilvl="1">
      <w:start w:val="1"/>
      <w:numFmt w:val="bullet"/>
      <w:pStyle w:val="ListBullet2"/>
      <w:lvlText w:val="○"/>
      <w:lvlJc w:val="left"/>
      <w:pPr>
        <w:ind w:left="1440" w:hanging="363"/>
      </w:pPr>
      <w:rPr>
        <w:rFonts w:ascii="Arial" w:hAnsi="Arial" w:hint="default"/>
      </w:rPr>
    </w:lvl>
    <w:lvl w:ilvl="2">
      <w:start w:val="1"/>
      <w:numFmt w:val="bullet"/>
      <w:pStyle w:val="ListBullet3"/>
      <w:lvlText w:val="■"/>
      <w:lvlJc w:val="left"/>
      <w:pPr>
        <w:ind w:left="1797" w:hanging="357"/>
      </w:pPr>
      <w:rPr>
        <w:rFonts w:ascii="Arial" w:hAnsi="Arial" w:hint="default"/>
      </w:rPr>
    </w:lvl>
    <w:lvl w:ilvl="3">
      <w:start w:val="1"/>
      <w:numFmt w:val="none"/>
      <w:lvlText w:val=""/>
      <w:lvlJc w:val="left"/>
      <w:pPr>
        <w:ind w:left="2148" w:hanging="357"/>
      </w:pPr>
      <w:rPr>
        <w:rFonts w:hint="default"/>
      </w:rPr>
    </w:lvl>
    <w:lvl w:ilvl="4">
      <w:start w:val="1"/>
      <w:numFmt w:val="none"/>
      <w:lvlText w:val=""/>
      <w:lvlJc w:val="left"/>
      <w:pPr>
        <w:ind w:left="2505" w:hanging="357"/>
      </w:pPr>
      <w:rPr>
        <w:rFonts w:hint="default"/>
      </w:rPr>
    </w:lvl>
    <w:lvl w:ilvl="5">
      <w:start w:val="1"/>
      <w:numFmt w:val="none"/>
      <w:lvlText w:val=""/>
      <w:lvlJc w:val="left"/>
      <w:pPr>
        <w:ind w:left="2862" w:hanging="357"/>
      </w:pPr>
      <w:rPr>
        <w:rFonts w:hint="default"/>
      </w:rPr>
    </w:lvl>
    <w:lvl w:ilvl="6">
      <w:start w:val="1"/>
      <w:numFmt w:val="none"/>
      <w:lvlText w:val=""/>
      <w:lvlJc w:val="left"/>
      <w:pPr>
        <w:ind w:left="3219" w:hanging="357"/>
      </w:pPr>
      <w:rPr>
        <w:rFonts w:hint="default"/>
      </w:rPr>
    </w:lvl>
    <w:lvl w:ilvl="7">
      <w:start w:val="1"/>
      <w:numFmt w:val="none"/>
      <w:lvlText w:val=""/>
      <w:lvlJc w:val="left"/>
      <w:pPr>
        <w:ind w:left="3576" w:hanging="357"/>
      </w:pPr>
      <w:rPr>
        <w:rFonts w:hint="default"/>
      </w:rPr>
    </w:lvl>
    <w:lvl w:ilvl="8">
      <w:start w:val="1"/>
      <w:numFmt w:val="none"/>
      <w:lvlText w:val=""/>
      <w:lvlJc w:val="left"/>
      <w:pPr>
        <w:ind w:left="3933" w:hanging="357"/>
      </w:pPr>
      <w:rPr>
        <w:rFonts w:hint="default"/>
      </w:rPr>
    </w:lvl>
  </w:abstractNum>
  <w:abstractNum w:abstractNumId="44" w15:restartNumberingAfterBreak="0">
    <w:nsid w:val="55A5545B"/>
    <w:multiLevelType w:val="multilevel"/>
    <w:tmpl w:val="00000026"/>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45" w15:restartNumberingAfterBreak="0">
    <w:nsid w:val="56B77536"/>
    <w:multiLevelType w:val="multilevel"/>
    <w:tmpl w:val="00000028"/>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46" w15:restartNumberingAfterBreak="0">
    <w:nsid w:val="56D7448B"/>
    <w:multiLevelType w:val="multilevel"/>
    <w:tmpl w:val="0409001D"/>
    <w:lvl w:ilvl="0">
      <w:start w:val="1"/>
      <w:numFmt w:val="decimal"/>
      <w:lvlText w:val="%1)"/>
      <w:lvlJc w:val="left"/>
      <w:pPr>
        <w:ind w:left="360" w:hanging="360"/>
      </w:pPr>
      <w:rPr>
        <w:rFonts w:ascii="Open Sans" w:hAnsi="Open Sans"/>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7" w15:restartNumberingAfterBreak="0">
    <w:nsid w:val="5F452B27"/>
    <w:multiLevelType w:val="multilevel"/>
    <w:tmpl w:val="53E87238"/>
    <w:numStyleLink w:val="Captions"/>
  </w:abstractNum>
  <w:abstractNum w:abstractNumId="48" w15:restartNumberingAfterBreak="0">
    <w:nsid w:val="605A0A90"/>
    <w:multiLevelType w:val="hybridMultilevel"/>
    <w:tmpl w:val="07D6027C"/>
    <w:lvl w:ilvl="0" w:tplc="B99E6076">
      <w:start w:val="1"/>
      <w:numFmt w:val="bullet"/>
      <w:lvlText w:val=""/>
      <w:lvlJc w:val="left"/>
      <w:pPr>
        <w:ind w:left="720" w:hanging="360"/>
      </w:pPr>
      <w:rPr>
        <w:rFonts w:ascii="Symbol" w:hAnsi="Symbol" w:hint="default"/>
      </w:rPr>
    </w:lvl>
    <w:lvl w:ilvl="1" w:tplc="0E948BCE">
      <w:start w:val="1"/>
      <w:numFmt w:val="bullet"/>
      <w:lvlText w:val="o"/>
      <w:lvlJc w:val="left"/>
      <w:pPr>
        <w:ind w:left="1440" w:hanging="360"/>
      </w:pPr>
      <w:rPr>
        <w:rFonts w:ascii="Courier New" w:hAnsi="Courier New" w:cs="Times New Roman" w:hint="default"/>
      </w:rPr>
    </w:lvl>
    <w:lvl w:ilvl="2" w:tplc="F4527528">
      <w:start w:val="1"/>
      <w:numFmt w:val="bullet"/>
      <w:lvlText w:val=""/>
      <w:lvlJc w:val="left"/>
      <w:pPr>
        <w:ind w:left="2160" w:hanging="360"/>
      </w:pPr>
      <w:rPr>
        <w:rFonts w:ascii="Wingdings" w:hAnsi="Wingdings" w:hint="default"/>
      </w:rPr>
    </w:lvl>
    <w:lvl w:ilvl="3" w:tplc="19C881A8">
      <w:start w:val="1"/>
      <w:numFmt w:val="bullet"/>
      <w:lvlText w:val=""/>
      <w:lvlJc w:val="left"/>
      <w:pPr>
        <w:ind w:left="2880" w:hanging="360"/>
      </w:pPr>
      <w:rPr>
        <w:rFonts w:ascii="Symbol" w:hAnsi="Symbol" w:hint="default"/>
      </w:rPr>
    </w:lvl>
    <w:lvl w:ilvl="4" w:tplc="AE5224FE">
      <w:start w:val="1"/>
      <w:numFmt w:val="bullet"/>
      <w:lvlText w:val="o"/>
      <w:lvlJc w:val="left"/>
      <w:pPr>
        <w:ind w:left="3600" w:hanging="360"/>
      </w:pPr>
      <w:rPr>
        <w:rFonts w:ascii="Courier New" w:hAnsi="Courier New" w:cs="Times New Roman" w:hint="default"/>
      </w:rPr>
    </w:lvl>
    <w:lvl w:ilvl="5" w:tplc="67D8508A">
      <w:start w:val="1"/>
      <w:numFmt w:val="bullet"/>
      <w:lvlText w:val=""/>
      <w:lvlJc w:val="left"/>
      <w:pPr>
        <w:ind w:left="4320" w:hanging="360"/>
      </w:pPr>
      <w:rPr>
        <w:rFonts w:ascii="Wingdings" w:hAnsi="Wingdings" w:hint="default"/>
      </w:rPr>
    </w:lvl>
    <w:lvl w:ilvl="6" w:tplc="14E034C2">
      <w:start w:val="1"/>
      <w:numFmt w:val="bullet"/>
      <w:lvlText w:val=""/>
      <w:lvlJc w:val="left"/>
      <w:pPr>
        <w:ind w:left="5040" w:hanging="360"/>
      </w:pPr>
      <w:rPr>
        <w:rFonts w:ascii="Symbol" w:hAnsi="Symbol" w:hint="default"/>
      </w:rPr>
    </w:lvl>
    <w:lvl w:ilvl="7" w:tplc="5112B61E">
      <w:start w:val="1"/>
      <w:numFmt w:val="bullet"/>
      <w:lvlText w:val="o"/>
      <w:lvlJc w:val="left"/>
      <w:pPr>
        <w:ind w:left="5760" w:hanging="360"/>
      </w:pPr>
      <w:rPr>
        <w:rFonts w:ascii="Courier New" w:hAnsi="Courier New" w:cs="Times New Roman" w:hint="default"/>
      </w:rPr>
    </w:lvl>
    <w:lvl w:ilvl="8" w:tplc="24F666FA">
      <w:start w:val="1"/>
      <w:numFmt w:val="bullet"/>
      <w:lvlText w:val=""/>
      <w:lvlJc w:val="left"/>
      <w:pPr>
        <w:ind w:left="6480" w:hanging="360"/>
      </w:pPr>
      <w:rPr>
        <w:rFonts w:ascii="Wingdings" w:hAnsi="Wingdings" w:hint="default"/>
      </w:rPr>
    </w:lvl>
  </w:abstractNum>
  <w:abstractNum w:abstractNumId="49" w15:restartNumberingAfterBreak="0">
    <w:nsid w:val="630572A3"/>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0" w15:restartNumberingAfterBreak="0">
    <w:nsid w:val="65791914"/>
    <w:multiLevelType w:val="multilevel"/>
    <w:tmpl w:val="87568190"/>
    <w:numStyleLink w:val="Headings"/>
  </w:abstractNum>
  <w:abstractNum w:abstractNumId="51" w15:restartNumberingAfterBreak="0">
    <w:nsid w:val="68666E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2" w15:restartNumberingAfterBreak="0">
    <w:nsid w:val="6B7E2260"/>
    <w:multiLevelType w:val="multilevel"/>
    <w:tmpl w:val="0000001C"/>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53" w15:restartNumberingAfterBreak="0">
    <w:nsid w:val="6BE32469"/>
    <w:multiLevelType w:val="multilevel"/>
    <w:tmpl w:val="FB5C99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F7411DC"/>
    <w:multiLevelType w:val="multilevel"/>
    <w:tmpl w:val="2CD0B178"/>
    <w:numStyleLink w:val="NumberLists"/>
  </w:abstractNum>
  <w:abstractNum w:abstractNumId="55" w15:restartNumberingAfterBreak="0">
    <w:nsid w:val="77037E76"/>
    <w:multiLevelType w:val="multilevel"/>
    <w:tmpl w:val="1C8C91B8"/>
    <w:numStyleLink w:val="BulletLists"/>
  </w:abstractNum>
  <w:abstractNum w:abstractNumId="56" w15:restartNumberingAfterBreak="0">
    <w:nsid w:val="7E060F8C"/>
    <w:multiLevelType w:val="multilevel"/>
    <w:tmpl w:val="87568190"/>
    <w:styleLink w:val="Headings"/>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16cid:durableId="396247953">
    <w:abstractNumId w:val="26"/>
  </w:num>
  <w:num w:numId="2" w16cid:durableId="1973123575">
    <w:abstractNumId w:val="43"/>
  </w:num>
  <w:num w:numId="3" w16cid:durableId="77364638">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3527043">
    <w:abstractNumId w:val="33"/>
  </w:num>
  <w:num w:numId="5" w16cid:durableId="43498503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6780782">
    <w:abstractNumId w:val="42"/>
  </w:num>
  <w:num w:numId="7" w16cid:durableId="1481506857">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63126590">
    <w:abstractNumId w:val="20"/>
  </w:num>
  <w:num w:numId="9" w16cid:durableId="173585360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83567404">
    <w:abstractNumId w:val="18"/>
  </w:num>
  <w:num w:numId="11" w16cid:durableId="2513879">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76124425">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566522940">
    <w:abstractNumId w:val="15"/>
  </w:num>
  <w:num w:numId="14" w16cid:durableId="309214433">
    <w:abstractNumId w:val="17"/>
  </w:num>
  <w:num w:numId="15" w16cid:durableId="1926381763">
    <w:abstractNumId w:val="19"/>
  </w:num>
  <w:num w:numId="16" w16cid:durableId="1614049695">
    <w:abstractNumId w:val="34"/>
  </w:num>
  <w:num w:numId="17" w16cid:durableId="1163159250">
    <w:abstractNumId w:val="24"/>
  </w:num>
  <w:num w:numId="18" w16cid:durableId="77695210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71725660">
    <w:abstractNumId w:val="16"/>
  </w:num>
  <w:num w:numId="20" w16cid:durableId="149968544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921991258">
    <w:abstractNumId w:val="3"/>
  </w:num>
  <w:num w:numId="22" w16cid:durableId="2091193392">
    <w:abstractNumId w:val="2"/>
  </w:num>
  <w:num w:numId="23" w16cid:durableId="2136017600">
    <w:abstractNumId w:val="1"/>
  </w:num>
  <w:num w:numId="24" w16cid:durableId="1429303600">
    <w:abstractNumId w:val="0"/>
  </w:num>
  <w:num w:numId="25" w16cid:durableId="391583516">
    <w:abstractNumId w:val="27"/>
  </w:num>
  <w:num w:numId="26" w16cid:durableId="752972149">
    <w:abstractNumId w:val="56"/>
  </w:num>
  <w:num w:numId="27" w16cid:durableId="1983801280">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804883517">
    <w:abstractNumId w:val="55"/>
  </w:num>
  <w:num w:numId="29" w16cid:durableId="1380129390">
    <w:abstractNumId w:val="47"/>
  </w:num>
  <w:num w:numId="30" w16cid:durableId="360211204">
    <w:abstractNumId w:val="35"/>
  </w:num>
  <w:num w:numId="31" w16cid:durableId="26492765">
    <w:abstractNumId w:val="40"/>
  </w:num>
  <w:num w:numId="32" w16cid:durableId="241112734">
    <w:abstractNumId w:val="50"/>
  </w:num>
  <w:num w:numId="33" w16cid:durableId="2011635727">
    <w:abstractNumId w:val="21"/>
  </w:num>
  <w:num w:numId="34" w16cid:durableId="540829784">
    <w:abstractNumId w:val="4"/>
  </w:num>
  <w:num w:numId="35" w16cid:durableId="134881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313480872">
    <w:abstractNumId w:val="12"/>
  </w:num>
  <w:num w:numId="37" w16cid:durableId="34171313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2063479397">
    <w:abstractNumId w:val="25"/>
  </w:num>
  <w:num w:numId="39" w16cid:durableId="136335825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6047998">
    <w:abstractNumId w:val="7"/>
  </w:num>
  <w:num w:numId="41" w16cid:durableId="212854549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727027120">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20021365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651525380">
    <w:abstractNumId w:val="48"/>
  </w:num>
  <w:num w:numId="45" w16cid:durableId="5435662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32770501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284923207">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62744043">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210765597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72609799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32238734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07968295">
    <w:abstractNumId w:val="53"/>
  </w:num>
  <w:num w:numId="53" w16cid:durableId="1308321778">
    <w:abstractNumId w:val="25"/>
  </w:num>
  <w:num w:numId="54" w16cid:durableId="135889063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45537346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99059895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871650609">
    <w:abstractNumId w:val="14"/>
  </w:num>
  <w:num w:numId="58" w16cid:durableId="108248256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43374710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575166168">
    <w:abstractNumId w:val="31"/>
  </w:num>
  <w:num w:numId="61" w16cid:durableId="1530215175">
    <w:abstractNumId w:val="38"/>
  </w:num>
  <w:num w:numId="62" w16cid:durableId="474027520">
    <w:abstractNumId w:val="30"/>
  </w:num>
  <w:num w:numId="63" w16cid:durableId="601257893">
    <w:abstractNumId w:val="41"/>
  </w:num>
  <w:num w:numId="64" w16cid:durableId="18898501">
    <w:abstractNumId w:val="46"/>
  </w:num>
  <w:num w:numId="65" w16cid:durableId="41401004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39057379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93759457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726022996">
    <w:abstractNumId w:val="28"/>
  </w:num>
  <w:num w:numId="69" w16cid:durableId="1057897467">
    <w:abstractNumId w:val="36"/>
  </w:num>
  <w:num w:numId="70" w16cid:durableId="986127213">
    <w:abstractNumId w:val="51"/>
  </w:num>
  <w:num w:numId="71" w16cid:durableId="814761219">
    <w:abstractNumId w:val="37"/>
  </w:num>
  <w:num w:numId="72" w16cid:durableId="1381586054">
    <w:abstractNumId w:val="49"/>
  </w:num>
  <w:num w:numId="73" w16cid:durableId="1620138124">
    <w:abstractNumId w:val="39"/>
  </w:num>
  <w:num w:numId="74" w16cid:durableId="635530438">
    <w:abstractNumId w:val="32"/>
  </w:num>
  <w:num w:numId="75" w16cid:durableId="49645789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19989863">
    <w:abstractNumId w:val="23"/>
  </w:num>
  <w:numIdMacAtCleanup w:val="7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ses, Robinson">
    <w15:presenceInfo w15:providerId="None" w15:userId="Moses, Robin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hideSpellingErrors/>
  <w:hideGrammaticalErrors/>
  <w:attachedTemplate r:id="rId1"/>
  <w:stylePaneFormatFilter w:val="1701" w:allStyles="1" w:customStyles="0" w:latentStyles="0" w:stylesInUse="0" w:headingStyles="0" w:numberingStyles="0" w:tableStyles="0" w:directFormattingOnRuns="1" w:directFormattingOnParagraphs="1" w:directFormattingOnNumbering="1" w:directFormattingOnTables="0" w:clearFormatting="1" w:top3HeadingStyles="0" w:visibleStyles="0" w:alternateStyleNames="0"/>
  <w:stylePaneSortMethod w:val="0000"/>
  <w:trackRevisions/>
  <w:documentProtection w:formatting="1" w:enforcement="0"/>
  <w:defaultTabStop w:val="720"/>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EzMTGxNDa3NLU0MDJX0lEKTi0uzszPAykwrAUAxrUjUywAAAA="/>
  </w:docVars>
  <w:rsids>
    <w:rsidRoot w:val="00663334"/>
    <w:rsid w:val="00000261"/>
    <w:rsid w:val="00001AAC"/>
    <w:rsid w:val="00001D57"/>
    <w:rsid w:val="00003CB2"/>
    <w:rsid w:val="00003F8E"/>
    <w:rsid w:val="000062D7"/>
    <w:rsid w:val="00006808"/>
    <w:rsid w:val="00006FB3"/>
    <w:rsid w:val="0001267D"/>
    <w:rsid w:val="000126AB"/>
    <w:rsid w:val="00012C9E"/>
    <w:rsid w:val="00016693"/>
    <w:rsid w:val="00016A10"/>
    <w:rsid w:val="00017147"/>
    <w:rsid w:val="00017ED5"/>
    <w:rsid w:val="00021C2B"/>
    <w:rsid w:val="0002226B"/>
    <w:rsid w:val="00024789"/>
    <w:rsid w:val="00025F15"/>
    <w:rsid w:val="00031AD8"/>
    <w:rsid w:val="000324CB"/>
    <w:rsid w:val="0003519C"/>
    <w:rsid w:val="0003526E"/>
    <w:rsid w:val="00035705"/>
    <w:rsid w:val="00036B8B"/>
    <w:rsid w:val="000410FF"/>
    <w:rsid w:val="000416A3"/>
    <w:rsid w:val="0004267F"/>
    <w:rsid w:val="00043F9D"/>
    <w:rsid w:val="00044073"/>
    <w:rsid w:val="00044AA7"/>
    <w:rsid w:val="000450DE"/>
    <w:rsid w:val="00047027"/>
    <w:rsid w:val="00051164"/>
    <w:rsid w:val="00051462"/>
    <w:rsid w:val="000537E6"/>
    <w:rsid w:val="00055B10"/>
    <w:rsid w:val="000576CC"/>
    <w:rsid w:val="00060937"/>
    <w:rsid w:val="00063D34"/>
    <w:rsid w:val="00064A35"/>
    <w:rsid w:val="00065759"/>
    <w:rsid w:val="00071E71"/>
    <w:rsid w:val="000766E7"/>
    <w:rsid w:val="00076B5E"/>
    <w:rsid w:val="00077053"/>
    <w:rsid w:val="00077BEE"/>
    <w:rsid w:val="00077EC0"/>
    <w:rsid w:val="00084512"/>
    <w:rsid w:val="00085739"/>
    <w:rsid w:val="00087A3C"/>
    <w:rsid w:val="00087F21"/>
    <w:rsid w:val="00091877"/>
    <w:rsid w:val="00091DBC"/>
    <w:rsid w:val="00093C6A"/>
    <w:rsid w:val="00094A0B"/>
    <w:rsid w:val="000957DC"/>
    <w:rsid w:val="000A1819"/>
    <w:rsid w:val="000A3B74"/>
    <w:rsid w:val="000A4187"/>
    <w:rsid w:val="000A55B4"/>
    <w:rsid w:val="000A5800"/>
    <w:rsid w:val="000B069F"/>
    <w:rsid w:val="000B156D"/>
    <w:rsid w:val="000B213B"/>
    <w:rsid w:val="000B3F3C"/>
    <w:rsid w:val="000B45D2"/>
    <w:rsid w:val="000B4CD8"/>
    <w:rsid w:val="000B5D86"/>
    <w:rsid w:val="000C16C0"/>
    <w:rsid w:val="000C318D"/>
    <w:rsid w:val="000C404C"/>
    <w:rsid w:val="000C4CA0"/>
    <w:rsid w:val="000C637A"/>
    <w:rsid w:val="000D06AF"/>
    <w:rsid w:val="000D28FF"/>
    <w:rsid w:val="000D37AB"/>
    <w:rsid w:val="000D3A0E"/>
    <w:rsid w:val="000D5041"/>
    <w:rsid w:val="000D5105"/>
    <w:rsid w:val="000E18B9"/>
    <w:rsid w:val="000E5948"/>
    <w:rsid w:val="000E607C"/>
    <w:rsid w:val="000E7A9A"/>
    <w:rsid w:val="000F2A1E"/>
    <w:rsid w:val="000F3141"/>
    <w:rsid w:val="000F710E"/>
    <w:rsid w:val="00105AD3"/>
    <w:rsid w:val="001068D1"/>
    <w:rsid w:val="001074E0"/>
    <w:rsid w:val="00107E36"/>
    <w:rsid w:val="0011599B"/>
    <w:rsid w:val="00121B5A"/>
    <w:rsid w:val="0012432D"/>
    <w:rsid w:val="00124765"/>
    <w:rsid w:val="00126182"/>
    <w:rsid w:val="00127E85"/>
    <w:rsid w:val="0013012C"/>
    <w:rsid w:val="00131979"/>
    <w:rsid w:val="001323C1"/>
    <w:rsid w:val="00135F3F"/>
    <w:rsid w:val="00140FEE"/>
    <w:rsid w:val="0014450C"/>
    <w:rsid w:val="0015049B"/>
    <w:rsid w:val="00152396"/>
    <w:rsid w:val="0015239A"/>
    <w:rsid w:val="001546D7"/>
    <w:rsid w:val="00155B0B"/>
    <w:rsid w:val="00161807"/>
    <w:rsid w:val="001639C3"/>
    <w:rsid w:val="00163A73"/>
    <w:rsid w:val="00163F3F"/>
    <w:rsid w:val="00165CF9"/>
    <w:rsid w:val="0016631A"/>
    <w:rsid w:val="001669B2"/>
    <w:rsid w:val="00167109"/>
    <w:rsid w:val="0016733B"/>
    <w:rsid w:val="00167F90"/>
    <w:rsid w:val="001714BE"/>
    <w:rsid w:val="0017441E"/>
    <w:rsid w:val="00174DA8"/>
    <w:rsid w:val="001772B2"/>
    <w:rsid w:val="00177B4F"/>
    <w:rsid w:val="00177F20"/>
    <w:rsid w:val="001800D1"/>
    <w:rsid w:val="0018281C"/>
    <w:rsid w:val="00183E0C"/>
    <w:rsid w:val="001841E8"/>
    <w:rsid w:val="00184845"/>
    <w:rsid w:val="00184B10"/>
    <w:rsid w:val="00186BB9"/>
    <w:rsid w:val="001871F6"/>
    <w:rsid w:val="0018777B"/>
    <w:rsid w:val="0019129E"/>
    <w:rsid w:val="001918D8"/>
    <w:rsid w:val="0019388E"/>
    <w:rsid w:val="00194324"/>
    <w:rsid w:val="00195854"/>
    <w:rsid w:val="001A02F6"/>
    <w:rsid w:val="001A3DDA"/>
    <w:rsid w:val="001A4249"/>
    <w:rsid w:val="001A4626"/>
    <w:rsid w:val="001A5D5E"/>
    <w:rsid w:val="001A6B2B"/>
    <w:rsid w:val="001B0FED"/>
    <w:rsid w:val="001B19FB"/>
    <w:rsid w:val="001B2239"/>
    <w:rsid w:val="001B29C7"/>
    <w:rsid w:val="001B4217"/>
    <w:rsid w:val="001B4816"/>
    <w:rsid w:val="001B4D8C"/>
    <w:rsid w:val="001B543B"/>
    <w:rsid w:val="001B72DD"/>
    <w:rsid w:val="001B7503"/>
    <w:rsid w:val="001C060A"/>
    <w:rsid w:val="001C08D2"/>
    <w:rsid w:val="001C22A7"/>
    <w:rsid w:val="001C25B5"/>
    <w:rsid w:val="001C5203"/>
    <w:rsid w:val="001C69D9"/>
    <w:rsid w:val="001D0C50"/>
    <w:rsid w:val="001D1B05"/>
    <w:rsid w:val="001D1E91"/>
    <w:rsid w:val="001D48C7"/>
    <w:rsid w:val="001D7170"/>
    <w:rsid w:val="001D75EE"/>
    <w:rsid w:val="001E1EA4"/>
    <w:rsid w:val="001E5F4E"/>
    <w:rsid w:val="001E7959"/>
    <w:rsid w:val="001E7AC7"/>
    <w:rsid w:val="001F0DB4"/>
    <w:rsid w:val="001F4C21"/>
    <w:rsid w:val="001F4C84"/>
    <w:rsid w:val="001F5D82"/>
    <w:rsid w:val="001F649F"/>
    <w:rsid w:val="001F6662"/>
    <w:rsid w:val="0020101B"/>
    <w:rsid w:val="00203782"/>
    <w:rsid w:val="00210D2F"/>
    <w:rsid w:val="00210DFB"/>
    <w:rsid w:val="00211021"/>
    <w:rsid w:val="00211E45"/>
    <w:rsid w:val="002121A5"/>
    <w:rsid w:val="0021232F"/>
    <w:rsid w:val="00214232"/>
    <w:rsid w:val="0021478F"/>
    <w:rsid w:val="00215312"/>
    <w:rsid w:val="00217A4C"/>
    <w:rsid w:val="00220FD8"/>
    <w:rsid w:val="00221910"/>
    <w:rsid w:val="002223D4"/>
    <w:rsid w:val="002227B4"/>
    <w:rsid w:val="00222832"/>
    <w:rsid w:val="00223A04"/>
    <w:rsid w:val="00223CB6"/>
    <w:rsid w:val="0022445A"/>
    <w:rsid w:val="00225A88"/>
    <w:rsid w:val="00226157"/>
    <w:rsid w:val="00226F0D"/>
    <w:rsid w:val="00226F68"/>
    <w:rsid w:val="00230BA0"/>
    <w:rsid w:val="00234836"/>
    <w:rsid w:val="00235EA5"/>
    <w:rsid w:val="002370D4"/>
    <w:rsid w:val="00240525"/>
    <w:rsid w:val="00240549"/>
    <w:rsid w:val="00242F4A"/>
    <w:rsid w:val="00244025"/>
    <w:rsid w:val="0024476F"/>
    <w:rsid w:val="0024562E"/>
    <w:rsid w:val="00246956"/>
    <w:rsid w:val="00247C14"/>
    <w:rsid w:val="00250D77"/>
    <w:rsid w:val="00252E00"/>
    <w:rsid w:val="00253044"/>
    <w:rsid w:val="0025571D"/>
    <w:rsid w:val="00261B5C"/>
    <w:rsid w:val="00261D4C"/>
    <w:rsid w:val="00262DE6"/>
    <w:rsid w:val="002639BE"/>
    <w:rsid w:val="0026469F"/>
    <w:rsid w:val="002664C9"/>
    <w:rsid w:val="00267809"/>
    <w:rsid w:val="00270626"/>
    <w:rsid w:val="00272C5E"/>
    <w:rsid w:val="002773B8"/>
    <w:rsid w:val="002815B7"/>
    <w:rsid w:val="002825FC"/>
    <w:rsid w:val="00283A2E"/>
    <w:rsid w:val="00285674"/>
    <w:rsid w:val="00287C9F"/>
    <w:rsid w:val="0029209F"/>
    <w:rsid w:val="00293417"/>
    <w:rsid w:val="0029353F"/>
    <w:rsid w:val="00294A1F"/>
    <w:rsid w:val="00296F9D"/>
    <w:rsid w:val="00297DF1"/>
    <w:rsid w:val="002A1546"/>
    <w:rsid w:val="002A3698"/>
    <w:rsid w:val="002A3941"/>
    <w:rsid w:val="002A456D"/>
    <w:rsid w:val="002B011E"/>
    <w:rsid w:val="002B0ABC"/>
    <w:rsid w:val="002B14F9"/>
    <w:rsid w:val="002B3236"/>
    <w:rsid w:val="002B442E"/>
    <w:rsid w:val="002B4945"/>
    <w:rsid w:val="002B789C"/>
    <w:rsid w:val="002B7F03"/>
    <w:rsid w:val="002C19C5"/>
    <w:rsid w:val="002C3112"/>
    <w:rsid w:val="002C38D9"/>
    <w:rsid w:val="002D28C4"/>
    <w:rsid w:val="002D28F3"/>
    <w:rsid w:val="002D2E5B"/>
    <w:rsid w:val="002D5B96"/>
    <w:rsid w:val="002D7CA1"/>
    <w:rsid w:val="002D7E4C"/>
    <w:rsid w:val="002E1C35"/>
    <w:rsid w:val="002E1E15"/>
    <w:rsid w:val="002E2694"/>
    <w:rsid w:val="002E3538"/>
    <w:rsid w:val="002E3ACF"/>
    <w:rsid w:val="002F15A1"/>
    <w:rsid w:val="002F1735"/>
    <w:rsid w:val="002F2E91"/>
    <w:rsid w:val="002F3750"/>
    <w:rsid w:val="002F3B9E"/>
    <w:rsid w:val="002F57FB"/>
    <w:rsid w:val="002F5F26"/>
    <w:rsid w:val="002F6932"/>
    <w:rsid w:val="002F75BA"/>
    <w:rsid w:val="003012CE"/>
    <w:rsid w:val="003023F5"/>
    <w:rsid w:val="00303136"/>
    <w:rsid w:val="003031D7"/>
    <w:rsid w:val="003051D9"/>
    <w:rsid w:val="00306877"/>
    <w:rsid w:val="003108B0"/>
    <w:rsid w:val="00311DE6"/>
    <w:rsid w:val="00313EC9"/>
    <w:rsid w:val="0032075B"/>
    <w:rsid w:val="003223B4"/>
    <w:rsid w:val="00322D5B"/>
    <w:rsid w:val="00324393"/>
    <w:rsid w:val="00327359"/>
    <w:rsid w:val="00327963"/>
    <w:rsid w:val="00327AF5"/>
    <w:rsid w:val="0033142F"/>
    <w:rsid w:val="00333E1F"/>
    <w:rsid w:val="00335109"/>
    <w:rsid w:val="00337271"/>
    <w:rsid w:val="00340D45"/>
    <w:rsid w:val="00341D66"/>
    <w:rsid w:val="00345FE3"/>
    <w:rsid w:val="003470C5"/>
    <w:rsid w:val="0035014E"/>
    <w:rsid w:val="0035173E"/>
    <w:rsid w:val="0035224B"/>
    <w:rsid w:val="00355A50"/>
    <w:rsid w:val="00356AED"/>
    <w:rsid w:val="00357C62"/>
    <w:rsid w:val="00357F76"/>
    <w:rsid w:val="0036146C"/>
    <w:rsid w:val="00364FCD"/>
    <w:rsid w:val="00365F26"/>
    <w:rsid w:val="00366933"/>
    <w:rsid w:val="003677A0"/>
    <w:rsid w:val="00367F82"/>
    <w:rsid w:val="003741EA"/>
    <w:rsid w:val="00374398"/>
    <w:rsid w:val="00376D01"/>
    <w:rsid w:val="003817A9"/>
    <w:rsid w:val="00383240"/>
    <w:rsid w:val="00383599"/>
    <w:rsid w:val="0038427E"/>
    <w:rsid w:val="00386E99"/>
    <w:rsid w:val="00387000"/>
    <w:rsid w:val="00387802"/>
    <w:rsid w:val="00387A0D"/>
    <w:rsid w:val="00390107"/>
    <w:rsid w:val="0039074A"/>
    <w:rsid w:val="003937D0"/>
    <w:rsid w:val="00394EF9"/>
    <w:rsid w:val="00395362"/>
    <w:rsid w:val="003A0D01"/>
    <w:rsid w:val="003A21DF"/>
    <w:rsid w:val="003A6309"/>
    <w:rsid w:val="003A6490"/>
    <w:rsid w:val="003B0955"/>
    <w:rsid w:val="003B14FF"/>
    <w:rsid w:val="003B1672"/>
    <w:rsid w:val="003B204E"/>
    <w:rsid w:val="003B2A7C"/>
    <w:rsid w:val="003B5CE3"/>
    <w:rsid w:val="003C036F"/>
    <w:rsid w:val="003C1264"/>
    <w:rsid w:val="003C21B0"/>
    <w:rsid w:val="003C2BD9"/>
    <w:rsid w:val="003C362D"/>
    <w:rsid w:val="003C4024"/>
    <w:rsid w:val="003C45C6"/>
    <w:rsid w:val="003C599C"/>
    <w:rsid w:val="003C77F3"/>
    <w:rsid w:val="003D020F"/>
    <w:rsid w:val="003D1313"/>
    <w:rsid w:val="003D1DEA"/>
    <w:rsid w:val="003D4190"/>
    <w:rsid w:val="003D464D"/>
    <w:rsid w:val="003E0465"/>
    <w:rsid w:val="003E0FB4"/>
    <w:rsid w:val="003E2F6C"/>
    <w:rsid w:val="003E345D"/>
    <w:rsid w:val="003E4D66"/>
    <w:rsid w:val="003E6FD6"/>
    <w:rsid w:val="003F01FA"/>
    <w:rsid w:val="003F0B44"/>
    <w:rsid w:val="003F2D5F"/>
    <w:rsid w:val="003F47CD"/>
    <w:rsid w:val="003F5389"/>
    <w:rsid w:val="004017C2"/>
    <w:rsid w:val="004027BA"/>
    <w:rsid w:val="004043CA"/>
    <w:rsid w:val="0040467B"/>
    <w:rsid w:val="00405B97"/>
    <w:rsid w:val="00406824"/>
    <w:rsid w:val="004119A8"/>
    <w:rsid w:val="004119C9"/>
    <w:rsid w:val="004122C7"/>
    <w:rsid w:val="00412928"/>
    <w:rsid w:val="0041451C"/>
    <w:rsid w:val="0041542B"/>
    <w:rsid w:val="00417A3E"/>
    <w:rsid w:val="004201FA"/>
    <w:rsid w:val="00420659"/>
    <w:rsid w:val="004229BF"/>
    <w:rsid w:val="0042517F"/>
    <w:rsid w:val="00426725"/>
    <w:rsid w:val="00427691"/>
    <w:rsid w:val="0042793E"/>
    <w:rsid w:val="00427F11"/>
    <w:rsid w:val="0043070D"/>
    <w:rsid w:val="00430FF4"/>
    <w:rsid w:val="00431CF3"/>
    <w:rsid w:val="00433E9A"/>
    <w:rsid w:val="00434E83"/>
    <w:rsid w:val="004372EF"/>
    <w:rsid w:val="00440989"/>
    <w:rsid w:val="00442906"/>
    <w:rsid w:val="00444506"/>
    <w:rsid w:val="00450C49"/>
    <w:rsid w:val="004521E3"/>
    <w:rsid w:val="00452FD8"/>
    <w:rsid w:val="004573D8"/>
    <w:rsid w:val="00460533"/>
    <w:rsid w:val="00463524"/>
    <w:rsid w:val="004667FC"/>
    <w:rsid w:val="00466B46"/>
    <w:rsid w:val="004673F4"/>
    <w:rsid w:val="004702CB"/>
    <w:rsid w:val="0047045E"/>
    <w:rsid w:val="00471461"/>
    <w:rsid w:val="00471DBC"/>
    <w:rsid w:val="00473103"/>
    <w:rsid w:val="00480C2C"/>
    <w:rsid w:val="004816EC"/>
    <w:rsid w:val="00482226"/>
    <w:rsid w:val="0048340C"/>
    <w:rsid w:val="00483E60"/>
    <w:rsid w:val="0048724C"/>
    <w:rsid w:val="004919A9"/>
    <w:rsid w:val="004924C7"/>
    <w:rsid w:val="004926CA"/>
    <w:rsid w:val="00493EC6"/>
    <w:rsid w:val="004949A7"/>
    <w:rsid w:val="0049569D"/>
    <w:rsid w:val="00496C46"/>
    <w:rsid w:val="004A0717"/>
    <w:rsid w:val="004A0D60"/>
    <w:rsid w:val="004A20FC"/>
    <w:rsid w:val="004A5562"/>
    <w:rsid w:val="004A6CB6"/>
    <w:rsid w:val="004B2E13"/>
    <w:rsid w:val="004B38FE"/>
    <w:rsid w:val="004B5149"/>
    <w:rsid w:val="004B6155"/>
    <w:rsid w:val="004B7925"/>
    <w:rsid w:val="004B7C36"/>
    <w:rsid w:val="004C1041"/>
    <w:rsid w:val="004C1B57"/>
    <w:rsid w:val="004C2BBB"/>
    <w:rsid w:val="004C3D3D"/>
    <w:rsid w:val="004C3D85"/>
    <w:rsid w:val="004C3E1A"/>
    <w:rsid w:val="004C3FA5"/>
    <w:rsid w:val="004C54A0"/>
    <w:rsid w:val="004C63F7"/>
    <w:rsid w:val="004C7DE3"/>
    <w:rsid w:val="004D14EC"/>
    <w:rsid w:val="004D33A9"/>
    <w:rsid w:val="004D4908"/>
    <w:rsid w:val="004D4995"/>
    <w:rsid w:val="004D4DB3"/>
    <w:rsid w:val="004D552D"/>
    <w:rsid w:val="004D57D5"/>
    <w:rsid w:val="004E1CF2"/>
    <w:rsid w:val="004E1FA3"/>
    <w:rsid w:val="004E334E"/>
    <w:rsid w:val="004E4BB7"/>
    <w:rsid w:val="004F1470"/>
    <w:rsid w:val="004F17B9"/>
    <w:rsid w:val="004F54B0"/>
    <w:rsid w:val="00502619"/>
    <w:rsid w:val="0051044B"/>
    <w:rsid w:val="005111A7"/>
    <w:rsid w:val="00512CB4"/>
    <w:rsid w:val="0051423B"/>
    <w:rsid w:val="00514DA4"/>
    <w:rsid w:val="0051556A"/>
    <w:rsid w:val="0051607D"/>
    <w:rsid w:val="00520E51"/>
    <w:rsid w:val="005228B8"/>
    <w:rsid w:val="0052652B"/>
    <w:rsid w:val="0052674F"/>
    <w:rsid w:val="0053103F"/>
    <w:rsid w:val="00531F91"/>
    <w:rsid w:val="00532257"/>
    <w:rsid w:val="005331BB"/>
    <w:rsid w:val="00533D4D"/>
    <w:rsid w:val="00534F1C"/>
    <w:rsid w:val="005350D4"/>
    <w:rsid w:val="00535C2C"/>
    <w:rsid w:val="00536F74"/>
    <w:rsid w:val="00540ED3"/>
    <w:rsid w:val="00541B87"/>
    <w:rsid w:val="00541F51"/>
    <w:rsid w:val="00543407"/>
    <w:rsid w:val="00543953"/>
    <w:rsid w:val="00545831"/>
    <w:rsid w:val="00545DAA"/>
    <w:rsid w:val="00546194"/>
    <w:rsid w:val="00546A7E"/>
    <w:rsid w:val="00546E93"/>
    <w:rsid w:val="00550D06"/>
    <w:rsid w:val="005510A0"/>
    <w:rsid w:val="00552480"/>
    <w:rsid w:val="00552F48"/>
    <w:rsid w:val="005530D8"/>
    <w:rsid w:val="005541B9"/>
    <w:rsid w:val="005544F1"/>
    <w:rsid w:val="005546DB"/>
    <w:rsid w:val="00554BB0"/>
    <w:rsid w:val="00555188"/>
    <w:rsid w:val="0055560E"/>
    <w:rsid w:val="00556782"/>
    <w:rsid w:val="005602C5"/>
    <w:rsid w:val="00562C3A"/>
    <w:rsid w:val="00564C32"/>
    <w:rsid w:val="00570AEC"/>
    <w:rsid w:val="00570C69"/>
    <w:rsid w:val="005725E9"/>
    <w:rsid w:val="00572A80"/>
    <w:rsid w:val="00572ADE"/>
    <w:rsid w:val="00572D54"/>
    <w:rsid w:val="0057371B"/>
    <w:rsid w:val="00574F49"/>
    <w:rsid w:val="00575578"/>
    <w:rsid w:val="0057558A"/>
    <w:rsid w:val="00575AAD"/>
    <w:rsid w:val="00580086"/>
    <w:rsid w:val="0058157B"/>
    <w:rsid w:val="00581951"/>
    <w:rsid w:val="00582AB5"/>
    <w:rsid w:val="00583D5E"/>
    <w:rsid w:val="00584A71"/>
    <w:rsid w:val="00587ACF"/>
    <w:rsid w:val="00590C05"/>
    <w:rsid w:val="005972E6"/>
    <w:rsid w:val="005A50CB"/>
    <w:rsid w:val="005A68E0"/>
    <w:rsid w:val="005B16C1"/>
    <w:rsid w:val="005B19C4"/>
    <w:rsid w:val="005B23CD"/>
    <w:rsid w:val="005B26EA"/>
    <w:rsid w:val="005B2B84"/>
    <w:rsid w:val="005B3B5D"/>
    <w:rsid w:val="005B5780"/>
    <w:rsid w:val="005C08A7"/>
    <w:rsid w:val="005C182C"/>
    <w:rsid w:val="005C47B0"/>
    <w:rsid w:val="005C75FF"/>
    <w:rsid w:val="005D10E3"/>
    <w:rsid w:val="005D3138"/>
    <w:rsid w:val="005D5750"/>
    <w:rsid w:val="005D6BB6"/>
    <w:rsid w:val="005D7FBF"/>
    <w:rsid w:val="005E07F2"/>
    <w:rsid w:val="005E111A"/>
    <w:rsid w:val="005E5DF9"/>
    <w:rsid w:val="005E7461"/>
    <w:rsid w:val="005F14C4"/>
    <w:rsid w:val="005F2BF0"/>
    <w:rsid w:val="006017FD"/>
    <w:rsid w:val="00601BB1"/>
    <w:rsid w:val="00602AFD"/>
    <w:rsid w:val="00602BAD"/>
    <w:rsid w:val="0060369A"/>
    <w:rsid w:val="0060369E"/>
    <w:rsid w:val="00603FC0"/>
    <w:rsid w:val="006045DF"/>
    <w:rsid w:val="00605C7F"/>
    <w:rsid w:val="00610298"/>
    <w:rsid w:val="00610E38"/>
    <w:rsid w:val="00611A2A"/>
    <w:rsid w:val="00611E36"/>
    <w:rsid w:val="006133EA"/>
    <w:rsid w:val="0061529A"/>
    <w:rsid w:val="00615888"/>
    <w:rsid w:val="00617E5C"/>
    <w:rsid w:val="00621CA8"/>
    <w:rsid w:val="00622E8F"/>
    <w:rsid w:val="00623419"/>
    <w:rsid w:val="006235FF"/>
    <w:rsid w:val="00623692"/>
    <w:rsid w:val="0062442D"/>
    <w:rsid w:val="00627A15"/>
    <w:rsid w:val="00631A7D"/>
    <w:rsid w:val="00633A36"/>
    <w:rsid w:val="00636664"/>
    <w:rsid w:val="006377F4"/>
    <w:rsid w:val="00637AD1"/>
    <w:rsid w:val="00640C1E"/>
    <w:rsid w:val="006448F1"/>
    <w:rsid w:val="00646BBA"/>
    <w:rsid w:val="00646E86"/>
    <w:rsid w:val="006517AD"/>
    <w:rsid w:val="00652EF8"/>
    <w:rsid w:val="00653BD3"/>
    <w:rsid w:val="006552CE"/>
    <w:rsid w:val="006557D7"/>
    <w:rsid w:val="00656FCA"/>
    <w:rsid w:val="0065732F"/>
    <w:rsid w:val="00661F0B"/>
    <w:rsid w:val="006621D7"/>
    <w:rsid w:val="00662FB2"/>
    <w:rsid w:val="00663334"/>
    <w:rsid w:val="006641CA"/>
    <w:rsid w:val="006641F0"/>
    <w:rsid w:val="00664CE5"/>
    <w:rsid w:val="00666E61"/>
    <w:rsid w:val="00671618"/>
    <w:rsid w:val="00673167"/>
    <w:rsid w:val="00677005"/>
    <w:rsid w:val="006779A9"/>
    <w:rsid w:val="006843AB"/>
    <w:rsid w:val="00687D0B"/>
    <w:rsid w:val="00690F87"/>
    <w:rsid w:val="00691913"/>
    <w:rsid w:val="00691C97"/>
    <w:rsid w:val="00693124"/>
    <w:rsid w:val="006940CA"/>
    <w:rsid w:val="00697678"/>
    <w:rsid w:val="006A07B9"/>
    <w:rsid w:val="006A1B0F"/>
    <w:rsid w:val="006A34FE"/>
    <w:rsid w:val="006A3C44"/>
    <w:rsid w:val="006A3C63"/>
    <w:rsid w:val="006A44D9"/>
    <w:rsid w:val="006A4B9A"/>
    <w:rsid w:val="006A6900"/>
    <w:rsid w:val="006B15E8"/>
    <w:rsid w:val="006B572B"/>
    <w:rsid w:val="006B5BD3"/>
    <w:rsid w:val="006B5D03"/>
    <w:rsid w:val="006B66CE"/>
    <w:rsid w:val="006B6989"/>
    <w:rsid w:val="006C10B3"/>
    <w:rsid w:val="006C248E"/>
    <w:rsid w:val="006C593E"/>
    <w:rsid w:val="006C63C0"/>
    <w:rsid w:val="006C64CC"/>
    <w:rsid w:val="006C6C34"/>
    <w:rsid w:val="006D078B"/>
    <w:rsid w:val="006D22D1"/>
    <w:rsid w:val="006D4DAE"/>
    <w:rsid w:val="006D6820"/>
    <w:rsid w:val="006E00DD"/>
    <w:rsid w:val="006E1488"/>
    <w:rsid w:val="006E51C4"/>
    <w:rsid w:val="006E7189"/>
    <w:rsid w:val="006E76DA"/>
    <w:rsid w:val="006F473D"/>
    <w:rsid w:val="006F7E73"/>
    <w:rsid w:val="007004B3"/>
    <w:rsid w:val="007010E3"/>
    <w:rsid w:val="0070480E"/>
    <w:rsid w:val="007057B2"/>
    <w:rsid w:val="00705BBA"/>
    <w:rsid w:val="007065A4"/>
    <w:rsid w:val="0070747A"/>
    <w:rsid w:val="00711D05"/>
    <w:rsid w:val="0071236A"/>
    <w:rsid w:val="00713A6D"/>
    <w:rsid w:val="007154D4"/>
    <w:rsid w:val="00715516"/>
    <w:rsid w:val="00715699"/>
    <w:rsid w:val="0071705A"/>
    <w:rsid w:val="00717229"/>
    <w:rsid w:val="00722122"/>
    <w:rsid w:val="00724C2A"/>
    <w:rsid w:val="007260CD"/>
    <w:rsid w:val="007273D4"/>
    <w:rsid w:val="00727AF9"/>
    <w:rsid w:val="00727FB1"/>
    <w:rsid w:val="007303C2"/>
    <w:rsid w:val="00731E74"/>
    <w:rsid w:val="007340C9"/>
    <w:rsid w:val="00734B27"/>
    <w:rsid w:val="00737115"/>
    <w:rsid w:val="00737795"/>
    <w:rsid w:val="00740415"/>
    <w:rsid w:val="007416DC"/>
    <w:rsid w:val="007429FE"/>
    <w:rsid w:val="0074386B"/>
    <w:rsid w:val="0074461F"/>
    <w:rsid w:val="00744C27"/>
    <w:rsid w:val="00744E67"/>
    <w:rsid w:val="0074500C"/>
    <w:rsid w:val="00745C0A"/>
    <w:rsid w:val="00746C20"/>
    <w:rsid w:val="00747D38"/>
    <w:rsid w:val="007511F7"/>
    <w:rsid w:val="007526DC"/>
    <w:rsid w:val="00752B76"/>
    <w:rsid w:val="00752F8C"/>
    <w:rsid w:val="0075404F"/>
    <w:rsid w:val="00754563"/>
    <w:rsid w:val="00756984"/>
    <w:rsid w:val="00760901"/>
    <w:rsid w:val="007615DE"/>
    <w:rsid w:val="007627FE"/>
    <w:rsid w:val="00763609"/>
    <w:rsid w:val="007636A9"/>
    <w:rsid w:val="0076575A"/>
    <w:rsid w:val="00766373"/>
    <w:rsid w:val="00766377"/>
    <w:rsid w:val="007663E9"/>
    <w:rsid w:val="00767672"/>
    <w:rsid w:val="00771E3C"/>
    <w:rsid w:val="007733E8"/>
    <w:rsid w:val="00773F57"/>
    <w:rsid w:val="00774E96"/>
    <w:rsid w:val="007750E2"/>
    <w:rsid w:val="007774C3"/>
    <w:rsid w:val="00780178"/>
    <w:rsid w:val="00782515"/>
    <w:rsid w:val="007857DD"/>
    <w:rsid w:val="00785F49"/>
    <w:rsid w:val="00792C55"/>
    <w:rsid w:val="0079392A"/>
    <w:rsid w:val="007953A1"/>
    <w:rsid w:val="007A0D1E"/>
    <w:rsid w:val="007A1B82"/>
    <w:rsid w:val="007A298F"/>
    <w:rsid w:val="007A4C00"/>
    <w:rsid w:val="007A4DF7"/>
    <w:rsid w:val="007A532A"/>
    <w:rsid w:val="007A5541"/>
    <w:rsid w:val="007A6993"/>
    <w:rsid w:val="007B0DA6"/>
    <w:rsid w:val="007B4207"/>
    <w:rsid w:val="007B5CF4"/>
    <w:rsid w:val="007B789E"/>
    <w:rsid w:val="007B7EB8"/>
    <w:rsid w:val="007C1E02"/>
    <w:rsid w:val="007C30E7"/>
    <w:rsid w:val="007C38D8"/>
    <w:rsid w:val="007C475E"/>
    <w:rsid w:val="007C5337"/>
    <w:rsid w:val="007C5C7F"/>
    <w:rsid w:val="007C68AC"/>
    <w:rsid w:val="007C6D59"/>
    <w:rsid w:val="007D012F"/>
    <w:rsid w:val="007D1236"/>
    <w:rsid w:val="007D2AFA"/>
    <w:rsid w:val="007D2B66"/>
    <w:rsid w:val="007D43B5"/>
    <w:rsid w:val="007D7533"/>
    <w:rsid w:val="007E2F35"/>
    <w:rsid w:val="007E308D"/>
    <w:rsid w:val="007E4C97"/>
    <w:rsid w:val="007E5690"/>
    <w:rsid w:val="007E7FFC"/>
    <w:rsid w:val="007F13BF"/>
    <w:rsid w:val="007F2856"/>
    <w:rsid w:val="0080109C"/>
    <w:rsid w:val="00802750"/>
    <w:rsid w:val="008033AC"/>
    <w:rsid w:val="00803C78"/>
    <w:rsid w:val="00805A7A"/>
    <w:rsid w:val="008065AB"/>
    <w:rsid w:val="008116A6"/>
    <w:rsid w:val="008127D4"/>
    <w:rsid w:val="0081456B"/>
    <w:rsid w:val="00815A58"/>
    <w:rsid w:val="00817C7B"/>
    <w:rsid w:val="00817FB7"/>
    <w:rsid w:val="008237D2"/>
    <w:rsid w:val="00823EA0"/>
    <w:rsid w:val="00825918"/>
    <w:rsid w:val="00825AC4"/>
    <w:rsid w:val="008270F5"/>
    <w:rsid w:val="00830085"/>
    <w:rsid w:val="008310CE"/>
    <w:rsid w:val="00833DCC"/>
    <w:rsid w:val="008368ED"/>
    <w:rsid w:val="008373BD"/>
    <w:rsid w:val="0084178F"/>
    <w:rsid w:val="008447FE"/>
    <w:rsid w:val="008449A8"/>
    <w:rsid w:val="00846242"/>
    <w:rsid w:val="00846727"/>
    <w:rsid w:val="00852372"/>
    <w:rsid w:val="00853543"/>
    <w:rsid w:val="00855D73"/>
    <w:rsid w:val="00857C92"/>
    <w:rsid w:val="00863483"/>
    <w:rsid w:val="00864BC9"/>
    <w:rsid w:val="00864C23"/>
    <w:rsid w:val="00865F89"/>
    <w:rsid w:val="00867A5F"/>
    <w:rsid w:val="00872F84"/>
    <w:rsid w:val="00873A70"/>
    <w:rsid w:val="00873F8E"/>
    <w:rsid w:val="00874270"/>
    <w:rsid w:val="00876269"/>
    <w:rsid w:val="008779C0"/>
    <w:rsid w:val="008812D6"/>
    <w:rsid w:val="008907B0"/>
    <w:rsid w:val="00890AE9"/>
    <w:rsid w:val="008919F8"/>
    <w:rsid w:val="008941EE"/>
    <w:rsid w:val="00894DF4"/>
    <w:rsid w:val="0089693E"/>
    <w:rsid w:val="008A00D1"/>
    <w:rsid w:val="008A055A"/>
    <w:rsid w:val="008A13E0"/>
    <w:rsid w:val="008A432C"/>
    <w:rsid w:val="008A658B"/>
    <w:rsid w:val="008A7106"/>
    <w:rsid w:val="008B48D5"/>
    <w:rsid w:val="008C0EA4"/>
    <w:rsid w:val="008C1ACB"/>
    <w:rsid w:val="008C2D60"/>
    <w:rsid w:val="008C45E9"/>
    <w:rsid w:val="008C6787"/>
    <w:rsid w:val="008C6CFC"/>
    <w:rsid w:val="008C774A"/>
    <w:rsid w:val="008D0F23"/>
    <w:rsid w:val="008D10FE"/>
    <w:rsid w:val="008D39BB"/>
    <w:rsid w:val="008D5BD1"/>
    <w:rsid w:val="008D6614"/>
    <w:rsid w:val="008E2635"/>
    <w:rsid w:val="008E3E0D"/>
    <w:rsid w:val="008E70F9"/>
    <w:rsid w:val="008E7A47"/>
    <w:rsid w:val="008F30C2"/>
    <w:rsid w:val="008F446C"/>
    <w:rsid w:val="008F4CFE"/>
    <w:rsid w:val="008F7AF4"/>
    <w:rsid w:val="009045D0"/>
    <w:rsid w:val="00904FB6"/>
    <w:rsid w:val="0090574B"/>
    <w:rsid w:val="00905898"/>
    <w:rsid w:val="00905932"/>
    <w:rsid w:val="00906CC0"/>
    <w:rsid w:val="00911B32"/>
    <w:rsid w:val="00914C82"/>
    <w:rsid w:val="00917027"/>
    <w:rsid w:val="00917EFE"/>
    <w:rsid w:val="00921C30"/>
    <w:rsid w:val="00922C5C"/>
    <w:rsid w:val="00924A45"/>
    <w:rsid w:val="009273A8"/>
    <w:rsid w:val="00927D48"/>
    <w:rsid w:val="00930739"/>
    <w:rsid w:val="009371A9"/>
    <w:rsid w:val="0093728A"/>
    <w:rsid w:val="00937425"/>
    <w:rsid w:val="00940D14"/>
    <w:rsid w:val="00945548"/>
    <w:rsid w:val="009468F9"/>
    <w:rsid w:val="00952032"/>
    <w:rsid w:val="009521CB"/>
    <w:rsid w:val="00952E96"/>
    <w:rsid w:val="00953C8D"/>
    <w:rsid w:val="00954F7A"/>
    <w:rsid w:val="0095629E"/>
    <w:rsid w:val="00957AD5"/>
    <w:rsid w:val="00957AE4"/>
    <w:rsid w:val="009631AE"/>
    <w:rsid w:val="009632FE"/>
    <w:rsid w:val="0096711D"/>
    <w:rsid w:val="009719AB"/>
    <w:rsid w:val="009724BF"/>
    <w:rsid w:val="00972EB6"/>
    <w:rsid w:val="009735C9"/>
    <w:rsid w:val="009755F3"/>
    <w:rsid w:val="00980BDF"/>
    <w:rsid w:val="00981B33"/>
    <w:rsid w:val="0098301E"/>
    <w:rsid w:val="009835CF"/>
    <w:rsid w:val="00986553"/>
    <w:rsid w:val="00986A57"/>
    <w:rsid w:val="00993790"/>
    <w:rsid w:val="009946C3"/>
    <w:rsid w:val="009949F3"/>
    <w:rsid w:val="00994A66"/>
    <w:rsid w:val="009958F0"/>
    <w:rsid w:val="00997F9E"/>
    <w:rsid w:val="009A0845"/>
    <w:rsid w:val="009A1967"/>
    <w:rsid w:val="009A27AB"/>
    <w:rsid w:val="009A285A"/>
    <w:rsid w:val="009A3B08"/>
    <w:rsid w:val="009A3E33"/>
    <w:rsid w:val="009A5613"/>
    <w:rsid w:val="009A5824"/>
    <w:rsid w:val="009A7FC6"/>
    <w:rsid w:val="009B2ABF"/>
    <w:rsid w:val="009B7632"/>
    <w:rsid w:val="009C00C6"/>
    <w:rsid w:val="009C097A"/>
    <w:rsid w:val="009C428D"/>
    <w:rsid w:val="009C4347"/>
    <w:rsid w:val="009C4B96"/>
    <w:rsid w:val="009C566D"/>
    <w:rsid w:val="009D0132"/>
    <w:rsid w:val="009D387C"/>
    <w:rsid w:val="009D69F2"/>
    <w:rsid w:val="009D6C9D"/>
    <w:rsid w:val="009E0EE9"/>
    <w:rsid w:val="009E1DDC"/>
    <w:rsid w:val="009E27DD"/>
    <w:rsid w:val="009E346E"/>
    <w:rsid w:val="009E49E9"/>
    <w:rsid w:val="009E5D0E"/>
    <w:rsid w:val="009F1AE7"/>
    <w:rsid w:val="009F2CBE"/>
    <w:rsid w:val="009F39D0"/>
    <w:rsid w:val="009F3BDF"/>
    <w:rsid w:val="009F4203"/>
    <w:rsid w:val="00A00024"/>
    <w:rsid w:val="00A029DF"/>
    <w:rsid w:val="00A05D6E"/>
    <w:rsid w:val="00A10D66"/>
    <w:rsid w:val="00A126C9"/>
    <w:rsid w:val="00A13DD3"/>
    <w:rsid w:val="00A2061E"/>
    <w:rsid w:val="00A21824"/>
    <w:rsid w:val="00A24E8F"/>
    <w:rsid w:val="00A3154F"/>
    <w:rsid w:val="00A31CE1"/>
    <w:rsid w:val="00A32AC4"/>
    <w:rsid w:val="00A35E5A"/>
    <w:rsid w:val="00A367E6"/>
    <w:rsid w:val="00A36E4F"/>
    <w:rsid w:val="00A370A3"/>
    <w:rsid w:val="00A41427"/>
    <w:rsid w:val="00A44F9A"/>
    <w:rsid w:val="00A5176C"/>
    <w:rsid w:val="00A520D1"/>
    <w:rsid w:val="00A52851"/>
    <w:rsid w:val="00A53572"/>
    <w:rsid w:val="00A54977"/>
    <w:rsid w:val="00A55789"/>
    <w:rsid w:val="00A56347"/>
    <w:rsid w:val="00A56CC6"/>
    <w:rsid w:val="00A60299"/>
    <w:rsid w:val="00A62495"/>
    <w:rsid w:val="00A64AEB"/>
    <w:rsid w:val="00A663FE"/>
    <w:rsid w:val="00A671BE"/>
    <w:rsid w:val="00A704A5"/>
    <w:rsid w:val="00A704D3"/>
    <w:rsid w:val="00A716AC"/>
    <w:rsid w:val="00A71BC0"/>
    <w:rsid w:val="00A72106"/>
    <w:rsid w:val="00A72BF3"/>
    <w:rsid w:val="00A74F32"/>
    <w:rsid w:val="00A77825"/>
    <w:rsid w:val="00A81187"/>
    <w:rsid w:val="00A85326"/>
    <w:rsid w:val="00A855A0"/>
    <w:rsid w:val="00A87F4D"/>
    <w:rsid w:val="00A91DE0"/>
    <w:rsid w:val="00A92CC4"/>
    <w:rsid w:val="00A933F7"/>
    <w:rsid w:val="00A95B3C"/>
    <w:rsid w:val="00A96BD4"/>
    <w:rsid w:val="00A9728D"/>
    <w:rsid w:val="00AA271F"/>
    <w:rsid w:val="00AA2BD7"/>
    <w:rsid w:val="00AA6729"/>
    <w:rsid w:val="00AA6E8D"/>
    <w:rsid w:val="00AB09A3"/>
    <w:rsid w:val="00AB1ED1"/>
    <w:rsid w:val="00AB2BA6"/>
    <w:rsid w:val="00AB3798"/>
    <w:rsid w:val="00AB5BC2"/>
    <w:rsid w:val="00AB5FBE"/>
    <w:rsid w:val="00AB6842"/>
    <w:rsid w:val="00AC23E9"/>
    <w:rsid w:val="00AC28D2"/>
    <w:rsid w:val="00AC55FC"/>
    <w:rsid w:val="00AC7BC9"/>
    <w:rsid w:val="00AD017D"/>
    <w:rsid w:val="00AD1162"/>
    <w:rsid w:val="00AD35AC"/>
    <w:rsid w:val="00AD6B35"/>
    <w:rsid w:val="00AD708A"/>
    <w:rsid w:val="00AE1203"/>
    <w:rsid w:val="00AE1AA6"/>
    <w:rsid w:val="00AE2647"/>
    <w:rsid w:val="00AE501D"/>
    <w:rsid w:val="00AE697A"/>
    <w:rsid w:val="00AE6F49"/>
    <w:rsid w:val="00AF0ED4"/>
    <w:rsid w:val="00AF272C"/>
    <w:rsid w:val="00AF40B2"/>
    <w:rsid w:val="00AF47AB"/>
    <w:rsid w:val="00AF4CA9"/>
    <w:rsid w:val="00AF52D6"/>
    <w:rsid w:val="00AF5D72"/>
    <w:rsid w:val="00AF7B5D"/>
    <w:rsid w:val="00B00711"/>
    <w:rsid w:val="00B007A7"/>
    <w:rsid w:val="00B028D8"/>
    <w:rsid w:val="00B037C4"/>
    <w:rsid w:val="00B038D9"/>
    <w:rsid w:val="00B03ECA"/>
    <w:rsid w:val="00B04DC1"/>
    <w:rsid w:val="00B053C3"/>
    <w:rsid w:val="00B05E19"/>
    <w:rsid w:val="00B12028"/>
    <w:rsid w:val="00B13F7B"/>
    <w:rsid w:val="00B14317"/>
    <w:rsid w:val="00B15420"/>
    <w:rsid w:val="00B21BD2"/>
    <w:rsid w:val="00B21DED"/>
    <w:rsid w:val="00B22603"/>
    <w:rsid w:val="00B234EF"/>
    <w:rsid w:val="00B26C11"/>
    <w:rsid w:val="00B30854"/>
    <w:rsid w:val="00B3193F"/>
    <w:rsid w:val="00B36081"/>
    <w:rsid w:val="00B361E9"/>
    <w:rsid w:val="00B37657"/>
    <w:rsid w:val="00B40F26"/>
    <w:rsid w:val="00B45CFC"/>
    <w:rsid w:val="00B45D3C"/>
    <w:rsid w:val="00B4618D"/>
    <w:rsid w:val="00B466C4"/>
    <w:rsid w:val="00B4782F"/>
    <w:rsid w:val="00B5158A"/>
    <w:rsid w:val="00B52126"/>
    <w:rsid w:val="00B544A1"/>
    <w:rsid w:val="00B54646"/>
    <w:rsid w:val="00B56BFA"/>
    <w:rsid w:val="00B57EA6"/>
    <w:rsid w:val="00B60991"/>
    <w:rsid w:val="00B61C21"/>
    <w:rsid w:val="00B638DC"/>
    <w:rsid w:val="00B646FF"/>
    <w:rsid w:val="00B72B2A"/>
    <w:rsid w:val="00B730A9"/>
    <w:rsid w:val="00B74AD5"/>
    <w:rsid w:val="00B77812"/>
    <w:rsid w:val="00B77878"/>
    <w:rsid w:val="00B77B7D"/>
    <w:rsid w:val="00B815F5"/>
    <w:rsid w:val="00B817E7"/>
    <w:rsid w:val="00B8261F"/>
    <w:rsid w:val="00B8452C"/>
    <w:rsid w:val="00B90B30"/>
    <w:rsid w:val="00B92F04"/>
    <w:rsid w:val="00BA0541"/>
    <w:rsid w:val="00BA2006"/>
    <w:rsid w:val="00BA386E"/>
    <w:rsid w:val="00BA3AD5"/>
    <w:rsid w:val="00BA4450"/>
    <w:rsid w:val="00BA5293"/>
    <w:rsid w:val="00BA55B6"/>
    <w:rsid w:val="00BA5B8F"/>
    <w:rsid w:val="00BA7FB3"/>
    <w:rsid w:val="00BB09D6"/>
    <w:rsid w:val="00BB64B6"/>
    <w:rsid w:val="00BC0237"/>
    <w:rsid w:val="00BC0F45"/>
    <w:rsid w:val="00BC150F"/>
    <w:rsid w:val="00BC3A35"/>
    <w:rsid w:val="00BC448A"/>
    <w:rsid w:val="00BC7151"/>
    <w:rsid w:val="00BD09AD"/>
    <w:rsid w:val="00BD14E0"/>
    <w:rsid w:val="00BD2E10"/>
    <w:rsid w:val="00BD3E8F"/>
    <w:rsid w:val="00BD519D"/>
    <w:rsid w:val="00BD51AC"/>
    <w:rsid w:val="00BD5A8C"/>
    <w:rsid w:val="00BE0CF0"/>
    <w:rsid w:val="00BE2AB9"/>
    <w:rsid w:val="00BE39FE"/>
    <w:rsid w:val="00BE615F"/>
    <w:rsid w:val="00BE6F9A"/>
    <w:rsid w:val="00BF3057"/>
    <w:rsid w:val="00BF3B1F"/>
    <w:rsid w:val="00BF59AB"/>
    <w:rsid w:val="00C00103"/>
    <w:rsid w:val="00C01CEB"/>
    <w:rsid w:val="00C0595E"/>
    <w:rsid w:val="00C05E6A"/>
    <w:rsid w:val="00C068FE"/>
    <w:rsid w:val="00C06923"/>
    <w:rsid w:val="00C100A2"/>
    <w:rsid w:val="00C143B8"/>
    <w:rsid w:val="00C15BAE"/>
    <w:rsid w:val="00C16A98"/>
    <w:rsid w:val="00C20EB1"/>
    <w:rsid w:val="00C213BE"/>
    <w:rsid w:val="00C21B53"/>
    <w:rsid w:val="00C21F80"/>
    <w:rsid w:val="00C22633"/>
    <w:rsid w:val="00C23096"/>
    <w:rsid w:val="00C25089"/>
    <w:rsid w:val="00C25CE7"/>
    <w:rsid w:val="00C27EAF"/>
    <w:rsid w:val="00C31D71"/>
    <w:rsid w:val="00C32AA6"/>
    <w:rsid w:val="00C361EB"/>
    <w:rsid w:val="00C37338"/>
    <w:rsid w:val="00C40DAA"/>
    <w:rsid w:val="00C4117D"/>
    <w:rsid w:val="00C4427F"/>
    <w:rsid w:val="00C457BE"/>
    <w:rsid w:val="00C45D66"/>
    <w:rsid w:val="00C47529"/>
    <w:rsid w:val="00C50097"/>
    <w:rsid w:val="00C52391"/>
    <w:rsid w:val="00C53127"/>
    <w:rsid w:val="00C54BDE"/>
    <w:rsid w:val="00C576C1"/>
    <w:rsid w:val="00C610D5"/>
    <w:rsid w:val="00C61C28"/>
    <w:rsid w:val="00C632C3"/>
    <w:rsid w:val="00C64E0E"/>
    <w:rsid w:val="00C652A4"/>
    <w:rsid w:val="00C66CF9"/>
    <w:rsid w:val="00C70B03"/>
    <w:rsid w:val="00C72ECC"/>
    <w:rsid w:val="00C778F1"/>
    <w:rsid w:val="00C81419"/>
    <w:rsid w:val="00C82F5B"/>
    <w:rsid w:val="00C84743"/>
    <w:rsid w:val="00C8540A"/>
    <w:rsid w:val="00C92EBE"/>
    <w:rsid w:val="00C93802"/>
    <w:rsid w:val="00C978F1"/>
    <w:rsid w:val="00CA3B31"/>
    <w:rsid w:val="00CA5EA2"/>
    <w:rsid w:val="00CA70B5"/>
    <w:rsid w:val="00CA749D"/>
    <w:rsid w:val="00CB0246"/>
    <w:rsid w:val="00CB25F6"/>
    <w:rsid w:val="00CB2BDD"/>
    <w:rsid w:val="00CB3766"/>
    <w:rsid w:val="00CB76CF"/>
    <w:rsid w:val="00CB7B41"/>
    <w:rsid w:val="00CC0752"/>
    <w:rsid w:val="00CC362C"/>
    <w:rsid w:val="00CC3E87"/>
    <w:rsid w:val="00CC6EDF"/>
    <w:rsid w:val="00CC722B"/>
    <w:rsid w:val="00CD07FD"/>
    <w:rsid w:val="00CD09D0"/>
    <w:rsid w:val="00CD0AE9"/>
    <w:rsid w:val="00CD0BBC"/>
    <w:rsid w:val="00CD0D4A"/>
    <w:rsid w:val="00CE1B93"/>
    <w:rsid w:val="00CE2B07"/>
    <w:rsid w:val="00CE2C6C"/>
    <w:rsid w:val="00CE7BF3"/>
    <w:rsid w:val="00CF09C4"/>
    <w:rsid w:val="00CF0CA1"/>
    <w:rsid w:val="00CF242C"/>
    <w:rsid w:val="00CF4250"/>
    <w:rsid w:val="00CF4283"/>
    <w:rsid w:val="00CF6398"/>
    <w:rsid w:val="00D00B9B"/>
    <w:rsid w:val="00D0245E"/>
    <w:rsid w:val="00D03DF9"/>
    <w:rsid w:val="00D04B3B"/>
    <w:rsid w:val="00D05CD3"/>
    <w:rsid w:val="00D06188"/>
    <w:rsid w:val="00D11059"/>
    <w:rsid w:val="00D17A72"/>
    <w:rsid w:val="00D21565"/>
    <w:rsid w:val="00D21AF3"/>
    <w:rsid w:val="00D226D0"/>
    <w:rsid w:val="00D22F24"/>
    <w:rsid w:val="00D252CD"/>
    <w:rsid w:val="00D27EB9"/>
    <w:rsid w:val="00D31055"/>
    <w:rsid w:val="00D3141D"/>
    <w:rsid w:val="00D345DC"/>
    <w:rsid w:val="00D3514D"/>
    <w:rsid w:val="00D36C7F"/>
    <w:rsid w:val="00D36F63"/>
    <w:rsid w:val="00D371B4"/>
    <w:rsid w:val="00D40A58"/>
    <w:rsid w:val="00D41CBF"/>
    <w:rsid w:val="00D4220C"/>
    <w:rsid w:val="00D43722"/>
    <w:rsid w:val="00D451A9"/>
    <w:rsid w:val="00D472EA"/>
    <w:rsid w:val="00D54AA3"/>
    <w:rsid w:val="00D574E6"/>
    <w:rsid w:val="00D57A80"/>
    <w:rsid w:val="00D57D64"/>
    <w:rsid w:val="00D61106"/>
    <w:rsid w:val="00D61650"/>
    <w:rsid w:val="00D625A8"/>
    <w:rsid w:val="00D70527"/>
    <w:rsid w:val="00D71F7A"/>
    <w:rsid w:val="00D73A06"/>
    <w:rsid w:val="00D74129"/>
    <w:rsid w:val="00D743C6"/>
    <w:rsid w:val="00D74893"/>
    <w:rsid w:val="00D74AD0"/>
    <w:rsid w:val="00D75820"/>
    <w:rsid w:val="00D76133"/>
    <w:rsid w:val="00D7744F"/>
    <w:rsid w:val="00D817F2"/>
    <w:rsid w:val="00D82E5E"/>
    <w:rsid w:val="00D832B9"/>
    <w:rsid w:val="00D867BA"/>
    <w:rsid w:val="00D873E0"/>
    <w:rsid w:val="00D87FBC"/>
    <w:rsid w:val="00D90994"/>
    <w:rsid w:val="00D90D0C"/>
    <w:rsid w:val="00D91E5F"/>
    <w:rsid w:val="00DA10D3"/>
    <w:rsid w:val="00DA11B5"/>
    <w:rsid w:val="00DA11DF"/>
    <w:rsid w:val="00DA272C"/>
    <w:rsid w:val="00DA4A7D"/>
    <w:rsid w:val="00DA56F2"/>
    <w:rsid w:val="00DA6D67"/>
    <w:rsid w:val="00DA7888"/>
    <w:rsid w:val="00DB167B"/>
    <w:rsid w:val="00DB16E8"/>
    <w:rsid w:val="00DB4DA6"/>
    <w:rsid w:val="00DB60E0"/>
    <w:rsid w:val="00DC047B"/>
    <w:rsid w:val="00DC3515"/>
    <w:rsid w:val="00DC3738"/>
    <w:rsid w:val="00DC5F03"/>
    <w:rsid w:val="00DC6C2B"/>
    <w:rsid w:val="00DC7577"/>
    <w:rsid w:val="00DD1142"/>
    <w:rsid w:val="00DD3765"/>
    <w:rsid w:val="00DD4029"/>
    <w:rsid w:val="00DD4194"/>
    <w:rsid w:val="00DD4EFB"/>
    <w:rsid w:val="00DD570D"/>
    <w:rsid w:val="00DE0920"/>
    <w:rsid w:val="00DE27D2"/>
    <w:rsid w:val="00DE5501"/>
    <w:rsid w:val="00DF00E7"/>
    <w:rsid w:val="00DF0E6C"/>
    <w:rsid w:val="00DF138A"/>
    <w:rsid w:val="00DF19EC"/>
    <w:rsid w:val="00DF1E2D"/>
    <w:rsid w:val="00DF323E"/>
    <w:rsid w:val="00DF550C"/>
    <w:rsid w:val="00DF739C"/>
    <w:rsid w:val="00E00C9B"/>
    <w:rsid w:val="00E00E39"/>
    <w:rsid w:val="00E00EB1"/>
    <w:rsid w:val="00E0396A"/>
    <w:rsid w:val="00E04842"/>
    <w:rsid w:val="00E0782B"/>
    <w:rsid w:val="00E1021C"/>
    <w:rsid w:val="00E10736"/>
    <w:rsid w:val="00E11346"/>
    <w:rsid w:val="00E139D2"/>
    <w:rsid w:val="00E13B7F"/>
    <w:rsid w:val="00E143E4"/>
    <w:rsid w:val="00E147B5"/>
    <w:rsid w:val="00E20336"/>
    <w:rsid w:val="00E20FB0"/>
    <w:rsid w:val="00E23C69"/>
    <w:rsid w:val="00E240F2"/>
    <w:rsid w:val="00E24F9C"/>
    <w:rsid w:val="00E25AF5"/>
    <w:rsid w:val="00E303B8"/>
    <w:rsid w:val="00E30C99"/>
    <w:rsid w:val="00E328A4"/>
    <w:rsid w:val="00E33B76"/>
    <w:rsid w:val="00E33D13"/>
    <w:rsid w:val="00E37B0D"/>
    <w:rsid w:val="00E40485"/>
    <w:rsid w:val="00E44634"/>
    <w:rsid w:val="00E548E8"/>
    <w:rsid w:val="00E54CD4"/>
    <w:rsid w:val="00E55189"/>
    <w:rsid w:val="00E56F93"/>
    <w:rsid w:val="00E57C5E"/>
    <w:rsid w:val="00E648A1"/>
    <w:rsid w:val="00E658E4"/>
    <w:rsid w:val="00E66420"/>
    <w:rsid w:val="00E718CC"/>
    <w:rsid w:val="00E7243D"/>
    <w:rsid w:val="00E72865"/>
    <w:rsid w:val="00E72C9B"/>
    <w:rsid w:val="00E731BA"/>
    <w:rsid w:val="00E748F4"/>
    <w:rsid w:val="00E774A4"/>
    <w:rsid w:val="00E8138B"/>
    <w:rsid w:val="00E82515"/>
    <w:rsid w:val="00E82625"/>
    <w:rsid w:val="00E82760"/>
    <w:rsid w:val="00E85010"/>
    <w:rsid w:val="00E85EC3"/>
    <w:rsid w:val="00E86EC1"/>
    <w:rsid w:val="00E87DAE"/>
    <w:rsid w:val="00E87F3A"/>
    <w:rsid w:val="00E92381"/>
    <w:rsid w:val="00E927D3"/>
    <w:rsid w:val="00E945E5"/>
    <w:rsid w:val="00E94F51"/>
    <w:rsid w:val="00E953C1"/>
    <w:rsid w:val="00E97113"/>
    <w:rsid w:val="00EA13E7"/>
    <w:rsid w:val="00EA37CF"/>
    <w:rsid w:val="00EA48FA"/>
    <w:rsid w:val="00EA4C5B"/>
    <w:rsid w:val="00EA543C"/>
    <w:rsid w:val="00EA5441"/>
    <w:rsid w:val="00EA5824"/>
    <w:rsid w:val="00EA76F4"/>
    <w:rsid w:val="00EB089D"/>
    <w:rsid w:val="00EB513D"/>
    <w:rsid w:val="00EB5E79"/>
    <w:rsid w:val="00EB690B"/>
    <w:rsid w:val="00EB7097"/>
    <w:rsid w:val="00EB7EED"/>
    <w:rsid w:val="00EC0578"/>
    <w:rsid w:val="00EC0BEA"/>
    <w:rsid w:val="00EC1D47"/>
    <w:rsid w:val="00EC647F"/>
    <w:rsid w:val="00ED07D9"/>
    <w:rsid w:val="00ED240D"/>
    <w:rsid w:val="00ED25BF"/>
    <w:rsid w:val="00ED62E7"/>
    <w:rsid w:val="00ED6631"/>
    <w:rsid w:val="00EE086D"/>
    <w:rsid w:val="00EE156F"/>
    <w:rsid w:val="00EE2021"/>
    <w:rsid w:val="00EE71B8"/>
    <w:rsid w:val="00EF4761"/>
    <w:rsid w:val="00EF5A30"/>
    <w:rsid w:val="00EF6A45"/>
    <w:rsid w:val="00EF6ABC"/>
    <w:rsid w:val="00F01216"/>
    <w:rsid w:val="00F016D8"/>
    <w:rsid w:val="00F0179F"/>
    <w:rsid w:val="00F037BB"/>
    <w:rsid w:val="00F040C4"/>
    <w:rsid w:val="00F043C7"/>
    <w:rsid w:val="00F0489D"/>
    <w:rsid w:val="00F04EE7"/>
    <w:rsid w:val="00F06513"/>
    <w:rsid w:val="00F108C6"/>
    <w:rsid w:val="00F11828"/>
    <w:rsid w:val="00F20434"/>
    <w:rsid w:val="00F20DEE"/>
    <w:rsid w:val="00F22328"/>
    <w:rsid w:val="00F2240C"/>
    <w:rsid w:val="00F23647"/>
    <w:rsid w:val="00F23AC4"/>
    <w:rsid w:val="00F24889"/>
    <w:rsid w:val="00F26711"/>
    <w:rsid w:val="00F27322"/>
    <w:rsid w:val="00F317E8"/>
    <w:rsid w:val="00F328CC"/>
    <w:rsid w:val="00F37E2A"/>
    <w:rsid w:val="00F37E61"/>
    <w:rsid w:val="00F42BBB"/>
    <w:rsid w:val="00F42C0E"/>
    <w:rsid w:val="00F46161"/>
    <w:rsid w:val="00F47C7B"/>
    <w:rsid w:val="00F518C5"/>
    <w:rsid w:val="00F52559"/>
    <w:rsid w:val="00F56777"/>
    <w:rsid w:val="00F575E5"/>
    <w:rsid w:val="00F57A14"/>
    <w:rsid w:val="00F6018B"/>
    <w:rsid w:val="00F634A5"/>
    <w:rsid w:val="00F7048A"/>
    <w:rsid w:val="00F70795"/>
    <w:rsid w:val="00F707AD"/>
    <w:rsid w:val="00F723A4"/>
    <w:rsid w:val="00F73F14"/>
    <w:rsid w:val="00F77017"/>
    <w:rsid w:val="00F830AD"/>
    <w:rsid w:val="00F83AB7"/>
    <w:rsid w:val="00F8444B"/>
    <w:rsid w:val="00F858E7"/>
    <w:rsid w:val="00F86FB8"/>
    <w:rsid w:val="00F90CF8"/>
    <w:rsid w:val="00F922C0"/>
    <w:rsid w:val="00F92595"/>
    <w:rsid w:val="00F934E4"/>
    <w:rsid w:val="00F94746"/>
    <w:rsid w:val="00F964E7"/>
    <w:rsid w:val="00FA1118"/>
    <w:rsid w:val="00FA3596"/>
    <w:rsid w:val="00FA595E"/>
    <w:rsid w:val="00FA5EF5"/>
    <w:rsid w:val="00FA70FE"/>
    <w:rsid w:val="00FA74A3"/>
    <w:rsid w:val="00FA7F2B"/>
    <w:rsid w:val="00FB57B8"/>
    <w:rsid w:val="00FB7546"/>
    <w:rsid w:val="00FC33F8"/>
    <w:rsid w:val="00FC7096"/>
    <w:rsid w:val="00FC78B0"/>
    <w:rsid w:val="00FD2538"/>
    <w:rsid w:val="00FD51DA"/>
    <w:rsid w:val="00FD5ADB"/>
    <w:rsid w:val="00FD68E6"/>
    <w:rsid w:val="00FD6EB6"/>
    <w:rsid w:val="00FE1DCA"/>
    <w:rsid w:val="00FE230E"/>
    <w:rsid w:val="00FE7208"/>
    <w:rsid w:val="00FF2115"/>
    <w:rsid w:val="00FF29A5"/>
    <w:rsid w:val="00FF5C7D"/>
    <w:rsid w:val="00FF6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1FB093"/>
  <w15:chartTrackingRefBased/>
  <w15:docId w15:val="{05FD33E2-5748-46FA-89F6-6304AD3C3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MS Mincho" w:hAnsi="Open Sans" w:cs="Times New Roman"/>
        <w:sz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qFormat="1"/>
    <w:lsdException w:name="List Continue 2" w:semiHidden="1" w:unhideWhenUsed="1"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49E9"/>
    <w:pPr>
      <w:widowControl w:val="0"/>
      <w:suppressAutoHyphens/>
      <w:spacing w:after="0" w:line="240" w:lineRule="auto"/>
    </w:pPr>
    <w:rPr>
      <w:rFonts w:ascii="Times New Roman" w:eastAsia="Arial Unicode MS" w:hAnsi="Times New Roman"/>
      <w:kern w:val="2"/>
      <w:sz w:val="24"/>
      <w:szCs w:val="24"/>
      <w:lang w:eastAsia="ar-SA"/>
    </w:rPr>
  </w:style>
  <w:style w:type="paragraph" w:styleId="Heading1">
    <w:name w:val="heading 1"/>
    <w:aliases w:val="Section Title"/>
    <w:next w:val="BodyText"/>
    <w:link w:val="Heading1Char"/>
    <w:qFormat/>
    <w:rsid w:val="00283A2E"/>
    <w:pPr>
      <w:keepNext/>
      <w:pageBreakBefore/>
      <w:numPr>
        <w:numId w:val="34"/>
      </w:numPr>
      <w:suppressAutoHyphens/>
      <w:spacing w:after="120" w:line="240" w:lineRule="auto"/>
      <w:outlineLvl w:val="0"/>
    </w:pPr>
    <w:rPr>
      <w:rFonts w:eastAsia="Times New Roman"/>
      <w:b/>
      <w:color w:val="54B948"/>
      <w:sz w:val="36"/>
      <w:szCs w:val="36"/>
      <w:lang w:val="en-GB"/>
    </w:rPr>
  </w:style>
  <w:style w:type="paragraph" w:styleId="Heading2">
    <w:name w:val="heading 2"/>
    <w:basedOn w:val="Heading1"/>
    <w:next w:val="BodyText"/>
    <w:link w:val="Heading2Char"/>
    <w:unhideWhenUsed/>
    <w:qFormat/>
    <w:rsid w:val="001A6B2B"/>
    <w:pPr>
      <w:pageBreakBefore w:val="0"/>
      <w:numPr>
        <w:ilvl w:val="1"/>
      </w:numPr>
      <w:spacing w:before="120"/>
      <w:outlineLvl w:val="1"/>
    </w:pPr>
    <w:rPr>
      <w:color w:val="auto"/>
      <w:sz w:val="34"/>
      <w:szCs w:val="28"/>
    </w:rPr>
  </w:style>
  <w:style w:type="paragraph" w:styleId="Heading3">
    <w:name w:val="heading 3"/>
    <w:basedOn w:val="Heading2"/>
    <w:next w:val="BodyText"/>
    <w:link w:val="Heading3Char"/>
    <w:unhideWhenUsed/>
    <w:qFormat/>
    <w:rsid w:val="008907B0"/>
    <w:pPr>
      <w:numPr>
        <w:ilvl w:val="2"/>
      </w:numPr>
      <w:outlineLvl w:val="2"/>
    </w:pPr>
    <w:rPr>
      <w:rFonts w:cs="Calibri"/>
      <w:sz w:val="28"/>
      <w:szCs w:val="24"/>
    </w:rPr>
  </w:style>
  <w:style w:type="paragraph" w:styleId="Heading4">
    <w:name w:val="heading 4"/>
    <w:basedOn w:val="Heading3"/>
    <w:next w:val="BodyText"/>
    <w:link w:val="Heading4Char"/>
    <w:unhideWhenUsed/>
    <w:qFormat/>
    <w:rsid w:val="008907B0"/>
    <w:pPr>
      <w:numPr>
        <w:ilvl w:val="3"/>
      </w:numPr>
      <w:outlineLvl w:val="3"/>
    </w:pPr>
    <w:rPr>
      <w:sz w:val="24"/>
    </w:rPr>
  </w:style>
  <w:style w:type="paragraph" w:styleId="Heading5">
    <w:name w:val="heading 5"/>
    <w:basedOn w:val="Heading4"/>
    <w:next w:val="BodyText"/>
    <w:link w:val="Heading5Char"/>
    <w:uiPriority w:val="19"/>
    <w:unhideWhenUsed/>
    <w:rsid w:val="008907B0"/>
    <w:pPr>
      <w:numPr>
        <w:ilvl w:val="4"/>
      </w:numPr>
      <w:outlineLvl w:val="4"/>
    </w:pPr>
    <w:rPr>
      <w:sz w:val="22"/>
    </w:rPr>
  </w:style>
  <w:style w:type="paragraph" w:styleId="Heading6">
    <w:name w:val="heading 6"/>
    <w:basedOn w:val="Heading5"/>
    <w:next w:val="BodyText"/>
    <w:link w:val="Heading6Char"/>
    <w:uiPriority w:val="19"/>
    <w:unhideWhenUsed/>
    <w:rsid w:val="008907B0"/>
    <w:pPr>
      <w:numPr>
        <w:ilvl w:val="5"/>
      </w:numPr>
      <w:outlineLvl w:val="5"/>
    </w:pPr>
    <w:rPr>
      <w:i/>
      <w:szCs w:val="20"/>
    </w:rPr>
  </w:style>
  <w:style w:type="paragraph" w:styleId="Heading7">
    <w:name w:val="heading 7"/>
    <w:basedOn w:val="Normal"/>
    <w:next w:val="Normal"/>
    <w:link w:val="Heading7Char"/>
    <w:uiPriority w:val="9"/>
    <w:semiHidden/>
    <w:unhideWhenUsed/>
    <w:qFormat/>
    <w:rsid w:val="00283A2E"/>
    <w:pPr>
      <w:keepNext/>
      <w:keepLines/>
      <w:numPr>
        <w:ilvl w:val="6"/>
        <w:numId w:val="34"/>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83A2E"/>
    <w:pPr>
      <w:keepNext/>
      <w:keepLines/>
      <w:numPr>
        <w:ilvl w:val="7"/>
        <w:numId w:val="3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83A2E"/>
    <w:pPr>
      <w:keepNext/>
      <w:keepLines/>
      <w:numPr>
        <w:ilvl w:val="8"/>
        <w:numId w:val="3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BodyText"/>
    <w:link w:val="HeaderChar"/>
    <w:uiPriority w:val="99"/>
    <w:unhideWhenUsed/>
    <w:rsid w:val="000B069F"/>
    <w:pPr>
      <w:spacing w:before="60" w:after="60"/>
      <w:ind w:left="0"/>
      <w:jc w:val="right"/>
    </w:pPr>
    <w:rPr>
      <w:sz w:val="18"/>
      <w:szCs w:val="16"/>
    </w:rPr>
  </w:style>
  <w:style w:type="character" w:customStyle="1" w:styleId="HeaderChar">
    <w:name w:val="Header Char"/>
    <w:basedOn w:val="DefaultParagraphFont"/>
    <w:link w:val="Header"/>
    <w:uiPriority w:val="99"/>
    <w:rsid w:val="000B069F"/>
    <w:rPr>
      <w:rFonts w:ascii="Open Sans" w:eastAsia="Times New Roman" w:hAnsi="Open Sans" w:cs="Times New Roman"/>
      <w:sz w:val="18"/>
      <w:szCs w:val="16"/>
      <w:lang w:val="en-GB"/>
    </w:rPr>
  </w:style>
  <w:style w:type="paragraph" w:styleId="Footer">
    <w:name w:val="footer"/>
    <w:basedOn w:val="BodyText"/>
    <w:link w:val="FooterChar"/>
    <w:uiPriority w:val="99"/>
    <w:unhideWhenUsed/>
    <w:rsid w:val="005E5DF9"/>
    <w:pPr>
      <w:spacing w:before="0" w:after="0"/>
      <w:ind w:left="0"/>
      <w:jc w:val="right"/>
    </w:pPr>
    <w:rPr>
      <w:sz w:val="18"/>
    </w:rPr>
  </w:style>
  <w:style w:type="character" w:customStyle="1" w:styleId="FooterChar">
    <w:name w:val="Footer Char"/>
    <w:basedOn w:val="DefaultParagraphFont"/>
    <w:link w:val="Footer"/>
    <w:uiPriority w:val="99"/>
    <w:rsid w:val="005E5DF9"/>
    <w:rPr>
      <w:rFonts w:ascii="Open Sans" w:eastAsia="Times New Roman" w:hAnsi="Open Sans" w:cs="Times New Roman"/>
      <w:sz w:val="18"/>
      <w:szCs w:val="20"/>
      <w:lang w:val="en-GB"/>
    </w:rPr>
  </w:style>
  <w:style w:type="table" w:styleId="TableGrid">
    <w:name w:val="Table Grid"/>
    <w:basedOn w:val="TableNormal"/>
    <w:uiPriority w:val="39"/>
    <w:rsid w:val="008C6CFC"/>
    <w:pPr>
      <w:suppressAutoHyphens/>
      <w:spacing w:after="0" w:line="240" w:lineRule="auto"/>
    </w:pPr>
    <w:rPr>
      <w:sz w:val="20"/>
    </w:rPr>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cPr>
      <w:shd w:val="clear" w:color="auto" w:fill="auto"/>
    </w:tcPr>
  </w:style>
  <w:style w:type="character" w:customStyle="1" w:styleId="Heading1Char">
    <w:name w:val="Heading 1 Char"/>
    <w:aliases w:val="Section Title Char"/>
    <w:basedOn w:val="DefaultParagraphFont"/>
    <w:link w:val="Heading1"/>
    <w:rsid w:val="00283A2E"/>
    <w:rPr>
      <w:rFonts w:ascii="Open Sans" w:eastAsia="Times New Roman" w:hAnsi="Open Sans" w:cs="Times New Roman"/>
      <w:b/>
      <w:color w:val="54B948"/>
      <w:sz w:val="36"/>
      <w:szCs w:val="36"/>
      <w:lang w:val="en-GB"/>
    </w:rPr>
  </w:style>
  <w:style w:type="numbering" w:customStyle="1" w:styleId="Headings">
    <w:name w:val="Headings"/>
    <w:uiPriority w:val="99"/>
    <w:rsid w:val="00283A2E"/>
    <w:pPr>
      <w:numPr>
        <w:numId w:val="26"/>
      </w:numPr>
    </w:pPr>
  </w:style>
  <w:style w:type="character" w:customStyle="1" w:styleId="Heading2Char">
    <w:name w:val="Heading 2 Char"/>
    <w:basedOn w:val="DefaultParagraphFont"/>
    <w:link w:val="Heading2"/>
    <w:uiPriority w:val="9"/>
    <w:rsid w:val="001A6B2B"/>
    <w:rPr>
      <w:rFonts w:ascii="Open Sans" w:eastAsia="Times New Roman" w:hAnsi="Open Sans" w:cs="Times New Roman"/>
      <w:b/>
      <w:sz w:val="34"/>
      <w:szCs w:val="28"/>
      <w:lang w:val="en-GB"/>
    </w:rPr>
  </w:style>
  <w:style w:type="character" w:customStyle="1" w:styleId="Heading3Char">
    <w:name w:val="Heading 3 Char"/>
    <w:basedOn w:val="DefaultParagraphFont"/>
    <w:link w:val="Heading3"/>
    <w:uiPriority w:val="9"/>
    <w:rsid w:val="008907B0"/>
    <w:rPr>
      <w:rFonts w:ascii="Open Sans" w:eastAsia="Times New Roman" w:hAnsi="Open Sans" w:cs="Calibri"/>
      <w:b/>
      <w:sz w:val="28"/>
      <w:szCs w:val="24"/>
      <w:lang w:val="en-GB"/>
    </w:rPr>
  </w:style>
  <w:style w:type="character" w:customStyle="1" w:styleId="Heading4Char">
    <w:name w:val="Heading 4 Char"/>
    <w:basedOn w:val="DefaultParagraphFont"/>
    <w:link w:val="Heading4"/>
    <w:uiPriority w:val="9"/>
    <w:rsid w:val="008907B0"/>
    <w:rPr>
      <w:rFonts w:ascii="Open Sans" w:eastAsia="Times New Roman" w:hAnsi="Open Sans" w:cs="Calibri"/>
      <w:b/>
      <w:sz w:val="24"/>
      <w:szCs w:val="24"/>
      <w:lang w:val="en-GB"/>
    </w:rPr>
  </w:style>
  <w:style w:type="character" w:customStyle="1" w:styleId="Heading5Char">
    <w:name w:val="Heading 5 Char"/>
    <w:basedOn w:val="DefaultParagraphFont"/>
    <w:link w:val="Heading5"/>
    <w:uiPriority w:val="19"/>
    <w:rsid w:val="008907B0"/>
    <w:rPr>
      <w:rFonts w:ascii="Open Sans" w:eastAsia="Times New Roman" w:hAnsi="Open Sans" w:cs="Calibri"/>
      <w:b/>
      <w:szCs w:val="24"/>
      <w:lang w:val="en-GB"/>
    </w:rPr>
  </w:style>
  <w:style w:type="character" w:customStyle="1" w:styleId="Heading6Char">
    <w:name w:val="Heading 6 Char"/>
    <w:basedOn w:val="DefaultParagraphFont"/>
    <w:link w:val="Heading6"/>
    <w:uiPriority w:val="19"/>
    <w:rsid w:val="008907B0"/>
    <w:rPr>
      <w:rFonts w:ascii="Open Sans" w:eastAsia="Times New Roman" w:hAnsi="Open Sans" w:cs="Calibri"/>
      <w:b/>
      <w:i/>
      <w:szCs w:val="20"/>
      <w:lang w:val="en-GB"/>
    </w:rPr>
  </w:style>
  <w:style w:type="paragraph" w:customStyle="1" w:styleId="TableHeading">
    <w:name w:val="Table Heading"/>
    <w:basedOn w:val="BodyText"/>
    <w:qFormat/>
    <w:rsid w:val="002F1735"/>
    <w:pPr>
      <w:spacing w:before="60" w:after="60"/>
      <w:ind w:left="0"/>
    </w:pPr>
    <w:rPr>
      <w:b/>
      <w:color w:val="FFFFFF" w:themeColor="background1"/>
      <w:sz w:val="20"/>
      <w:szCs w:val="22"/>
    </w:rPr>
  </w:style>
  <w:style w:type="paragraph" w:customStyle="1" w:styleId="TableBody">
    <w:name w:val="Table Body"/>
    <w:basedOn w:val="BodyText"/>
    <w:qFormat/>
    <w:rsid w:val="00922C5C"/>
    <w:pPr>
      <w:spacing w:before="60" w:after="60"/>
      <w:ind w:left="0"/>
    </w:pPr>
    <w:rPr>
      <w:sz w:val="20"/>
    </w:rPr>
  </w:style>
  <w:style w:type="paragraph" w:customStyle="1" w:styleId="Legal">
    <w:name w:val="Legal"/>
    <w:basedOn w:val="BodyText"/>
    <w:rsid w:val="0038427E"/>
    <w:pPr>
      <w:spacing w:before="60" w:after="60"/>
    </w:pPr>
    <w:rPr>
      <w:sz w:val="18"/>
    </w:rPr>
  </w:style>
  <w:style w:type="paragraph" w:styleId="Date">
    <w:name w:val="Date"/>
    <w:basedOn w:val="BodyText"/>
    <w:next w:val="DocInfo"/>
    <w:link w:val="DateChar"/>
    <w:uiPriority w:val="99"/>
    <w:unhideWhenUsed/>
    <w:rsid w:val="00C06923"/>
    <w:pPr>
      <w:spacing w:before="0" w:after="0"/>
      <w:ind w:left="357" w:right="357"/>
    </w:pPr>
  </w:style>
  <w:style w:type="character" w:styleId="CommentReference">
    <w:name w:val="annotation reference"/>
    <w:basedOn w:val="DefaultParagraphFont"/>
    <w:uiPriority w:val="99"/>
    <w:semiHidden/>
    <w:unhideWhenUsed/>
    <w:rsid w:val="00DD4EFB"/>
    <w:rPr>
      <w:sz w:val="16"/>
      <w:szCs w:val="16"/>
    </w:rPr>
  </w:style>
  <w:style w:type="paragraph" w:styleId="CommentText">
    <w:name w:val="annotation text"/>
    <w:basedOn w:val="Normal"/>
    <w:link w:val="CommentTextChar"/>
    <w:uiPriority w:val="99"/>
    <w:unhideWhenUsed/>
    <w:rsid w:val="00DD4EFB"/>
    <w:rPr>
      <w:sz w:val="20"/>
    </w:rPr>
  </w:style>
  <w:style w:type="character" w:customStyle="1" w:styleId="CommentTextChar">
    <w:name w:val="Comment Text Char"/>
    <w:basedOn w:val="DefaultParagraphFont"/>
    <w:link w:val="CommentText"/>
    <w:uiPriority w:val="99"/>
    <w:rsid w:val="00DD4EFB"/>
    <w:rPr>
      <w:rFonts w:ascii="Open Sans" w:eastAsia="Times New Roman" w:hAnsi="Open Sans" w:cs="Times New Roman"/>
      <w:sz w:val="20"/>
      <w:szCs w:val="20"/>
    </w:rPr>
  </w:style>
  <w:style w:type="paragraph" w:styleId="CommentSubject">
    <w:name w:val="annotation subject"/>
    <w:basedOn w:val="CommentText"/>
    <w:next w:val="CommentText"/>
    <w:link w:val="CommentSubjectChar"/>
    <w:uiPriority w:val="99"/>
    <w:semiHidden/>
    <w:unhideWhenUsed/>
    <w:rsid w:val="00DD4EFB"/>
    <w:rPr>
      <w:b/>
      <w:bCs/>
    </w:rPr>
  </w:style>
  <w:style w:type="character" w:customStyle="1" w:styleId="CommentSubjectChar">
    <w:name w:val="Comment Subject Char"/>
    <w:basedOn w:val="CommentTextChar"/>
    <w:link w:val="CommentSubject"/>
    <w:uiPriority w:val="99"/>
    <w:semiHidden/>
    <w:rsid w:val="00DD4EFB"/>
    <w:rPr>
      <w:rFonts w:ascii="Open Sans" w:eastAsia="Times New Roman" w:hAnsi="Open Sans" w:cs="Times New Roman"/>
      <w:b/>
      <w:bCs/>
      <w:sz w:val="20"/>
      <w:szCs w:val="20"/>
    </w:rPr>
  </w:style>
  <w:style w:type="paragraph" w:styleId="BalloonText">
    <w:name w:val="Balloon Text"/>
    <w:basedOn w:val="Normal"/>
    <w:link w:val="BalloonTextChar"/>
    <w:uiPriority w:val="99"/>
    <w:semiHidden/>
    <w:unhideWhenUsed/>
    <w:rsid w:val="00DD4EF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4EFB"/>
    <w:rPr>
      <w:rFonts w:ascii="Segoe UI" w:eastAsia="Times New Roman" w:hAnsi="Segoe UI" w:cs="Segoe UI"/>
      <w:sz w:val="18"/>
      <w:szCs w:val="18"/>
    </w:rPr>
  </w:style>
  <w:style w:type="paragraph" w:styleId="TOC1">
    <w:name w:val="toc 1"/>
    <w:basedOn w:val="BodyText"/>
    <w:next w:val="BodyText"/>
    <w:autoRedefine/>
    <w:uiPriority w:val="39"/>
    <w:unhideWhenUsed/>
    <w:rsid w:val="003937D0"/>
    <w:pPr>
      <w:tabs>
        <w:tab w:val="right" w:leader="dot" w:pos="10081"/>
      </w:tabs>
      <w:spacing w:after="0"/>
      <w:pPrChange w:id="0" w:author="Moses, Robinson" w:date="2023-03-30T06:54:00Z">
        <w:pPr>
          <w:tabs>
            <w:tab w:val="right" w:leader="dot" w:pos="10081"/>
          </w:tabs>
          <w:suppressAutoHyphens/>
          <w:spacing w:before="120"/>
          <w:ind w:left="720"/>
        </w:pPr>
      </w:pPrChange>
    </w:pPr>
    <w:rPr>
      <w:b/>
      <w:szCs w:val="28"/>
      <w:rPrChange w:id="0" w:author="Moses, Robinson" w:date="2023-03-30T06:54:00Z">
        <w:rPr>
          <w:rFonts w:ascii="Open Sans" w:hAnsi="Open Sans"/>
          <w:b/>
          <w:sz w:val="22"/>
          <w:szCs w:val="28"/>
          <w:lang w:val="en-GB" w:eastAsia="en-US" w:bidi="ar-SA"/>
        </w:rPr>
      </w:rPrChange>
    </w:rPr>
  </w:style>
  <w:style w:type="paragraph" w:styleId="TOC2">
    <w:name w:val="toc 2"/>
    <w:basedOn w:val="TOC1"/>
    <w:next w:val="BodyText"/>
    <w:autoRedefine/>
    <w:uiPriority w:val="39"/>
    <w:unhideWhenUsed/>
    <w:rsid w:val="00B8452C"/>
    <w:pPr>
      <w:spacing w:before="60" w:after="60"/>
      <w:ind w:left="1258" w:hanging="181"/>
    </w:pPr>
    <w:rPr>
      <w:rFonts w:cs="Open Sans"/>
      <w:b w:val="0"/>
      <w:sz w:val="20"/>
    </w:rPr>
  </w:style>
  <w:style w:type="paragraph" w:styleId="TOC3">
    <w:name w:val="toc 3"/>
    <w:basedOn w:val="TOC2"/>
    <w:next w:val="BodyText"/>
    <w:autoRedefine/>
    <w:uiPriority w:val="39"/>
    <w:unhideWhenUsed/>
    <w:rsid w:val="00747D38"/>
    <w:pPr>
      <w:ind w:left="1621"/>
    </w:pPr>
  </w:style>
  <w:style w:type="character" w:styleId="Hyperlink">
    <w:name w:val="Hyperlink"/>
    <w:basedOn w:val="DefaultParagraphFont"/>
    <w:uiPriority w:val="99"/>
    <w:rsid w:val="00623692"/>
    <w:rPr>
      <w:color w:val="0000FF"/>
      <w:u w:val="single"/>
    </w:rPr>
  </w:style>
  <w:style w:type="numbering" w:customStyle="1" w:styleId="Captions">
    <w:name w:val="Captions"/>
    <w:uiPriority w:val="99"/>
    <w:rsid w:val="006B5D03"/>
    <w:pPr>
      <w:numPr>
        <w:numId w:val="19"/>
      </w:numPr>
    </w:pPr>
  </w:style>
  <w:style w:type="paragraph" w:customStyle="1" w:styleId="GlossaryHeading">
    <w:name w:val="Glossary Heading"/>
    <w:basedOn w:val="BodyText"/>
    <w:next w:val="GlossaryTerm"/>
    <w:uiPriority w:val="4"/>
    <w:qFormat/>
    <w:rsid w:val="00250D77"/>
    <w:pPr>
      <w:keepNext/>
      <w:pBdr>
        <w:top w:val="single" w:sz="4" w:space="1" w:color="auto"/>
      </w:pBdr>
      <w:spacing w:after="0"/>
      <w:ind w:left="0"/>
    </w:pPr>
    <w:rPr>
      <w:b/>
      <w:sz w:val="24"/>
    </w:rPr>
  </w:style>
  <w:style w:type="paragraph" w:customStyle="1" w:styleId="GlossaryTerm">
    <w:name w:val="Glossary Term"/>
    <w:basedOn w:val="BodyText"/>
    <w:next w:val="GlossaryDescription"/>
    <w:uiPriority w:val="4"/>
    <w:qFormat/>
    <w:rsid w:val="00B053C3"/>
    <w:pPr>
      <w:keepNext/>
      <w:spacing w:before="0" w:after="0"/>
    </w:pPr>
    <w:rPr>
      <w:b/>
    </w:rPr>
  </w:style>
  <w:style w:type="paragraph" w:customStyle="1" w:styleId="GlossaryDescription">
    <w:name w:val="Glossary Description"/>
    <w:basedOn w:val="BodyText"/>
    <w:uiPriority w:val="4"/>
    <w:qFormat/>
    <w:rsid w:val="00B053C3"/>
    <w:pPr>
      <w:spacing w:before="0"/>
      <w:ind w:left="1077"/>
    </w:pPr>
  </w:style>
  <w:style w:type="paragraph" w:styleId="Index1">
    <w:name w:val="index 1"/>
    <w:basedOn w:val="BodyText"/>
    <w:autoRedefine/>
    <w:uiPriority w:val="99"/>
    <w:unhideWhenUsed/>
    <w:rsid w:val="00AC7BC9"/>
    <w:pPr>
      <w:tabs>
        <w:tab w:val="right" w:leader="dot" w:pos="4649"/>
      </w:tabs>
      <w:spacing w:before="60" w:after="60"/>
      <w:ind w:left="901" w:right="284" w:hanging="181"/>
    </w:pPr>
    <w:rPr>
      <w:sz w:val="18"/>
    </w:rPr>
  </w:style>
  <w:style w:type="numbering" w:customStyle="1" w:styleId="TableNumberLists">
    <w:name w:val="Table Number Lists"/>
    <w:uiPriority w:val="99"/>
    <w:rsid w:val="0024562E"/>
    <w:pPr>
      <w:numPr>
        <w:numId w:val="6"/>
      </w:numPr>
    </w:pPr>
  </w:style>
  <w:style w:type="paragraph" w:customStyle="1" w:styleId="Warning">
    <w:name w:val="Warning"/>
    <w:basedOn w:val="BodyText"/>
    <w:next w:val="BodyText"/>
    <w:uiPriority w:val="9"/>
    <w:qFormat/>
    <w:rsid w:val="00D71F7A"/>
    <w:pPr>
      <w:numPr>
        <w:numId w:val="16"/>
      </w:numPr>
      <w:shd w:val="clear" w:color="auto" w:fill="FBE4D5" w:themeFill="accent2" w:themeFillTint="33"/>
      <w:tabs>
        <w:tab w:val="left" w:pos="720"/>
        <w:tab w:val="left" w:pos="1440"/>
      </w:tabs>
      <w:ind w:left="1797" w:hanging="1440"/>
    </w:pPr>
  </w:style>
  <w:style w:type="paragraph" w:customStyle="1" w:styleId="Caution">
    <w:name w:val="Caution"/>
    <w:basedOn w:val="BodyText"/>
    <w:next w:val="BodyText"/>
    <w:uiPriority w:val="9"/>
    <w:qFormat/>
    <w:rsid w:val="006235FF"/>
    <w:pPr>
      <w:numPr>
        <w:numId w:val="17"/>
      </w:numPr>
      <w:shd w:val="clear" w:color="auto" w:fill="FFF2CC" w:themeFill="accent4" w:themeFillTint="33"/>
      <w:tabs>
        <w:tab w:val="left" w:pos="720"/>
        <w:tab w:val="left" w:pos="1440"/>
      </w:tabs>
      <w:ind w:left="1797" w:hanging="1440"/>
    </w:pPr>
  </w:style>
  <w:style w:type="paragraph" w:customStyle="1" w:styleId="Note">
    <w:name w:val="Note"/>
    <w:basedOn w:val="BodyText"/>
    <w:next w:val="BodyText"/>
    <w:uiPriority w:val="9"/>
    <w:qFormat/>
    <w:rsid w:val="00543953"/>
    <w:pPr>
      <w:shd w:val="clear" w:color="auto" w:fill="E2EFD9" w:themeFill="accent6" w:themeFillTint="33"/>
      <w:ind w:left="1571" w:hanging="851"/>
    </w:pPr>
  </w:style>
  <w:style w:type="paragraph" w:styleId="ListBullet">
    <w:name w:val="List Bullet"/>
    <w:basedOn w:val="BodyText"/>
    <w:uiPriority w:val="4"/>
    <w:qFormat/>
    <w:rsid w:val="00921C30"/>
    <w:pPr>
      <w:numPr>
        <w:numId w:val="28"/>
      </w:numPr>
    </w:pPr>
  </w:style>
  <w:style w:type="paragraph" w:styleId="ListBullet2">
    <w:name w:val="List Bullet 2"/>
    <w:basedOn w:val="ListBullet"/>
    <w:uiPriority w:val="9"/>
    <w:qFormat/>
    <w:rsid w:val="00C4427F"/>
    <w:pPr>
      <w:numPr>
        <w:ilvl w:val="1"/>
      </w:numPr>
    </w:pPr>
  </w:style>
  <w:style w:type="paragraph" w:styleId="ListBullet3">
    <w:name w:val="List Bullet 3"/>
    <w:basedOn w:val="ListBullet2"/>
    <w:uiPriority w:val="99"/>
    <w:unhideWhenUsed/>
    <w:rsid w:val="00C4427F"/>
    <w:pPr>
      <w:numPr>
        <w:ilvl w:val="2"/>
      </w:numPr>
    </w:pPr>
  </w:style>
  <w:style w:type="paragraph" w:customStyle="1" w:styleId="Product">
    <w:name w:val="Product"/>
    <w:next w:val="Title"/>
    <w:link w:val="ProductChar"/>
    <w:rsid w:val="00A9728D"/>
    <w:pPr>
      <w:suppressAutoHyphens/>
      <w:spacing w:after="120" w:line="240" w:lineRule="auto"/>
      <w:ind w:left="357" w:right="357"/>
      <w:contextualSpacing/>
      <w:outlineLvl w:val="1"/>
    </w:pPr>
    <w:rPr>
      <w:rFonts w:ascii="Raleway Black" w:eastAsia="Times New Roman" w:hAnsi="Raleway Black"/>
      <w:sz w:val="48"/>
      <w:szCs w:val="60"/>
      <w:lang w:val="en-GB"/>
    </w:rPr>
  </w:style>
  <w:style w:type="paragraph" w:styleId="Title">
    <w:name w:val="Title"/>
    <w:aliases w:val="DocTitle"/>
    <w:next w:val="DocInfo"/>
    <w:link w:val="TitleChar"/>
    <w:uiPriority w:val="10"/>
    <w:rsid w:val="00A9728D"/>
    <w:pPr>
      <w:pBdr>
        <w:bottom w:val="single" w:sz="48" w:space="10" w:color="54B948"/>
      </w:pBdr>
      <w:suppressAutoHyphens/>
      <w:spacing w:after="120" w:line="240" w:lineRule="auto"/>
      <w:ind w:left="357" w:right="357"/>
      <w:contextualSpacing/>
      <w:outlineLvl w:val="2"/>
    </w:pPr>
    <w:rPr>
      <w:rFonts w:eastAsiaTheme="majorEastAsia" w:cstheme="majorBidi"/>
      <w:b/>
      <w:sz w:val="48"/>
      <w:szCs w:val="56"/>
      <w:lang w:val="en-GB"/>
    </w:rPr>
  </w:style>
  <w:style w:type="character" w:customStyle="1" w:styleId="TitleChar">
    <w:name w:val="Title Char"/>
    <w:aliases w:val="DocTitle Char"/>
    <w:basedOn w:val="DefaultParagraphFont"/>
    <w:link w:val="Title"/>
    <w:uiPriority w:val="10"/>
    <w:rsid w:val="00A9728D"/>
    <w:rPr>
      <w:rFonts w:ascii="Open Sans" w:eastAsiaTheme="majorEastAsia" w:hAnsi="Open Sans" w:cstheme="majorBidi"/>
      <w:b/>
      <w:sz w:val="48"/>
      <w:szCs w:val="56"/>
      <w:lang w:val="en-GB"/>
    </w:rPr>
  </w:style>
  <w:style w:type="character" w:customStyle="1" w:styleId="ProductChar">
    <w:name w:val="Product Char"/>
    <w:basedOn w:val="DefaultParagraphFont"/>
    <w:link w:val="Product"/>
    <w:rsid w:val="00A9728D"/>
    <w:rPr>
      <w:rFonts w:ascii="Raleway Black" w:eastAsia="Times New Roman" w:hAnsi="Raleway Black" w:cs="Times New Roman"/>
      <w:sz w:val="48"/>
      <w:szCs w:val="60"/>
      <w:lang w:val="en-GB"/>
    </w:rPr>
  </w:style>
  <w:style w:type="paragraph" w:customStyle="1" w:styleId="DocInfo">
    <w:name w:val="Doc Info"/>
    <w:basedOn w:val="BodyText"/>
    <w:rsid w:val="008D5BD1"/>
    <w:pPr>
      <w:spacing w:before="6000" w:after="0"/>
      <w:ind w:left="357" w:right="357"/>
      <w:contextualSpacing/>
    </w:pPr>
  </w:style>
  <w:style w:type="paragraph" w:styleId="BodyText">
    <w:name w:val="Body Text"/>
    <w:link w:val="BodyTextChar"/>
    <w:qFormat/>
    <w:rsid w:val="00A370A3"/>
    <w:pPr>
      <w:suppressAutoHyphens/>
      <w:spacing w:before="120" w:after="120" w:line="240" w:lineRule="auto"/>
      <w:ind w:left="720"/>
    </w:pPr>
    <w:rPr>
      <w:rFonts w:eastAsia="Times New Roman"/>
      <w:lang w:val="en-GB"/>
    </w:rPr>
  </w:style>
  <w:style w:type="character" w:customStyle="1" w:styleId="BodyTextChar">
    <w:name w:val="Body Text Char"/>
    <w:basedOn w:val="DefaultParagraphFont"/>
    <w:link w:val="BodyText"/>
    <w:rsid w:val="008919F8"/>
    <w:rPr>
      <w:rFonts w:ascii="Open Sans" w:eastAsia="Times New Roman" w:hAnsi="Open Sans" w:cs="Times New Roman"/>
      <w:szCs w:val="20"/>
      <w:lang w:val="en-GB"/>
    </w:rPr>
  </w:style>
  <w:style w:type="paragraph" w:styleId="BodyText2">
    <w:name w:val="Body Text 2"/>
    <w:basedOn w:val="BodyText"/>
    <w:link w:val="BodyText2Char"/>
    <w:uiPriority w:val="9"/>
    <w:rsid w:val="00AF272C"/>
    <w:pPr>
      <w:ind w:left="1077"/>
    </w:pPr>
  </w:style>
  <w:style w:type="character" w:customStyle="1" w:styleId="BodyText2Char">
    <w:name w:val="Body Text 2 Char"/>
    <w:basedOn w:val="DefaultParagraphFont"/>
    <w:link w:val="BodyText2"/>
    <w:uiPriority w:val="9"/>
    <w:rsid w:val="008033AC"/>
    <w:rPr>
      <w:rFonts w:ascii="Open Sans" w:eastAsia="Times New Roman" w:hAnsi="Open Sans" w:cs="Times New Roman"/>
      <w:szCs w:val="20"/>
      <w:lang w:val="en-GB"/>
    </w:rPr>
  </w:style>
  <w:style w:type="paragraph" w:customStyle="1" w:styleId="TableWarning">
    <w:name w:val="Table Warning"/>
    <w:basedOn w:val="TableBody"/>
    <w:next w:val="TableBody"/>
    <w:uiPriority w:val="9"/>
    <w:qFormat/>
    <w:rsid w:val="008270F5"/>
    <w:pPr>
      <w:shd w:val="clear" w:color="auto" w:fill="FBE4D5" w:themeFill="accent2" w:themeFillTint="33"/>
      <w:tabs>
        <w:tab w:val="left" w:pos="1077"/>
      </w:tabs>
      <w:ind w:left="284" w:hanging="284"/>
    </w:pPr>
  </w:style>
  <w:style w:type="numbering" w:customStyle="1" w:styleId="BulletLists">
    <w:name w:val="Bullet Lists"/>
    <w:uiPriority w:val="99"/>
    <w:rsid w:val="00921C30"/>
    <w:pPr>
      <w:numPr>
        <w:numId w:val="2"/>
      </w:numPr>
    </w:pPr>
  </w:style>
  <w:style w:type="paragraph" w:styleId="ListNumber">
    <w:name w:val="List Number"/>
    <w:basedOn w:val="BodyText"/>
    <w:uiPriority w:val="4"/>
    <w:unhideWhenUsed/>
    <w:qFormat/>
    <w:rsid w:val="00357C62"/>
    <w:pPr>
      <w:numPr>
        <w:numId w:val="4"/>
      </w:numPr>
    </w:pPr>
  </w:style>
  <w:style w:type="paragraph" w:styleId="ListNumber2">
    <w:name w:val="List Number 2"/>
    <w:basedOn w:val="ListNumber"/>
    <w:uiPriority w:val="9"/>
    <w:unhideWhenUsed/>
    <w:qFormat/>
    <w:rsid w:val="00C4427F"/>
    <w:pPr>
      <w:numPr>
        <w:ilvl w:val="1"/>
      </w:numPr>
    </w:pPr>
  </w:style>
  <w:style w:type="paragraph" w:styleId="ListNumber3">
    <w:name w:val="List Number 3"/>
    <w:basedOn w:val="ListNumber2"/>
    <w:uiPriority w:val="99"/>
    <w:unhideWhenUsed/>
    <w:rsid w:val="00C4427F"/>
    <w:pPr>
      <w:numPr>
        <w:ilvl w:val="2"/>
      </w:numPr>
    </w:pPr>
  </w:style>
  <w:style w:type="numbering" w:customStyle="1" w:styleId="NumberLists">
    <w:name w:val="Number Lists"/>
    <w:uiPriority w:val="99"/>
    <w:rsid w:val="00357C62"/>
    <w:pPr>
      <w:numPr>
        <w:numId w:val="4"/>
      </w:numPr>
    </w:pPr>
  </w:style>
  <w:style w:type="character" w:customStyle="1" w:styleId="DateChar">
    <w:name w:val="Date Char"/>
    <w:basedOn w:val="DefaultParagraphFont"/>
    <w:link w:val="Date"/>
    <w:uiPriority w:val="99"/>
    <w:rsid w:val="00C06923"/>
    <w:rPr>
      <w:rFonts w:ascii="Open Sans" w:eastAsia="Times New Roman" w:hAnsi="Open Sans" w:cs="Times New Roman"/>
      <w:szCs w:val="20"/>
      <w:lang w:val="en-GB"/>
    </w:rPr>
  </w:style>
  <w:style w:type="paragraph" w:styleId="ListContinue">
    <w:name w:val="List Continue"/>
    <w:basedOn w:val="BodyText"/>
    <w:uiPriority w:val="4"/>
    <w:unhideWhenUsed/>
    <w:qFormat/>
    <w:rsid w:val="00357C62"/>
    <w:pPr>
      <w:ind w:left="1077"/>
    </w:pPr>
  </w:style>
  <w:style w:type="paragraph" w:styleId="ListContinue2">
    <w:name w:val="List Continue 2"/>
    <w:basedOn w:val="ListContinue"/>
    <w:uiPriority w:val="9"/>
    <w:unhideWhenUsed/>
    <w:qFormat/>
    <w:rsid w:val="00357C62"/>
    <w:pPr>
      <w:ind w:left="1440"/>
    </w:pPr>
  </w:style>
  <w:style w:type="paragraph" w:styleId="ListContinue3">
    <w:name w:val="List Continue 3"/>
    <w:basedOn w:val="ListContinue2"/>
    <w:uiPriority w:val="99"/>
    <w:unhideWhenUsed/>
    <w:rsid w:val="00357C62"/>
    <w:pPr>
      <w:ind w:left="1797"/>
    </w:pPr>
  </w:style>
  <w:style w:type="paragraph" w:customStyle="1" w:styleId="TableCaption">
    <w:name w:val="Table Caption"/>
    <w:basedOn w:val="BodyText"/>
    <w:next w:val="BodyText"/>
    <w:uiPriority w:val="4"/>
    <w:qFormat/>
    <w:rsid w:val="006B5D03"/>
    <w:pPr>
      <w:keepNext/>
      <w:numPr>
        <w:ilvl w:val="2"/>
        <w:numId w:val="33"/>
      </w:numPr>
      <w:tabs>
        <w:tab w:val="left" w:pos="1440"/>
      </w:tabs>
      <w:spacing w:before="240"/>
    </w:pPr>
    <w:rPr>
      <w:i/>
      <w:sz w:val="20"/>
    </w:rPr>
  </w:style>
  <w:style w:type="paragraph" w:customStyle="1" w:styleId="FigureCaption">
    <w:name w:val="Figure Caption"/>
    <w:basedOn w:val="BodyText"/>
    <w:next w:val="BodyText"/>
    <w:qFormat/>
    <w:rsid w:val="006B5D03"/>
    <w:pPr>
      <w:keepNext/>
      <w:numPr>
        <w:numId w:val="33"/>
      </w:numPr>
      <w:spacing w:before="240"/>
    </w:pPr>
    <w:rPr>
      <w:i/>
      <w:iCs/>
      <w:sz w:val="20"/>
      <w:szCs w:val="18"/>
    </w:rPr>
  </w:style>
  <w:style w:type="paragraph" w:customStyle="1" w:styleId="Caution2">
    <w:name w:val="Caution 2"/>
    <w:basedOn w:val="Caution"/>
    <w:next w:val="BodyText2"/>
    <w:uiPriority w:val="9"/>
    <w:qFormat/>
    <w:rsid w:val="006235FF"/>
    <w:pPr>
      <w:numPr>
        <w:ilvl w:val="1"/>
      </w:numPr>
      <w:tabs>
        <w:tab w:val="clear" w:pos="720"/>
        <w:tab w:val="clear" w:pos="1440"/>
        <w:tab w:val="left" w:pos="1077"/>
        <w:tab w:val="left" w:pos="1797"/>
      </w:tabs>
      <w:ind w:left="2154" w:hanging="1797"/>
    </w:pPr>
  </w:style>
  <w:style w:type="character" w:customStyle="1" w:styleId="Code">
    <w:name w:val="Code"/>
    <w:uiPriority w:val="9"/>
    <w:rsid w:val="00D27EB9"/>
    <w:rPr>
      <w:rFonts w:ascii="Courier New" w:hAnsi="Courier New"/>
      <w:bdr w:val="none" w:sz="0" w:space="0" w:color="auto"/>
      <w:shd w:val="clear" w:color="auto" w:fill="F2F2F2" w:themeFill="background1" w:themeFillShade="F2"/>
    </w:rPr>
  </w:style>
  <w:style w:type="paragraph" w:customStyle="1" w:styleId="TableListNumber">
    <w:name w:val="Table List Number"/>
    <w:basedOn w:val="TableBody"/>
    <w:uiPriority w:val="9"/>
    <w:qFormat/>
    <w:rsid w:val="0024562E"/>
    <w:pPr>
      <w:numPr>
        <w:numId w:val="10"/>
      </w:numPr>
    </w:pPr>
  </w:style>
  <w:style w:type="table" w:customStyle="1" w:styleId="TableHeadingTop">
    <w:name w:val="Table Heading Top"/>
    <w:basedOn w:val="TableGrid"/>
    <w:uiPriority w:val="99"/>
    <w:rsid w:val="00177F20"/>
    <w:tblPr/>
    <w:tcPr>
      <w:shd w:val="clear" w:color="auto" w:fill="auto"/>
    </w:tcPr>
    <w:tblStylePr w:type="firstRow">
      <w:rPr>
        <w:rFonts w:ascii="Segoe UI" w:hAnsi="Segoe UI"/>
        <w:b w:val="0"/>
        <w:color w:val="FFFFFF" w:themeColor="background1"/>
        <w:sz w:val="20"/>
      </w:rPr>
      <w:tblPr/>
      <w:trPr>
        <w:tblHeader/>
      </w:trPr>
      <w:tcPr>
        <w:shd w:val="clear" w:color="auto" w:fill="54B948"/>
      </w:tcPr>
    </w:tblStylePr>
  </w:style>
  <w:style w:type="paragraph" w:customStyle="1" w:styleId="TableListNumber2">
    <w:name w:val="Table List Number 2"/>
    <w:basedOn w:val="TableListNumber"/>
    <w:uiPriority w:val="9"/>
    <w:rsid w:val="00DD3765"/>
    <w:pPr>
      <w:keepNext/>
      <w:numPr>
        <w:ilvl w:val="1"/>
      </w:numPr>
    </w:pPr>
  </w:style>
  <w:style w:type="paragraph" w:customStyle="1" w:styleId="TableListBullet">
    <w:name w:val="Table List Bullet"/>
    <w:basedOn w:val="TableBody"/>
    <w:uiPriority w:val="9"/>
    <w:qFormat/>
    <w:rsid w:val="002F1735"/>
    <w:pPr>
      <w:numPr>
        <w:numId w:val="8"/>
      </w:numPr>
    </w:pPr>
  </w:style>
  <w:style w:type="paragraph" w:customStyle="1" w:styleId="TableListBullet2">
    <w:name w:val="Table List Bullet 2"/>
    <w:basedOn w:val="TableListBullet"/>
    <w:uiPriority w:val="9"/>
    <w:rsid w:val="00DD3765"/>
    <w:pPr>
      <w:numPr>
        <w:ilvl w:val="1"/>
      </w:numPr>
    </w:pPr>
  </w:style>
  <w:style w:type="paragraph" w:customStyle="1" w:styleId="TableListContinue">
    <w:name w:val="Table List Continue"/>
    <w:basedOn w:val="TableBody"/>
    <w:uiPriority w:val="9"/>
    <w:qFormat/>
    <w:rsid w:val="00BD5A8C"/>
    <w:pPr>
      <w:ind w:left="284"/>
    </w:pPr>
  </w:style>
  <w:style w:type="paragraph" w:customStyle="1" w:styleId="TableListContinue2">
    <w:name w:val="Table List Continue 2"/>
    <w:basedOn w:val="TableListContinue"/>
    <w:uiPriority w:val="9"/>
    <w:rsid w:val="00BD5A8C"/>
    <w:pPr>
      <w:ind w:left="567"/>
    </w:pPr>
  </w:style>
  <w:style w:type="numbering" w:customStyle="1" w:styleId="TableBulletLists">
    <w:name w:val="Table Bullet Lists"/>
    <w:uiPriority w:val="99"/>
    <w:rsid w:val="00CF242C"/>
    <w:pPr>
      <w:numPr>
        <w:numId w:val="8"/>
      </w:numPr>
    </w:pPr>
  </w:style>
  <w:style w:type="paragraph" w:customStyle="1" w:styleId="Warning2">
    <w:name w:val="Warning 2"/>
    <w:basedOn w:val="Warning"/>
    <w:next w:val="BodyText2"/>
    <w:uiPriority w:val="9"/>
    <w:qFormat/>
    <w:rsid w:val="00D71F7A"/>
    <w:pPr>
      <w:numPr>
        <w:ilvl w:val="1"/>
      </w:numPr>
      <w:tabs>
        <w:tab w:val="clear" w:pos="720"/>
        <w:tab w:val="clear" w:pos="1440"/>
        <w:tab w:val="left" w:pos="1077"/>
        <w:tab w:val="left" w:pos="1797"/>
      </w:tabs>
      <w:suppressAutoHyphens w:val="0"/>
      <w:ind w:left="2154" w:hanging="1797"/>
    </w:pPr>
  </w:style>
  <w:style w:type="paragraph" w:customStyle="1" w:styleId="Warning3">
    <w:name w:val="Warning 3"/>
    <w:basedOn w:val="Warning2"/>
    <w:next w:val="Normal"/>
    <w:uiPriority w:val="9"/>
    <w:rsid w:val="00D71F7A"/>
    <w:pPr>
      <w:numPr>
        <w:ilvl w:val="2"/>
      </w:numPr>
      <w:tabs>
        <w:tab w:val="clear" w:pos="1077"/>
        <w:tab w:val="clear" w:pos="1797"/>
        <w:tab w:val="left" w:pos="1440"/>
        <w:tab w:val="left" w:pos="2155"/>
      </w:tabs>
      <w:ind w:left="2512" w:hanging="2155"/>
    </w:pPr>
  </w:style>
  <w:style w:type="paragraph" w:customStyle="1" w:styleId="LOTHeading">
    <w:name w:val="LOT Heading"/>
    <w:basedOn w:val="NoTOCHeading1"/>
    <w:next w:val="BodyText"/>
    <w:rsid w:val="001E7959"/>
    <w:pPr>
      <w:pageBreakBefore w:val="0"/>
      <w:outlineLvl w:val="1"/>
    </w:pPr>
    <w:rPr>
      <w:sz w:val="32"/>
    </w:rPr>
  </w:style>
  <w:style w:type="paragraph" w:customStyle="1" w:styleId="TableCaution">
    <w:name w:val="Table Caution"/>
    <w:basedOn w:val="TableBody"/>
    <w:next w:val="TableBody"/>
    <w:uiPriority w:val="4"/>
    <w:qFormat/>
    <w:rsid w:val="00A3154F"/>
    <w:pPr>
      <w:shd w:val="clear" w:color="auto" w:fill="FFF2CC" w:themeFill="accent4" w:themeFillTint="33"/>
      <w:tabs>
        <w:tab w:val="left" w:pos="1077"/>
      </w:tabs>
      <w:ind w:left="284" w:hanging="284"/>
    </w:pPr>
  </w:style>
  <w:style w:type="paragraph" w:customStyle="1" w:styleId="TableNote">
    <w:name w:val="Table Note"/>
    <w:basedOn w:val="TableBody"/>
    <w:next w:val="TableBody"/>
    <w:uiPriority w:val="9"/>
    <w:qFormat/>
    <w:rsid w:val="008270F5"/>
    <w:pPr>
      <w:shd w:val="clear" w:color="auto" w:fill="E2EFD9" w:themeFill="accent6" w:themeFillTint="33"/>
      <w:tabs>
        <w:tab w:val="left" w:pos="720"/>
      </w:tabs>
      <w:ind w:left="284" w:hanging="284"/>
    </w:pPr>
  </w:style>
  <w:style w:type="paragraph" w:customStyle="1" w:styleId="NoTOCHeading1">
    <w:name w:val="NoTOC Heading 1"/>
    <w:basedOn w:val="Heading1"/>
    <w:next w:val="BodyText"/>
    <w:rsid w:val="00FC33F8"/>
  </w:style>
  <w:style w:type="paragraph" w:customStyle="1" w:styleId="CodeBody">
    <w:name w:val="Code Body"/>
    <w:basedOn w:val="BodyText"/>
    <w:uiPriority w:val="4"/>
    <w:qFormat/>
    <w:rsid w:val="007663E9"/>
    <w:pPr>
      <w:shd w:val="clear" w:color="auto" w:fill="F2F2F2" w:themeFill="background1" w:themeFillShade="F2"/>
      <w:spacing w:before="0"/>
      <w:contextualSpacing/>
    </w:pPr>
    <w:rPr>
      <w:rFonts w:ascii="Courier New" w:hAnsi="Courier New"/>
    </w:rPr>
  </w:style>
  <w:style w:type="table" w:customStyle="1" w:styleId="TableHeadingLeft">
    <w:name w:val="Table Heading Left"/>
    <w:basedOn w:val="TableGrid"/>
    <w:uiPriority w:val="99"/>
    <w:rsid w:val="001871F6"/>
    <w:tblPr/>
    <w:tcPr>
      <w:shd w:val="clear" w:color="auto" w:fill="auto"/>
    </w:tcPr>
    <w:tblStylePr w:type="firstCol">
      <w:rPr>
        <w:rFonts w:ascii="Segoe UI" w:hAnsi="Segoe UI"/>
        <w:color w:val="FFFFFF" w:themeColor="background1"/>
        <w:sz w:val="20"/>
      </w:rPr>
      <w:tblPr/>
      <w:tcPr>
        <w:shd w:val="clear" w:color="auto" w:fill="54B948"/>
      </w:tcPr>
    </w:tblStylePr>
  </w:style>
  <w:style w:type="table" w:customStyle="1" w:styleId="TableHeadingTopLeft">
    <w:name w:val="Table Heading Top+Left"/>
    <w:basedOn w:val="TableGrid"/>
    <w:uiPriority w:val="99"/>
    <w:rsid w:val="001871F6"/>
    <w:tblPr/>
    <w:tcPr>
      <w:shd w:val="clear" w:color="auto" w:fill="auto"/>
    </w:tcPr>
    <w:tblStylePr w:type="firstRow">
      <w:rPr>
        <w:rFonts w:ascii="Segoe UI" w:hAnsi="Segoe UI"/>
        <w:color w:val="FFFFFF" w:themeColor="background1"/>
        <w:sz w:val="20"/>
      </w:rPr>
      <w:tblPr/>
      <w:tcPr>
        <w:shd w:val="clear" w:color="auto" w:fill="54B948"/>
      </w:tcPr>
    </w:tblStylePr>
    <w:tblStylePr w:type="firstCol">
      <w:rPr>
        <w:rFonts w:ascii="Segoe UI" w:hAnsi="Segoe UI"/>
        <w:color w:val="FFFFFF" w:themeColor="background1"/>
        <w:sz w:val="20"/>
      </w:rPr>
      <w:tblPr/>
      <w:tcPr>
        <w:shd w:val="clear" w:color="auto" w:fill="54B948"/>
      </w:tcPr>
    </w:tblStylePr>
  </w:style>
  <w:style w:type="table" w:customStyle="1" w:styleId="TableNoLines">
    <w:name w:val="Table NoLines"/>
    <w:basedOn w:val="TableGrid"/>
    <w:uiPriority w:val="99"/>
    <w:rsid w:val="0024562E"/>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cPr>
      <w:shd w:val="clear" w:color="auto" w:fill="auto"/>
    </w:tcPr>
  </w:style>
  <w:style w:type="paragraph" w:customStyle="1" w:styleId="CodeBody2">
    <w:name w:val="Code Body 2"/>
    <w:basedOn w:val="CodeBody"/>
    <w:uiPriority w:val="4"/>
    <w:rsid w:val="00AF272C"/>
    <w:pPr>
      <w:ind w:left="1077"/>
    </w:pPr>
  </w:style>
  <w:style w:type="paragraph" w:customStyle="1" w:styleId="CodeBody3">
    <w:name w:val="Code Body 3"/>
    <w:basedOn w:val="CodeBody2"/>
    <w:uiPriority w:val="4"/>
    <w:rsid w:val="00AF272C"/>
    <w:pPr>
      <w:ind w:left="1440"/>
    </w:pPr>
  </w:style>
  <w:style w:type="paragraph" w:customStyle="1" w:styleId="Caution3">
    <w:name w:val="Caution 3"/>
    <w:basedOn w:val="Caution2"/>
    <w:next w:val="Normal"/>
    <w:uiPriority w:val="9"/>
    <w:rsid w:val="006235FF"/>
    <w:pPr>
      <w:numPr>
        <w:ilvl w:val="2"/>
      </w:numPr>
      <w:tabs>
        <w:tab w:val="clear" w:pos="1077"/>
        <w:tab w:val="left" w:pos="1440"/>
        <w:tab w:val="left" w:pos="2155"/>
      </w:tabs>
      <w:ind w:left="2512" w:hanging="2155"/>
    </w:pPr>
  </w:style>
  <w:style w:type="paragraph" w:customStyle="1" w:styleId="Note2">
    <w:name w:val="Note 2"/>
    <w:basedOn w:val="Note"/>
    <w:next w:val="BodyText2"/>
    <w:uiPriority w:val="9"/>
    <w:qFormat/>
    <w:rsid w:val="009724BF"/>
    <w:pPr>
      <w:ind w:left="1928"/>
    </w:pPr>
  </w:style>
  <w:style w:type="paragraph" w:customStyle="1" w:styleId="Note3">
    <w:name w:val="Note 3"/>
    <w:basedOn w:val="Note2"/>
    <w:next w:val="Normal"/>
    <w:uiPriority w:val="9"/>
    <w:rsid w:val="009724BF"/>
    <w:pPr>
      <w:ind w:left="2291"/>
    </w:pPr>
  </w:style>
  <w:style w:type="paragraph" w:customStyle="1" w:styleId="Confidentiality">
    <w:name w:val="Confidentiality"/>
    <w:basedOn w:val="Footer"/>
    <w:rsid w:val="00545DAA"/>
    <w:pPr>
      <w:jc w:val="center"/>
    </w:pPr>
    <w:rPr>
      <w:sz w:val="16"/>
      <w:szCs w:val="16"/>
    </w:rPr>
  </w:style>
  <w:style w:type="paragraph" w:styleId="Revision">
    <w:name w:val="Revision"/>
    <w:hidden/>
    <w:uiPriority w:val="99"/>
    <w:semiHidden/>
    <w:rsid w:val="00167109"/>
    <w:pPr>
      <w:spacing w:after="0" w:line="240" w:lineRule="auto"/>
    </w:pPr>
    <w:rPr>
      <w:rFonts w:eastAsia="Times New Roman"/>
      <w:lang w:val="en-GB"/>
    </w:rPr>
  </w:style>
  <w:style w:type="character" w:customStyle="1" w:styleId="Bold">
    <w:name w:val="Bold"/>
    <w:uiPriority w:val="4"/>
    <w:qFormat/>
    <w:rsid w:val="00AF52D6"/>
    <w:rPr>
      <w:b/>
    </w:rPr>
  </w:style>
  <w:style w:type="character" w:customStyle="1" w:styleId="BoldItalic">
    <w:name w:val="Bold Italic"/>
    <w:uiPriority w:val="4"/>
    <w:qFormat/>
    <w:rsid w:val="00AF52D6"/>
    <w:rPr>
      <w:b/>
      <w:i/>
    </w:rPr>
  </w:style>
  <w:style w:type="character" w:customStyle="1" w:styleId="Italic">
    <w:name w:val="Italic"/>
    <w:uiPriority w:val="4"/>
    <w:qFormat/>
    <w:rsid w:val="00AF52D6"/>
    <w:rPr>
      <w:i/>
    </w:rPr>
  </w:style>
  <w:style w:type="paragraph" w:customStyle="1" w:styleId="TableCodeBody">
    <w:name w:val="Table Code Body"/>
    <w:basedOn w:val="TableBody"/>
    <w:uiPriority w:val="9"/>
    <w:qFormat/>
    <w:rsid w:val="003817A9"/>
    <w:pPr>
      <w:shd w:val="clear" w:color="auto" w:fill="F2F2F2" w:themeFill="background1" w:themeFillShade="F2"/>
    </w:pPr>
    <w:rPr>
      <w:rFonts w:ascii="Courier New" w:eastAsiaTheme="minorHAnsi" w:hAnsi="Courier New"/>
    </w:rPr>
  </w:style>
  <w:style w:type="numbering" w:customStyle="1" w:styleId="Warnings">
    <w:name w:val="Warnings"/>
    <w:uiPriority w:val="99"/>
    <w:rsid w:val="004573D8"/>
    <w:pPr>
      <w:numPr>
        <w:numId w:val="13"/>
      </w:numPr>
    </w:pPr>
  </w:style>
  <w:style w:type="numbering" w:customStyle="1" w:styleId="Cautions">
    <w:name w:val="Cautions"/>
    <w:uiPriority w:val="99"/>
    <w:rsid w:val="006235FF"/>
    <w:pPr>
      <w:numPr>
        <w:numId w:val="14"/>
      </w:numPr>
    </w:pPr>
  </w:style>
  <w:style w:type="paragraph" w:styleId="TableofFigures">
    <w:name w:val="table of figures"/>
    <w:basedOn w:val="BodyText"/>
    <w:next w:val="BodyText"/>
    <w:uiPriority w:val="99"/>
    <w:unhideWhenUsed/>
    <w:rsid w:val="000C16C0"/>
    <w:pPr>
      <w:tabs>
        <w:tab w:val="right" w:leader="dot" w:pos="10081"/>
      </w:tabs>
      <w:spacing w:before="60" w:after="60"/>
      <w:ind w:left="901" w:hanging="181"/>
    </w:pPr>
    <w:rPr>
      <w:sz w:val="20"/>
    </w:rPr>
  </w:style>
  <w:style w:type="paragraph" w:customStyle="1" w:styleId="ChapterTitle">
    <w:name w:val="Chapter Title"/>
    <w:next w:val="BodyText"/>
    <w:qFormat/>
    <w:rsid w:val="00CC3E87"/>
    <w:pPr>
      <w:keepNext/>
      <w:pageBreakBefore/>
      <w:suppressAutoHyphens/>
      <w:spacing w:after="120" w:line="240" w:lineRule="auto"/>
      <w:outlineLvl w:val="0"/>
    </w:pPr>
    <w:rPr>
      <w:rFonts w:eastAsia="Times New Roman"/>
      <w:b/>
      <w:color w:val="54B948"/>
      <w:sz w:val="36"/>
      <w:szCs w:val="36"/>
      <w:lang w:val="en-GB"/>
    </w:rPr>
  </w:style>
  <w:style w:type="paragraph" w:customStyle="1" w:styleId="AppendixTitle">
    <w:name w:val="Appendix Title"/>
    <w:next w:val="BodyText"/>
    <w:qFormat/>
    <w:rsid w:val="00F037BB"/>
    <w:pPr>
      <w:keepNext/>
      <w:pageBreakBefore/>
      <w:numPr>
        <w:ilvl w:val="2"/>
        <w:numId w:val="30"/>
      </w:numPr>
      <w:suppressAutoHyphens/>
      <w:spacing w:after="120" w:line="240" w:lineRule="auto"/>
      <w:ind w:left="181" w:hanging="181"/>
      <w:outlineLvl w:val="0"/>
    </w:pPr>
    <w:rPr>
      <w:rFonts w:eastAsia="Times New Roman"/>
      <w:b/>
      <w:color w:val="54B948"/>
      <w:sz w:val="36"/>
      <w:szCs w:val="36"/>
      <w:lang w:val="en-GB"/>
    </w:rPr>
  </w:style>
  <w:style w:type="numbering" w:customStyle="1" w:styleId="ChaptersandAppendices">
    <w:name w:val="Chapters and Appendices"/>
    <w:uiPriority w:val="99"/>
    <w:rsid w:val="00E87DAE"/>
    <w:pPr>
      <w:numPr>
        <w:numId w:val="25"/>
      </w:numPr>
    </w:pPr>
  </w:style>
  <w:style w:type="character" w:customStyle="1" w:styleId="Heading7Char">
    <w:name w:val="Heading 7 Char"/>
    <w:basedOn w:val="DefaultParagraphFont"/>
    <w:link w:val="Heading7"/>
    <w:uiPriority w:val="9"/>
    <w:semiHidden/>
    <w:rsid w:val="00B03ECA"/>
    <w:rPr>
      <w:rFonts w:asciiTheme="majorHAnsi" w:eastAsiaTheme="majorEastAsia" w:hAnsiTheme="majorHAnsi" w:cstheme="majorBidi"/>
      <w:i/>
      <w:iCs/>
      <w:color w:val="1F3763" w:themeColor="accent1" w:themeShade="7F"/>
      <w:szCs w:val="20"/>
      <w:lang w:val="en-GB"/>
    </w:rPr>
  </w:style>
  <w:style w:type="character" w:customStyle="1" w:styleId="Heading8Char">
    <w:name w:val="Heading 8 Char"/>
    <w:basedOn w:val="DefaultParagraphFont"/>
    <w:link w:val="Heading8"/>
    <w:uiPriority w:val="9"/>
    <w:semiHidden/>
    <w:rsid w:val="00B03ECA"/>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B03ECA"/>
    <w:rPr>
      <w:rFonts w:asciiTheme="majorHAnsi" w:eastAsiaTheme="majorEastAsia" w:hAnsiTheme="majorHAnsi" w:cstheme="majorBidi"/>
      <w:i/>
      <w:iCs/>
      <w:color w:val="272727" w:themeColor="text1" w:themeTint="D8"/>
      <w:sz w:val="21"/>
      <w:szCs w:val="21"/>
      <w:lang w:val="en-GB"/>
    </w:rPr>
  </w:style>
  <w:style w:type="character" w:styleId="FollowedHyperlink">
    <w:name w:val="FollowedHyperlink"/>
    <w:basedOn w:val="DefaultParagraphFont"/>
    <w:uiPriority w:val="99"/>
    <w:semiHidden/>
    <w:rsid w:val="0015049B"/>
    <w:rPr>
      <w:color w:val="0000FF"/>
      <w:u w:val="single"/>
    </w:rPr>
  </w:style>
  <w:style w:type="character" w:styleId="UnresolvedMention">
    <w:name w:val="Unresolved Mention"/>
    <w:basedOn w:val="DefaultParagraphFont"/>
    <w:uiPriority w:val="99"/>
    <w:semiHidden/>
    <w:unhideWhenUsed/>
    <w:rsid w:val="001714BE"/>
    <w:rPr>
      <w:color w:val="605E5C"/>
      <w:shd w:val="clear" w:color="auto" w:fill="E1DFDD"/>
    </w:rPr>
  </w:style>
  <w:style w:type="paragraph" w:customStyle="1" w:styleId="Header1">
    <w:name w:val="Header 1"/>
    <w:basedOn w:val="Header"/>
    <w:rsid w:val="00E00C9B"/>
  </w:style>
  <w:style w:type="paragraph" w:customStyle="1" w:styleId="NoTOCHeading2">
    <w:name w:val="NoTOC Heading 2"/>
    <w:basedOn w:val="Heading2"/>
    <w:next w:val="BodyText"/>
    <w:rsid w:val="00FC33F8"/>
  </w:style>
  <w:style w:type="paragraph" w:customStyle="1" w:styleId="NoTOCHeading3">
    <w:name w:val="NoTOC Heading 3"/>
    <w:basedOn w:val="Heading3"/>
    <w:next w:val="BodyText"/>
    <w:rsid w:val="00FC33F8"/>
  </w:style>
  <w:style w:type="paragraph" w:customStyle="1" w:styleId="NoTOCHeading4">
    <w:name w:val="NoTOC Heading 4"/>
    <w:basedOn w:val="Heading4"/>
    <w:next w:val="BodyText"/>
    <w:rsid w:val="00FC33F8"/>
  </w:style>
  <w:style w:type="paragraph" w:styleId="Index2">
    <w:name w:val="index 2"/>
    <w:basedOn w:val="Index1"/>
    <w:autoRedefine/>
    <w:uiPriority w:val="99"/>
    <w:unhideWhenUsed/>
    <w:rsid w:val="00AC7BC9"/>
    <w:pPr>
      <w:ind w:left="1258"/>
    </w:pPr>
  </w:style>
  <w:style w:type="paragraph" w:customStyle="1" w:styleId="Brand">
    <w:name w:val="Brand"/>
    <w:next w:val="Product"/>
    <w:rsid w:val="00A9728D"/>
    <w:pPr>
      <w:suppressAutoHyphens/>
      <w:spacing w:before="2400" w:after="120" w:line="240" w:lineRule="auto"/>
      <w:ind w:left="357" w:right="357"/>
      <w:contextualSpacing/>
      <w:outlineLvl w:val="0"/>
    </w:pPr>
    <w:rPr>
      <w:rFonts w:ascii="Raleway Black" w:eastAsia="Times New Roman" w:hAnsi="Raleway Black"/>
      <w:sz w:val="56"/>
      <w:szCs w:val="60"/>
      <w:lang w:val="en-GB"/>
    </w:rPr>
  </w:style>
  <w:style w:type="paragraph" w:styleId="FootnoteText">
    <w:name w:val="footnote text"/>
    <w:basedOn w:val="BodyText"/>
    <w:link w:val="FootnoteTextChar"/>
    <w:uiPriority w:val="99"/>
    <w:semiHidden/>
    <w:unhideWhenUsed/>
    <w:rsid w:val="00B45CFC"/>
    <w:pPr>
      <w:spacing w:before="0" w:after="0"/>
      <w:ind w:left="0"/>
    </w:pPr>
    <w:rPr>
      <w:sz w:val="16"/>
    </w:rPr>
  </w:style>
  <w:style w:type="character" w:customStyle="1" w:styleId="FootnoteTextChar">
    <w:name w:val="Footnote Text Char"/>
    <w:basedOn w:val="DefaultParagraphFont"/>
    <w:link w:val="FootnoteText"/>
    <w:uiPriority w:val="99"/>
    <w:semiHidden/>
    <w:rsid w:val="00B45CFC"/>
    <w:rPr>
      <w:rFonts w:ascii="Open Sans" w:eastAsia="Times New Roman" w:hAnsi="Open Sans" w:cs="Times New Roman"/>
      <w:sz w:val="16"/>
      <w:szCs w:val="20"/>
      <w:lang w:val="en-GB"/>
    </w:rPr>
  </w:style>
  <w:style w:type="character" w:styleId="FootnoteReference">
    <w:name w:val="footnote reference"/>
    <w:basedOn w:val="DefaultParagraphFont"/>
    <w:uiPriority w:val="99"/>
    <w:semiHidden/>
    <w:unhideWhenUsed/>
    <w:rsid w:val="002370D4"/>
    <w:rPr>
      <w:vertAlign w:val="superscript"/>
    </w:rPr>
  </w:style>
  <w:style w:type="paragraph" w:styleId="ListParagraph">
    <w:name w:val="List Paragraph"/>
    <w:basedOn w:val="Normal"/>
    <w:uiPriority w:val="34"/>
    <w:qFormat/>
    <w:rsid w:val="009E49E9"/>
    <w:pPr>
      <w:ind w:left="720"/>
      <w:contextualSpacing/>
    </w:pPr>
  </w:style>
  <w:style w:type="paragraph" w:customStyle="1" w:styleId="TableContents">
    <w:name w:val="Table Contents"/>
    <w:basedOn w:val="Normal"/>
    <w:rsid w:val="009E49E9"/>
    <w:pPr>
      <w:suppressLineNumbers/>
    </w:pPr>
    <w:rPr>
      <w:sz w:val="20"/>
    </w:rPr>
  </w:style>
  <w:style w:type="paragraph" w:customStyle="1" w:styleId="Textbody">
    <w:name w:val="Text body"/>
    <w:basedOn w:val="Normal"/>
    <w:rsid w:val="009E49E9"/>
    <w:pPr>
      <w:autoSpaceDN w:val="0"/>
      <w:spacing w:after="120"/>
      <w:jc w:val="both"/>
    </w:pPr>
    <w:rPr>
      <w:rFonts w:cs="Tahoma"/>
      <w:kern w:val="3"/>
      <w:sz w:val="20"/>
      <w:lang w:eastAsia="en-US"/>
    </w:rPr>
  </w:style>
  <w:style w:type="numbering" w:customStyle="1" w:styleId="NumberedList">
    <w:name w:val="Numbered List"/>
    <w:basedOn w:val="BulletLists"/>
    <w:uiPriority w:val="99"/>
    <w:rsid w:val="003C45C6"/>
    <w:pPr>
      <w:numPr>
        <w:numId w:val="60"/>
      </w:numPr>
    </w:pPr>
  </w:style>
  <w:style w:type="paragraph" w:customStyle="1" w:styleId="Style1">
    <w:name w:val="Style1"/>
    <w:basedOn w:val="BodyText"/>
    <w:next w:val="Normal"/>
    <w:rsid w:val="00B466C4"/>
    <w:pPr>
      <w:widowControl w:val="0"/>
      <w:numPr>
        <w:ilvl w:val="2"/>
        <w:numId w:val="63"/>
      </w:numPr>
      <w:spacing w:before="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809464">
      <w:bodyDiv w:val="1"/>
      <w:marLeft w:val="0"/>
      <w:marRight w:val="0"/>
      <w:marTop w:val="0"/>
      <w:marBottom w:val="0"/>
      <w:divBdr>
        <w:top w:val="none" w:sz="0" w:space="0" w:color="auto"/>
        <w:left w:val="none" w:sz="0" w:space="0" w:color="auto"/>
        <w:bottom w:val="none" w:sz="0" w:space="0" w:color="auto"/>
        <w:right w:val="none" w:sz="0" w:space="0" w:color="auto"/>
      </w:divBdr>
    </w:div>
    <w:div w:id="1592663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comments" Target="comments.xml"/><Relationship Id="rId26" Type="http://schemas.openxmlformats.org/officeDocument/2006/relationships/footer" Target="footer4.xml"/><Relationship Id="rId3" Type="http://schemas.openxmlformats.org/officeDocument/2006/relationships/customXml" Target="../customXml/item3.xml"/><Relationship Id="rId21" Type="http://schemas.microsoft.com/office/2018/08/relationships/commentsExtensible" Target="commentsExtensi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3.xml"/><Relationship Id="rId20" Type="http://schemas.microsoft.com/office/2016/09/relationships/commentsIds" Target="commentsIds.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cr.com/" TargetMode="External"/><Relationship Id="rId24" Type="http://schemas.openxmlformats.org/officeDocument/2006/relationships/header" Target="header4.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3.wmf"/><Relationship Id="rId28" Type="http://schemas.microsoft.com/office/2011/relationships/people" Target="people.xml"/><Relationship Id="rId10" Type="http://schemas.openxmlformats.org/officeDocument/2006/relationships/endnotes" Target="endnotes.xml"/><Relationship Id="rId19"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2.png"/><Relationship Id="rId27" Type="http://schemas.openxmlformats.org/officeDocument/2006/relationships/fontTable" Target="fontTable.xml"/></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m185508\OneDrive%20-%20NCR%20Corporation\Desktop\Template\New%20Template%20for%203.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AC520EC00CC374A99C3256322D74BD9" ma:contentTypeVersion="4" ma:contentTypeDescription="Create a new document." ma:contentTypeScope="" ma:versionID="9f863caa5739e57e9b8c86249db7e7d7">
  <xsd:schema xmlns:xsd="http://www.w3.org/2001/XMLSchema" xmlns:xs="http://www.w3.org/2001/XMLSchema" xmlns:p="http://schemas.microsoft.com/office/2006/metadata/properties" xmlns:ns3="39e8b13a-77c2-4091-8e01-2f747e90e9c4" targetNamespace="http://schemas.microsoft.com/office/2006/metadata/properties" ma:root="true" ma:fieldsID="1f097c6a3764e6ccbcd0523c2b0dbfe0" ns3:_="">
    <xsd:import namespace="39e8b13a-77c2-4091-8e01-2f747e90e9c4"/>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e8b13a-77c2-4091-8e01-2f747e90e9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2172087-3A86-498F-AEE2-ED0EC242D340}">
  <ds:schemaRefs>
    <ds:schemaRef ds:uri="http://schemas.openxmlformats.org/officeDocument/2006/bibliography"/>
  </ds:schemaRefs>
</ds:datastoreItem>
</file>

<file path=customXml/itemProps2.xml><?xml version="1.0" encoding="utf-8"?>
<ds:datastoreItem xmlns:ds="http://schemas.openxmlformats.org/officeDocument/2006/customXml" ds:itemID="{C745915C-52F9-4534-8E21-F4FB4F7627BD}">
  <ds:schemaRefs>
    <ds:schemaRef ds:uri="http://schemas.microsoft.com/sharepoint/v3/contenttype/forms"/>
  </ds:schemaRefs>
</ds:datastoreItem>
</file>

<file path=customXml/itemProps3.xml><?xml version="1.0" encoding="utf-8"?>
<ds:datastoreItem xmlns:ds="http://schemas.openxmlformats.org/officeDocument/2006/customXml" ds:itemID="{C16FC106-A897-4252-8D09-DC320E7F723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42D672D-AD1C-470E-ADA8-D52F5B7A8E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e8b13a-77c2-4091-8e01-2f747e90e9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New Template for 3.3</Template>
  <TotalTime>2908</TotalTime>
  <Pages>35</Pages>
  <Words>6920</Words>
  <Characters>42145</Characters>
  <Application>Microsoft Office Word</Application>
  <DocSecurity>0</DocSecurity>
  <Lines>1003</Lines>
  <Paragraphs>591</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Template for NCR Software Banking IPs</vt:lpstr>
      <vt:lpstr>[Brand]</vt:lpstr>
      <vt:lpstr>    [Product/]</vt:lpstr>
      <vt:lpstr>        [DocTitle]</vt:lpstr>
      <vt:lpstr>Copyright and Trademark Information</vt:lpstr>
      <vt:lpstr>Revision Record</vt:lpstr>
      <vt:lpstr>Contents</vt:lpstr>
      <vt:lpstr>    List of Figures</vt:lpstr>
      <vt:lpstr>    List of Tables</vt:lpstr>
      <vt:lpstr>Preface</vt:lpstr>
      <vt:lpstr>    Document Conventions</vt:lpstr>
      <vt:lpstr>        Typographical Conventions</vt:lpstr>
      <vt:lpstr>        Naming Conventions</vt:lpstr>
      <vt:lpstr>Section Title (Heading 1) </vt:lpstr>
      <vt:lpstr>Chapter Title</vt:lpstr>
      <vt:lpstr>Appendix Title</vt:lpstr>
      <vt:lpstr>Glossary</vt:lpstr>
      <vt:lpstr>Index</vt:lpstr>
    </vt:vector>
  </TitlesOfParts>
  <Company>NCR</Company>
  <LinksUpToDate>false</LinksUpToDate>
  <CharactersWithSpaces>48474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NCR Software Banking IPs</dc:title>
  <dc:subject>NCR Software Banking</dc:subject>
  <dc:creator>Moses, Robinson</dc:creator>
  <cp:keywords/>
  <dc:description/>
  <cp:lastModifiedBy>Moses, Robinson</cp:lastModifiedBy>
  <cp:revision>379</cp:revision>
  <cp:lastPrinted>2019-11-25T16:45:00Z</cp:lastPrinted>
  <dcterms:created xsi:type="dcterms:W3CDTF">2023-03-29T06:07:00Z</dcterms:created>
  <dcterms:modified xsi:type="dcterms:W3CDTF">2023-03-31T08:04:00Z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c233488-06c6-4c2b-96ac-e256c4376f84_Enabled">
    <vt:lpwstr>true</vt:lpwstr>
  </property>
  <property fmtid="{D5CDD505-2E9C-101B-9397-08002B2CF9AE}" pid="3" name="MSIP_Label_dc233488-06c6-4c2b-96ac-e256c4376f84_SetDate">
    <vt:lpwstr>2023-03-29T06:08:52Z</vt:lpwstr>
  </property>
  <property fmtid="{D5CDD505-2E9C-101B-9397-08002B2CF9AE}" pid="4" name="MSIP_Label_dc233488-06c6-4c2b-96ac-e256c4376f84_Method">
    <vt:lpwstr>Privileged</vt:lpwstr>
  </property>
  <property fmtid="{D5CDD505-2E9C-101B-9397-08002B2CF9AE}" pid="5" name="MSIP_Label_dc233488-06c6-4c2b-96ac-e256c4376f84_Name">
    <vt:lpwstr>dc233488-06c6-4c2b-96ac-e256c4376f84</vt:lpwstr>
  </property>
  <property fmtid="{D5CDD505-2E9C-101B-9397-08002B2CF9AE}" pid="6" name="MSIP_Label_dc233488-06c6-4c2b-96ac-e256c4376f84_SiteId">
    <vt:lpwstr>ae4df1f7-611e-444f-897e-f964e1205171</vt:lpwstr>
  </property>
  <property fmtid="{D5CDD505-2E9C-101B-9397-08002B2CF9AE}" pid="7" name="MSIP_Label_dc233488-06c6-4c2b-96ac-e256c4376f84_ActionId">
    <vt:lpwstr>048e8ac9-0dbf-4900-a7bf-a75d360e0ec7</vt:lpwstr>
  </property>
  <property fmtid="{D5CDD505-2E9C-101B-9397-08002B2CF9AE}" pid="8" name="MSIP_Label_dc233488-06c6-4c2b-96ac-e256c4376f84_ContentBits">
    <vt:lpwstr>0</vt:lpwstr>
  </property>
  <property fmtid="{D5CDD505-2E9C-101B-9397-08002B2CF9AE}" pid="9" name="GrammarlyDocumentId">
    <vt:lpwstr>f3dc6fb64eab0d7331aa8340d2449b5b6af9c7b79fac52826f213e58c03f0803</vt:lpwstr>
  </property>
</Properties>
</file>