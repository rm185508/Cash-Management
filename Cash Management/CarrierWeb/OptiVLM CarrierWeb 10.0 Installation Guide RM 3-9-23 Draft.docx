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CE52E" w14:textId="38ADEC90" w:rsidR="00514DA4" w:rsidRDefault="00A273CB" w:rsidP="00514DA4">
      <w:pPr>
        <w:pStyle w:val="Brand"/>
      </w:pPr>
      <w:r>
        <w:t>CXBanking</w:t>
      </w:r>
    </w:p>
    <w:p w14:paraId="4B00D7A6" w14:textId="4F5989C5" w:rsidR="00F56777" w:rsidRPr="00F56777" w:rsidRDefault="002627C5" w:rsidP="00F56777">
      <w:pPr>
        <w:pStyle w:val="Product"/>
      </w:pPr>
      <w:r>
        <w:t xml:space="preserve">OptiVLM </w:t>
      </w:r>
      <w:r w:rsidR="00BF09BC">
        <w:t>Carrier Web</w:t>
      </w:r>
      <w:r w:rsidR="00326B4C">
        <w:t xml:space="preserve"> 10.0</w:t>
      </w:r>
    </w:p>
    <w:p w14:paraId="7A5DCF25" w14:textId="29C88683" w:rsidR="000B3F3C" w:rsidRDefault="00950C78" w:rsidP="00F56777">
      <w:pPr>
        <w:pStyle w:val="Title"/>
      </w:pPr>
      <w:r>
        <w:t>Installation Guide</w:t>
      </w:r>
    </w:p>
    <w:p w14:paraId="7BE0C875" w14:textId="5F418800" w:rsidR="00215312" w:rsidRPr="00774262" w:rsidRDefault="00FF3790" w:rsidP="00387A0D">
      <w:pPr>
        <w:pStyle w:val="DocInfo"/>
        <w:rPr>
          <w:b/>
          <w:bCs/>
        </w:rPr>
      </w:pPr>
      <w:r w:rsidRPr="00774262">
        <w:rPr>
          <w:b/>
          <w:bCs/>
        </w:rPr>
        <w:t xml:space="preserve">Build </w:t>
      </w:r>
      <w:r w:rsidR="007B4C20" w:rsidRPr="00774262">
        <w:rPr>
          <w:b/>
          <w:bCs/>
        </w:rPr>
        <w:t>40</w:t>
      </w:r>
      <w:r w:rsidR="00127591" w:rsidRPr="00774262">
        <w:rPr>
          <w:b/>
          <w:bCs/>
        </w:rPr>
        <w:t>27</w:t>
      </w:r>
    </w:p>
    <w:p w14:paraId="797720D1" w14:textId="6DAD20C2" w:rsidR="00215312" w:rsidRPr="00774262" w:rsidRDefault="00774262" w:rsidP="00215312">
      <w:pPr>
        <w:pStyle w:val="DocInfo"/>
        <w:rPr>
          <w:b/>
          <w:bCs/>
        </w:rPr>
      </w:pPr>
      <w:r w:rsidRPr="00774262">
        <w:rPr>
          <w:b/>
          <w:bCs/>
        </w:rPr>
        <w:t>March 2023</w:t>
      </w:r>
    </w:p>
    <w:p w14:paraId="6A32FCEA" w14:textId="2F68C933" w:rsidR="00B05E19" w:rsidRDefault="00B05E19" w:rsidP="00C06923">
      <w:pPr>
        <w:pStyle w:val="Date"/>
      </w:pPr>
    </w:p>
    <w:p w14:paraId="411D9B1D" w14:textId="77777777" w:rsidR="008447FE" w:rsidRPr="002C38D9" w:rsidRDefault="008447FE" w:rsidP="00DC3E02">
      <w:pPr>
        <w:pStyle w:val="ChapterTitle"/>
      </w:pPr>
      <w:bookmarkStart w:id="0" w:name="_Toc129304435"/>
      <w:r w:rsidRPr="002C38D9">
        <w:lastRenderedPageBreak/>
        <w:t>Copyright and Trademark Information</w:t>
      </w:r>
      <w:bookmarkEnd w:id="0"/>
    </w:p>
    <w:p w14:paraId="27D475E9" w14:textId="77777777" w:rsidR="008447FE" w:rsidRDefault="008447FE" w:rsidP="008447FE">
      <w:pPr>
        <w:pStyle w:val="Legal"/>
      </w:pPr>
      <w:r>
        <w:t>The products described in this document are copyrighted works of NCR Corporation.</w:t>
      </w:r>
    </w:p>
    <w:p w14:paraId="1CBC4556" w14:textId="77777777" w:rsidR="008447FE" w:rsidRPr="00B61C21" w:rsidRDefault="008447FE" w:rsidP="008447FE">
      <w:pPr>
        <w:pStyle w:val="Legal"/>
        <w:rPr>
          <w:rStyle w:val="Italic"/>
          <w:iCs/>
          <w:color w:val="FF0000"/>
        </w:rPr>
      </w:pPr>
      <w:r>
        <w:t>NCR and APTRA are trademarks of NCR Corporation.</w:t>
      </w:r>
      <w:r>
        <w:br/>
        <w:t>Microsoft and Windows are registered trademarks or trademarks of Microsoft Corporation in the United States and/or other countries.</w:t>
      </w:r>
      <w:r>
        <w:br/>
      </w:r>
      <w:r w:rsidRPr="00B61C21">
        <w:rPr>
          <w:rStyle w:val="Italic"/>
          <w:iCs/>
          <w:color w:val="FF0000"/>
        </w:rPr>
        <w:t>[Add/replace trademarks used in the document]</w:t>
      </w:r>
    </w:p>
    <w:p w14:paraId="7DBCB7F9" w14:textId="77777777" w:rsidR="008447FE" w:rsidRPr="002A3698" w:rsidRDefault="008447FE" w:rsidP="008447FE">
      <w:pPr>
        <w:pStyle w:val="Legal"/>
      </w:pPr>
      <w:r>
        <w:t>All other trademarks are the property of their respective owners.</w:t>
      </w:r>
    </w:p>
    <w:p w14:paraId="4BEAD374" w14:textId="77777777" w:rsidR="008447FE" w:rsidRPr="002A3698" w:rsidRDefault="008447FE" w:rsidP="008447FE">
      <w:pPr>
        <w:pStyle w:val="Legal"/>
      </w:pPr>
      <w:r w:rsidRPr="002A3698">
        <w:t>It is the policy of NCR Corporation (NCR) to improve products as new technology, components, software, and firmware become available. NCR, therefore, reserves the right to change specifications without prior notice.</w:t>
      </w:r>
    </w:p>
    <w:p w14:paraId="0ABED6B2" w14:textId="77777777" w:rsidR="008447FE" w:rsidRPr="002A3698" w:rsidRDefault="008447FE" w:rsidP="008447FE">
      <w:pPr>
        <w:pStyle w:val="Legal"/>
      </w:pPr>
      <w:r w:rsidRPr="002A3698">
        <w:t>All features, functions, and operations described herein may not be marketed by NCR in all parts of the world. In some instances, photographs are of equipment prototypes. Therefore, before using this document, consult with your NCR representative or NCR office for information that is applicable and current.</w:t>
      </w:r>
    </w:p>
    <w:p w14:paraId="563F1E10" w14:textId="77777777" w:rsidR="004D33A9" w:rsidRPr="002A3698" w:rsidRDefault="008447FE" w:rsidP="008447FE">
      <w:pPr>
        <w:pStyle w:val="Legal"/>
      </w:pPr>
      <w:r w:rsidRPr="002A3698">
        <w:t>© 20</w:t>
      </w:r>
      <w:r w:rsidR="001323C1">
        <w:t>20</w:t>
      </w:r>
      <w:r w:rsidR="007E5690">
        <w:t xml:space="preserve"> </w:t>
      </w:r>
      <w:r w:rsidRPr="002A3698">
        <w:t>NCR Corporation</w:t>
      </w:r>
      <w:r w:rsidR="00986553">
        <w:br/>
      </w:r>
      <w:r w:rsidR="004D33A9">
        <w:t>Atlanta</w:t>
      </w:r>
      <w:r w:rsidR="00986553">
        <w:br/>
      </w:r>
      <w:r w:rsidRPr="002A3698">
        <w:t>Georgia</w:t>
      </w:r>
      <w:r w:rsidR="00986553">
        <w:br/>
      </w:r>
      <w:r w:rsidRPr="002A3698">
        <w:t>USA</w:t>
      </w:r>
      <w:r w:rsidR="004D33A9">
        <w:br/>
      </w:r>
      <w:hyperlink r:id="rId11" w:history="1">
        <w:r w:rsidR="004D33A9" w:rsidRPr="004D33A9">
          <w:rPr>
            <w:rStyle w:val="Hyperlink"/>
          </w:rPr>
          <w:t>www.ncr.com</w:t>
        </w:r>
      </w:hyperlink>
      <w:r w:rsidRPr="002A3698">
        <w:br/>
        <w:t>All Rights Reserved</w:t>
      </w:r>
    </w:p>
    <w:p w14:paraId="4E713CE1" w14:textId="77777777" w:rsidR="002E1E15" w:rsidRDefault="002E1E15" w:rsidP="00DC3E02">
      <w:pPr>
        <w:pStyle w:val="ChapterTitle"/>
      </w:pPr>
      <w:bookmarkStart w:id="1" w:name="_Toc129304436"/>
      <w:r>
        <w:lastRenderedPageBreak/>
        <w:t>Revision Record</w:t>
      </w:r>
      <w:bookmarkEnd w:id="1"/>
    </w:p>
    <w:tbl>
      <w:tblPr>
        <w:tblStyle w:val="TableHeadingTop"/>
        <w:tblW w:w="9360" w:type="dxa"/>
        <w:tblLook w:val="04A0" w:firstRow="1" w:lastRow="0" w:firstColumn="1" w:lastColumn="0" w:noHBand="0" w:noVBand="1"/>
      </w:tblPr>
      <w:tblGrid>
        <w:gridCol w:w="1440"/>
        <w:gridCol w:w="1440"/>
        <w:gridCol w:w="6480"/>
      </w:tblGrid>
      <w:tr w:rsidR="002E1E15" w:rsidRPr="00CA70B5" w14:paraId="67FF096D" w14:textId="77777777" w:rsidTr="00CF09C4">
        <w:trPr>
          <w:cnfStyle w:val="100000000000" w:firstRow="1" w:lastRow="0" w:firstColumn="0" w:lastColumn="0" w:oddVBand="0" w:evenVBand="0" w:oddHBand="0" w:evenHBand="0" w:firstRowFirstColumn="0" w:firstRowLastColumn="0" w:lastRowFirstColumn="0" w:lastRowLastColumn="0"/>
        </w:trPr>
        <w:tc>
          <w:tcPr>
            <w:tcW w:w="1440" w:type="dxa"/>
            <w:tcBorders>
              <w:bottom w:val="single" w:sz="4" w:space="0" w:color="auto"/>
            </w:tcBorders>
          </w:tcPr>
          <w:p w14:paraId="6939613F" w14:textId="77777777" w:rsidR="002E1E15" w:rsidRPr="00D22F24" w:rsidRDefault="002E1E15" w:rsidP="00D22F24">
            <w:pPr>
              <w:pStyle w:val="TableHeading"/>
              <w:jc w:val="center"/>
            </w:pPr>
            <w:r w:rsidRPr="00D22F24">
              <w:t>Date</w:t>
            </w:r>
          </w:p>
        </w:tc>
        <w:tc>
          <w:tcPr>
            <w:tcW w:w="1440" w:type="dxa"/>
          </w:tcPr>
          <w:p w14:paraId="5954A219" w14:textId="77777777" w:rsidR="002E1E15" w:rsidRPr="00D22F24" w:rsidRDefault="002E1E15" w:rsidP="00D22F24">
            <w:pPr>
              <w:pStyle w:val="TableHeading"/>
              <w:jc w:val="center"/>
            </w:pPr>
            <w:r w:rsidRPr="00D22F24">
              <w:t>Page No.</w:t>
            </w:r>
          </w:p>
        </w:tc>
        <w:tc>
          <w:tcPr>
            <w:tcW w:w="6480" w:type="dxa"/>
          </w:tcPr>
          <w:p w14:paraId="1EDB8EB9" w14:textId="77777777" w:rsidR="002E1E15" w:rsidRPr="00CA70B5" w:rsidRDefault="002E1E15" w:rsidP="00A72BF3">
            <w:pPr>
              <w:pStyle w:val="TableHeading"/>
            </w:pPr>
            <w:r>
              <w:t>Description of Change</w:t>
            </w:r>
          </w:p>
        </w:tc>
      </w:tr>
      <w:tr w:rsidR="002E1E15" w:rsidRPr="00F52559" w14:paraId="0B859FEF" w14:textId="77777777" w:rsidTr="00CF09C4">
        <w:tc>
          <w:tcPr>
            <w:tcW w:w="1440" w:type="dxa"/>
            <w:tcBorders>
              <w:bottom w:val="nil"/>
            </w:tcBorders>
          </w:tcPr>
          <w:p w14:paraId="3E19799B" w14:textId="61E970FC" w:rsidR="002E1E15" w:rsidRPr="00F52559" w:rsidRDefault="00774262" w:rsidP="002B4945">
            <w:pPr>
              <w:pStyle w:val="TableBody"/>
              <w:jc w:val="center"/>
            </w:pPr>
            <w:r>
              <w:t>March 2023</w:t>
            </w:r>
          </w:p>
        </w:tc>
        <w:tc>
          <w:tcPr>
            <w:tcW w:w="1440" w:type="dxa"/>
          </w:tcPr>
          <w:p w14:paraId="725B156F" w14:textId="6ADD72A3" w:rsidR="002E1E15" w:rsidRDefault="00774262" w:rsidP="002B4945">
            <w:pPr>
              <w:pStyle w:val="TableBody"/>
              <w:keepNext/>
              <w:jc w:val="center"/>
            </w:pPr>
            <w:r>
              <w:t>ALL</w:t>
            </w:r>
          </w:p>
        </w:tc>
        <w:tc>
          <w:tcPr>
            <w:tcW w:w="6480" w:type="dxa"/>
          </w:tcPr>
          <w:p w14:paraId="2B523345" w14:textId="1B4D1D87" w:rsidR="002E1E15" w:rsidRPr="00F52559" w:rsidRDefault="00774262" w:rsidP="00303136">
            <w:pPr>
              <w:pStyle w:val="TableBody"/>
              <w:keepNext/>
            </w:pPr>
            <w:r>
              <w:t>Formatting Changes</w:t>
            </w:r>
          </w:p>
        </w:tc>
      </w:tr>
      <w:tr w:rsidR="002E1E15" w:rsidRPr="00F52559" w14:paraId="3D709507" w14:textId="77777777" w:rsidTr="00CF09C4">
        <w:tc>
          <w:tcPr>
            <w:tcW w:w="1440" w:type="dxa"/>
            <w:tcBorders>
              <w:top w:val="nil"/>
              <w:bottom w:val="nil"/>
            </w:tcBorders>
          </w:tcPr>
          <w:p w14:paraId="20553A57" w14:textId="77777777" w:rsidR="002E1E15" w:rsidRPr="00F52559" w:rsidRDefault="002E1E15" w:rsidP="002B4945">
            <w:pPr>
              <w:pStyle w:val="TableBody"/>
              <w:keepNext/>
              <w:jc w:val="center"/>
            </w:pPr>
          </w:p>
        </w:tc>
        <w:tc>
          <w:tcPr>
            <w:tcW w:w="1440" w:type="dxa"/>
          </w:tcPr>
          <w:p w14:paraId="00ABDD06" w14:textId="5492B62C" w:rsidR="002E1E15" w:rsidRDefault="002E1E15" w:rsidP="002B4945">
            <w:pPr>
              <w:pStyle w:val="TableBody"/>
              <w:keepNext/>
              <w:jc w:val="center"/>
            </w:pPr>
          </w:p>
        </w:tc>
        <w:tc>
          <w:tcPr>
            <w:tcW w:w="6480" w:type="dxa"/>
          </w:tcPr>
          <w:p w14:paraId="5C4AD23F" w14:textId="133E3562" w:rsidR="002E1E15" w:rsidRPr="00F52559" w:rsidRDefault="002E1E15" w:rsidP="002B4945">
            <w:pPr>
              <w:pStyle w:val="TableBody"/>
              <w:keepNext/>
            </w:pPr>
          </w:p>
        </w:tc>
      </w:tr>
      <w:tr w:rsidR="002E1E15" w:rsidRPr="00F52559" w14:paraId="0C73DD0D" w14:textId="77777777" w:rsidTr="00CF09C4">
        <w:tc>
          <w:tcPr>
            <w:tcW w:w="1440" w:type="dxa"/>
            <w:tcBorders>
              <w:top w:val="nil"/>
              <w:bottom w:val="single" w:sz="4" w:space="0" w:color="auto"/>
            </w:tcBorders>
          </w:tcPr>
          <w:p w14:paraId="23120031" w14:textId="77777777" w:rsidR="002E1E15" w:rsidRPr="00F52559" w:rsidRDefault="002E1E15" w:rsidP="002B4945">
            <w:pPr>
              <w:pStyle w:val="TableBody"/>
              <w:keepNext/>
              <w:jc w:val="center"/>
            </w:pPr>
          </w:p>
        </w:tc>
        <w:tc>
          <w:tcPr>
            <w:tcW w:w="1440" w:type="dxa"/>
          </w:tcPr>
          <w:p w14:paraId="049E18B1" w14:textId="56730922" w:rsidR="002E1E15" w:rsidRDefault="002E1E15" w:rsidP="002B4945">
            <w:pPr>
              <w:pStyle w:val="TableBody"/>
              <w:keepNext/>
              <w:jc w:val="center"/>
            </w:pPr>
          </w:p>
        </w:tc>
        <w:tc>
          <w:tcPr>
            <w:tcW w:w="6480" w:type="dxa"/>
          </w:tcPr>
          <w:p w14:paraId="4025FD51" w14:textId="1B6395B5" w:rsidR="002E1E15" w:rsidRPr="00F52559" w:rsidRDefault="002E1E15" w:rsidP="002B4945">
            <w:pPr>
              <w:pStyle w:val="TableBody"/>
              <w:keepNext/>
            </w:pPr>
          </w:p>
        </w:tc>
      </w:tr>
    </w:tbl>
    <w:p w14:paraId="53F40048" w14:textId="77777777" w:rsidR="002E1E15" w:rsidRDefault="002E1E15" w:rsidP="00FC33F8">
      <w:pPr>
        <w:pStyle w:val="BodyText"/>
      </w:pPr>
    </w:p>
    <w:p w14:paraId="73BB2067" w14:textId="77777777" w:rsidR="00FC33F8" w:rsidRDefault="00FC33F8" w:rsidP="00FC33F8">
      <w:pPr>
        <w:pStyle w:val="BodyText"/>
      </w:pPr>
    </w:p>
    <w:p w14:paraId="6CD71098" w14:textId="77777777" w:rsidR="00EF6ABC" w:rsidRDefault="00EF6ABC" w:rsidP="00DC3E02">
      <w:pPr>
        <w:pStyle w:val="ChapterTitle"/>
      </w:pPr>
      <w:bookmarkStart w:id="2" w:name="_Toc129304437"/>
      <w:r w:rsidRPr="00C361EB">
        <w:lastRenderedPageBreak/>
        <w:t>Contents</w:t>
      </w:r>
      <w:bookmarkEnd w:id="2"/>
    </w:p>
    <w:p w14:paraId="61B91AEE" w14:textId="39F3450D" w:rsidR="00FB2AC1" w:rsidRDefault="00D82E5E">
      <w:pPr>
        <w:pStyle w:val="TOC1"/>
        <w:rPr>
          <w:rFonts w:asciiTheme="minorHAnsi" w:eastAsiaTheme="minorEastAsia" w:hAnsiTheme="minorHAnsi" w:cstheme="minorBidi"/>
          <w:b w:val="0"/>
          <w:noProof/>
          <w:szCs w:val="22"/>
          <w:lang w:val="en-US"/>
        </w:rPr>
      </w:pPr>
      <w:r>
        <w:fldChar w:fldCharType="begin"/>
      </w:r>
      <w:r>
        <w:instrText xml:space="preserve"> TOC \h \z \t "Heading 1,1,Heading 2,2,</w:instrText>
      </w:r>
      <w:r w:rsidR="00C0595E">
        <w:instrText>Heading 3,3,</w:instrText>
      </w:r>
      <w:r>
        <w:instrText xml:space="preserve">Chapter Title,1,Appendix Title,1" </w:instrText>
      </w:r>
      <w:r>
        <w:fldChar w:fldCharType="separate"/>
      </w:r>
      <w:hyperlink w:anchor="_Toc129304435" w:history="1">
        <w:r w:rsidR="00FB2AC1" w:rsidRPr="00CF5023">
          <w:rPr>
            <w:rStyle w:val="Hyperlink"/>
            <w:noProof/>
          </w:rPr>
          <w:t>Copyright and Trademark Information</w:t>
        </w:r>
        <w:r w:rsidR="00FB2AC1">
          <w:rPr>
            <w:noProof/>
            <w:webHidden/>
          </w:rPr>
          <w:tab/>
        </w:r>
        <w:r w:rsidR="00FB2AC1">
          <w:rPr>
            <w:noProof/>
            <w:webHidden/>
          </w:rPr>
          <w:fldChar w:fldCharType="begin"/>
        </w:r>
        <w:r w:rsidR="00FB2AC1">
          <w:rPr>
            <w:noProof/>
            <w:webHidden/>
          </w:rPr>
          <w:instrText xml:space="preserve"> PAGEREF _Toc129304435 \h </w:instrText>
        </w:r>
        <w:r w:rsidR="00FB2AC1">
          <w:rPr>
            <w:noProof/>
            <w:webHidden/>
          </w:rPr>
        </w:r>
        <w:r w:rsidR="00FB2AC1">
          <w:rPr>
            <w:noProof/>
            <w:webHidden/>
          </w:rPr>
          <w:fldChar w:fldCharType="separate"/>
        </w:r>
        <w:r w:rsidR="00FB2AC1">
          <w:rPr>
            <w:noProof/>
            <w:webHidden/>
          </w:rPr>
          <w:t>2</w:t>
        </w:r>
        <w:r w:rsidR="00FB2AC1">
          <w:rPr>
            <w:noProof/>
            <w:webHidden/>
          </w:rPr>
          <w:fldChar w:fldCharType="end"/>
        </w:r>
      </w:hyperlink>
    </w:p>
    <w:p w14:paraId="154AFED8" w14:textId="3F87CF03" w:rsidR="00FB2AC1" w:rsidRDefault="00FB2AC1">
      <w:pPr>
        <w:pStyle w:val="TOC1"/>
        <w:rPr>
          <w:rFonts w:asciiTheme="minorHAnsi" w:eastAsiaTheme="minorEastAsia" w:hAnsiTheme="minorHAnsi" w:cstheme="minorBidi"/>
          <w:b w:val="0"/>
          <w:noProof/>
          <w:szCs w:val="22"/>
          <w:lang w:val="en-US"/>
        </w:rPr>
      </w:pPr>
      <w:hyperlink w:anchor="_Toc129304436" w:history="1">
        <w:r w:rsidRPr="00CF5023">
          <w:rPr>
            <w:rStyle w:val="Hyperlink"/>
            <w:noProof/>
          </w:rPr>
          <w:t>Revision Record</w:t>
        </w:r>
        <w:r>
          <w:rPr>
            <w:noProof/>
            <w:webHidden/>
          </w:rPr>
          <w:tab/>
        </w:r>
        <w:r>
          <w:rPr>
            <w:noProof/>
            <w:webHidden/>
          </w:rPr>
          <w:fldChar w:fldCharType="begin"/>
        </w:r>
        <w:r>
          <w:rPr>
            <w:noProof/>
            <w:webHidden/>
          </w:rPr>
          <w:instrText xml:space="preserve"> PAGEREF _Toc129304436 \h </w:instrText>
        </w:r>
        <w:r>
          <w:rPr>
            <w:noProof/>
            <w:webHidden/>
          </w:rPr>
        </w:r>
        <w:r>
          <w:rPr>
            <w:noProof/>
            <w:webHidden/>
          </w:rPr>
          <w:fldChar w:fldCharType="separate"/>
        </w:r>
        <w:r>
          <w:rPr>
            <w:noProof/>
            <w:webHidden/>
          </w:rPr>
          <w:t>3</w:t>
        </w:r>
        <w:r>
          <w:rPr>
            <w:noProof/>
            <w:webHidden/>
          </w:rPr>
          <w:fldChar w:fldCharType="end"/>
        </w:r>
      </w:hyperlink>
    </w:p>
    <w:p w14:paraId="791F6AE6" w14:textId="16A414E1" w:rsidR="00FB2AC1" w:rsidRDefault="00FB2AC1">
      <w:pPr>
        <w:pStyle w:val="TOC1"/>
        <w:rPr>
          <w:rFonts w:asciiTheme="minorHAnsi" w:eastAsiaTheme="minorEastAsia" w:hAnsiTheme="minorHAnsi" w:cstheme="minorBidi"/>
          <w:b w:val="0"/>
          <w:noProof/>
          <w:szCs w:val="22"/>
          <w:lang w:val="en-US"/>
        </w:rPr>
      </w:pPr>
      <w:hyperlink w:anchor="_Toc129304437" w:history="1">
        <w:r w:rsidRPr="00CF5023">
          <w:rPr>
            <w:rStyle w:val="Hyperlink"/>
            <w:noProof/>
          </w:rPr>
          <w:t>Contents</w:t>
        </w:r>
        <w:r>
          <w:rPr>
            <w:noProof/>
            <w:webHidden/>
          </w:rPr>
          <w:tab/>
        </w:r>
        <w:r>
          <w:rPr>
            <w:noProof/>
            <w:webHidden/>
          </w:rPr>
          <w:fldChar w:fldCharType="begin"/>
        </w:r>
        <w:r>
          <w:rPr>
            <w:noProof/>
            <w:webHidden/>
          </w:rPr>
          <w:instrText xml:space="preserve"> PAGEREF _Toc129304437 \h </w:instrText>
        </w:r>
        <w:r>
          <w:rPr>
            <w:noProof/>
            <w:webHidden/>
          </w:rPr>
        </w:r>
        <w:r>
          <w:rPr>
            <w:noProof/>
            <w:webHidden/>
          </w:rPr>
          <w:fldChar w:fldCharType="separate"/>
        </w:r>
        <w:r>
          <w:rPr>
            <w:noProof/>
            <w:webHidden/>
          </w:rPr>
          <w:t>4</w:t>
        </w:r>
        <w:r>
          <w:rPr>
            <w:noProof/>
            <w:webHidden/>
          </w:rPr>
          <w:fldChar w:fldCharType="end"/>
        </w:r>
      </w:hyperlink>
    </w:p>
    <w:p w14:paraId="4554EFDE" w14:textId="187343C1" w:rsidR="00FB2AC1" w:rsidRDefault="00FB2AC1">
      <w:pPr>
        <w:pStyle w:val="TOC1"/>
        <w:rPr>
          <w:rFonts w:asciiTheme="minorHAnsi" w:eastAsiaTheme="minorEastAsia" w:hAnsiTheme="minorHAnsi" w:cstheme="minorBidi"/>
          <w:b w:val="0"/>
          <w:noProof/>
          <w:szCs w:val="22"/>
          <w:lang w:val="en-US"/>
        </w:rPr>
      </w:pPr>
      <w:hyperlink w:anchor="_Toc129304438" w:history="1">
        <w:r w:rsidRPr="00CF5023">
          <w:rPr>
            <w:rStyle w:val="Hyperlink"/>
            <w:noProof/>
            <w:lang w:val="en-US"/>
          </w:rPr>
          <w:t>Preface</w:t>
        </w:r>
        <w:r>
          <w:rPr>
            <w:noProof/>
            <w:webHidden/>
          </w:rPr>
          <w:tab/>
        </w:r>
        <w:r>
          <w:rPr>
            <w:noProof/>
            <w:webHidden/>
          </w:rPr>
          <w:fldChar w:fldCharType="begin"/>
        </w:r>
        <w:r>
          <w:rPr>
            <w:noProof/>
            <w:webHidden/>
          </w:rPr>
          <w:instrText xml:space="preserve"> PAGEREF _Toc129304438 \h </w:instrText>
        </w:r>
        <w:r>
          <w:rPr>
            <w:noProof/>
            <w:webHidden/>
          </w:rPr>
        </w:r>
        <w:r>
          <w:rPr>
            <w:noProof/>
            <w:webHidden/>
          </w:rPr>
          <w:fldChar w:fldCharType="separate"/>
        </w:r>
        <w:r>
          <w:rPr>
            <w:noProof/>
            <w:webHidden/>
          </w:rPr>
          <w:t>6</w:t>
        </w:r>
        <w:r>
          <w:rPr>
            <w:noProof/>
            <w:webHidden/>
          </w:rPr>
          <w:fldChar w:fldCharType="end"/>
        </w:r>
      </w:hyperlink>
    </w:p>
    <w:p w14:paraId="6682EA4B" w14:textId="2BFC8820" w:rsidR="00FB2AC1" w:rsidRDefault="00FB2AC1">
      <w:pPr>
        <w:pStyle w:val="TOC2"/>
        <w:rPr>
          <w:rFonts w:asciiTheme="minorHAnsi" w:eastAsiaTheme="minorEastAsia" w:hAnsiTheme="minorHAnsi" w:cstheme="minorBidi"/>
          <w:noProof/>
          <w:sz w:val="22"/>
          <w:szCs w:val="22"/>
          <w:lang w:val="en-US"/>
        </w:rPr>
      </w:pPr>
      <w:hyperlink w:anchor="_Toc129304439" w:history="1">
        <w:r w:rsidRPr="00CF5023">
          <w:rPr>
            <w:rStyle w:val="Hyperlink"/>
            <w:noProof/>
            <w:lang w:val="en-US"/>
          </w:rPr>
          <w:t>Document conventions</w:t>
        </w:r>
        <w:r>
          <w:rPr>
            <w:noProof/>
            <w:webHidden/>
          </w:rPr>
          <w:tab/>
        </w:r>
        <w:r>
          <w:rPr>
            <w:noProof/>
            <w:webHidden/>
          </w:rPr>
          <w:fldChar w:fldCharType="begin"/>
        </w:r>
        <w:r>
          <w:rPr>
            <w:noProof/>
            <w:webHidden/>
          </w:rPr>
          <w:instrText xml:space="preserve"> PAGEREF _Toc129304439 \h </w:instrText>
        </w:r>
        <w:r>
          <w:rPr>
            <w:noProof/>
            <w:webHidden/>
          </w:rPr>
        </w:r>
        <w:r>
          <w:rPr>
            <w:noProof/>
            <w:webHidden/>
          </w:rPr>
          <w:fldChar w:fldCharType="separate"/>
        </w:r>
        <w:r>
          <w:rPr>
            <w:noProof/>
            <w:webHidden/>
          </w:rPr>
          <w:t>6</w:t>
        </w:r>
        <w:r>
          <w:rPr>
            <w:noProof/>
            <w:webHidden/>
          </w:rPr>
          <w:fldChar w:fldCharType="end"/>
        </w:r>
      </w:hyperlink>
    </w:p>
    <w:p w14:paraId="4763267F" w14:textId="39E0C3A8" w:rsidR="00FB2AC1" w:rsidRDefault="00FB2AC1">
      <w:pPr>
        <w:pStyle w:val="TOC3"/>
        <w:rPr>
          <w:rFonts w:asciiTheme="minorHAnsi" w:eastAsiaTheme="minorEastAsia" w:hAnsiTheme="minorHAnsi" w:cstheme="minorBidi"/>
          <w:noProof/>
          <w:sz w:val="22"/>
          <w:szCs w:val="22"/>
          <w:lang w:val="en-US"/>
        </w:rPr>
      </w:pPr>
      <w:hyperlink w:anchor="_Toc129304440" w:history="1">
        <w:r w:rsidRPr="00CF5023">
          <w:rPr>
            <w:rStyle w:val="Hyperlink"/>
            <w:noProof/>
            <w:lang w:val="en-US"/>
          </w:rPr>
          <w:t>Typographical conventions</w:t>
        </w:r>
        <w:r>
          <w:rPr>
            <w:noProof/>
            <w:webHidden/>
          </w:rPr>
          <w:tab/>
        </w:r>
        <w:r>
          <w:rPr>
            <w:noProof/>
            <w:webHidden/>
          </w:rPr>
          <w:fldChar w:fldCharType="begin"/>
        </w:r>
        <w:r>
          <w:rPr>
            <w:noProof/>
            <w:webHidden/>
          </w:rPr>
          <w:instrText xml:space="preserve"> PAGEREF _Toc129304440 \h </w:instrText>
        </w:r>
        <w:r>
          <w:rPr>
            <w:noProof/>
            <w:webHidden/>
          </w:rPr>
        </w:r>
        <w:r>
          <w:rPr>
            <w:noProof/>
            <w:webHidden/>
          </w:rPr>
          <w:fldChar w:fldCharType="separate"/>
        </w:r>
        <w:r>
          <w:rPr>
            <w:noProof/>
            <w:webHidden/>
          </w:rPr>
          <w:t>6</w:t>
        </w:r>
        <w:r>
          <w:rPr>
            <w:noProof/>
            <w:webHidden/>
          </w:rPr>
          <w:fldChar w:fldCharType="end"/>
        </w:r>
      </w:hyperlink>
    </w:p>
    <w:p w14:paraId="41C8BB84" w14:textId="5CC56092" w:rsidR="00FB2AC1" w:rsidRDefault="00FB2AC1">
      <w:pPr>
        <w:pStyle w:val="TOC3"/>
        <w:rPr>
          <w:rFonts w:asciiTheme="minorHAnsi" w:eastAsiaTheme="minorEastAsia" w:hAnsiTheme="minorHAnsi" w:cstheme="minorBidi"/>
          <w:noProof/>
          <w:sz w:val="22"/>
          <w:szCs w:val="22"/>
          <w:lang w:val="en-US"/>
        </w:rPr>
      </w:pPr>
      <w:hyperlink w:anchor="_Toc129304441" w:history="1">
        <w:r w:rsidRPr="00CF5023">
          <w:rPr>
            <w:rStyle w:val="Hyperlink"/>
            <w:noProof/>
            <w:lang w:val="en-US"/>
          </w:rPr>
          <w:t>Admonition conventions</w:t>
        </w:r>
        <w:r>
          <w:rPr>
            <w:noProof/>
            <w:webHidden/>
          </w:rPr>
          <w:tab/>
        </w:r>
        <w:r>
          <w:rPr>
            <w:noProof/>
            <w:webHidden/>
          </w:rPr>
          <w:fldChar w:fldCharType="begin"/>
        </w:r>
        <w:r>
          <w:rPr>
            <w:noProof/>
            <w:webHidden/>
          </w:rPr>
          <w:instrText xml:space="preserve"> PAGEREF _Toc129304441 \h </w:instrText>
        </w:r>
        <w:r>
          <w:rPr>
            <w:noProof/>
            <w:webHidden/>
          </w:rPr>
        </w:r>
        <w:r>
          <w:rPr>
            <w:noProof/>
            <w:webHidden/>
          </w:rPr>
          <w:fldChar w:fldCharType="separate"/>
        </w:r>
        <w:r>
          <w:rPr>
            <w:noProof/>
            <w:webHidden/>
          </w:rPr>
          <w:t>6</w:t>
        </w:r>
        <w:r>
          <w:rPr>
            <w:noProof/>
            <w:webHidden/>
          </w:rPr>
          <w:fldChar w:fldCharType="end"/>
        </w:r>
      </w:hyperlink>
    </w:p>
    <w:p w14:paraId="4CCE8793" w14:textId="109760CF" w:rsidR="00FB2AC1" w:rsidRDefault="00FB2AC1">
      <w:pPr>
        <w:pStyle w:val="TOC1"/>
        <w:tabs>
          <w:tab w:val="left" w:pos="1258"/>
        </w:tabs>
        <w:rPr>
          <w:rFonts w:asciiTheme="minorHAnsi" w:eastAsiaTheme="minorEastAsia" w:hAnsiTheme="minorHAnsi" w:cstheme="minorBidi"/>
          <w:b w:val="0"/>
          <w:noProof/>
          <w:szCs w:val="22"/>
          <w:lang w:val="en-US"/>
        </w:rPr>
      </w:pPr>
      <w:hyperlink w:anchor="_Toc129304442" w:history="1">
        <w:r w:rsidRPr="00CF5023">
          <w:rPr>
            <w:rStyle w:val="Hyperlink"/>
            <w:noProof/>
          </w:rPr>
          <w:t>1</w:t>
        </w:r>
        <w:r>
          <w:rPr>
            <w:rFonts w:asciiTheme="minorHAnsi" w:eastAsiaTheme="minorEastAsia" w:hAnsiTheme="minorHAnsi" w:cstheme="minorBidi"/>
            <w:b w:val="0"/>
            <w:noProof/>
            <w:szCs w:val="22"/>
            <w:lang w:val="en-US"/>
          </w:rPr>
          <w:tab/>
        </w:r>
        <w:r w:rsidRPr="00CF5023">
          <w:rPr>
            <w:rStyle w:val="Hyperlink"/>
            <w:noProof/>
          </w:rPr>
          <w:t>Introduction</w:t>
        </w:r>
        <w:r>
          <w:rPr>
            <w:noProof/>
            <w:webHidden/>
          </w:rPr>
          <w:tab/>
        </w:r>
        <w:r>
          <w:rPr>
            <w:noProof/>
            <w:webHidden/>
          </w:rPr>
          <w:fldChar w:fldCharType="begin"/>
        </w:r>
        <w:r>
          <w:rPr>
            <w:noProof/>
            <w:webHidden/>
          </w:rPr>
          <w:instrText xml:space="preserve"> PAGEREF _Toc129304442 \h </w:instrText>
        </w:r>
        <w:r>
          <w:rPr>
            <w:noProof/>
            <w:webHidden/>
          </w:rPr>
        </w:r>
        <w:r>
          <w:rPr>
            <w:noProof/>
            <w:webHidden/>
          </w:rPr>
          <w:fldChar w:fldCharType="separate"/>
        </w:r>
        <w:r>
          <w:rPr>
            <w:noProof/>
            <w:webHidden/>
          </w:rPr>
          <w:t>7</w:t>
        </w:r>
        <w:r>
          <w:rPr>
            <w:noProof/>
            <w:webHidden/>
          </w:rPr>
          <w:fldChar w:fldCharType="end"/>
        </w:r>
      </w:hyperlink>
    </w:p>
    <w:p w14:paraId="2A33FD54" w14:textId="38336A20" w:rsidR="00FB2AC1" w:rsidRDefault="00FB2AC1">
      <w:pPr>
        <w:pStyle w:val="TOC1"/>
        <w:tabs>
          <w:tab w:val="left" w:pos="1258"/>
        </w:tabs>
        <w:rPr>
          <w:rFonts w:asciiTheme="minorHAnsi" w:eastAsiaTheme="minorEastAsia" w:hAnsiTheme="minorHAnsi" w:cstheme="minorBidi"/>
          <w:b w:val="0"/>
          <w:noProof/>
          <w:szCs w:val="22"/>
          <w:lang w:val="en-US"/>
        </w:rPr>
      </w:pPr>
      <w:hyperlink w:anchor="_Toc129304443" w:history="1">
        <w:r w:rsidRPr="00CF5023">
          <w:rPr>
            <w:rStyle w:val="Hyperlink"/>
            <w:noProof/>
          </w:rPr>
          <w:t>2</w:t>
        </w:r>
        <w:r>
          <w:rPr>
            <w:rFonts w:asciiTheme="minorHAnsi" w:eastAsiaTheme="minorEastAsia" w:hAnsiTheme="minorHAnsi" w:cstheme="minorBidi"/>
            <w:b w:val="0"/>
            <w:noProof/>
            <w:szCs w:val="22"/>
            <w:lang w:val="en-US"/>
          </w:rPr>
          <w:tab/>
        </w:r>
        <w:r w:rsidRPr="00CF5023">
          <w:rPr>
            <w:rStyle w:val="Hyperlink"/>
            <w:noProof/>
          </w:rPr>
          <w:t>Application Distribution</w:t>
        </w:r>
        <w:r>
          <w:rPr>
            <w:noProof/>
            <w:webHidden/>
          </w:rPr>
          <w:tab/>
        </w:r>
        <w:r>
          <w:rPr>
            <w:noProof/>
            <w:webHidden/>
          </w:rPr>
          <w:fldChar w:fldCharType="begin"/>
        </w:r>
        <w:r>
          <w:rPr>
            <w:noProof/>
            <w:webHidden/>
          </w:rPr>
          <w:instrText xml:space="preserve"> PAGEREF _Toc129304443 \h </w:instrText>
        </w:r>
        <w:r>
          <w:rPr>
            <w:noProof/>
            <w:webHidden/>
          </w:rPr>
        </w:r>
        <w:r>
          <w:rPr>
            <w:noProof/>
            <w:webHidden/>
          </w:rPr>
          <w:fldChar w:fldCharType="separate"/>
        </w:r>
        <w:r>
          <w:rPr>
            <w:noProof/>
            <w:webHidden/>
          </w:rPr>
          <w:t>8</w:t>
        </w:r>
        <w:r>
          <w:rPr>
            <w:noProof/>
            <w:webHidden/>
          </w:rPr>
          <w:fldChar w:fldCharType="end"/>
        </w:r>
      </w:hyperlink>
    </w:p>
    <w:p w14:paraId="278A3AB6" w14:textId="4C5E298C" w:rsidR="00FB2AC1" w:rsidRDefault="00FB2AC1">
      <w:pPr>
        <w:pStyle w:val="TOC2"/>
        <w:tabs>
          <w:tab w:val="left" w:pos="1621"/>
        </w:tabs>
        <w:rPr>
          <w:rFonts w:asciiTheme="minorHAnsi" w:eastAsiaTheme="minorEastAsia" w:hAnsiTheme="minorHAnsi" w:cstheme="minorBidi"/>
          <w:noProof/>
          <w:sz w:val="22"/>
          <w:szCs w:val="22"/>
          <w:lang w:val="en-US"/>
        </w:rPr>
      </w:pPr>
      <w:hyperlink w:anchor="_Toc129304444" w:history="1">
        <w:r w:rsidRPr="00CF5023">
          <w:rPr>
            <w:rStyle w:val="Hyperlink"/>
            <w:noProof/>
          </w:rPr>
          <w:t>2.1</w:t>
        </w:r>
        <w:r>
          <w:rPr>
            <w:rFonts w:asciiTheme="minorHAnsi" w:eastAsiaTheme="minorEastAsia" w:hAnsiTheme="minorHAnsi" w:cstheme="minorBidi"/>
            <w:noProof/>
            <w:sz w:val="22"/>
            <w:szCs w:val="22"/>
            <w:lang w:val="en-US"/>
          </w:rPr>
          <w:tab/>
        </w:r>
        <w:r w:rsidRPr="00CF5023">
          <w:rPr>
            <w:rStyle w:val="Hyperlink"/>
            <w:noProof/>
          </w:rPr>
          <w:t>Application Component Checklist</w:t>
        </w:r>
        <w:r>
          <w:rPr>
            <w:noProof/>
            <w:webHidden/>
          </w:rPr>
          <w:tab/>
        </w:r>
        <w:r>
          <w:rPr>
            <w:noProof/>
            <w:webHidden/>
          </w:rPr>
          <w:fldChar w:fldCharType="begin"/>
        </w:r>
        <w:r>
          <w:rPr>
            <w:noProof/>
            <w:webHidden/>
          </w:rPr>
          <w:instrText xml:space="preserve"> PAGEREF _Toc129304444 \h </w:instrText>
        </w:r>
        <w:r>
          <w:rPr>
            <w:noProof/>
            <w:webHidden/>
          </w:rPr>
        </w:r>
        <w:r>
          <w:rPr>
            <w:noProof/>
            <w:webHidden/>
          </w:rPr>
          <w:fldChar w:fldCharType="separate"/>
        </w:r>
        <w:r>
          <w:rPr>
            <w:noProof/>
            <w:webHidden/>
          </w:rPr>
          <w:t>8</w:t>
        </w:r>
        <w:r>
          <w:rPr>
            <w:noProof/>
            <w:webHidden/>
          </w:rPr>
          <w:fldChar w:fldCharType="end"/>
        </w:r>
      </w:hyperlink>
    </w:p>
    <w:p w14:paraId="7CFB1E9F" w14:textId="19176081" w:rsidR="00FB2AC1" w:rsidRDefault="00FB2AC1">
      <w:pPr>
        <w:pStyle w:val="TOC1"/>
        <w:tabs>
          <w:tab w:val="left" w:pos="1258"/>
        </w:tabs>
        <w:rPr>
          <w:rFonts w:asciiTheme="minorHAnsi" w:eastAsiaTheme="minorEastAsia" w:hAnsiTheme="minorHAnsi" w:cstheme="minorBidi"/>
          <w:b w:val="0"/>
          <w:noProof/>
          <w:szCs w:val="22"/>
          <w:lang w:val="en-US"/>
        </w:rPr>
      </w:pPr>
      <w:hyperlink w:anchor="_Toc129304445" w:history="1">
        <w:r w:rsidRPr="00CF5023">
          <w:rPr>
            <w:rStyle w:val="Hyperlink"/>
            <w:noProof/>
          </w:rPr>
          <w:t>3</w:t>
        </w:r>
        <w:r>
          <w:rPr>
            <w:rFonts w:asciiTheme="minorHAnsi" w:eastAsiaTheme="minorEastAsia" w:hAnsiTheme="minorHAnsi" w:cstheme="minorBidi"/>
            <w:b w:val="0"/>
            <w:noProof/>
            <w:szCs w:val="22"/>
            <w:lang w:val="en-US"/>
          </w:rPr>
          <w:tab/>
        </w:r>
        <w:r w:rsidRPr="00CF5023">
          <w:rPr>
            <w:rStyle w:val="Hyperlink"/>
            <w:noProof/>
          </w:rPr>
          <w:t>Oracle Setup</w:t>
        </w:r>
        <w:r>
          <w:rPr>
            <w:noProof/>
            <w:webHidden/>
          </w:rPr>
          <w:tab/>
        </w:r>
        <w:r>
          <w:rPr>
            <w:noProof/>
            <w:webHidden/>
          </w:rPr>
          <w:fldChar w:fldCharType="begin"/>
        </w:r>
        <w:r>
          <w:rPr>
            <w:noProof/>
            <w:webHidden/>
          </w:rPr>
          <w:instrText xml:space="preserve"> PAGEREF _Toc129304445 \h </w:instrText>
        </w:r>
        <w:r>
          <w:rPr>
            <w:noProof/>
            <w:webHidden/>
          </w:rPr>
        </w:r>
        <w:r>
          <w:rPr>
            <w:noProof/>
            <w:webHidden/>
          </w:rPr>
          <w:fldChar w:fldCharType="separate"/>
        </w:r>
        <w:r>
          <w:rPr>
            <w:noProof/>
            <w:webHidden/>
          </w:rPr>
          <w:t>9</w:t>
        </w:r>
        <w:r>
          <w:rPr>
            <w:noProof/>
            <w:webHidden/>
          </w:rPr>
          <w:fldChar w:fldCharType="end"/>
        </w:r>
      </w:hyperlink>
    </w:p>
    <w:p w14:paraId="48D2B70B" w14:textId="2EFEC323" w:rsidR="00FB2AC1" w:rsidRDefault="00FB2AC1">
      <w:pPr>
        <w:pStyle w:val="TOC2"/>
        <w:tabs>
          <w:tab w:val="left" w:pos="1621"/>
        </w:tabs>
        <w:rPr>
          <w:rFonts w:asciiTheme="minorHAnsi" w:eastAsiaTheme="minorEastAsia" w:hAnsiTheme="minorHAnsi" w:cstheme="minorBidi"/>
          <w:noProof/>
          <w:sz w:val="22"/>
          <w:szCs w:val="22"/>
          <w:lang w:val="en-US"/>
        </w:rPr>
      </w:pPr>
      <w:hyperlink w:anchor="_Toc129304446" w:history="1">
        <w:r w:rsidRPr="00CF5023">
          <w:rPr>
            <w:rStyle w:val="Hyperlink"/>
            <w:noProof/>
          </w:rPr>
          <w:t>3.1</w:t>
        </w:r>
        <w:r>
          <w:rPr>
            <w:rFonts w:asciiTheme="minorHAnsi" w:eastAsiaTheme="minorEastAsia" w:hAnsiTheme="minorHAnsi" w:cstheme="minorBidi"/>
            <w:noProof/>
            <w:sz w:val="22"/>
            <w:szCs w:val="22"/>
            <w:lang w:val="en-US"/>
          </w:rPr>
          <w:tab/>
        </w:r>
        <w:r w:rsidRPr="00CF5023">
          <w:rPr>
            <w:rStyle w:val="Hyperlink"/>
            <w:noProof/>
          </w:rPr>
          <w:t>Configuration</w:t>
        </w:r>
        <w:r>
          <w:rPr>
            <w:noProof/>
            <w:webHidden/>
          </w:rPr>
          <w:tab/>
        </w:r>
        <w:r>
          <w:rPr>
            <w:noProof/>
            <w:webHidden/>
          </w:rPr>
          <w:fldChar w:fldCharType="begin"/>
        </w:r>
        <w:r>
          <w:rPr>
            <w:noProof/>
            <w:webHidden/>
          </w:rPr>
          <w:instrText xml:space="preserve"> PAGEREF _Toc129304446 \h </w:instrText>
        </w:r>
        <w:r>
          <w:rPr>
            <w:noProof/>
            <w:webHidden/>
          </w:rPr>
        </w:r>
        <w:r>
          <w:rPr>
            <w:noProof/>
            <w:webHidden/>
          </w:rPr>
          <w:fldChar w:fldCharType="separate"/>
        </w:r>
        <w:r>
          <w:rPr>
            <w:noProof/>
            <w:webHidden/>
          </w:rPr>
          <w:t>9</w:t>
        </w:r>
        <w:r>
          <w:rPr>
            <w:noProof/>
            <w:webHidden/>
          </w:rPr>
          <w:fldChar w:fldCharType="end"/>
        </w:r>
      </w:hyperlink>
    </w:p>
    <w:p w14:paraId="56C4EF72" w14:textId="1579CE7E" w:rsidR="00FB2AC1" w:rsidRDefault="00FB2AC1">
      <w:pPr>
        <w:pStyle w:val="TOC2"/>
        <w:tabs>
          <w:tab w:val="left" w:pos="1621"/>
        </w:tabs>
        <w:rPr>
          <w:rFonts w:asciiTheme="minorHAnsi" w:eastAsiaTheme="minorEastAsia" w:hAnsiTheme="minorHAnsi" w:cstheme="minorBidi"/>
          <w:noProof/>
          <w:sz w:val="22"/>
          <w:szCs w:val="22"/>
          <w:lang w:val="en-US"/>
        </w:rPr>
      </w:pPr>
      <w:hyperlink w:anchor="_Toc129304447" w:history="1">
        <w:r w:rsidRPr="00CF5023">
          <w:rPr>
            <w:rStyle w:val="Hyperlink"/>
            <w:noProof/>
          </w:rPr>
          <w:t>3.2</w:t>
        </w:r>
        <w:r>
          <w:rPr>
            <w:rFonts w:asciiTheme="minorHAnsi" w:eastAsiaTheme="minorEastAsia" w:hAnsiTheme="minorHAnsi" w:cstheme="minorBidi"/>
            <w:noProof/>
            <w:sz w:val="22"/>
            <w:szCs w:val="22"/>
            <w:lang w:val="en-US"/>
          </w:rPr>
          <w:tab/>
        </w:r>
        <w:r w:rsidRPr="00CF5023">
          <w:rPr>
            <w:rStyle w:val="Hyperlink"/>
            <w:noProof/>
          </w:rPr>
          <w:t>Tablespaces</w:t>
        </w:r>
        <w:r>
          <w:rPr>
            <w:noProof/>
            <w:webHidden/>
          </w:rPr>
          <w:tab/>
        </w:r>
        <w:r>
          <w:rPr>
            <w:noProof/>
            <w:webHidden/>
          </w:rPr>
          <w:fldChar w:fldCharType="begin"/>
        </w:r>
        <w:r>
          <w:rPr>
            <w:noProof/>
            <w:webHidden/>
          </w:rPr>
          <w:instrText xml:space="preserve"> PAGEREF _Toc129304447 \h </w:instrText>
        </w:r>
        <w:r>
          <w:rPr>
            <w:noProof/>
            <w:webHidden/>
          </w:rPr>
        </w:r>
        <w:r>
          <w:rPr>
            <w:noProof/>
            <w:webHidden/>
          </w:rPr>
          <w:fldChar w:fldCharType="separate"/>
        </w:r>
        <w:r>
          <w:rPr>
            <w:noProof/>
            <w:webHidden/>
          </w:rPr>
          <w:t>9</w:t>
        </w:r>
        <w:r>
          <w:rPr>
            <w:noProof/>
            <w:webHidden/>
          </w:rPr>
          <w:fldChar w:fldCharType="end"/>
        </w:r>
      </w:hyperlink>
    </w:p>
    <w:p w14:paraId="5C22C912" w14:textId="160014CC" w:rsidR="00FB2AC1" w:rsidRDefault="00FB2AC1">
      <w:pPr>
        <w:pStyle w:val="TOC2"/>
        <w:tabs>
          <w:tab w:val="left" w:pos="1621"/>
        </w:tabs>
        <w:rPr>
          <w:rFonts w:asciiTheme="minorHAnsi" w:eastAsiaTheme="minorEastAsia" w:hAnsiTheme="minorHAnsi" w:cstheme="minorBidi"/>
          <w:noProof/>
          <w:sz w:val="22"/>
          <w:szCs w:val="22"/>
          <w:lang w:val="en-US"/>
        </w:rPr>
      </w:pPr>
      <w:hyperlink w:anchor="_Toc129304448" w:history="1">
        <w:r w:rsidRPr="00CF5023">
          <w:rPr>
            <w:rStyle w:val="Hyperlink"/>
            <w:noProof/>
          </w:rPr>
          <w:t>3.3</w:t>
        </w:r>
        <w:r>
          <w:rPr>
            <w:rFonts w:asciiTheme="minorHAnsi" w:eastAsiaTheme="minorEastAsia" w:hAnsiTheme="minorHAnsi" w:cstheme="minorBidi"/>
            <w:noProof/>
            <w:sz w:val="22"/>
            <w:szCs w:val="22"/>
            <w:lang w:val="en-US"/>
          </w:rPr>
          <w:tab/>
        </w:r>
        <w:r w:rsidRPr="00CF5023">
          <w:rPr>
            <w:rStyle w:val="Hyperlink"/>
            <w:noProof/>
          </w:rPr>
          <w:t>Schema User</w:t>
        </w:r>
        <w:r>
          <w:rPr>
            <w:noProof/>
            <w:webHidden/>
          </w:rPr>
          <w:tab/>
        </w:r>
        <w:r>
          <w:rPr>
            <w:noProof/>
            <w:webHidden/>
          </w:rPr>
          <w:fldChar w:fldCharType="begin"/>
        </w:r>
        <w:r>
          <w:rPr>
            <w:noProof/>
            <w:webHidden/>
          </w:rPr>
          <w:instrText xml:space="preserve"> PAGEREF _Toc129304448 \h </w:instrText>
        </w:r>
        <w:r>
          <w:rPr>
            <w:noProof/>
            <w:webHidden/>
          </w:rPr>
        </w:r>
        <w:r>
          <w:rPr>
            <w:noProof/>
            <w:webHidden/>
          </w:rPr>
          <w:fldChar w:fldCharType="separate"/>
        </w:r>
        <w:r>
          <w:rPr>
            <w:noProof/>
            <w:webHidden/>
          </w:rPr>
          <w:t>10</w:t>
        </w:r>
        <w:r>
          <w:rPr>
            <w:noProof/>
            <w:webHidden/>
          </w:rPr>
          <w:fldChar w:fldCharType="end"/>
        </w:r>
      </w:hyperlink>
    </w:p>
    <w:p w14:paraId="3D889D84" w14:textId="1FE4208E" w:rsidR="00FB2AC1" w:rsidRDefault="00FB2AC1">
      <w:pPr>
        <w:pStyle w:val="TOC3"/>
        <w:tabs>
          <w:tab w:val="left" w:pos="2264"/>
        </w:tabs>
        <w:rPr>
          <w:rFonts w:asciiTheme="minorHAnsi" w:eastAsiaTheme="minorEastAsia" w:hAnsiTheme="minorHAnsi" w:cstheme="minorBidi"/>
          <w:noProof/>
          <w:sz w:val="22"/>
          <w:szCs w:val="22"/>
          <w:lang w:val="en-US"/>
        </w:rPr>
      </w:pPr>
      <w:hyperlink w:anchor="_Toc129304449" w:history="1">
        <w:r w:rsidRPr="00CF5023">
          <w:rPr>
            <w:rStyle w:val="Hyperlink"/>
            <w:noProof/>
          </w:rPr>
          <w:t>3.3.1</w:t>
        </w:r>
        <w:r>
          <w:rPr>
            <w:rFonts w:asciiTheme="minorHAnsi" w:eastAsiaTheme="minorEastAsia" w:hAnsiTheme="minorHAnsi" w:cstheme="minorBidi"/>
            <w:noProof/>
            <w:sz w:val="22"/>
            <w:szCs w:val="22"/>
            <w:lang w:val="en-US"/>
          </w:rPr>
          <w:tab/>
        </w:r>
        <w:r w:rsidRPr="00CF5023">
          <w:rPr>
            <w:rStyle w:val="Hyperlink"/>
            <w:noProof/>
          </w:rPr>
          <w:t>Schema Definition</w:t>
        </w:r>
        <w:r>
          <w:rPr>
            <w:noProof/>
            <w:webHidden/>
          </w:rPr>
          <w:tab/>
        </w:r>
        <w:r>
          <w:rPr>
            <w:noProof/>
            <w:webHidden/>
          </w:rPr>
          <w:fldChar w:fldCharType="begin"/>
        </w:r>
        <w:r>
          <w:rPr>
            <w:noProof/>
            <w:webHidden/>
          </w:rPr>
          <w:instrText xml:space="preserve"> PAGEREF _Toc129304449 \h </w:instrText>
        </w:r>
        <w:r>
          <w:rPr>
            <w:noProof/>
            <w:webHidden/>
          </w:rPr>
        </w:r>
        <w:r>
          <w:rPr>
            <w:noProof/>
            <w:webHidden/>
          </w:rPr>
          <w:fldChar w:fldCharType="separate"/>
        </w:r>
        <w:r>
          <w:rPr>
            <w:noProof/>
            <w:webHidden/>
          </w:rPr>
          <w:t>10</w:t>
        </w:r>
        <w:r>
          <w:rPr>
            <w:noProof/>
            <w:webHidden/>
          </w:rPr>
          <w:fldChar w:fldCharType="end"/>
        </w:r>
      </w:hyperlink>
    </w:p>
    <w:p w14:paraId="3D0FB2F6" w14:textId="70255043" w:rsidR="00FB2AC1" w:rsidRDefault="00FB2AC1">
      <w:pPr>
        <w:pStyle w:val="TOC1"/>
        <w:tabs>
          <w:tab w:val="left" w:pos="1258"/>
        </w:tabs>
        <w:rPr>
          <w:rFonts w:asciiTheme="minorHAnsi" w:eastAsiaTheme="minorEastAsia" w:hAnsiTheme="minorHAnsi" w:cstheme="minorBidi"/>
          <w:b w:val="0"/>
          <w:noProof/>
          <w:szCs w:val="22"/>
          <w:lang w:val="en-US"/>
        </w:rPr>
      </w:pPr>
      <w:hyperlink w:anchor="_Toc129304450" w:history="1">
        <w:r w:rsidRPr="00CF5023">
          <w:rPr>
            <w:rStyle w:val="Hyperlink"/>
            <w:noProof/>
          </w:rPr>
          <w:t>4</w:t>
        </w:r>
        <w:r>
          <w:rPr>
            <w:rFonts w:asciiTheme="minorHAnsi" w:eastAsiaTheme="minorEastAsia" w:hAnsiTheme="minorHAnsi" w:cstheme="minorBidi"/>
            <w:b w:val="0"/>
            <w:noProof/>
            <w:szCs w:val="22"/>
            <w:lang w:val="en-US"/>
          </w:rPr>
          <w:tab/>
        </w:r>
        <w:r w:rsidRPr="00CF5023">
          <w:rPr>
            <w:rStyle w:val="Hyperlink"/>
            <w:noProof/>
          </w:rPr>
          <w:t>SQL Server Setup</w:t>
        </w:r>
        <w:r>
          <w:rPr>
            <w:noProof/>
            <w:webHidden/>
          </w:rPr>
          <w:tab/>
        </w:r>
        <w:r>
          <w:rPr>
            <w:noProof/>
            <w:webHidden/>
          </w:rPr>
          <w:fldChar w:fldCharType="begin"/>
        </w:r>
        <w:r>
          <w:rPr>
            <w:noProof/>
            <w:webHidden/>
          </w:rPr>
          <w:instrText xml:space="preserve"> PAGEREF _Toc129304450 \h </w:instrText>
        </w:r>
        <w:r>
          <w:rPr>
            <w:noProof/>
            <w:webHidden/>
          </w:rPr>
        </w:r>
        <w:r>
          <w:rPr>
            <w:noProof/>
            <w:webHidden/>
          </w:rPr>
          <w:fldChar w:fldCharType="separate"/>
        </w:r>
        <w:r>
          <w:rPr>
            <w:noProof/>
            <w:webHidden/>
          </w:rPr>
          <w:t>11</w:t>
        </w:r>
        <w:r>
          <w:rPr>
            <w:noProof/>
            <w:webHidden/>
          </w:rPr>
          <w:fldChar w:fldCharType="end"/>
        </w:r>
      </w:hyperlink>
    </w:p>
    <w:p w14:paraId="1E515153" w14:textId="2B2D71AB" w:rsidR="00FB2AC1" w:rsidRDefault="00FB2AC1">
      <w:pPr>
        <w:pStyle w:val="TOC2"/>
        <w:tabs>
          <w:tab w:val="left" w:pos="1621"/>
        </w:tabs>
        <w:rPr>
          <w:rFonts w:asciiTheme="minorHAnsi" w:eastAsiaTheme="minorEastAsia" w:hAnsiTheme="minorHAnsi" w:cstheme="minorBidi"/>
          <w:noProof/>
          <w:sz w:val="22"/>
          <w:szCs w:val="22"/>
          <w:lang w:val="en-US"/>
        </w:rPr>
      </w:pPr>
      <w:hyperlink w:anchor="_Toc129304451" w:history="1">
        <w:r w:rsidRPr="00CF5023">
          <w:rPr>
            <w:rStyle w:val="Hyperlink"/>
            <w:noProof/>
          </w:rPr>
          <w:t>4.1</w:t>
        </w:r>
        <w:r>
          <w:rPr>
            <w:rFonts w:asciiTheme="minorHAnsi" w:eastAsiaTheme="minorEastAsia" w:hAnsiTheme="minorHAnsi" w:cstheme="minorBidi"/>
            <w:noProof/>
            <w:sz w:val="22"/>
            <w:szCs w:val="22"/>
            <w:lang w:val="en-US"/>
          </w:rPr>
          <w:tab/>
        </w:r>
        <w:r w:rsidRPr="00CF5023">
          <w:rPr>
            <w:rStyle w:val="Hyperlink"/>
            <w:noProof/>
          </w:rPr>
          <w:t>Configuration</w:t>
        </w:r>
        <w:r>
          <w:rPr>
            <w:noProof/>
            <w:webHidden/>
          </w:rPr>
          <w:tab/>
        </w:r>
        <w:r>
          <w:rPr>
            <w:noProof/>
            <w:webHidden/>
          </w:rPr>
          <w:fldChar w:fldCharType="begin"/>
        </w:r>
        <w:r>
          <w:rPr>
            <w:noProof/>
            <w:webHidden/>
          </w:rPr>
          <w:instrText xml:space="preserve"> PAGEREF _Toc129304451 \h </w:instrText>
        </w:r>
        <w:r>
          <w:rPr>
            <w:noProof/>
            <w:webHidden/>
          </w:rPr>
        </w:r>
        <w:r>
          <w:rPr>
            <w:noProof/>
            <w:webHidden/>
          </w:rPr>
          <w:fldChar w:fldCharType="separate"/>
        </w:r>
        <w:r>
          <w:rPr>
            <w:noProof/>
            <w:webHidden/>
          </w:rPr>
          <w:t>11</w:t>
        </w:r>
        <w:r>
          <w:rPr>
            <w:noProof/>
            <w:webHidden/>
          </w:rPr>
          <w:fldChar w:fldCharType="end"/>
        </w:r>
      </w:hyperlink>
    </w:p>
    <w:p w14:paraId="30A99B58" w14:textId="36AACF92" w:rsidR="00FB2AC1" w:rsidRDefault="00FB2AC1">
      <w:pPr>
        <w:pStyle w:val="TOC2"/>
        <w:tabs>
          <w:tab w:val="left" w:pos="1621"/>
        </w:tabs>
        <w:rPr>
          <w:rFonts w:asciiTheme="minorHAnsi" w:eastAsiaTheme="minorEastAsia" w:hAnsiTheme="minorHAnsi" w:cstheme="minorBidi"/>
          <w:noProof/>
          <w:sz w:val="22"/>
          <w:szCs w:val="22"/>
          <w:lang w:val="en-US"/>
        </w:rPr>
      </w:pPr>
      <w:hyperlink w:anchor="_Toc129304452" w:history="1">
        <w:r w:rsidRPr="00CF5023">
          <w:rPr>
            <w:rStyle w:val="Hyperlink"/>
            <w:noProof/>
          </w:rPr>
          <w:t>4.2</w:t>
        </w:r>
        <w:r>
          <w:rPr>
            <w:rFonts w:asciiTheme="minorHAnsi" w:eastAsiaTheme="minorEastAsia" w:hAnsiTheme="minorHAnsi" w:cstheme="minorBidi"/>
            <w:noProof/>
            <w:sz w:val="22"/>
            <w:szCs w:val="22"/>
            <w:lang w:val="en-US"/>
          </w:rPr>
          <w:tab/>
        </w:r>
        <w:r w:rsidRPr="00CF5023">
          <w:rPr>
            <w:rStyle w:val="Hyperlink"/>
            <w:noProof/>
          </w:rPr>
          <w:t>Schema User</w:t>
        </w:r>
        <w:r>
          <w:rPr>
            <w:noProof/>
            <w:webHidden/>
          </w:rPr>
          <w:tab/>
        </w:r>
        <w:r>
          <w:rPr>
            <w:noProof/>
            <w:webHidden/>
          </w:rPr>
          <w:fldChar w:fldCharType="begin"/>
        </w:r>
        <w:r>
          <w:rPr>
            <w:noProof/>
            <w:webHidden/>
          </w:rPr>
          <w:instrText xml:space="preserve"> PAGEREF _Toc129304452 \h </w:instrText>
        </w:r>
        <w:r>
          <w:rPr>
            <w:noProof/>
            <w:webHidden/>
          </w:rPr>
        </w:r>
        <w:r>
          <w:rPr>
            <w:noProof/>
            <w:webHidden/>
          </w:rPr>
          <w:fldChar w:fldCharType="separate"/>
        </w:r>
        <w:r>
          <w:rPr>
            <w:noProof/>
            <w:webHidden/>
          </w:rPr>
          <w:t>11</w:t>
        </w:r>
        <w:r>
          <w:rPr>
            <w:noProof/>
            <w:webHidden/>
          </w:rPr>
          <w:fldChar w:fldCharType="end"/>
        </w:r>
      </w:hyperlink>
    </w:p>
    <w:p w14:paraId="75B94FAA" w14:textId="7E2867DD" w:rsidR="00FB2AC1" w:rsidRDefault="00FB2AC1">
      <w:pPr>
        <w:pStyle w:val="TOC3"/>
        <w:tabs>
          <w:tab w:val="left" w:pos="2264"/>
        </w:tabs>
        <w:rPr>
          <w:rFonts w:asciiTheme="minorHAnsi" w:eastAsiaTheme="minorEastAsia" w:hAnsiTheme="minorHAnsi" w:cstheme="minorBidi"/>
          <w:noProof/>
          <w:sz w:val="22"/>
          <w:szCs w:val="22"/>
          <w:lang w:val="en-US"/>
        </w:rPr>
      </w:pPr>
      <w:hyperlink w:anchor="_Toc129304453" w:history="1">
        <w:r w:rsidRPr="00CF5023">
          <w:rPr>
            <w:rStyle w:val="Hyperlink"/>
            <w:noProof/>
          </w:rPr>
          <w:t>4.2.1</w:t>
        </w:r>
        <w:r>
          <w:rPr>
            <w:rFonts w:asciiTheme="minorHAnsi" w:eastAsiaTheme="minorEastAsia" w:hAnsiTheme="minorHAnsi" w:cstheme="minorBidi"/>
            <w:noProof/>
            <w:sz w:val="22"/>
            <w:szCs w:val="22"/>
            <w:lang w:val="en-US"/>
          </w:rPr>
          <w:tab/>
        </w:r>
        <w:r w:rsidRPr="00CF5023">
          <w:rPr>
            <w:rStyle w:val="Hyperlink"/>
            <w:noProof/>
          </w:rPr>
          <w:t>Schema Definition</w:t>
        </w:r>
        <w:r>
          <w:rPr>
            <w:noProof/>
            <w:webHidden/>
          </w:rPr>
          <w:tab/>
        </w:r>
        <w:r>
          <w:rPr>
            <w:noProof/>
            <w:webHidden/>
          </w:rPr>
          <w:fldChar w:fldCharType="begin"/>
        </w:r>
        <w:r>
          <w:rPr>
            <w:noProof/>
            <w:webHidden/>
          </w:rPr>
          <w:instrText xml:space="preserve"> PAGEREF _Toc129304453 \h </w:instrText>
        </w:r>
        <w:r>
          <w:rPr>
            <w:noProof/>
            <w:webHidden/>
          </w:rPr>
        </w:r>
        <w:r>
          <w:rPr>
            <w:noProof/>
            <w:webHidden/>
          </w:rPr>
          <w:fldChar w:fldCharType="separate"/>
        </w:r>
        <w:r>
          <w:rPr>
            <w:noProof/>
            <w:webHidden/>
          </w:rPr>
          <w:t>11</w:t>
        </w:r>
        <w:r>
          <w:rPr>
            <w:noProof/>
            <w:webHidden/>
          </w:rPr>
          <w:fldChar w:fldCharType="end"/>
        </w:r>
      </w:hyperlink>
    </w:p>
    <w:p w14:paraId="61321EA6" w14:textId="514E4FBC" w:rsidR="00FB2AC1" w:rsidRDefault="00FB2AC1">
      <w:pPr>
        <w:pStyle w:val="TOC1"/>
        <w:tabs>
          <w:tab w:val="left" w:pos="1258"/>
        </w:tabs>
        <w:rPr>
          <w:rFonts w:asciiTheme="minorHAnsi" w:eastAsiaTheme="minorEastAsia" w:hAnsiTheme="minorHAnsi" w:cstheme="minorBidi"/>
          <w:b w:val="0"/>
          <w:noProof/>
          <w:szCs w:val="22"/>
          <w:lang w:val="en-US"/>
        </w:rPr>
      </w:pPr>
      <w:hyperlink w:anchor="_Toc129304454" w:history="1">
        <w:r w:rsidRPr="00CF5023">
          <w:rPr>
            <w:rStyle w:val="Hyperlink"/>
            <w:noProof/>
          </w:rPr>
          <w:t>5</w:t>
        </w:r>
        <w:r>
          <w:rPr>
            <w:rFonts w:asciiTheme="minorHAnsi" w:eastAsiaTheme="minorEastAsia" w:hAnsiTheme="minorHAnsi" w:cstheme="minorBidi"/>
            <w:b w:val="0"/>
            <w:noProof/>
            <w:szCs w:val="22"/>
            <w:lang w:val="en-US"/>
          </w:rPr>
          <w:tab/>
        </w:r>
        <w:r w:rsidRPr="00CF5023">
          <w:rPr>
            <w:rStyle w:val="Hyperlink"/>
            <w:noProof/>
          </w:rPr>
          <w:t>JDK</w:t>
        </w:r>
        <w:r>
          <w:rPr>
            <w:noProof/>
            <w:webHidden/>
          </w:rPr>
          <w:tab/>
        </w:r>
        <w:r>
          <w:rPr>
            <w:noProof/>
            <w:webHidden/>
          </w:rPr>
          <w:fldChar w:fldCharType="begin"/>
        </w:r>
        <w:r>
          <w:rPr>
            <w:noProof/>
            <w:webHidden/>
          </w:rPr>
          <w:instrText xml:space="preserve"> PAGEREF _Toc129304454 \h </w:instrText>
        </w:r>
        <w:r>
          <w:rPr>
            <w:noProof/>
            <w:webHidden/>
          </w:rPr>
        </w:r>
        <w:r>
          <w:rPr>
            <w:noProof/>
            <w:webHidden/>
          </w:rPr>
          <w:fldChar w:fldCharType="separate"/>
        </w:r>
        <w:r>
          <w:rPr>
            <w:noProof/>
            <w:webHidden/>
          </w:rPr>
          <w:t>13</w:t>
        </w:r>
        <w:r>
          <w:rPr>
            <w:noProof/>
            <w:webHidden/>
          </w:rPr>
          <w:fldChar w:fldCharType="end"/>
        </w:r>
      </w:hyperlink>
    </w:p>
    <w:p w14:paraId="5ACEA3BD" w14:textId="7969DD65" w:rsidR="00FB2AC1" w:rsidRDefault="00FB2AC1">
      <w:pPr>
        <w:pStyle w:val="TOC2"/>
        <w:tabs>
          <w:tab w:val="left" w:pos="1621"/>
        </w:tabs>
        <w:rPr>
          <w:rFonts w:asciiTheme="minorHAnsi" w:eastAsiaTheme="minorEastAsia" w:hAnsiTheme="minorHAnsi" w:cstheme="minorBidi"/>
          <w:noProof/>
          <w:sz w:val="22"/>
          <w:szCs w:val="22"/>
          <w:lang w:val="en-US"/>
        </w:rPr>
      </w:pPr>
      <w:hyperlink w:anchor="_Toc129304455" w:history="1">
        <w:r w:rsidRPr="00CF5023">
          <w:rPr>
            <w:rStyle w:val="Hyperlink"/>
            <w:noProof/>
          </w:rPr>
          <w:t>5.1</w:t>
        </w:r>
        <w:r>
          <w:rPr>
            <w:rFonts w:asciiTheme="minorHAnsi" w:eastAsiaTheme="minorEastAsia" w:hAnsiTheme="minorHAnsi" w:cstheme="minorBidi"/>
            <w:noProof/>
            <w:sz w:val="22"/>
            <w:szCs w:val="22"/>
            <w:lang w:val="en-US"/>
          </w:rPr>
          <w:tab/>
        </w:r>
        <w:r w:rsidRPr="00CF5023">
          <w:rPr>
            <w:rStyle w:val="Hyperlink"/>
            <w:noProof/>
          </w:rPr>
          <w:t>Deployment Scenarios</w:t>
        </w:r>
        <w:r>
          <w:rPr>
            <w:noProof/>
            <w:webHidden/>
          </w:rPr>
          <w:tab/>
        </w:r>
        <w:r>
          <w:rPr>
            <w:noProof/>
            <w:webHidden/>
          </w:rPr>
          <w:fldChar w:fldCharType="begin"/>
        </w:r>
        <w:r>
          <w:rPr>
            <w:noProof/>
            <w:webHidden/>
          </w:rPr>
          <w:instrText xml:space="preserve"> PAGEREF _Toc129304455 \h </w:instrText>
        </w:r>
        <w:r>
          <w:rPr>
            <w:noProof/>
            <w:webHidden/>
          </w:rPr>
        </w:r>
        <w:r>
          <w:rPr>
            <w:noProof/>
            <w:webHidden/>
          </w:rPr>
          <w:fldChar w:fldCharType="separate"/>
        </w:r>
        <w:r>
          <w:rPr>
            <w:noProof/>
            <w:webHidden/>
          </w:rPr>
          <w:t>13</w:t>
        </w:r>
        <w:r>
          <w:rPr>
            <w:noProof/>
            <w:webHidden/>
          </w:rPr>
          <w:fldChar w:fldCharType="end"/>
        </w:r>
      </w:hyperlink>
    </w:p>
    <w:p w14:paraId="446C76E8" w14:textId="5CD9FB2D" w:rsidR="00FB2AC1" w:rsidRDefault="00FB2AC1">
      <w:pPr>
        <w:pStyle w:val="TOC1"/>
        <w:tabs>
          <w:tab w:val="left" w:pos="1258"/>
        </w:tabs>
        <w:rPr>
          <w:rFonts w:asciiTheme="minorHAnsi" w:eastAsiaTheme="minorEastAsia" w:hAnsiTheme="minorHAnsi" w:cstheme="minorBidi"/>
          <w:b w:val="0"/>
          <w:noProof/>
          <w:szCs w:val="22"/>
          <w:lang w:val="en-US"/>
        </w:rPr>
      </w:pPr>
      <w:hyperlink w:anchor="_Toc129304456" w:history="1">
        <w:r w:rsidRPr="00CF5023">
          <w:rPr>
            <w:rStyle w:val="Hyperlink"/>
            <w:noProof/>
          </w:rPr>
          <w:t>6</w:t>
        </w:r>
        <w:r>
          <w:rPr>
            <w:rFonts w:asciiTheme="minorHAnsi" w:eastAsiaTheme="minorEastAsia" w:hAnsiTheme="minorHAnsi" w:cstheme="minorBidi"/>
            <w:b w:val="0"/>
            <w:noProof/>
            <w:szCs w:val="22"/>
            <w:lang w:val="en-US"/>
          </w:rPr>
          <w:tab/>
        </w:r>
        <w:r w:rsidRPr="00CF5023">
          <w:rPr>
            <w:rStyle w:val="Hyperlink"/>
            <w:noProof/>
          </w:rPr>
          <w:t>Application Server</w:t>
        </w:r>
        <w:r>
          <w:rPr>
            <w:noProof/>
            <w:webHidden/>
          </w:rPr>
          <w:tab/>
        </w:r>
        <w:r>
          <w:rPr>
            <w:noProof/>
            <w:webHidden/>
          </w:rPr>
          <w:fldChar w:fldCharType="begin"/>
        </w:r>
        <w:r>
          <w:rPr>
            <w:noProof/>
            <w:webHidden/>
          </w:rPr>
          <w:instrText xml:space="preserve"> PAGEREF _Toc129304456 \h </w:instrText>
        </w:r>
        <w:r>
          <w:rPr>
            <w:noProof/>
            <w:webHidden/>
          </w:rPr>
        </w:r>
        <w:r>
          <w:rPr>
            <w:noProof/>
            <w:webHidden/>
          </w:rPr>
          <w:fldChar w:fldCharType="separate"/>
        </w:r>
        <w:r>
          <w:rPr>
            <w:noProof/>
            <w:webHidden/>
          </w:rPr>
          <w:t>14</w:t>
        </w:r>
        <w:r>
          <w:rPr>
            <w:noProof/>
            <w:webHidden/>
          </w:rPr>
          <w:fldChar w:fldCharType="end"/>
        </w:r>
      </w:hyperlink>
    </w:p>
    <w:p w14:paraId="101A75AE" w14:textId="093B5695" w:rsidR="00FB2AC1" w:rsidRDefault="00FB2AC1">
      <w:pPr>
        <w:pStyle w:val="TOC2"/>
        <w:tabs>
          <w:tab w:val="left" w:pos="1621"/>
        </w:tabs>
        <w:rPr>
          <w:rFonts w:asciiTheme="minorHAnsi" w:eastAsiaTheme="minorEastAsia" w:hAnsiTheme="minorHAnsi" w:cstheme="minorBidi"/>
          <w:noProof/>
          <w:sz w:val="22"/>
          <w:szCs w:val="22"/>
          <w:lang w:val="en-US"/>
        </w:rPr>
      </w:pPr>
      <w:hyperlink w:anchor="_Toc129304457" w:history="1">
        <w:r w:rsidRPr="00CF5023">
          <w:rPr>
            <w:rStyle w:val="Hyperlink"/>
            <w:noProof/>
          </w:rPr>
          <w:t>6.1</w:t>
        </w:r>
        <w:r>
          <w:rPr>
            <w:rFonts w:asciiTheme="minorHAnsi" w:eastAsiaTheme="minorEastAsia" w:hAnsiTheme="minorHAnsi" w:cstheme="minorBidi"/>
            <w:noProof/>
            <w:sz w:val="22"/>
            <w:szCs w:val="22"/>
            <w:lang w:val="en-US"/>
          </w:rPr>
          <w:tab/>
        </w:r>
        <w:r w:rsidRPr="00CF5023">
          <w:rPr>
            <w:rStyle w:val="Hyperlink"/>
            <w:noProof/>
          </w:rPr>
          <w:t>General</w:t>
        </w:r>
        <w:r>
          <w:rPr>
            <w:noProof/>
            <w:webHidden/>
          </w:rPr>
          <w:tab/>
        </w:r>
        <w:r>
          <w:rPr>
            <w:noProof/>
            <w:webHidden/>
          </w:rPr>
          <w:fldChar w:fldCharType="begin"/>
        </w:r>
        <w:r>
          <w:rPr>
            <w:noProof/>
            <w:webHidden/>
          </w:rPr>
          <w:instrText xml:space="preserve"> PAGEREF _Toc129304457 \h </w:instrText>
        </w:r>
        <w:r>
          <w:rPr>
            <w:noProof/>
            <w:webHidden/>
          </w:rPr>
        </w:r>
        <w:r>
          <w:rPr>
            <w:noProof/>
            <w:webHidden/>
          </w:rPr>
          <w:fldChar w:fldCharType="separate"/>
        </w:r>
        <w:r>
          <w:rPr>
            <w:noProof/>
            <w:webHidden/>
          </w:rPr>
          <w:t>14</w:t>
        </w:r>
        <w:r>
          <w:rPr>
            <w:noProof/>
            <w:webHidden/>
          </w:rPr>
          <w:fldChar w:fldCharType="end"/>
        </w:r>
      </w:hyperlink>
    </w:p>
    <w:p w14:paraId="62214E0E" w14:textId="3F31F06A" w:rsidR="00FB2AC1" w:rsidRDefault="00FB2AC1">
      <w:pPr>
        <w:pStyle w:val="TOC1"/>
        <w:tabs>
          <w:tab w:val="left" w:pos="1258"/>
        </w:tabs>
        <w:rPr>
          <w:rFonts w:asciiTheme="minorHAnsi" w:eastAsiaTheme="minorEastAsia" w:hAnsiTheme="minorHAnsi" w:cstheme="minorBidi"/>
          <w:b w:val="0"/>
          <w:noProof/>
          <w:szCs w:val="22"/>
          <w:lang w:val="en-US"/>
        </w:rPr>
      </w:pPr>
      <w:hyperlink w:anchor="_Toc129304458" w:history="1">
        <w:r w:rsidRPr="00CF5023">
          <w:rPr>
            <w:rStyle w:val="Hyperlink"/>
            <w:noProof/>
          </w:rPr>
          <w:t>7</w:t>
        </w:r>
        <w:r>
          <w:rPr>
            <w:rFonts w:asciiTheme="minorHAnsi" w:eastAsiaTheme="minorEastAsia" w:hAnsiTheme="minorHAnsi" w:cstheme="minorBidi"/>
            <w:b w:val="0"/>
            <w:noProof/>
            <w:szCs w:val="22"/>
            <w:lang w:val="en-US"/>
          </w:rPr>
          <w:tab/>
        </w:r>
        <w:r w:rsidRPr="00CF5023">
          <w:rPr>
            <w:rStyle w:val="Hyperlink"/>
            <w:noProof/>
          </w:rPr>
          <w:t>OptiVLM Carrier Web Deployment (Application Server)</w:t>
        </w:r>
        <w:r>
          <w:rPr>
            <w:noProof/>
            <w:webHidden/>
          </w:rPr>
          <w:tab/>
        </w:r>
        <w:r>
          <w:rPr>
            <w:noProof/>
            <w:webHidden/>
          </w:rPr>
          <w:fldChar w:fldCharType="begin"/>
        </w:r>
        <w:r>
          <w:rPr>
            <w:noProof/>
            <w:webHidden/>
          </w:rPr>
          <w:instrText xml:space="preserve"> PAGEREF _Toc129304458 \h </w:instrText>
        </w:r>
        <w:r>
          <w:rPr>
            <w:noProof/>
            <w:webHidden/>
          </w:rPr>
        </w:r>
        <w:r>
          <w:rPr>
            <w:noProof/>
            <w:webHidden/>
          </w:rPr>
          <w:fldChar w:fldCharType="separate"/>
        </w:r>
        <w:r>
          <w:rPr>
            <w:noProof/>
            <w:webHidden/>
          </w:rPr>
          <w:t>15</w:t>
        </w:r>
        <w:r>
          <w:rPr>
            <w:noProof/>
            <w:webHidden/>
          </w:rPr>
          <w:fldChar w:fldCharType="end"/>
        </w:r>
      </w:hyperlink>
    </w:p>
    <w:p w14:paraId="32BC519E" w14:textId="66062F83" w:rsidR="00FB2AC1" w:rsidRDefault="00FB2AC1">
      <w:pPr>
        <w:pStyle w:val="TOC3"/>
        <w:tabs>
          <w:tab w:val="left" w:pos="2264"/>
        </w:tabs>
        <w:rPr>
          <w:rFonts w:asciiTheme="minorHAnsi" w:eastAsiaTheme="minorEastAsia" w:hAnsiTheme="minorHAnsi" w:cstheme="minorBidi"/>
          <w:noProof/>
          <w:sz w:val="22"/>
          <w:szCs w:val="22"/>
          <w:lang w:val="en-US"/>
        </w:rPr>
      </w:pPr>
      <w:hyperlink w:anchor="_Toc129304459" w:history="1">
        <w:r w:rsidRPr="00CF5023">
          <w:rPr>
            <w:rStyle w:val="Hyperlink"/>
            <w:noProof/>
          </w:rPr>
          <w:t>7.1.1</w:t>
        </w:r>
        <w:r>
          <w:rPr>
            <w:rFonts w:asciiTheme="minorHAnsi" w:eastAsiaTheme="minorEastAsia" w:hAnsiTheme="minorHAnsi" w:cstheme="minorBidi"/>
            <w:noProof/>
            <w:sz w:val="22"/>
            <w:szCs w:val="22"/>
            <w:lang w:val="en-US"/>
          </w:rPr>
          <w:tab/>
        </w:r>
        <w:r w:rsidRPr="00CF5023">
          <w:rPr>
            <w:rStyle w:val="Hyperlink"/>
            <w:noProof/>
          </w:rPr>
          <w:t>WAR File Deployment</w:t>
        </w:r>
        <w:r>
          <w:rPr>
            <w:noProof/>
            <w:webHidden/>
          </w:rPr>
          <w:tab/>
        </w:r>
        <w:r>
          <w:rPr>
            <w:noProof/>
            <w:webHidden/>
          </w:rPr>
          <w:fldChar w:fldCharType="begin"/>
        </w:r>
        <w:r>
          <w:rPr>
            <w:noProof/>
            <w:webHidden/>
          </w:rPr>
          <w:instrText xml:space="preserve"> PAGEREF _Toc129304459 \h </w:instrText>
        </w:r>
        <w:r>
          <w:rPr>
            <w:noProof/>
            <w:webHidden/>
          </w:rPr>
        </w:r>
        <w:r>
          <w:rPr>
            <w:noProof/>
            <w:webHidden/>
          </w:rPr>
          <w:fldChar w:fldCharType="separate"/>
        </w:r>
        <w:r>
          <w:rPr>
            <w:noProof/>
            <w:webHidden/>
          </w:rPr>
          <w:t>15</w:t>
        </w:r>
        <w:r>
          <w:rPr>
            <w:noProof/>
            <w:webHidden/>
          </w:rPr>
          <w:fldChar w:fldCharType="end"/>
        </w:r>
      </w:hyperlink>
    </w:p>
    <w:p w14:paraId="7D93EEC4" w14:textId="771CF2A8" w:rsidR="00FB2AC1" w:rsidRDefault="00FB2AC1">
      <w:pPr>
        <w:pStyle w:val="TOC1"/>
        <w:tabs>
          <w:tab w:val="left" w:pos="1258"/>
        </w:tabs>
        <w:rPr>
          <w:rFonts w:asciiTheme="minorHAnsi" w:eastAsiaTheme="minorEastAsia" w:hAnsiTheme="minorHAnsi" w:cstheme="minorBidi"/>
          <w:b w:val="0"/>
          <w:noProof/>
          <w:szCs w:val="22"/>
          <w:lang w:val="en-US"/>
        </w:rPr>
      </w:pPr>
      <w:hyperlink w:anchor="_Toc129304460" w:history="1">
        <w:r w:rsidRPr="00CF5023">
          <w:rPr>
            <w:rStyle w:val="Hyperlink"/>
            <w:noProof/>
          </w:rPr>
          <w:t>8</w:t>
        </w:r>
        <w:r>
          <w:rPr>
            <w:rFonts w:asciiTheme="minorHAnsi" w:eastAsiaTheme="minorEastAsia" w:hAnsiTheme="minorHAnsi" w:cstheme="minorBidi"/>
            <w:b w:val="0"/>
            <w:noProof/>
            <w:szCs w:val="22"/>
            <w:lang w:val="en-US"/>
          </w:rPr>
          <w:tab/>
        </w:r>
        <w:r w:rsidRPr="00CF5023">
          <w:rPr>
            <w:rStyle w:val="Hyperlink"/>
            <w:noProof/>
          </w:rPr>
          <w:t>OptiVLM Carrier Web Deployment (Using WebLogic Server)</w:t>
        </w:r>
        <w:r>
          <w:rPr>
            <w:noProof/>
            <w:webHidden/>
          </w:rPr>
          <w:tab/>
        </w:r>
        <w:r>
          <w:rPr>
            <w:noProof/>
            <w:webHidden/>
          </w:rPr>
          <w:fldChar w:fldCharType="begin"/>
        </w:r>
        <w:r>
          <w:rPr>
            <w:noProof/>
            <w:webHidden/>
          </w:rPr>
          <w:instrText xml:space="preserve"> PAGEREF _Toc129304460 \h </w:instrText>
        </w:r>
        <w:r>
          <w:rPr>
            <w:noProof/>
            <w:webHidden/>
          </w:rPr>
        </w:r>
        <w:r>
          <w:rPr>
            <w:noProof/>
            <w:webHidden/>
          </w:rPr>
          <w:fldChar w:fldCharType="separate"/>
        </w:r>
        <w:r>
          <w:rPr>
            <w:noProof/>
            <w:webHidden/>
          </w:rPr>
          <w:t>16</w:t>
        </w:r>
        <w:r>
          <w:rPr>
            <w:noProof/>
            <w:webHidden/>
          </w:rPr>
          <w:fldChar w:fldCharType="end"/>
        </w:r>
      </w:hyperlink>
    </w:p>
    <w:p w14:paraId="2F3BC346" w14:textId="2AE15407" w:rsidR="00FB2AC1" w:rsidRDefault="00FB2AC1">
      <w:pPr>
        <w:pStyle w:val="TOC2"/>
        <w:tabs>
          <w:tab w:val="left" w:pos="1621"/>
        </w:tabs>
        <w:rPr>
          <w:rFonts w:asciiTheme="minorHAnsi" w:eastAsiaTheme="minorEastAsia" w:hAnsiTheme="minorHAnsi" w:cstheme="minorBidi"/>
          <w:noProof/>
          <w:sz w:val="22"/>
          <w:szCs w:val="22"/>
          <w:lang w:val="en-US"/>
        </w:rPr>
      </w:pPr>
      <w:hyperlink w:anchor="_Toc129304461" w:history="1">
        <w:r w:rsidRPr="00CF5023">
          <w:rPr>
            <w:rStyle w:val="Hyperlink"/>
            <w:noProof/>
          </w:rPr>
          <w:t>8.1</w:t>
        </w:r>
        <w:r>
          <w:rPr>
            <w:rFonts w:asciiTheme="minorHAnsi" w:eastAsiaTheme="minorEastAsia" w:hAnsiTheme="minorHAnsi" w:cstheme="minorBidi"/>
            <w:noProof/>
            <w:sz w:val="22"/>
            <w:szCs w:val="22"/>
            <w:lang w:val="en-US"/>
          </w:rPr>
          <w:tab/>
        </w:r>
        <w:r w:rsidRPr="00CF5023">
          <w:rPr>
            <w:rStyle w:val="Hyperlink"/>
            <w:noProof/>
          </w:rPr>
          <w:t>WAR File Deployment</w:t>
        </w:r>
        <w:r>
          <w:rPr>
            <w:noProof/>
            <w:webHidden/>
          </w:rPr>
          <w:tab/>
        </w:r>
        <w:r>
          <w:rPr>
            <w:noProof/>
            <w:webHidden/>
          </w:rPr>
          <w:fldChar w:fldCharType="begin"/>
        </w:r>
        <w:r>
          <w:rPr>
            <w:noProof/>
            <w:webHidden/>
          </w:rPr>
          <w:instrText xml:space="preserve"> PAGEREF _Toc129304461 \h </w:instrText>
        </w:r>
        <w:r>
          <w:rPr>
            <w:noProof/>
            <w:webHidden/>
          </w:rPr>
        </w:r>
        <w:r>
          <w:rPr>
            <w:noProof/>
            <w:webHidden/>
          </w:rPr>
          <w:fldChar w:fldCharType="separate"/>
        </w:r>
        <w:r>
          <w:rPr>
            <w:noProof/>
            <w:webHidden/>
          </w:rPr>
          <w:t>16</w:t>
        </w:r>
        <w:r>
          <w:rPr>
            <w:noProof/>
            <w:webHidden/>
          </w:rPr>
          <w:fldChar w:fldCharType="end"/>
        </w:r>
      </w:hyperlink>
    </w:p>
    <w:p w14:paraId="22BF27D4" w14:textId="11D08982" w:rsidR="00FB2AC1" w:rsidRDefault="00FB2AC1">
      <w:pPr>
        <w:pStyle w:val="TOC1"/>
        <w:tabs>
          <w:tab w:val="left" w:pos="1258"/>
        </w:tabs>
        <w:rPr>
          <w:rFonts w:asciiTheme="minorHAnsi" w:eastAsiaTheme="minorEastAsia" w:hAnsiTheme="minorHAnsi" w:cstheme="minorBidi"/>
          <w:b w:val="0"/>
          <w:noProof/>
          <w:szCs w:val="22"/>
          <w:lang w:val="en-US"/>
        </w:rPr>
      </w:pPr>
      <w:hyperlink w:anchor="_Toc129304463" w:history="1">
        <w:r w:rsidRPr="00CF5023">
          <w:rPr>
            <w:rStyle w:val="Hyperlink"/>
            <w:noProof/>
          </w:rPr>
          <w:t>9</w:t>
        </w:r>
        <w:r>
          <w:rPr>
            <w:rFonts w:asciiTheme="minorHAnsi" w:eastAsiaTheme="minorEastAsia" w:hAnsiTheme="minorHAnsi" w:cstheme="minorBidi"/>
            <w:b w:val="0"/>
            <w:noProof/>
            <w:szCs w:val="22"/>
            <w:lang w:val="en-US"/>
          </w:rPr>
          <w:tab/>
        </w:r>
        <w:r w:rsidRPr="00CF5023">
          <w:rPr>
            <w:rStyle w:val="Hyperlink"/>
            <w:noProof/>
          </w:rPr>
          <w:t>OptiVLM Carrier Web System Configuration</w:t>
        </w:r>
        <w:r>
          <w:rPr>
            <w:noProof/>
            <w:webHidden/>
          </w:rPr>
          <w:tab/>
        </w:r>
        <w:r>
          <w:rPr>
            <w:noProof/>
            <w:webHidden/>
          </w:rPr>
          <w:fldChar w:fldCharType="begin"/>
        </w:r>
        <w:r>
          <w:rPr>
            <w:noProof/>
            <w:webHidden/>
          </w:rPr>
          <w:instrText xml:space="preserve"> PAGEREF _Toc129304463 \h </w:instrText>
        </w:r>
        <w:r>
          <w:rPr>
            <w:noProof/>
            <w:webHidden/>
          </w:rPr>
        </w:r>
        <w:r>
          <w:rPr>
            <w:noProof/>
            <w:webHidden/>
          </w:rPr>
          <w:fldChar w:fldCharType="separate"/>
        </w:r>
        <w:r>
          <w:rPr>
            <w:noProof/>
            <w:webHidden/>
          </w:rPr>
          <w:t>17</w:t>
        </w:r>
        <w:r>
          <w:rPr>
            <w:noProof/>
            <w:webHidden/>
          </w:rPr>
          <w:fldChar w:fldCharType="end"/>
        </w:r>
      </w:hyperlink>
    </w:p>
    <w:p w14:paraId="1A67A9DD" w14:textId="5C0B63DF" w:rsidR="00FB2AC1" w:rsidRDefault="00FB2AC1">
      <w:pPr>
        <w:pStyle w:val="TOC1"/>
        <w:tabs>
          <w:tab w:val="left" w:pos="1258"/>
        </w:tabs>
        <w:rPr>
          <w:rFonts w:asciiTheme="minorHAnsi" w:eastAsiaTheme="minorEastAsia" w:hAnsiTheme="minorHAnsi" w:cstheme="minorBidi"/>
          <w:b w:val="0"/>
          <w:noProof/>
          <w:szCs w:val="22"/>
          <w:lang w:val="en-US"/>
        </w:rPr>
      </w:pPr>
      <w:hyperlink w:anchor="_Toc129304464" w:history="1">
        <w:r w:rsidRPr="00CF5023">
          <w:rPr>
            <w:rStyle w:val="Hyperlink"/>
            <w:noProof/>
          </w:rPr>
          <w:t>10</w:t>
        </w:r>
        <w:r>
          <w:rPr>
            <w:rFonts w:asciiTheme="minorHAnsi" w:eastAsiaTheme="minorEastAsia" w:hAnsiTheme="minorHAnsi" w:cstheme="minorBidi"/>
            <w:b w:val="0"/>
            <w:noProof/>
            <w:szCs w:val="22"/>
            <w:lang w:val="en-US"/>
          </w:rPr>
          <w:tab/>
        </w:r>
        <w:r w:rsidRPr="00CF5023">
          <w:rPr>
            <w:rStyle w:val="Hyperlink"/>
            <w:noProof/>
          </w:rPr>
          <w:t>OptiVLM Carrier Web Licensing</w:t>
        </w:r>
        <w:r>
          <w:rPr>
            <w:noProof/>
            <w:webHidden/>
          </w:rPr>
          <w:tab/>
        </w:r>
        <w:r>
          <w:rPr>
            <w:noProof/>
            <w:webHidden/>
          </w:rPr>
          <w:fldChar w:fldCharType="begin"/>
        </w:r>
        <w:r>
          <w:rPr>
            <w:noProof/>
            <w:webHidden/>
          </w:rPr>
          <w:instrText xml:space="preserve"> PAGEREF _Toc129304464 \h </w:instrText>
        </w:r>
        <w:r>
          <w:rPr>
            <w:noProof/>
            <w:webHidden/>
          </w:rPr>
        </w:r>
        <w:r>
          <w:rPr>
            <w:noProof/>
            <w:webHidden/>
          </w:rPr>
          <w:fldChar w:fldCharType="separate"/>
        </w:r>
        <w:r>
          <w:rPr>
            <w:noProof/>
            <w:webHidden/>
          </w:rPr>
          <w:t>28</w:t>
        </w:r>
        <w:r>
          <w:rPr>
            <w:noProof/>
            <w:webHidden/>
          </w:rPr>
          <w:fldChar w:fldCharType="end"/>
        </w:r>
      </w:hyperlink>
    </w:p>
    <w:p w14:paraId="15EC3F75" w14:textId="02754364" w:rsidR="00FB2AC1" w:rsidRDefault="00FB2AC1">
      <w:pPr>
        <w:pStyle w:val="TOC1"/>
        <w:tabs>
          <w:tab w:val="left" w:pos="1258"/>
        </w:tabs>
        <w:rPr>
          <w:rFonts w:asciiTheme="minorHAnsi" w:eastAsiaTheme="minorEastAsia" w:hAnsiTheme="minorHAnsi" w:cstheme="minorBidi"/>
          <w:b w:val="0"/>
          <w:noProof/>
          <w:szCs w:val="22"/>
          <w:lang w:val="en-US"/>
        </w:rPr>
      </w:pPr>
      <w:hyperlink w:anchor="_Toc129304465" w:history="1">
        <w:r w:rsidRPr="00CF5023">
          <w:rPr>
            <w:rStyle w:val="Hyperlink"/>
            <w:noProof/>
          </w:rPr>
          <w:t>11</w:t>
        </w:r>
        <w:r>
          <w:rPr>
            <w:rFonts w:asciiTheme="minorHAnsi" w:eastAsiaTheme="minorEastAsia" w:hAnsiTheme="minorHAnsi" w:cstheme="minorBidi"/>
            <w:b w:val="0"/>
            <w:noProof/>
            <w:szCs w:val="22"/>
            <w:lang w:val="en-US"/>
          </w:rPr>
          <w:tab/>
        </w:r>
        <w:r w:rsidRPr="00CF5023">
          <w:rPr>
            <w:rStyle w:val="Hyperlink"/>
            <w:noProof/>
          </w:rPr>
          <w:t>OptiVLM Carrier Web Database Upgrade</w:t>
        </w:r>
        <w:r>
          <w:rPr>
            <w:noProof/>
            <w:webHidden/>
          </w:rPr>
          <w:tab/>
        </w:r>
        <w:r>
          <w:rPr>
            <w:noProof/>
            <w:webHidden/>
          </w:rPr>
          <w:fldChar w:fldCharType="begin"/>
        </w:r>
        <w:r>
          <w:rPr>
            <w:noProof/>
            <w:webHidden/>
          </w:rPr>
          <w:instrText xml:space="preserve"> PAGEREF _Toc129304465 \h </w:instrText>
        </w:r>
        <w:r>
          <w:rPr>
            <w:noProof/>
            <w:webHidden/>
          </w:rPr>
        </w:r>
        <w:r>
          <w:rPr>
            <w:noProof/>
            <w:webHidden/>
          </w:rPr>
          <w:fldChar w:fldCharType="separate"/>
        </w:r>
        <w:r>
          <w:rPr>
            <w:noProof/>
            <w:webHidden/>
          </w:rPr>
          <w:t>29</w:t>
        </w:r>
        <w:r>
          <w:rPr>
            <w:noProof/>
            <w:webHidden/>
          </w:rPr>
          <w:fldChar w:fldCharType="end"/>
        </w:r>
      </w:hyperlink>
    </w:p>
    <w:p w14:paraId="234B1983" w14:textId="5EC1515F" w:rsidR="00FB2AC1" w:rsidRDefault="00FB2AC1">
      <w:pPr>
        <w:pStyle w:val="TOC1"/>
        <w:tabs>
          <w:tab w:val="left" w:pos="1258"/>
        </w:tabs>
        <w:rPr>
          <w:rFonts w:asciiTheme="minorHAnsi" w:eastAsiaTheme="minorEastAsia" w:hAnsiTheme="minorHAnsi" w:cstheme="minorBidi"/>
          <w:b w:val="0"/>
          <w:noProof/>
          <w:szCs w:val="22"/>
          <w:lang w:val="en-US"/>
        </w:rPr>
      </w:pPr>
      <w:hyperlink w:anchor="_Toc129304466" w:history="1">
        <w:r w:rsidRPr="00CF5023">
          <w:rPr>
            <w:rStyle w:val="Hyperlink"/>
            <w:noProof/>
          </w:rPr>
          <w:t>12</w:t>
        </w:r>
        <w:r>
          <w:rPr>
            <w:rFonts w:asciiTheme="minorHAnsi" w:eastAsiaTheme="minorEastAsia" w:hAnsiTheme="minorHAnsi" w:cstheme="minorBidi"/>
            <w:b w:val="0"/>
            <w:noProof/>
            <w:szCs w:val="22"/>
            <w:lang w:val="en-US"/>
          </w:rPr>
          <w:tab/>
        </w:r>
        <w:r w:rsidRPr="00CF5023">
          <w:rPr>
            <w:rStyle w:val="Hyperlink"/>
            <w:noProof/>
          </w:rPr>
          <w:t>OptiVLM Carrier Web Customization</w:t>
        </w:r>
        <w:r>
          <w:rPr>
            <w:noProof/>
            <w:webHidden/>
          </w:rPr>
          <w:tab/>
        </w:r>
        <w:r>
          <w:rPr>
            <w:noProof/>
            <w:webHidden/>
          </w:rPr>
          <w:fldChar w:fldCharType="begin"/>
        </w:r>
        <w:r>
          <w:rPr>
            <w:noProof/>
            <w:webHidden/>
          </w:rPr>
          <w:instrText xml:space="preserve"> PAGEREF _Toc129304466 \h </w:instrText>
        </w:r>
        <w:r>
          <w:rPr>
            <w:noProof/>
            <w:webHidden/>
          </w:rPr>
        </w:r>
        <w:r>
          <w:rPr>
            <w:noProof/>
            <w:webHidden/>
          </w:rPr>
          <w:fldChar w:fldCharType="separate"/>
        </w:r>
        <w:r>
          <w:rPr>
            <w:noProof/>
            <w:webHidden/>
          </w:rPr>
          <w:t>30</w:t>
        </w:r>
        <w:r>
          <w:rPr>
            <w:noProof/>
            <w:webHidden/>
          </w:rPr>
          <w:fldChar w:fldCharType="end"/>
        </w:r>
      </w:hyperlink>
    </w:p>
    <w:p w14:paraId="131E7E4D" w14:textId="043007F4" w:rsidR="00FB2AC1" w:rsidRDefault="00FB2AC1">
      <w:pPr>
        <w:pStyle w:val="TOC2"/>
        <w:tabs>
          <w:tab w:val="left" w:pos="1698"/>
        </w:tabs>
        <w:rPr>
          <w:rFonts w:asciiTheme="minorHAnsi" w:eastAsiaTheme="minorEastAsia" w:hAnsiTheme="minorHAnsi" w:cstheme="minorBidi"/>
          <w:noProof/>
          <w:sz w:val="22"/>
          <w:szCs w:val="22"/>
          <w:lang w:val="en-US"/>
        </w:rPr>
      </w:pPr>
      <w:hyperlink w:anchor="_Toc129304467" w:history="1">
        <w:r w:rsidRPr="00CF5023">
          <w:rPr>
            <w:rStyle w:val="Hyperlink"/>
            <w:noProof/>
          </w:rPr>
          <w:t>12.1</w:t>
        </w:r>
        <w:r>
          <w:rPr>
            <w:rFonts w:asciiTheme="minorHAnsi" w:eastAsiaTheme="minorEastAsia" w:hAnsiTheme="minorHAnsi" w:cstheme="minorBidi"/>
            <w:noProof/>
            <w:sz w:val="22"/>
            <w:szCs w:val="22"/>
            <w:lang w:val="en-US"/>
          </w:rPr>
          <w:tab/>
        </w:r>
        <w:r w:rsidRPr="00CF5023">
          <w:rPr>
            <w:rStyle w:val="Hyperlink"/>
            <w:noProof/>
          </w:rPr>
          <w:t>Making Changes to the Language File</w:t>
        </w:r>
        <w:r>
          <w:rPr>
            <w:noProof/>
            <w:webHidden/>
          </w:rPr>
          <w:tab/>
        </w:r>
        <w:r>
          <w:rPr>
            <w:noProof/>
            <w:webHidden/>
          </w:rPr>
          <w:fldChar w:fldCharType="begin"/>
        </w:r>
        <w:r>
          <w:rPr>
            <w:noProof/>
            <w:webHidden/>
          </w:rPr>
          <w:instrText xml:space="preserve"> PAGEREF _Toc129304467 \h </w:instrText>
        </w:r>
        <w:r>
          <w:rPr>
            <w:noProof/>
            <w:webHidden/>
          </w:rPr>
        </w:r>
        <w:r>
          <w:rPr>
            <w:noProof/>
            <w:webHidden/>
          </w:rPr>
          <w:fldChar w:fldCharType="separate"/>
        </w:r>
        <w:r>
          <w:rPr>
            <w:noProof/>
            <w:webHidden/>
          </w:rPr>
          <w:t>30</w:t>
        </w:r>
        <w:r>
          <w:rPr>
            <w:noProof/>
            <w:webHidden/>
          </w:rPr>
          <w:fldChar w:fldCharType="end"/>
        </w:r>
      </w:hyperlink>
    </w:p>
    <w:p w14:paraId="13DFFCEF" w14:textId="59ADFDFD" w:rsidR="00FB2AC1" w:rsidRDefault="00FB2AC1">
      <w:pPr>
        <w:pStyle w:val="TOC2"/>
        <w:tabs>
          <w:tab w:val="left" w:pos="1698"/>
        </w:tabs>
        <w:rPr>
          <w:rFonts w:asciiTheme="minorHAnsi" w:eastAsiaTheme="minorEastAsia" w:hAnsiTheme="minorHAnsi" w:cstheme="minorBidi"/>
          <w:noProof/>
          <w:sz w:val="22"/>
          <w:szCs w:val="22"/>
          <w:lang w:val="en-US"/>
        </w:rPr>
      </w:pPr>
      <w:hyperlink w:anchor="_Toc129304468" w:history="1">
        <w:r w:rsidRPr="00CF5023">
          <w:rPr>
            <w:rStyle w:val="Hyperlink"/>
            <w:noProof/>
          </w:rPr>
          <w:t>12.2</w:t>
        </w:r>
        <w:r>
          <w:rPr>
            <w:rFonts w:asciiTheme="minorHAnsi" w:eastAsiaTheme="minorEastAsia" w:hAnsiTheme="minorHAnsi" w:cstheme="minorBidi"/>
            <w:noProof/>
            <w:sz w:val="22"/>
            <w:szCs w:val="22"/>
            <w:lang w:val="en-US"/>
          </w:rPr>
          <w:tab/>
        </w:r>
        <w:r w:rsidRPr="00CF5023">
          <w:rPr>
            <w:rStyle w:val="Hyperlink"/>
            <w:noProof/>
          </w:rPr>
          <w:t>Making Changes to the Styles and Logos</w:t>
        </w:r>
        <w:r>
          <w:rPr>
            <w:noProof/>
            <w:webHidden/>
          </w:rPr>
          <w:tab/>
        </w:r>
        <w:r>
          <w:rPr>
            <w:noProof/>
            <w:webHidden/>
          </w:rPr>
          <w:fldChar w:fldCharType="begin"/>
        </w:r>
        <w:r>
          <w:rPr>
            <w:noProof/>
            <w:webHidden/>
          </w:rPr>
          <w:instrText xml:space="preserve"> PAGEREF _Toc129304468 \h </w:instrText>
        </w:r>
        <w:r>
          <w:rPr>
            <w:noProof/>
            <w:webHidden/>
          </w:rPr>
        </w:r>
        <w:r>
          <w:rPr>
            <w:noProof/>
            <w:webHidden/>
          </w:rPr>
          <w:fldChar w:fldCharType="separate"/>
        </w:r>
        <w:r>
          <w:rPr>
            <w:noProof/>
            <w:webHidden/>
          </w:rPr>
          <w:t>31</w:t>
        </w:r>
        <w:r>
          <w:rPr>
            <w:noProof/>
            <w:webHidden/>
          </w:rPr>
          <w:fldChar w:fldCharType="end"/>
        </w:r>
      </w:hyperlink>
    </w:p>
    <w:p w14:paraId="12F70FB4" w14:textId="1451961A" w:rsidR="00FB2AC1" w:rsidRDefault="00FB2AC1">
      <w:pPr>
        <w:pStyle w:val="TOC1"/>
        <w:tabs>
          <w:tab w:val="left" w:pos="1258"/>
        </w:tabs>
        <w:rPr>
          <w:rFonts w:asciiTheme="minorHAnsi" w:eastAsiaTheme="minorEastAsia" w:hAnsiTheme="minorHAnsi" w:cstheme="minorBidi"/>
          <w:b w:val="0"/>
          <w:noProof/>
          <w:szCs w:val="22"/>
          <w:lang w:val="en-US"/>
        </w:rPr>
      </w:pPr>
      <w:hyperlink w:anchor="_Toc129304469" w:history="1">
        <w:r w:rsidRPr="00CF5023">
          <w:rPr>
            <w:rStyle w:val="Hyperlink"/>
            <w:noProof/>
          </w:rPr>
          <w:t>13</w:t>
        </w:r>
        <w:r>
          <w:rPr>
            <w:rFonts w:asciiTheme="minorHAnsi" w:eastAsiaTheme="minorEastAsia" w:hAnsiTheme="minorHAnsi" w:cstheme="minorBidi"/>
            <w:b w:val="0"/>
            <w:noProof/>
            <w:szCs w:val="22"/>
            <w:lang w:val="en-US"/>
          </w:rPr>
          <w:tab/>
        </w:r>
        <w:r w:rsidRPr="00CF5023">
          <w:rPr>
            <w:rStyle w:val="Hyperlink"/>
            <w:noProof/>
          </w:rPr>
          <w:t>Redeploying the Oracle Schema</w:t>
        </w:r>
        <w:r>
          <w:rPr>
            <w:noProof/>
            <w:webHidden/>
          </w:rPr>
          <w:tab/>
        </w:r>
        <w:r>
          <w:rPr>
            <w:noProof/>
            <w:webHidden/>
          </w:rPr>
          <w:fldChar w:fldCharType="begin"/>
        </w:r>
        <w:r>
          <w:rPr>
            <w:noProof/>
            <w:webHidden/>
          </w:rPr>
          <w:instrText xml:space="preserve"> PAGEREF _Toc129304469 \h </w:instrText>
        </w:r>
        <w:r>
          <w:rPr>
            <w:noProof/>
            <w:webHidden/>
          </w:rPr>
        </w:r>
        <w:r>
          <w:rPr>
            <w:noProof/>
            <w:webHidden/>
          </w:rPr>
          <w:fldChar w:fldCharType="separate"/>
        </w:r>
        <w:r>
          <w:rPr>
            <w:noProof/>
            <w:webHidden/>
          </w:rPr>
          <w:t>32</w:t>
        </w:r>
        <w:r>
          <w:rPr>
            <w:noProof/>
            <w:webHidden/>
          </w:rPr>
          <w:fldChar w:fldCharType="end"/>
        </w:r>
      </w:hyperlink>
    </w:p>
    <w:p w14:paraId="2B222CAE" w14:textId="1372EC3A" w:rsidR="00FB2AC1" w:rsidRDefault="00FB2AC1">
      <w:pPr>
        <w:pStyle w:val="TOC1"/>
        <w:rPr>
          <w:rFonts w:asciiTheme="minorHAnsi" w:eastAsiaTheme="minorEastAsia" w:hAnsiTheme="minorHAnsi" w:cstheme="minorBidi"/>
          <w:b w:val="0"/>
          <w:noProof/>
          <w:szCs w:val="22"/>
          <w:lang w:val="en-US"/>
        </w:rPr>
      </w:pPr>
      <w:hyperlink w:anchor="_Toc129304470" w:history="1">
        <w:r w:rsidRPr="00CF5023">
          <w:rPr>
            <w:rStyle w:val="Hyperlink"/>
            <w:noProof/>
          </w:rPr>
          <w:t>IMPORTANT NOTE</w:t>
        </w:r>
        <w:r>
          <w:rPr>
            <w:noProof/>
            <w:webHidden/>
          </w:rPr>
          <w:tab/>
        </w:r>
        <w:r>
          <w:rPr>
            <w:noProof/>
            <w:webHidden/>
          </w:rPr>
          <w:fldChar w:fldCharType="begin"/>
        </w:r>
        <w:r>
          <w:rPr>
            <w:noProof/>
            <w:webHidden/>
          </w:rPr>
          <w:instrText xml:space="preserve"> PAGEREF _Toc129304470 \h </w:instrText>
        </w:r>
        <w:r>
          <w:rPr>
            <w:noProof/>
            <w:webHidden/>
          </w:rPr>
        </w:r>
        <w:r>
          <w:rPr>
            <w:noProof/>
            <w:webHidden/>
          </w:rPr>
          <w:fldChar w:fldCharType="separate"/>
        </w:r>
        <w:r>
          <w:rPr>
            <w:noProof/>
            <w:webHidden/>
          </w:rPr>
          <w:t>33</w:t>
        </w:r>
        <w:r>
          <w:rPr>
            <w:noProof/>
            <w:webHidden/>
          </w:rPr>
          <w:fldChar w:fldCharType="end"/>
        </w:r>
      </w:hyperlink>
    </w:p>
    <w:p w14:paraId="5918E334" w14:textId="669FD445" w:rsidR="00FB2AC1" w:rsidRDefault="00FB2AC1">
      <w:pPr>
        <w:pStyle w:val="TOC1"/>
        <w:rPr>
          <w:rFonts w:asciiTheme="minorHAnsi" w:eastAsiaTheme="minorEastAsia" w:hAnsiTheme="minorHAnsi" w:cstheme="minorBidi"/>
          <w:b w:val="0"/>
          <w:noProof/>
          <w:szCs w:val="22"/>
          <w:lang w:val="en-US"/>
        </w:rPr>
      </w:pPr>
      <w:hyperlink w:anchor="_Toc129304471" w:history="1">
        <w:r w:rsidRPr="00CF5023">
          <w:rPr>
            <w:rStyle w:val="Hyperlink"/>
            <w:noProof/>
          </w:rPr>
          <w:t>EPSS Integration</w:t>
        </w:r>
        <w:r>
          <w:rPr>
            <w:noProof/>
            <w:webHidden/>
          </w:rPr>
          <w:tab/>
        </w:r>
        <w:r>
          <w:rPr>
            <w:noProof/>
            <w:webHidden/>
          </w:rPr>
          <w:fldChar w:fldCharType="begin"/>
        </w:r>
        <w:r>
          <w:rPr>
            <w:noProof/>
            <w:webHidden/>
          </w:rPr>
          <w:instrText xml:space="preserve"> PAGEREF _Toc129304471 \h </w:instrText>
        </w:r>
        <w:r>
          <w:rPr>
            <w:noProof/>
            <w:webHidden/>
          </w:rPr>
        </w:r>
        <w:r>
          <w:rPr>
            <w:noProof/>
            <w:webHidden/>
          </w:rPr>
          <w:fldChar w:fldCharType="separate"/>
        </w:r>
        <w:r>
          <w:rPr>
            <w:noProof/>
            <w:webHidden/>
          </w:rPr>
          <w:t>34</w:t>
        </w:r>
        <w:r>
          <w:rPr>
            <w:noProof/>
            <w:webHidden/>
          </w:rPr>
          <w:fldChar w:fldCharType="end"/>
        </w:r>
      </w:hyperlink>
    </w:p>
    <w:p w14:paraId="4BCD592A" w14:textId="2AD1337C" w:rsidR="00D82E5E" w:rsidRDefault="00D82E5E" w:rsidP="00873F8E">
      <w:pPr>
        <w:pStyle w:val="TableofFigures"/>
      </w:pPr>
      <w:r>
        <w:fldChar w:fldCharType="end"/>
      </w:r>
    </w:p>
    <w:p w14:paraId="704C6E50" w14:textId="77777777" w:rsidR="00EE2021" w:rsidRDefault="00EE2021" w:rsidP="00661F0B"/>
    <w:p w14:paraId="3F30D3F2" w14:textId="77777777" w:rsidR="00EE2021" w:rsidRDefault="00EE2021" w:rsidP="00661F0B">
      <w:pPr>
        <w:sectPr w:rsidR="00EE2021" w:rsidSect="00B05E19">
          <w:headerReference w:type="even" r:id="rId12"/>
          <w:headerReference w:type="default" r:id="rId13"/>
          <w:footerReference w:type="even" r:id="rId14"/>
          <w:footerReference w:type="default" r:id="rId15"/>
          <w:headerReference w:type="first" r:id="rId16"/>
          <w:footerReference w:type="first" r:id="rId17"/>
          <w:pgSz w:w="12240" w:h="15840" w:code="1"/>
          <w:pgMar w:top="1440" w:right="1077" w:bottom="1440" w:left="1077" w:header="709" w:footer="567" w:gutter="0"/>
          <w:cols w:space="708"/>
          <w:titlePg/>
          <w:docGrid w:linePitch="360"/>
        </w:sectPr>
      </w:pPr>
    </w:p>
    <w:p w14:paraId="0B4EC199" w14:textId="34DBEE27" w:rsidR="00AE54E9" w:rsidRPr="00DB2D14" w:rsidRDefault="00AE54E9" w:rsidP="00AE54E9">
      <w:pPr>
        <w:pStyle w:val="Heading1"/>
        <w:numPr>
          <w:ilvl w:val="0"/>
          <w:numId w:val="0"/>
        </w:numPr>
        <w:ind w:left="432" w:hanging="432"/>
        <w:rPr>
          <w:lang w:val="en-US"/>
        </w:rPr>
      </w:pPr>
      <w:bookmarkStart w:id="3" w:name="_Toc318896155"/>
      <w:bookmarkStart w:id="4" w:name="_Toc105186488"/>
      <w:bookmarkStart w:id="5" w:name="_Toc99941779"/>
      <w:bookmarkStart w:id="6" w:name="_Toc126553781"/>
      <w:bookmarkStart w:id="7" w:name="_Toc25160841"/>
      <w:bookmarkStart w:id="8" w:name="_Toc129304438"/>
      <w:r w:rsidRPr="00DB2D14">
        <w:rPr>
          <w:lang w:val="en-US"/>
        </w:rPr>
        <w:lastRenderedPageBreak/>
        <w:t>Preface</w:t>
      </w:r>
      <w:bookmarkEnd w:id="5"/>
      <w:bookmarkEnd w:id="6"/>
      <w:bookmarkEnd w:id="8"/>
    </w:p>
    <w:p w14:paraId="6765CD6A" w14:textId="3600D6D8" w:rsidR="00AE54E9" w:rsidRPr="00DB2D14" w:rsidRDefault="00AE54E9" w:rsidP="00AE54E9">
      <w:pPr>
        <w:pStyle w:val="Heading2"/>
        <w:numPr>
          <w:ilvl w:val="0"/>
          <w:numId w:val="0"/>
        </w:numPr>
        <w:ind w:left="576" w:hanging="576"/>
        <w:rPr>
          <w:lang w:val="en-US"/>
        </w:rPr>
      </w:pPr>
      <w:bookmarkStart w:id="9" w:name="_Toc99941780"/>
      <w:bookmarkStart w:id="10" w:name="_Toc126553782"/>
      <w:bookmarkStart w:id="11" w:name="_Toc129304439"/>
      <w:r w:rsidRPr="00DB2D14">
        <w:rPr>
          <w:lang w:val="en-US"/>
        </w:rPr>
        <w:t xml:space="preserve">Document </w:t>
      </w:r>
      <w:r>
        <w:rPr>
          <w:lang w:val="en-US"/>
        </w:rPr>
        <w:t>c</w:t>
      </w:r>
      <w:r w:rsidRPr="00DB2D14">
        <w:rPr>
          <w:lang w:val="en-US"/>
        </w:rPr>
        <w:t>onventions</w:t>
      </w:r>
      <w:bookmarkEnd w:id="9"/>
      <w:bookmarkEnd w:id="10"/>
      <w:bookmarkEnd w:id="11"/>
    </w:p>
    <w:p w14:paraId="47865C9C" w14:textId="4E419509" w:rsidR="00AE54E9" w:rsidRPr="00DB2D14" w:rsidRDefault="00AE54E9" w:rsidP="00AE54E9">
      <w:pPr>
        <w:pStyle w:val="Heading3"/>
        <w:numPr>
          <w:ilvl w:val="0"/>
          <w:numId w:val="0"/>
        </w:numPr>
        <w:ind w:left="720" w:hanging="720"/>
        <w:rPr>
          <w:lang w:val="en-US"/>
        </w:rPr>
      </w:pPr>
      <w:bookmarkStart w:id="12" w:name="_Toc99941781"/>
      <w:bookmarkStart w:id="13" w:name="_Toc126553783"/>
      <w:bookmarkStart w:id="14" w:name="_Toc129304440"/>
      <w:r w:rsidRPr="00DB2D14">
        <w:rPr>
          <w:lang w:val="en-US"/>
        </w:rPr>
        <w:t xml:space="preserve">Typographical </w:t>
      </w:r>
      <w:r>
        <w:rPr>
          <w:lang w:val="en-US"/>
        </w:rPr>
        <w:t>c</w:t>
      </w:r>
      <w:r w:rsidRPr="00DB2D14">
        <w:rPr>
          <w:lang w:val="en-US"/>
        </w:rPr>
        <w:t>onventions</w:t>
      </w:r>
      <w:bookmarkEnd w:id="12"/>
      <w:bookmarkEnd w:id="13"/>
      <w:bookmarkEnd w:id="14"/>
    </w:p>
    <w:p w14:paraId="089BA53E" w14:textId="77777777" w:rsidR="00AE54E9" w:rsidRPr="00DB2D14" w:rsidRDefault="00AE54E9" w:rsidP="00AE54E9">
      <w:pPr>
        <w:pStyle w:val="BodyText"/>
        <w:rPr>
          <w:lang w:val="en-US"/>
        </w:rPr>
      </w:pPr>
      <w:r w:rsidRPr="00DB2D14">
        <w:rPr>
          <w:lang w:val="en-US"/>
        </w:rPr>
        <w:t xml:space="preserve">The following typographical conventions </w:t>
      </w:r>
      <w:proofErr w:type="gramStart"/>
      <w:r w:rsidRPr="00DB2D14">
        <w:rPr>
          <w:lang w:val="en-US"/>
        </w:rPr>
        <w:t>are used</w:t>
      </w:r>
      <w:proofErr w:type="gramEnd"/>
      <w:r w:rsidRPr="00DB2D14">
        <w:rPr>
          <w:lang w:val="en-US"/>
        </w:rPr>
        <w:t>:</w:t>
      </w:r>
    </w:p>
    <w:p w14:paraId="561EE376" w14:textId="77777777" w:rsidR="00AE54E9" w:rsidRPr="00DB2D14" w:rsidRDefault="00AE54E9" w:rsidP="00AE54E9">
      <w:pPr>
        <w:pStyle w:val="TableCaption"/>
        <w:rPr>
          <w:lang w:val="en-US"/>
        </w:rPr>
      </w:pPr>
      <w:bookmarkStart w:id="15" w:name="_Toc84413965"/>
      <w:r w:rsidRPr="00DB2D14">
        <w:rPr>
          <w:lang w:val="en-US"/>
        </w:rPr>
        <w:t xml:space="preserve">Typographical </w:t>
      </w:r>
      <w:r>
        <w:rPr>
          <w:lang w:val="en-US"/>
        </w:rPr>
        <w:t>c</w:t>
      </w:r>
      <w:r w:rsidRPr="00DB2D14">
        <w:rPr>
          <w:lang w:val="en-US"/>
        </w:rPr>
        <w:t>onventions</w:t>
      </w:r>
      <w:bookmarkEnd w:id="15"/>
    </w:p>
    <w:tbl>
      <w:tblPr>
        <w:tblStyle w:val="TableHeadingTop"/>
        <w:tblW w:w="9360" w:type="dxa"/>
        <w:tblLook w:val="04A0" w:firstRow="1" w:lastRow="0" w:firstColumn="1" w:lastColumn="0" w:noHBand="0" w:noVBand="1"/>
      </w:tblPr>
      <w:tblGrid>
        <w:gridCol w:w="2154"/>
        <w:gridCol w:w="7206"/>
      </w:tblGrid>
      <w:tr w:rsidR="00AE54E9" w:rsidRPr="00DB2D14" w14:paraId="3097A773" w14:textId="77777777" w:rsidTr="009C6911">
        <w:trPr>
          <w:cnfStyle w:val="100000000000" w:firstRow="1" w:lastRow="0" w:firstColumn="0" w:lastColumn="0" w:oddVBand="0" w:evenVBand="0" w:oddHBand="0" w:evenHBand="0" w:firstRowFirstColumn="0" w:firstRowLastColumn="0" w:lastRowFirstColumn="0" w:lastRowLastColumn="0"/>
        </w:trPr>
        <w:tc>
          <w:tcPr>
            <w:tcW w:w="2154" w:type="dxa"/>
          </w:tcPr>
          <w:p w14:paraId="7A08F896" w14:textId="77777777" w:rsidR="00AE54E9" w:rsidRPr="00DB2D14" w:rsidRDefault="00AE54E9" w:rsidP="009C6911">
            <w:pPr>
              <w:pStyle w:val="TableHeading"/>
              <w:rPr>
                <w:rFonts w:eastAsiaTheme="minorHAnsi"/>
                <w:lang w:val="en-US"/>
              </w:rPr>
            </w:pPr>
            <w:r w:rsidRPr="00DB2D14">
              <w:rPr>
                <w:rFonts w:eastAsiaTheme="minorHAnsi"/>
                <w:lang w:val="en-US"/>
              </w:rPr>
              <w:t>Style</w:t>
            </w:r>
          </w:p>
        </w:tc>
        <w:tc>
          <w:tcPr>
            <w:tcW w:w="7206" w:type="dxa"/>
          </w:tcPr>
          <w:p w14:paraId="453580B6" w14:textId="77777777" w:rsidR="00AE54E9" w:rsidRPr="00DB2D14" w:rsidRDefault="00AE54E9" w:rsidP="009C6911">
            <w:pPr>
              <w:pStyle w:val="TableHeading"/>
              <w:rPr>
                <w:rFonts w:eastAsiaTheme="minorHAnsi"/>
                <w:lang w:val="en-US"/>
              </w:rPr>
            </w:pPr>
            <w:r w:rsidRPr="00DB2D14">
              <w:rPr>
                <w:rFonts w:eastAsiaTheme="minorHAnsi"/>
                <w:lang w:val="en-US"/>
              </w:rPr>
              <w:t>Indicating</w:t>
            </w:r>
          </w:p>
        </w:tc>
      </w:tr>
      <w:tr w:rsidR="00AE54E9" w:rsidRPr="00DB2D14" w14:paraId="5AD917A9" w14:textId="77777777" w:rsidTr="009C6911">
        <w:tc>
          <w:tcPr>
            <w:tcW w:w="2154" w:type="dxa"/>
          </w:tcPr>
          <w:p w14:paraId="44FFBEBE" w14:textId="77777777" w:rsidR="00AE54E9" w:rsidRPr="00DB2D14" w:rsidRDefault="00AE54E9" w:rsidP="009C6911">
            <w:pPr>
              <w:pStyle w:val="TableBody"/>
              <w:rPr>
                <w:rStyle w:val="Bold"/>
                <w:rFonts w:eastAsiaTheme="minorHAnsi"/>
                <w:lang w:val="en-US"/>
              </w:rPr>
            </w:pPr>
            <w:r w:rsidRPr="00DB2D14">
              <w:rPr>
                <w:rStyle w:val="Bold"/>
                <w:rFonts w:eastAsiaTheme="minorHAnsi"/>
                <w:lang w:val="en-US"/>
              </w:rPr>
              <w:t>Bold</w:t>
            </w:r>
          </w:p>
        </w:tc>
        <w:tc>
          <w:tcPr>
            <w:tcW w:w="7206" w:type="dxa"/>
          </w:tcPr>
          <w:p w14:paraId="2245624E" w14:textId="77777777" w:rsidR="00AE54E9" w:rsidRPr="00DB2D14" w:rsidRDefault="00AE54E9" w:rsidP="009C6911">
            <w:pPr>
              <w:pStyle w:val="TableBody"/>
              <w:rPr>
                <w:lang w:val="en-US"/>
              </w:rPr>
            </w:pPr>
            <w:proofErr w:type="gramStart"/>
            <w:r w:rsidRPr="00DB2D14">
              <w:rPr>
                <w:lang w:val="en-US"/>
              </w:rPr>
              <w:t>An option</w:t>
            </w:r>
            <w:proofErr w:type="gramEnd"/>
            <w:r w:rsidRPr="00DB2D14">
              <w:rPr>
                <w:lang w:val="en-US"/>
              </w:rPr>
              <w:t xml:space="preserve"> that you can select, for example, </w:t>
            </w:r>
            <w:r w:rsidRPr="00DB2D14">
              <w:rPr>
                <w:rStyle w:val="Bold"/>
                <w:lang w:val="en-US"/>
              </w:rPr>
              <w:t>Insert &gt; Bookmark</w:t>
            </w:r>
          </w:p>
        </w:tc>
      </w:tr>
      <w:tr w:rsidR="00AE54E9" w:rsidRPr="00DB2D14" w14:paraId="2A5C73D1" w14:textId="77777777" w:rsidTr="009C6911">
        <w:tc>
          <w:tcPr>
            <w:tcW w:w="2154" w:type="dxa"/>
          </w:tcPr>
          <w:p w14:paraId="556D999E" w14:textId="77777777" w:rsidR="00AE54E9" w:rsidRPr="00DB2D14" w:rsidRDefault="00AE54E9" w:rsidP="009C6911">
            <w:pPr>
              <w:pStyle w:val="TableBody"/>
              <w:rPr>
                <w:rStyle w:val="BoldItalic"/>
                <w:rFonts w:eastAsiaTheme="minorHAnsi"/>
                <w:lang w:val="en-US"/>
              </w:rPr>
            </w:pPr>
            <w:proofErr w:type="spellStart"/>
            <w:r w:rsidRPr="00DB2D14">
              <w:rPr>
                <w:rStyle w:val="BoldItalic"/>
                <w:rFonts w:eastAsiaTheme="minorHAnsi"/>
                <w:lang w:val="en-US"/>
              </w:rPr>
              <w:t>BoldItalic</w:t>
            </w:r>
            <w:proofErr w:type="spellEnd"/>
          </w:p>
        </w:tc>
        <w:tc>
          <w:tcPr>
            <w:tcW w:w="7206" w:type="dxa"/>
          </w:tcPr>
          <w:p w14:paraId="68AB1977" w14:textId="77777777" w:rsidR="00AE54E9" w:rsidRPr="00DB2D14" w:rsidRDefault="00AE54E9" w:rsidP="009C6911">
            <w:pPr>
              <w:pStyle w:val="TableBody"/>
              <w:rPr>
                <w:rFonts w:eastAsiaTheme="minorHAnsi"/>
                <w:lang w:val="en-US"/>
              </w:rPr>
            </w:pPr>
            <w:r w:rsidRPr="00DB2D14">
              <w:rPr>
                <w:rFonts w:eastAsiaTheme="minorHAnsi"/>
                <w:lang w:val="en-US"/>
              </w:rPr>
              <w:t xml:space="preserve">Emphasis, for example, “This partition </w:t>
            </w:r>
            <w:r w:rsidRPr="00DB2D14">
              <w:rPr>
                <w:rStyle w:val="BoldItalic"/>
                <w:lang w:val="en-US"/>
              </w:rPr>
              <w:t>must not</w:t>
            </w:r>
            <w:r w:rsidRPr="00DB2D14">
              <w:rPr>
                <w:rFonts w:eastAsiaTheme="minorHAnsi"/>
                <w:lang w:val="en-US"/>
              </w:rPr>
              <w:t xml:space="preserve"> be modified.”</w:t>
            </w:r>
          </w:p>
          <w:p w14:paraId="06FCC69F" w14:textId="77777777" w:rsidR="00AE54E9" w:rsidRPr="00DB2D14" w:rsidRDefault="00AE54E9" w:rsidP="009C6911">
            <w:pPr>
              <w:pStyle w:val="TableBody"/>
              <w:rPr>
                <w:rFonts w:eastAsiaTheme="minorHAnsi"/>
                <w:lang w:val="en-US"/>
              </w:rPr>
            </w:pPr>
            <w:r w:rsidRPr="00DB2D14">
              <w:rPr>
                <w:rFonts w:eastAsiaTheme="minorHAnsi"/>
                <w:lang w:val="en-US"/>
              </w:rPr>
              <w:t xml:space="preserve">A physical key, for example, </w:t>
            </w:r>
            <w:r w:rsidRPr="00DB2D14">
              <w:rPr>
                <w:rStyle w:val="BoldItalic"/>
                <w:lang w:val="en-US"/>
              </w:rPr>
              <w:t>Shift+F9</w:t>
            </w:r>
          </w:p>
        </w:tc>
      </w:tr>
      <w:tr w:rsidR="00AE54E9" w:rsidRPr="00DB2D14" w14:paraId="47EC5341" w14:textId="77777777" w:rsidTr="009C6911">
        <w:tc>
          <w:tcPr>
            <w:tcW w:w="2154" w:type="dxa"/>
          </w:tcPr>
          <w:p w14:paraId="37D3D94A" w14:textId="77777777" w:rsidR="00AE54E9" w:rsidRPr="00DB2D14" w:rsidRDefault="00AE54E9" w:rsidP="009C6911">
            <w:pPr>
              <w:pStyle w:val="TableBody"/>
              <w:rPr>
                <w:rStyle w:val="Code"/>
                <w:rFonts w:eastAsiaTheme="minorHAnsi"/>
                <w:lang w:val="en-US"/>
              </w:rPr>
            </w:pPr>
            <w:r w:rsidRPr="00DB2D14">
              <w:rPr>
                <w:rStyle w:val="Code"/>
                <w:rFonts w:eastAsiaTheme="minorHAnsi"/>
                <w:lang w:val="en-US"/>
              </w:rPr>
              <w:t>Code</w:t>
            </w:r>
          </w:p>
        </w:tc>
        <w:tc>
          <w:tcPr>
            <w:tcW w:w="7206" w:type="dxa"/>
          </w:tcPr>
          <w:p w14:paraId="5543C6D8" w14:textId="77777777" w:rsidR="00AE54E9" w:rsidRPr="00DB2D14" w:rsidRDefault="00AE54E9" w:rsidP="009C6911">
            <w:pPr>
              <w:pStyle w:val="TableBody"/>
              <w:rPr>
                <w:rFonts w:eastAsiaTheme="minorHAnsi"/>
                <w:lang w:val="en-US"/>
              </w:rPr>
            </w:pPr>
            <w:r w:rsidRPr="00DB2D14">
              <w:rPr>
                <w:rFonts w:eastAsiaTheme="minorHAnsi"/>
                <w:lang w:val="en-US"/>
              </w:rPr>
              <w:t>Text displayed on-screen</w:t>
            </w:r>
          </w:p>
          <w:p w14:paraId="243039F1" w14:textId="77777777" w:rsidR="00AE54E9" w:rsidRPr="00DB2D14" w:rsidRDefault="00AE54E9" w:rsidP="009C6911">
            <w:pPr>
              <w:pStyle w:val="TableBody"/>
              <w:rPr>
                <w:rFonts w:eastAsiaTheme="minorHAnsi"/>
                <w:lang w:val="en-US"/>
              </w:rPr>
            </w:pPr>
            <w:r w:rsidRPr="00DB2D14">
              <w:rPr>
                <w:rFonts w:eastAsiaTheme="minorHAnsi"/>
                <w:lang w:val="en-US"/>
              </w:rPr>
              <w:t>Commands or data entered by the user</w:t>
            </w:r>
          </w:p>
          <w:p w14:paraId="692B947C" w14:textId="77777777" w:rsidR="00AE54E9" w:rsidRPr="00DB2D14" w:rsidRDefault="00AE54E9" w:rsidP="009C6911">
            <w:pPr>
              <w:pStyle w:val="TableBody"/>
              <w:rPr>
                <w:rFonts w:eastAsiaTheme="minorHAnsi"/>
                <w:lang w:val="en-US"/>
              </w:rPr>
            </w:pPr>
            <w:r w:rsidRPr="00DB2D14">
              <w:rPr>
                <w:rFonts w:eastAsiaTheme="minorHAnsi"/>
                <w:lang w:val="en-US"/>
              </w:rPr>
              <w:t>Code text and examples</w:t>
            </w:r>
          </w:p>
        </w:tc>
      </w:tr>
      <w:tr w:rsidR="00AE54E9" w:rsidRPr="00DB2D14" w14:paraId="25EE9E6E" w14:textId="77777777" w:rsidTr="009C6911">
        <w:tc>
          <w:tcPr>
            <w:tcW w:w="2154" w:type="dxa"/>
          </w:tcPr>
          <w:p w14:paraId="5042C844" w14:textId="77777777" w:rsidR="00AE54E9" w:rsidRPr="00DB2D14" w:rsidRDefault="00AE54E9" w:rsidP="009C6911">
            <w:pPr>
              <w:pStyle w:val="TableBody"/>
              <w:rPr>
                <w:rStyle w:val="Hyperlink"/>
                <w:rFonts w:eastAsiaTheme="minorHAnsi"/>
                <w:lang w:val="en-US"/>
              </w:rPr>
            </w:pPr>
            <w:r w:rsidRPr="00DB2D14">
              <w:rPr>
                <w:rStyle w:val="Hyperlink"/>
                <w:rFonts w:eastAsiaTheme="minorHAnsi"/>
                <w:lang w:val="en-US"/>
              </w:rPr>
              <w:t>Hyperlink</w:t>
            </w:r>
          </w:p>
        </w:tc>
        <w:tc>
          <w:tcPr>
            <w:tcW w:w="7206" w:type="dxa"/>
          </w:tcPr>
          <w:p w14:paraId="2D09C8DF" w14:textId="77777777" w:rsidR="00AE54E9" w:rsidRPr="00DB2D14" w:rsidRDefault="00AE54E9" w:rsidP="009C6911">
            <w:pPr>
              <w:pStyle w:val="TableBody"/>
              <w:rPr>
                <w:rFonts w:eastAsiaTheme="minorHAnsi"/>
                <w:lang w:val="en-US"/>
              </w:rPr>
            </w:pPr>
            <w:r w:rsidRPr="00DB2D14">
              <w:rPr>
                <w:rFonts w:eastAsiaTheme="minorHAnsi"/>
                <w:lang w:val="en-US"/>
              </w:rPr>
              <w:t>Links to Internet sites</w:t>
            </w:r>
          </w:p>
          <w:p w14:paraId="6B6BE9A0" w14:textId="77777777" w:rsidR="00AE54E9" w:rsidRPr="00DB2D14" w:rsidRDefault="00AE54E9" w:rsidP="009C6911">
            <w:pPr>
              <w:pStyle w:val="TableBody"/>
              <w:rPr>
                <w:rFonts w:eastAsiaTheme="minorHAnsi"/>
                <w:lang w:val="en-US"/>
              </w:rPr>
            </w:pPr>
            <w:r w:rsidRPr="00DB2D14">
              <w:rPr>
                <w:rFonts w:eastAsiaTheme="minorHAnsi"/>
                <w:lang w:val="en-US"/>
              </w:rPr>
              <w:t>Internal cross-references</w:t>
            </w:r>
          </w:p>
        </w:tc>
      </w:tr>
      <w:tr w:rsidR="00AE54E9" w:rsidRPr="00DB2D14" w14:paraId="7934DA42" w14:textId="77777777" w:rsidTr="009C6911">
        <w:tc>
          <w:tcPr>
            <w:tcW w:w="2154" w:type="dxa"/>
          </w:tcPr>
          <w:p w14:paraId="4E40ACD0" w14:textId="77777777" w:rsidR="00AE54E9" w:rsidRPr="00DB2D14" w:rsidRDefault="00AE54E9" w:rsidP="009C6911">
            <w:pPr>
              <w:pStyle w:val="TableBody"/>
              <w:rPr>
                <w:rStyle w:val="Italic"/>
                <w:rFonts w:eastAsiaTheme="minorHAnsi"/>
                <w:lang w:val="en-US"/>
              </w:rPr>
            </w:pPr>
            <w:r w:rsidRPr="00DB2D14">
              <w:rPr>
                <w:rStyle w:val="Italic"/>
                <w:rFonts w:eastAsiaTheme="minorHAnsi"/>
                <w:lang w:val="en-US"/>
              </w:rPr>
              <w:t>Italic</w:t>
            </w:r>
          </w:p>
        </w:tc>
        <w:tc>
          <w:tcPr>
            <w:tcW w:w="7206" w:type="dxa"/>
          </w:tcPr>
          <w:p w14:paraId="22329303" w14:textId="77777777" w:rsidR="00AE54E9" w:rsidRPr="00DB2D14" w:rsidRDefault="00AE54E9" w:rsidP="009C6911">
            <w:pPr>
              <w:pStyle w:val="TableBody"/>
              <w:rPr>
                <w:rFonts w:eastAsiaTheme="minorHAnsi"/>
                <w:lang w:val="en-US"/>
              </w:rPr>
            </w:pPr>
            <w:r w:rsidRPr="00DB2D14">
              <w:rPr>
                <w:rFonts w:eastAsiaTheme="minorHAnsi"/>
                <w:lang w:val="en-US"/>
              </w:rPr>
              <w:t>The first reference to a keyword</w:t>
            </w:r>
          </w:p>
          <w:p w14:paraId="093E9FB4" w14:textId="77777777" w:rsidR="00AE54E9" w:rsidRPr="00DB2D14" w:rsidRDefault="00AE54E9" w:rsidP="009C6911">
            <w:pPr>
              <w:pStyle w:val="TableBody"/>
              <w:rPr>
                <w:rFonts w:eastAsiaTheme="minorHAnsi"/>
                <w:lang w:val="en-US"/>
              </w:rPr>
            </w:pPr>
            <w:r w:rsidRPr="00DB2D14">
              <w:rPr>
                <w:rFonts w:eastAsiaTheme="minorHAnsi"/>
                <w:lang w:val="en-US"/>
              </w:rPr>
              <w:t xml:space="preserve">The title of a publication, for example, </w:t>
            </w:r>
            <w:r w:rsidRPr="00DB2D14">
              <w:rPr>
                <w:rStyle w:val="Italic"/>
                <w:lang w:val="en-US"/>
              </w:rPr>
              <w:t>Product Overview</w:t>
            </w:r>
          </w:p>
          <w:p w14:paraId="4281660D" w14:textId="77777777" w:rsidR="00AE54E9" w:rsidRPr="00DB2D14" w:rsidRDefault="00AE54E9" w:rsidP="009C6911">
            <w:pPr>
              <w:pStyle w:val="TableBody"/>
              <w:rPr>
                <w:rFonts w:eastAsiaTheme="minorHAnsi"/>
                <w:lang w:val="en-US"/>
              </w:rPr>
            </w:pPr>
            <w:r w:rsidRPr="00DB2D14">
              <w:rPr>
                <w:rFonts w:eastAsiaTheme="minorHAnsi"/>
                <w:lang w:val="en-US"/>
              </w:rPr>
              <w:t xml:space="preserve">A file or folder name, for example, </w:t>
            </w:r>
            <w:r w:rsidRPr="00DB2D14">
              <w:rPr>
                <w:rStyle w:val="Italic"/>
                <w:lang w:val="en-US"/>
              </w:rPr>
              <w:t>C:\Program Files\NCR</w:t>
            </w:r>
          </w:p>
        </w:tc>
      </w:tr>
    </w:tbl>
    <w:p w14:paraId="7BA61880" w14:textId="77777777" w:rsidR="00AE54E9" w:rsidRPr="00DB2D14" w:rsidRDefault="00AE54E9" w:rsidP="00AE54E9">
      <w:pPr>
        <w:pStyle w:val="Heading3"/>
        <w:numPr>
          <w:ilvl w:val="0"/>
          <w:numId w:val="0"/>
        </w:numPr>
        <w:ind w:left="720" w:hanging="720"/>
        <w:rPr>
          <w:lang w:val="en-US"/>
        </w:rPr>
      </w:pPr>
      <w:bookmarkStart w:id="16" w:name="_Toc99941782"/>
      <w:bookmarkStart w:id="17" w:name="_Toc126553784"/>
      <w:bookmarkStart w:id="18" w:name="_Toc129304441"/>
      <w:r w:rsidRPr="00DB2D14">
        <w:rPr>
          <w:lang w:val="en-US"/>
        </w:rPr>
        <w:t xml:space="preserve">Admonition </w:t>
      </w:r>
      <w:r>
        <w:rPr>
          <w:lang w:val="en-US"/>
        </w:rPr>
        <w:t>c</w:t>
      </w:r>
      <w:r w:rsidRPr="00DB2D14">
        <w:rPr>
          <w:lang w:val="en-US"/>
        </w:rPr>
        <w:t>onventions</w:t>
      </w:r>
      <w:bookmarkEnd w:id="16"/>
      <w:bookmarkEnd w:id="17"/>
      <w:bookmarkEnd w:id="18"/>
      <w:r w:rsidRPr="00DB2D14">
        <w:rPr>
          <w:lang w:val="en-US"/>
        </w:rPr>
        <w:fldChar w:fldCharType="begin"/>
      </w:r>
      <w:r w:rsidRPr="00DB2D14">
        <w:rPr>
          <w:lang w:val="en-US"/>
        </w:rPr>
        <w:instrText xml:space="preserve"> XE "Admonition Conventions" </w:instrText>
      </w:r>
      <w:r w:rsidRPr="00DB2D14">
        <w:rPr>
          <w:lang w:val="en-US"/>
        </w:rPr>
        <w:fldChar w:fldCharType="end"/>
      </w:r>
      <w:r w:rsidRPr="00DB2D14">
        <w:rPr>
          <w:lang w:val="en-US"/>
        </w:rPr>
        <w:fldChar w:fldCharType="begin"/>
      </w:r>
      <w:r w:rsidRPr="00DB2D14">
        <w:rPr>
          <w:lang w:val="en-US"/>
        </w:rPr>
        <w:instrText xml:space="preserve"> XE "</w:instrText>
      </w:r>
      <w:proofErr w:type="spellStart"/>
      <w:proofErr w:type="gramStart"/>
      <w:r w:rsidRPr="00DB2D14">
        <w:rPr>
          <w:lang w:val="en-US"/>
        </w:rPr>
        <w:instrText>Conventions:Admonitions</w:instrText>
      </w:r>
      <w:proofErr w:type="spellEnd"/>
      <w:proofErr w:type="gramEnd"/>
      <w:r w:rsidRPr="00DB2D14">
        <w:rPr>
          <w:lang w:val="en-US"/>
        </w:rPr>
        <w:instrText xml:space="preserve">" </w:instrText>
      </w:r>
      <w:r w:rsidRPr="00DB2D14">
        <w:rPr>
          <w:lang w:val="en-US"/>
        </w:rPr>
        <w:fldChar w:fldCharType="end"/>
      </w:r>
    </w:p>
    <w:p w14:paraId="2E06D086" w14:textId="77777777" w:rsidR="00AE54E9" w:rsidRPr="00DB2D14" w:rsidRDefault="00AE54E9" w:rsidP="00AE54E9">
      <w:pPr>
        <w:pStyle w:val="BodyText"/>
        <w:rPr>
          <w:lang w:val="en-US"/>
        </w:rPr>
      </w:pPr>
      <w:r w:rsidRPr="00DB2D14">
        <w:rPr>
          <w:lang w:val="en-US"/>
        </w:rPr>
        <w:t xml:space="preserve">Notes and cautions alert you to important or critical information. Each </w:t>
      </w:r>
      <w:proofErr w:type="gramStart"/>
      <w:r w:rsidRPr="00DB2D14">
        <w:rPr>
          <w:lang w:val="en-US"/>
        </w:rPr>
        <w:t>is displayed</w:t>
      </w:r>
      <w:proofErr w:type="gramEnd"/>
      <w:r w:rsidRPr="00DB2D14">
        <w:rPr>
          <w:lang w:val="en-US"/>
        </w:rPr>
        <w:t xml:space="preserve"> in a different way:</w:t>
      </w:r>
    </w:p>
    <w:p w14:paraId="567A7F6B" w14:textId="3C9B238B" w:rsidR="00AE54E9" w:rsidRPr="00DB2D14" w:rsidRDefault="00AE54E9" w:rsidP="00AE54E9">
      <w:pPr>
        <w:pStyle w:val="Note"/>
        <w:rPr>
          <w:lang w:val="en-US"/>
        </w:rPr>
      </w:pPr>
      <w:r w:rsidRPr="221A8614">
        <w:rPr>
          <w:rStyle w:val="Bold"/>
          <w:lang w:val="en-US"/>
        </w:rPr>
        <w:t>Note:</w:t>
      </w:r>
      <w:r>
        <w:tab/>
      </w:r>
      <w:r w:rsidRPr="221A8614">
        <w:rPr>
          <w:lang w:val="en-US"/>
        </w:rPr>
        <w:t xml:space="preserve">Notes </w:t>
      </w:r>
      <w:proofErr w:type="gramStart"/>
      <w:r w:rsidRPr="221A8614">
        <w:rPr>
          <w:lang w:val="en-US"/>
        </w:rPr>
        <w:t>contain</w:t>
      </w:r>
      <w:proofErr w:type="gramEnd"/>
      <w:r w:rsidRPr="221A8614">
        <w:rPr>
          <w:lang w:val="en-US"/>
        </w:rPr>
        <w:t xml:space="preserve"> information that has special importance, to which the reader should pay close attention or tips with useful advice for the user on tasks or procedures.</w:t>
      </w:r>
    </w:p>
    <w:p w14:paraId="34770470" w14:textId="77777777" w:rsidR="00AE54E9" w:rsidRPr="00DB2D14" w:rsidRDefault="00AE54E9" w:rsidP="00AE54E9">
      <w:pPr>
        <w:pStyle w:val="Caution"/>
        <w:rPr>
          <w:lang w:val="en-US"/>
        </w:rPr>
      </w:pPr>
      <w:r w:rsidRPr="00DB2D14">
        <w:rPr>
          <w:rStyle w:val="Bold"/>
          <w:lang w:val="en-US"/>
        </w:rPr>
        <w:t>Caution:</w:t>
      </w:r>
      <w:r w:rsidRPr="00DB2D14">
        <w:rPr>
          <w:lang w:val="en-US"/>
        </w:rPr>
        <w:tab/>
        <w:t>Cautions alert you to procedures or conditions that could damage equipment or data.</w:t>
      </w:r>
    </w:p>
    <w:p w14:paraId="54F20AFD" w14:textId="77777777" w:rsidR="00AE54E9" w:rsidRPr="00DB2D14" w:rsidRDefault="00AE54E9" w:rsidP="00AE54E9">
      <w:pPr>
        <w:pStyle w:val="TableCaption"/>
        <w:rPr>
          <w:lang w:val="en-US"/>
        </w:rPr>
      </w:pPr>
      <w:bookmarkStart w:id="19" w:name="_Toc84413966"/>
      <w:r w:rsidRPr="00DB2D14">
        <w:rPr>
          <w:lang w:val="en-US"/>
        </w:rPr>
        <w:t xml:space="preserve">Admonition </w:t>
      </w:r>
      <w:r>
        <w:rPr>
          <w:lang w:val="en-US"/>
        </w:rPr>
        <w:t>c</w:t>
      </w:r>
      <w:r w:rsidRPr="00DB2D14">
        <w:rPr>
          <w:lang w:val="en-US"/>
        </w:rPr>
        <w:t>onventions</w:t>
      </w:r>
      <w:bookmarkEnd w:id="19"/>
    </w:p>
    <w:tbl>
      <w:tblPr>
        <w:tblW w:w="0" w:type="auto"/>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7"/>
        <w:gridCol w:w="4760"/>
        <w:gridCol w:w="16"/>
      </w:tblGrid>
      <w:tr w:rsidR="00AE54E9" w:rsidRPr="00DB2D14" w14:paraId="5DE734B5" w14:textId="77777777" w:rsidTr="009C6911">
        <w:trPr>
          <w:cantSplit/>
          <w:tblHeader/>
        </w:trPr>
        <w:tc>
          <w:tcPr>
            <w:tcW w:w="9243" w:type="dxa"/>
            <w:gridSpan w:val="3"/>
            <w:shd w:val="clear" w:color="auto" w:fill="54B948"/>
          </w:tcPr>
          <w:p w14:paraId="649C5EA1" w14:textId="77777777" w:rsidR="00AE54E9" w:rsidRPr="00DB2D14" w:rsidRDefault="00AE54E9" w:rsidP="00192704">
            <w:pPr>
              <w:pStyle w:val="TableHeading"/>
            </w:pPr>
            <w:r w:rsidRPr="00DB2D14">
              <w:t xml:space="preserve">Notes and </w:t>
            </w:r>
            <w:r>
              <w:t>c</w:t>
            </w:r>
            <w:r w:rsidRPr="00DB2D14">
              <w:t xml:space="preserve">autions in </w:t>
            </w:r>
            <w:r>
              <w:t>t</w:t>
            </w:r>
            <w:r w:rsidRPr="00DB2D14">
              <w:t>ables</w:t>
            </w:r>
          </w:p>
        </w:tc>
      </w:tr>
      <w:tr w:rsidR="00AE54E9" w:rsidRPr="00DB2D14" w14:paraId="5343B464" w14:textId="77777777" w:rsidTr="009C6911">
        <w:trPr>
          <w:gridAfter w:val="1"/>
          <w:wAfter w:w="16" w:type="dxa"/>
          <w:cantSplit/>
        </w:trPr>
        <w:tc>
          <w:tcPr>
            <w:tcW w:w="4467" w:type="dxa"/>
            <w:shd w:val="clear" w:color="auto" w:fill="auto"/>
          </w:tcPr>
          <w:p w14:paraId="09DDE504" w14:textId="77777777" w:rsidR="00AE54E9" w:rsidRPr="00DB2D14" w:rsidRDefault="00AE54E9" w:rsidP="00192704">
            <w:pPr>
              <w:pStyle w:val="TableNote"/>
            </w:pPr>
            <w:r w:rsidRPr="00DB2D14">
              <w:rPr>
                <w:b/>
              </w:rPr>
              <w:t>Note:</w:t>
            </w:r>
            <w:r w:rsidRPr="00DB2D14">
              <w:tab/>
              <w:t>Notes contain information that has special importance.</w:t>
            </w:r>
          </w:p>
        </w:tc>
        <w:tc>
          <w:tcPr>
            <w:tcW w:w="4760" w:type="dxa"/>
            <w:shd w:val="clear" w:color="auto" w:fill="auto"/>
          </w:tcPr>
          <w:p w14:paraId="20A77517" w14:textId="77777777" w:rsidR="00AE54E9" w:rsidRPr="00DB2D14" w:rsidRDefault="00AE54E9" w:rsidP="00192704">
            <w:pPr>
              <w:pStyle w:val="TableCaution"/>
            </w:pPr>
            <w:r w:rsidRPr="00DB2D14">
              <w:rPr>
                <w:b/>
              </w:rPr>
              <w:t>Caution:</w:t>
            </w:r>
            <w:r w:rsidRPr="00DB2D14">
              <w:tab/>
              <w:t>Cautions alert you to procedures or conditions that could damage equipment or data.</w:t>
            </w:r>
          </w:p>
        </w:tc>
      </w:tr>
    </w:tbl>
    <w:p w14:paraId="590CA61E" w14:textId="77777777" w:rsidR="007D53F3" w:rsidRPr="00563906" w:rsidRDefault="007D53F3" w:rsidP="00265B35">
      <w:pPr>
        <w:pStyle w:val="Heading1"/>
      </w:pPr>
      <w:bookmarkStart w:id="20" w:name="_Toc129304442"/>
      <w:bookmarkEnd w:id="7"/>
      <w:r w:rsidRPr="00563906">
        <w:lastRenderedPageBreak/>
        <w:t>Introduction</w:t>
      </w:r>
      <w:bookmarkEnd w:id="3"/>
      <w:bookmarkEnd w:id="4"/>
      <w:bookmarkEnd w:id="20"/>
    </w:p>
    <w:p w14:paraId="554DA5EA" w14:textId="48D25B32" w:rsidR="007D53F3" w:rsidRDefault="007D53F3" w:rsidP="007D53F3">
      <w:pPr>
        <w:pStyle w:val="BodyText"/>
      </w:pPr>
      <w:r>
        <w:t xml:space="preserve">The purpose of this document is to provide basic installation instructions for the </w:t>
      </w:r>
      <w:del w:id="21" w:author="Moses, Robinson" w:date="2023-03-09T09:27:00Z">
        <w:r w:rsidDel="000A4572">
          <w:delText xml:space="preserve">installation of the </w:delText>
        </w:r>
      </w:del>
      <w:r>
        <w:t>OptiVLM Carrier Web application.  The particular architecture and environment of the installation may require additional configuration.</w:t>
      </w:r>
    </w:p>
    <w:p w14:paraId="1EE2D3C2" w14:textId="526CE69D" w:rsidR="007D53F3" w:rsidRDefault="007D53F3" w:rsidP="007D53F3">
      <w:pPr>
        <w:pStyle w:val="BodyText"/>
      </w:pPr>
      <w:r>
        <w:t>Although the installation media provides components for both Windows and UNIX, this document will provide samples and syntax based on the Windows operating system.  The main modification</w:t>
      </w:r>
      <w:del w:id="22" w:author="Moses, Robinson" w:date="2023-03-09T08:44:00Z">
        <w:r w:rsidDel="0010133C">
          <w:delText>s</w:delText>
        </w:r>
      </w:del>
      <w:r>
        <w:t xml:space="preserve"> for UNIX will be the file path name syntax.</w:t>
      </w:r>
    </w:p>
    <w:p w14:paraId="7EE27378" w14:textId="2A06D1C9" w:rsidR="007D53F3" w:rsidRDefault="007D53F3" w:rsidP="007D53F3">
      <w:pPr>
        <w:pStyle w:val="BodyText"/>
      </w:pPr>
      <w:del w:id="23" w:author="Moses, Robinson" w:date="2023-03-09T09:28:00Z">
        <w:r w:rsidDel="00042DBA">
          <w:delText xml:space="preserve">Because </w:delText>
        </w:r>
      </w:del>
      <w:r>
        <w:t>Carrier Web requires an active installation of OptiCash and OptiVault, it is assumed that the database setup steps have already been performed for these applications. All that will be needed is to provide the Carrier Web with login credentials to these databases.</w:t>
      </w:r>
    </w:p>
    <w:p w14:paraId="5074B30F" w14:textId="6FDF6B67" w:rsidR="007D53F3" w:rsidRDefault="007D53F3" w:rsidP="007D53F3">
      <w:pPr>
        <w:pStyle w:val="BodyText"/>
      </w:pPr>
      <w:r>
        <w:t>Carrier Web requires version 8 of Java Development Kit (JDK). Most Application Servers already come with the required JDK (</w:t>
      </w:r>
      <w:del w:id="24" w:author="Moses, Robinson" w:date="2023-03-09T08:41:00Z">
        <w:r w:rsidDel="008609DC">
          <w:delText>e.g.</w:delText>
        </w:r>
      </w:del>
      <w:ins w:id="25" w:author="Moses, Robinson" w:date="2023-03-09T08:41:00Z">
        <w:r w:rsidR="008609DC">
          <w:t>e.g.,</w:t>
        </w:r>
      </w:ins>
      <w:r>
        <w:t xml:space="preserve"> IBM WebSphere or Apache Tomcat).</w:t>
      </w:r>
    </w:p>
    <w:p w14:paraId="28063904" w14:textId="77777777" w:rsidR="007D53F3" w:rsidRDefault="007D53F3" w:rsidP="007D53F3">
      <w:pPr>
        <w:pStyle w:val="BodyText"/>
      </w:pPr>
      <w:r>
        <w:t>A clear understanding of Oracle and Application Server technology is required on the part of the user performing the installation.</w:t>
      </w:r>
    </w:p>
    <w:p w14:paraId="11C61DE1" w14:textId="77777777" w:rsidR="007D53F3" w:rsidRPr="00A867E7" w:rsidRDefault="007D53F3" w:rsidP="00265B35">
      <w:pPr>
        <w:pStyle w:val="Heading1"/>
      </w:pPr>
      <w:bookmarkStart w:id="26" w:name="__RefHeading__64_946252390"/>
      <w:bookmarkStart w:id="27" w:name="__RefHeading__7350_1590952297"/>
      <w:bookmarkStart w:id="28" w:name="__RefHeading__66_1928409985"/>
      <w:bookmarkStart w:id="29" w:name="__RefHeading__90_237101075"/>
      <w:bookmarkStart w:id="30" w:name="_Toc318896156"/>
      <w:bookmarkStart w:id="31" w:name="_Toc105186489"/>
      <w:bookmarkStart w:id="32" w:name="_Toc129304443"/>
      <w:bookmarkEnd w:id="26"/>
      <w:bookmarkEnd w:id="27"/>
      <w:bookmarkEnd w:id="28"/>
      <w:bookmarkEnd w:id="29"/>
      <w:r w:rsidRPr="00A867E7">
        <w:lastRenderedPageBreak/>
        <w:t>Application Distribution</w:t>
      </w:r>
      <w:bookmarkEnd w:id="30"/>
      <w:bookmarkEnd w:id="31"/>
      <w:bookmarkEnd w:id="32"/>
    </w:p>
    <w:p w14:paraId="787508E4" w14:textId="77777777" w:rsidR="007D53F3" w:rsidRPr="008F7345" w:rsidRDefault="007D53F3" w:rsidP="00265B35">
      <w:pPr>
        <w:pStyle w:val="Heading2"/>
      </w:pPr>
      <w:bookmarkStart w:id="33" w:name="__RefHeading__66_946252390"/>
      <w:bookmarkStart w:id="34" w:name="__RefHeading__7352_1590952297"/>
      <w:bookmarkStart w:id="35" w:name="__RefHeading__68_1928409985"/>
      <w:bookmarkStart w:id="36" w:name="__RefHeading__92_237101075"/>
      <w:bookmarkStart w:id="37" w:name="_Toc318896157"/>
      <w:bookmarkStart w:id="38" w:name="_Toc105186490"/>
      <w:bookmarkStart w:id="39" w:name="_Toc129304444"/>
      <w:bookmarkEnd w:id="33"/>
      <w:bookmarkEnd w:id="34"/>
      <w:bookmarkEnd w:id="35"/>
      <w:bookmarkEnd w:id="36"/>
      <w:r w:rsidRPr="008F7345">
        <w:t>Application Component Checklist</w:t>
      </w:r>
      <w:bookmarkEnd w:id="37"/>
      <w:bookmarkEnd w:id="38"/>
      <w:bookmarkEnd w:id="39"/>
    </w:p>
    <w:p w14:paraId="3CE30FF5" w14:textId="7FD6B274" w:rsidR="007D53F3" w:rsidRDefault="007D53F3" w:rsidP="007D53F3">
      <w:pPr>
        <w:pStyle w:val="BodyText"/>
      </w:pPr>
      <w:r>
        <w:t>Depending upon the client environment, the Application Server and Oracle Database Server could reside on the same physical machine</w:t>
      </w:r>
      <w:del w:id="40" w:author="Moses, Robinson" w:date="2023-03-09T08:44:00Z">
        <w:r w:rsidDel="0010133C">
          <w:delText>,</w:delText>
        </w:r>
      </w:del>
      <w:r>
        <w:t xml:space="preserve"> or </w:t>
      </w:r>
      <w:del w:id="41" w:author="Moses, Robinson" w:date="2023-03-09T08:44:00Z">
        <w:r w:rsidDel="0010133C">
          <w:delText xml:space="preserve">on </w:delText>
        </w:r>
      </w:del>
      <w:r>
        <w:t>different machines.  The exact nature of this configuration should be agreed upon between NCR Cash Management and the client prior to installation.  It is required that JDBC access is available between the Application Server and Oracle Database Server (as defined by the JDBC URL, which typically runs through port 1521).</w:t>
      </w:r>
    </w:p>
    <w:p w14:paraId="6DE81107" w14:textId="2303303C" w:rsidR="007D53F3" w:rsidRDefault="007D53F3" w:rsidP="007D53F3">
      <w:pPr>
        <w:pStyle w:val="BodyText"/>
      </w:pPr>
      <w:r>
        <w:t>In a split-server example, the Application Server (</w:t>
      </w:r>
      <w:del w:id="42" w:author="Moses, Robinson" w:date="2023-03-09T08:41:00Z">
        <w:r w:rsidDel="008609DC">
          <w:delText>e.g.</w:delText>
        </w:r>
      </w:del>
      <w:ins w:id="43" w:author="Moses, Robinson" w:date="2023-03-09T08:41:00Z">
        <w:r w:rsidR="008609DC">
          <w:t>e.g.,</w:t>
        </w:r>
      </w:ins>
      <w:r>
        <w:t xml:space="preserve"> IBM WebSphere or Apache Tomcat) would house the Web Components (</w:t>
      </w:r>
      <w:del w:id="44" w:author="Moses, Robinson" w:date="2023-03-09T08:43:00Z">
        <w:r w:rsidDel="00987483">
          <w:delText>e.g.</w:delText>
        </w:r>
      </w:del>
      <w:ins w:id="45" w:author="Moses, Robinson" w:date="2023-03-09T08:43:00Z">
        <w:r w:rsidR="00987483">
          <w:t>e.g.,</w:t>
        </w:r>
      </w:ins>
      <w:r>
        <w:t xml:space="preserve"> Carrier Web WAR file) on one machine, and a different machine will house the Oracle components.</w:t>
      </w:r>
    </w:p>
    <w:p w14:paraId="7AE23060" w14:textId="77777777" w:rsidR="007D53F3" w:rsidRDefault="007D53F3" w:rsidP="007D53F3">
      <w:pPr>
        <w:pStyle w:val="BodyText"/>
      </w:pPr>
      <w:r>
        <w:t>The following are the required components for the installation:</w:t>
      </w:r>
    </w:p>
    <w:p w14:paraId="5266D660" w14:textId="0A06ECA5" w:rsidR="007D53F3" w:rsidRDefault="007D53F3" w:rsidP="00265B35">
      <w:pPr>
        <w:pStyle w:val="ListBullet"/>
      </w:pPr>
      <w:r w:rsidRPr="00CB22E5">
        <w:rPr>
          <w:b/>
          <w:bCs/>
          <w:rPrChange w:id="46" w:author="Moses, Robinson" w:date="2023-03-09T09:35:00Z">
            <w:rPr/>
          </w:rPrChange>
        </w:rPr>
        <w:t xml:space="preserve">Oracle 12.2 or 19c and </w:t>
      </w:r>
      <w:ins w:id="47" w:author="Moses, Robinson" w:date="2023-03-09T08:44:00Z">
        <w:r w:rsidR="00593588" w:rsidRPr="00CB22E5">
          <w:rPr>
            <w:b/>
            <w:bCs/>
            <w:rPrChange w:id="48" w:author="Moses, Robinson" w:date="2023-03-09T09:35:00Z">
              <w:rPr/>
            </w:rPrChange>
          </w:rPr>
          <w:t xml:space="preserve">the </w:t>
        </w:r>
      </w:ins>
      <w:r w:rsidRPr="00CB22E5">
        <w:rPr>
          <w:b/>
          <w:bCs/>
          <w:rPrChange w:id="49" w:author="Moses, Robinson" w:date="2023-03-09T09:35:00Z">
            <w:rPr/>
          </w:rPrChange>
        </w:rPr>
        <w:t>latest patches relevant to the applicable O/S:</w:t>
      </w:r>
      <w:r>
        <w:t xml:space="preserve"> It is the responsibility of the client to ensure the Oracle database is running correctly and readily accessible PRIOR to the on-site installation.</w:t>
      </w:r>
    </w:p>
    <w:p w14:paraId="4E3AF252" w14:textId="77777777" w:rsidR="007D53F3" w:rsidRDefault="007D53F3" w:rsidP="00265B35">
      <w:pPr>
        <w:pStyle w:val="ListBullet"/>
      </w:pPr>
      <w:r>
        <w:t>Running versions of OptiCash and OptiVault applications</w:t>
      </w:r>
    </w:p>
    <w:p w14:paraId="3C5CAA71" w14:textId="77777777" w:rsidR="007400CB" w:rsidRDefault="007D53F3" w:rsidP="00265B35">
      <w:pPr>
        <w:pStyle w:val="ListBullet"/>
        <w:rPr>
          <w:ins w:id="50" w:author="Moses, Robinson" w:date="2023-03-09T08:45:00Z"/>
        </w:rPr>
      </w:pPr>
      <w:r w:rsidRPr="00CB22E5">
        <w:rPr>
          <w:b/>
          <w:bCs/>
          <w:rPrChange w:id="51" w:author="Moses, Robinson" w:date="2023-03-09T09:35:00Z">
            <w:rPr/>
          </w:rPrChange>
        </w:rPr>
        <w:t>Java Application server</w:t>
      </w:r>
      <w:ins w:id="52" w:author="Moses, Robinson" w:date="2023-03-09T08:45:00Z">
        <w:r w:rsidR="00593588" w:rsidRPr="00CB22E5">
          <w:rPr>
            <w:b/>
            <w:bCs/>
            <w:rPrChange w:id="53" w:author="Moses, Robinson" w:date="2023-03-09T09:35:00Z">
              <w:rPr/>
            </w:rPrChange>
          </w:rPr>
          <w:t>s</w:t>
        </w:r>
      </w:ins>
      <w:r w:rsidRPr="00CB22E5">
        <w:rPr>
          <w:b/>
          <w:bCs/>
          <w:rPrChange w:id="54" w:author="Moses, Robinson" w:date="2023-03-09T09:35:00Z">
            <w:rPr/>
          </w:rPrChange>
        </w:rPr>
        <w:t>, such as WebSphere or GlassFish</w:t>
      </w:r>
      <w:r>
        <w:t xml:space="preserve">:  It is the responsibility of the client to ensure the Application Server is running correctly and readily accessible PRIOR to the on-site installation.  </w:t>
      </w:r>
    </w:p>
    <w:p w14:paraId="466F1EA3" w14:textId="5C8E1C84" w:rsidR="007D53F3" w:rsidRDefault="007D53F3">
      <w:pPr>
        <w:pStyle w:val="Note2"/>
        <w:pPrChange w:id="55" w:author="Moses, Robinson" w:date="2023-03-09T08:45:00Z">
          <w:pPr>
            <w:pStyle w:val="ListBullet"/>
          </w:pPr>
        </w:pPrChange>
      </w:pPr>
      <w:del w:id="56" w:author="Moses, Robinson" w:date="2023-03-09T08:45:00Z">
        <w:r w:rsidRPr="007400CB" w:rsidDel="007400CB">
          <w:rPr>
            <w:b/>
            <w:bCs/>
            <w:rPrChange w:id="57" w:author="Moses, Robinson" w:date="2023-03-09T08:45:00Z">
              <w:rPr/>
            </w:rPrChange>
          </w:rPr>
          <w:delText>Please n</w:delText>
        </w:r>
      </w:del>
      <w:ins w:id="58" w:author="Moses, Robinson" w:date="2023-03-09T08:45:00Z">
        <w:r w:rsidR="007400CB" w:rsidRPr="007400CB">
          <w:rPr>
            <w:b/>
            <w:bCs/>
            <w:rPrChange w:id="59" w:author="Moses, Robinson" w:date="2023-03-09T08:45:00Z">
              <w:rPr/>
            </w:rPrChange>
          </w:rPr>
          <w:t>N</w:t>
        </w:r>
      </w:ins>
      <w:r w:rsidRPr="007400CB">
        <w:rPr>
          <w:b/>
          <w:bCs/>
          <w:rPrChange w:id="60" w:author="Moses, Robinson" w:date="2023-03-09T08:45:00Z">
            <w:rPr/>
          </w:rPrChange>
        </w:rPr>
        <w:t>ote</w:t>
      </w:r>
      <w:ins w:id="61" w:author="Moses, Robinson" w:date="2023-03-09T08:45:00Z">
        <w:r w:rsidR="007400CB">
          <w:t>:</w:t>
        </w:r>
      </w:ins>
      <w:r>
        <w:t xml:space="preserve"> </w:t>
      </w:r>
      <w:del w:id="62" w:author="Moses, Robinson" w:date="2023-03-09T08:45:00Z">
        <w:r w:rsidDel="007400CB">
          <w:delText>t</w:delText>
        </w:r>
      </w:del>
      <w:ins w:id="63" w:author="Moses, Robinson" w:date="2023-03-09T08:45:00Z">
        <w:r w:rsidR="007400CB">
          <w:t>V</w:t>
        </w:r>
      </w:ins>
      <w:del w:id="64" w:author="Moses, Robinson" w:date="2023-03-09T08:45:00Z">
        <w:r w:rsidDel="007400CB">
          <w:delText>he v</w:delText>
        </w:r>
      </w:del>
      <w:r>
        <w:t>ersion 8 JDK is required.</w:t>
      </w:r>
    </w:p>
    <w:p w14:paraId="2FF72DCE" w14:textId="77777777" w:rsidR="007D53F3" w:rsidRDefault="007D53F3" w:rsidP="00265B35">
      <w:pPr>
        <w:pStyle w:val="ListBullet"/>
      </w:pPr>
      <w:r w:rsidRPr="00993A15">
        <w:rPr>
          <w:b/>
          <w:bCs/>
          <w:rPrChange w:id="65" w:author="Moses, Robinson" w:date="2023-03-09T09:36:00Z">
            <w:rPr/>
          </w:rPrChange>
        </w:rPr>
        <w:t>VLM Carrier Web WAR File</w:t>
      </w:r>
      <w:r>
        <w:t>:  NCR Cash Management will provide the WAR file for deployment.</w:t>
      </w:r>
    </w:p>
    <w:p w14:paraId="38A50277" w14:textId="3927902C" w:rsidR="007D53F3" w:rsidRDefault="007D53F3" w:rsidP="00265B35">
      <w:pPr>
        <w:pStyle w:val="ListBullet"/>
      </w:pPr>
      <w:r w:rsidRPr="00C92E43">
        <w:rPr>
          <w:b/>
          <w:bCs/>
          <w:rPrChange w:id="66" w:author="Moses, Robinson" w:date="2023-03-09T09:36:00Z">
            <w:rPr/>
          </w:rPrChange>
        </w:rPr>
        <w:t>License File</w:t>
      </w:r>
      <w:r>
        <w:t xml:space="preserve">:  NCR Cash Management will provide a license SQL file. Certain technical information regarding the installation is required to create the license file, so a common scenario is to install without </w:t>
      </w:r>
      <w:ins w:id="67" w:author="Moses, Robinson" w:date="2023-03-09T08:46:00Z">
        <w:r w:rsidR="007400CB">
          <w:t xml:space="preserve">a </w:t>
        </w:r>
      </w:ins>
      <w:r>
        <w:t xml:space="preserve">license </w:t>
      </w:r>
      <w:ins w:id="68" w:author="Moses, Robinson" w:date="2023-03-09T08:46:00Z">
        <w:r w:rsidR="007400CB">
          <w:t xml:space="preserve">and </w:t>
        </w:r>
      </w:ins>
      <w:r>
        <w:t>then attempt to log in. The license failure message will provide the information to be sent to NCR Cash Management for license creation.</w:t>
      </w:r>
    </w:p>
    <w:p w14:paraId="2D5C65C6" w14:textId="77777777" w:rsidR="007D53F3" w:rsidRDefault="007D53F3" w:rsidP="007D53F3">
      <w:pPr>
        <w:pStyle w:val="BodyText"/>
      </w:pPr>
    </w:p>
    <w:p w14:paraId="4CB92EE7" w14:textId="77777777" w:rsidR="007D53F3" w:rsidRPr="00A867E7" w:rsidRDefault="007D53F3" w:rsidP="00265B35">
      <w:pPr>
        <w:pStyle w:val="Heading1"/>
      </w:pPr>
      <w:bookmarkStart w:id="69" w:name="__RefHeading__68_946252390"/>
      <w:bookmarkStart w:id="70" w:name="__RefHeading__7354_1590952297"/>
      <w:bookmarkStart w:id="71" w:name="__RefHeading__70_1928409985"/>
      <w:bookmarkStart w:id="72" w:name="__RefHeading__94_237101075"/>
      <w:bookmarkStart w:id="73" w:name="_Toc350779641"/>
      <w:bookmarkStart w:id="74" w:name="_Toc105186491"/>
      <w:bookmarkStart w:id="75" w:name="_Toc129304445"/>
      <w:bookmarkEnd w:id="69"/>
      <w:bookmarkEnd w:id="70"/>
      <w:bookmarkEnd w:id="71"/>
      <w:bookmarkEnd w:id="72"/>
      <w:r w:rsidRPr="00A867E7">
        <w:lastRenderedPageBreak/>
        <w:t>Oracle Setup</w:t>
      </w:r>
      <w:bookmarkEnd w:id="73"/>
      <w:bookmarkEnd w:id="74"/>
      <w:bookmarkEnd w:id="75"/>
    </w:p>
    <w:p w14:paraId="774922D0" w14:textId="58377072" w:rsidR="007D53F3" w:rsidRDefault="00B76305" w:rsidP="00B76305">
      <w:pPr>
        <w:pStyle w:val="Note"/>
      </w:pPr>
      <w:r w:rsidRPr="00B76305">
        <w:rPr>
          <w:b/>
          <w:bCs/>
        </w:rPr>
        <w:t>N</w:t>
      </w:r>
      <w:r w:rsidR="007D53F3" w:rsidRPr="00B76305">
        <w:rPr>
          <w:b/>
          <w:bCs/>
        </w:rPr>
        <w:t>ote</w:t>
      </w:r>
      <w:r w:rsidRPr="00B76305">
        <w:rPr>
          <w:b/>
          <w:bCs/>
        </w:rPr>
        <w:t>:</w:t>
      </w:r>
      <w:r w:rsidR="007D53F3">
        <w:t xml:space="preserve"> </w:t>
      </w:r>
      <w:r>
        <w:t>I</w:t>
      </w:r>
      <w:r w:rsidR="007D53F3">
        <w:t>t is the client’s responsibility to have Oracle installed and running correctly and readily accessible prior to the on-site installation performed by NCR Cash Management.</w:t>
      </w:r>
    </w:p>
    <w:p w14:paraId="4BC99008" w14:textId="039CEECD" w:rsidR="007D53F3" w:rsidRDefault="007D53F3" w:rsidP="00E846D3">
      <w:pPr>
        <w:pStyle w:val="Note2"/>
      </w:pPr>
      <w:r>
        <w:t xml:space="preserve">Additionally, it is the client’s responsibility to understand and agree with NCR Cash Management </w:t>
      </w:r>
      <w:ins w:id="76" w:author="Moses, Robinson" w:date="2023-03-09T08:46:00Z">
        <w:r w:rsidR="00A71153">
          <w:t xml:space="preserve">on </w:t>
        </w:r>
      </w:ins>
      <w:r>
        <w:t>the information contained within the Technical Overview (</w:t>
      </w:r>
      <w:ins w:id="77" w:author="Moses, Robinson" w:date="2023-03-09T08:46:00Z">
        <w:r w:rsidR="00A71153">
          <w:t xml:space="preserve">a </w:t>
        </w:r>
      </w:ins>
      <w:r>
        <w:t>separate document). That shall serve as a basis for architectural consideration.</w:t>
      </w:r>
    </w:p>
    <w:p w14:paraId="0EA75029" w14:textId="77777777" w:rsidR="007D53F3" w:rsidRDefault="007D53F3" w:rsidP="007D53F3">
      <w:pPr>
        <w:pStyle w:val="BodyText"/>
      </w:pPr>
    </w:p>
    <w:p w14:paraId="43BAF2C9" w14:textId="77777777" w:rsidR="007D53F3" w:rsidRPr="008F7345" w:rsidRDefault="007D53F3" w:rsidP="00265B35">
      <w:pPr>
        <w:pStyle w:val="Heading2"/>
      </w:pPr>
      <w:bookmarkStart w:id="78" w:name="__RefHeading__96_237101075"/>
      <w:bookmarkStart w:id="79" w:name="__RefHeading__72_1928409985"/>
      <w:bookmarkStart w:id="80" w:name="__RefHeading__7356_1590952297"/>
      <w:bookmarkStart w:id="81" w:name="__RefHeading__70_946252390"/>
      <w:bookmarkStart w:id="82" w:name="__RefHeading__124_1360479227"/>
      <w:bookmarkStart w:id="83" w:name="_Toc350779642"/>
      <w:bookmarkStart w:id="84" w:name="_Toc105186492"/>
      <w:bookmarkStart w:id="85" w:name="_Toc129304446"/>
      <w:bookmarkEnd w:id="78"/>
      <w:bookmarkEnd w:id="79"/>
      <w:bookmarkEnd w:id="80"/>
      <w:bookmarkEnd w:id="81"/>
      <w:bookmarkEnd w:id="82"/>
      <w:r w:rsidRPr="008F7345">
        <w:t>Configuration</w:t>
      </w:r>
      <w:bookmarkEnd w:id="83"/>
      <w:bookmarkEnd w:id="84"/>
      <w:bookmarkEnd w:id="85"/>
    </w:p>
    <w:p w14:paraId="7600E434" w14:textId="760AF0BA" w:rsidR="007D53F3" w:rsidRDefault="007D53F3" w:rsidP="007D53F3">
      <w:pPr>
        <w:pStyle w:val="BodyText"/>
      </w:pPr>
      <w:r>
        <w:t xml:space="preserve">Verify the Oracle memory settings are correctly defined and do not fall below </w:t>
      </w:r>
      <w:ins w:id="86" w:author="Moses, Robinson" w:date="2023-03-09T08:46:00Z">
        <w:r w:rsidR="00A71153">
          <w:t xml:space="preserve">the </w:t>
        </w:r>
      </w:ins>
      <w:r>
        <w:t xml:space="preserve">minimum memory requirements necessary for running OptiVLM Carrier Web(refer to </w:t>
      </w:r>
      <w:ins w:id="87" w:author="Moses, Robinson" w:date="2023-03-09T08:46:00Z">
        <w:r w:rsidR="00A71153">
          <w:t xml:space="preserve">the </w:t>
        </w:r>
      </w:ins>
      <w:r>
        <w:t xml:space="preserve">Oracle Installation document for more information on minimum memory requirements).  </w:t>
      </w:r>
      <w:r w:rsidR="006616D5">
        <w:t>Kindly</w:t>
      </w:r>
      <w:r>
        <w:t xml:space="preserve"> co</w:t>
      </w:r>
      <w:del w:id="88" w:author="Moses, Robinson" w:date="2023-03-09T08:46:00Z">
        <w:r w:rsidDel="00A71153">
          <w:delText>-</w:delText>
        </w:r>
      </w:del>
      <w:r>
        <w:t xml:space="preserve">ordinate with Oracle System Administrator to ensure that memory settings also take into consideration other databases used in </w:t>
      </w:r>
      <w:ins w:id="89" w:author="Moses, Robinson" w:date="2023-03-09T08:46:00Z">
        <w:r w:rsidR="00A71153">
          <w:t xml:space="preserve">the </w:t>
        </w:r>
      </w:ins>
      <w:r>
        <w:t>Oracle environment.</w:t>
      </w:r>
    </w:p>
    <w:p w14:paraId="1B3FA145" w14:textId="77777777" w:rsidR="007D53F3" w:rsidRDefault="007D53F3" w:rsidP="007D53F3">
      <w:pPr>
        <w:pStyle w:val="BodyText"/>
      </w:pPr>
    </w:p>
    <w:p w14:paraId="731A89A3" w14:textId="77777777" w:rsidR="007D53F3" w:rsidRPr="008F7345" w:rsidRDefault="007D53F3" w:rsidP="00265B35">
      <w:pPr>
        <w:pStyle w:val="Heading2"/>
      </w:pPr>
      <w:bookmarkStart w:id="90" w:name="__RefHeading__98_237101075"/>
      <w:bookmarkStart w:id="91" w:name="__RefHeading__74_1928409985"/>
      <w:bookmarkStart w:id="92" w:name="__RefHeading__7358_1590952297"/>
      <w:bookmarkStart w:id="93" w:name="__RefHeading__72_946252390"/>
      <w:bookmarkStart w:id="94" w:name="__RefHeading__126_1360479227"/>
      <w:bookmarkStart w:id="95" w:name="_Toc350779643"/>
      <w:bookmarkStart w:id="96" w:name="_Toc105186493"/>
      <w:bookmarkStart w:id="97" w:name="_Toc129304447"/>
      <w:bookmarkEnd w:id="90"/>
      <w:bookmarkEnd w:id="91"/>
      <w:bookmarkEnd w:id="92"/>
      <w:bookmarkEnd w:id="93"/>
      <w:bookmarkEnd w:id="94"/>
      <w:r w:rsidRPr="008F7345">
        <w:t>Tablespaces</w:t>
      </w:r>
      <w:bookmarkEnd w:id="95"/>
      <w:bookmarkEnd w:id="96"/>
      <w:bookmarkEnd w:id="97"/>
    </w:p>
    <w:p w14:paraId="5C1F2D8C" w14:textId="38620498" w:rsidR="007D53F3" w:rsidRDefault="007D53F3" w:rsidP="007D53F3">
      <w:pPr>
        <w:pStyle w:val="BodyText"/>
      </w:pPr>
      <w:r>
        <w:t xml:space="preserve">The following assumes steps are being performed using </w:t>
      </w:r>
      <w:ins w:id="98" w:author="Moses, Robinson" w:date="2023-03-09T08:47:00Z">
        <w:r w:rsidR="00A71153">
          <w:t xml:space="preserve">the </w:t>
        </w:r>
      </w:ins>
      <w:r>
        <w:t>‘</w:t>
      </w:r>
      <w:proofErr w:type="spellStart"/>
      <w:ins w:id="99" w:author="Moses, Robinson" w:date="2023-03-09T08:35:00Z">
        <w:r w:rsidR="00642FF5" w:rsidRPr="00970881">
          <w:rPr>
            <w:b/>
            <w:bCs/>
          </w:rPr>
          <w:t>SQL</w:t>
        </w:r>
      </w:ins>
      <w:del w:id="100" w:author="Moses, Robinson" w:date="2023-03-09T08:35:00Z">
        <w:r w:rsidRPr="00970881" w:rsidDel="00642FF5">
          <w:rPr>
            <w:b/>
            <w:bCs/>
          </w:rPr>
          <w:delText>sql</w:delText>
        </w:r>
      </w:del>
      <w:r w:rsidRPr="00970881">
        <w:rPr>
          <w:b/>
          <w:bCs/>
        </w:rPr>
        <w:t>plus</w:t>
      </w:r>
      <w:proofErr w:type="spellEnd"/>
      <w:r>
        <w:t>’ command line interface.  Similar actions may of course be performed with the tool and interface per DBA choice.</w:t>
      </w:r>
    </w:p>
    <w:p w14:paraId="33232D1A" w14:textId="47EFC91B" w:rsidR="007D53F3" w:rsidRDefault="007D53F3" w:rsidP="007D53F3">
      <w:pPr>
        <w:pStyle w:val="BodyText"/>
      </w:pPr>
      <w:r>
        <w:t xml:space="preserve">OptiVLM Carrier Web defines </w:t>
      </w:r>
      <w:ins w:id="101" w:author="Moses, Robinson" w:date="2023-03-09T08:47:00Z">
        <w:r w:rsidR="00A71153">
          <w:t xml:space="preserve">the </w:t>
        </w:r>
      </w:ins>
      <w:r>
        <w:t>following default tablespace name for data and index respectively, it is recommended to use these names exactly:</w:t>
      </w:r>
    </w:p>
    <w:p w14:paraId="6785FEBB" w14:textId="77777777" w:rsidR="007D53F3" w:rsidRDefault="007D53F3" w:rsidP="007D53F3">
      <w:pPr>
        <w:pStyle w:val="BodyText"/>
      </w:pPr>
      <w:r w:rsidRPr="0047210D">
        <w:rPr>
          <w:b/>
          <w:bCs/>
        </w:rPr>
        <w:t>Data tablespace:</w:t>
      </w:r>
      <w:r>
        <w:t xml:space="preserve"> OPTIVLM_CW_DAT</w:t>
      </w:r>
    </w:p>
    <w:p w14:paraId="1A8A464B" w14:textId="77777777" w:rsidR="007D53F3" w:rsidRDefault="007D53F3" w:rsidP="007D53F3">
      <w:pPr>
        <w:pStyle w:val="BodyText"/>
      </w:pPr>
      <w:r w:rsidRPr="0047210D">
        <w:rPr>
          <w:b/>
          <w:bCs/>
        </w:rPr>
        <w:t>Index tablespace:</w:t>
      </w:r>
      <w:r>
        <w:t xml:space="preserve"> OPTIVLM_CW_IDX</w:t>
      </w:r>
    </w:p>
    <w:p w14:paraId="45B77679" w14:textId="1FE1D68B" w:rsidR="007D53F3" w:rsidRDefault="007D53F3" w:rsidP="007D53F3">
      <w:pPr>
        <w:pStyle w:val="BodyText"/>
      </w:pPr>
      <w:del w:id="102" w:author="Moses, Robinson" w:date="2023-03-09T08:47:00Z">
        <w:r w:rsidDel="00A71153">
          <w:delText xml:space="preserve">Following </w:delText>
        </w:r>
      </w:del>
      <w:ins w:id="103" w:author="Moses, Robinson" w:date="2023-03-09T08:47:00Z">
        <w:r w:rsidR="00A71153">
          <w:t xml:space="preserve">The following </w:t>
        </w:r>
      </w:ins>
      <w:r>
        <w:t xml:space="preserve">section details how to create </w:t>
      </w:r>
      <w:ins w:id="104" w:author="Moses, Robinson" w:date="2023-03-09T08:47:00Z">
        <w:r w:rsidR="00B00E11">
          <w:t xml:space="preserve">the </w:t>
        </w:r>
      </w:ins>
      <w:r>
        <w:t>above tablespace:</w:t>
      </w:r>
    </w:p>
    <w:p w14:paraId="2A48E7E2" w14:textId="014D2D38" w:rsidR="007D53F3" w:rsidRDefault="007D53F3" w:rsidP="00265B35">
      <w:pPr>
        <w:pStyle w:val="ListNumber"/>
        <w:numPr>
          <w:ilvl w:val="0"/>
          <w:numId w:val="2"/>
        </w:numPr>
      </w:pPr>
      <w:r>
        <w:t>From the Windows command prompt, type ‘</w:t>
      </w:r>
      <w:proofErr w:type="spellStart"/>
      <w:ins w:id="105" w:author="Moses, Robinson" w:date="2023-03-09T08:35:00Z">
        <w:r w:rsidR="00325006" w:rsidRPr="003C00CB">
          <w:rPr>
            <w:b/>
            <w:bCs/>
          </w:rPr>
          <w:t>SQL</w:t>
        </w:r>
      </w:ins>
      <w:del w:id="106" w:author="Moses, Robinson" w:date="2023-03-09T08:35:00Z">
        <w:r w:rsidRPr="003C00CB" w:rsidDel="00325006">
          <w:rPr>
            <w:b/>
            <w:bCs/>
          </w:rPr>
          <w:delText>sql</w:delText>
        </w:r>
      </w:del>
      <w:r w:rsidRPr="003C00CB">
        <w:rPr>
          <w:b/>
          <w:bCs/>
        </w:rPr>
        <w:t>plus</w:t>
      </w:r>
      <w:proofErr w:type="spellEnd"/>
      <w:r w:rsidRPr="003C00CB">
        <w:rPr>
          <w:b/>
          <w:bCs/>
        </w:rPr>
        <w:t>’</w:t>
      </w:r>
      <w:r>
        <w:t xml:space="preserve"> and enter username/password as prompted.</w:t>
      </w:r>
    </w:p>
    <w:p w14:paraId="49F4A078" w14:textId="77777777" w:rsidR="007D53F3" w:rsidRDefault="007D53F3" w:rsidP="00265B35">
      <w:pPr>
        <w:pStyle w:val="ListNumber"/>
        <w:numPr>
          <w:ilvl w:val="0"/>
          <w:numId w:val="2"/>
        </w:numPr>
      </w:pPr>
      <w:r>
        <w:t>Modify the following example to fit your needs:</w:t>
      </w:r>
    </w:p>
    <w:p w14:paraId="48BCED7D" w14:textId="77777777" w:rsidR="007D53F3" w:rsidRDefault="007D53F3" w:rsidP="002254CB">
      <w:pPr>
        <w:pStyle w:val="CodeBody"/>
      </w:pPr>
      <w:r>
        <w:t>CREATE BIGFILE TABLESPACE "OPTIVLM_CW_DAT" DATAFILE 'C:\ORACLE\APP\MYCOMPUTER\ORADATA\ORCL\OPTIVLM_CW_DAT</w:t>
      </w:r>
      <w:r w:rsidRPr="00A5014C">
        <w:t>01.DBF</w:t>
      </w:r>
      <w:r>
        <w:t xml:space="preserve">' SIZE 100M REUSE AUTOEXTEND ON NEXT 100M MAXSIZE 5060M LOGGING EXTENT MANAGEMENT LOCAL SEGMENT SPACE MANAGEMENT </w:t>
      </w:r>
      <w:proofErr w:type="gramStart"/>
      <w:r>
        <w:t>AUTO;</w:t>
      </w:r>
      <w:proofErr w:type="gramEnd"/>
    </w:p>
    <w:p w14:paraId="12EFC2B5" w14:textId="77777777" w:rsidR="007D53F3" w:rsidRDefault="007D53F3" w:rsidP="002254CB">
      <w:pPr>
        <w:pStyle w:val="CodeBody"/>
      </w:pPr>
      <w:r>
        <w:t xml:space="preserve">CREATE BIGFILE TABLESPACE "OPTIVLM_CW_IDX" DATAFILE 'C:\ORACLE\APP\MYCOMPUTER\ORADATA\ORCL\OPTIVLM_CW_IDX01.DBF' SIZE 100M REUSE AUTOEXTEND ON NEXT 100M MAXSIZE 5060M LOGGING EXTENT MANAGEMENT LOCAL SEGMENT SPACE MANAGEMENT </w:t>
      </w:r>
      <w:proofErr w:type="gramStart"/>
      <w:r>
        <w:t>AUTO;</w:t>
      </w:r>
      <w:proofErr w:type="gramEnd"/>
    </w:p>
    <w:p w14:paraId="130D5B9E" w14:textId="77777777" w:rsidR="007D53F3" w:rsidRDefault="007D53F3" w:rsidP="00CF72AC">
      <w:pPr>
        <w:pStyle w:val="ListContinue"/>
      </w:pPr>
      <w:r>
        <w:t>Where</w:t>
      </w:r>
    </w:p>
    <w:p w14:paraId="02808947" w14:textId="77777777" w:rsidR="007D53F3" w:rsidRDefault="007D53F3" w:rsidP="00265B35">
      <w:pPr>
        <w:pStyle w:val="ListBullet"/>
      </w:pPr>
      <w:r>
        <w:lastRenderedPageBreak/>
        <w:t xml:space="preserve"> 'C:\ORACLE\APP\MYCOMPUTER\ORADATA\ORCL\OPTIVLM_CW_DAT01.DBF' is your directory and filename.</w:t>
      </w:r>
    </w:p>
    <w:p w14:paraId="181F2A35" w14:textId="77777777" w:rsidR="007D53F3" w:rsidRDefault="007D53F3" w:rsidP="00265B35">
      <w:pPr>
        <w:pStyle w:val="ListBullet"/>
      </w:pPr>
      <w:r>
        <w:t>"OPTIVLM_CW_DAT” and "OPTIVLM_CW_IDX" are your tablespace names.</w:t>
      </w:r>
    </w:p>
    <w:p w14:paraId="4DC4B6B7" w14:textId="7A97B2B2" w:rsidR="007D53F3" w:rsidRDefault="007D53F3" w:rsidP="00CF72AC">
      <w:pPr>
        <w:pStyle w:val="Note"/>
      </w:pPr>
      <w:del w:id="107" w:author="Moses, Robinson" w:date="2023-03-09T08:50:00Z">
        <w:r w:rsidRPr="007A7E80" w:rsidDel="007A7E80">
          <w:rPr>
            <w:b/>
            <w:bCs/>
            <w:rPrChange w:id="108" w:author="Moses, Robinson" w:date="2023-03-09T08:50:00Z">
              <w:rPr/>
            </w:rPrChange>
          </w:rPr>
          <w:delText>Please n</w:delText>
        </w:r>
      </w:del>
      <w:ins w:id="109" w:author="Moses, Robinson" w:date="2023-03-09T08:50:00Z">
        <w:r w:rsidR="007A7E80" w:rsidRPr="007A7E80">
          <w:rPr>
            <w:b/>
            <w:bCs/>
            <w:rPrChange w:id="110" w:author="Moses, Robinson" w:date="2023-03-09T08:50:00Z">
              <w:rPr/>
            </w:rPrChange>
          </w:rPr>
          <w:t>N</w:t>
        </w:r>
      </w:ins>
      <w:r w:rsidRPr="007A7E80">
        <w:rPr>
          <w:b/>
          <w:bCs/>
          <w:rPrChange w:id="111" w:author="Moses, Robinson" w:date="2023-03-09T08:50:00Z">
            <w:rPr/>
          </w:rPrChange>
        </w:rPr>
        <w:t>ote</w:t>
      </w:r>
      <w:ins w:id="112" w:author="Moses, Robinson" w:date="2023-03-09T08:50:00Z">
        <w:r w:rsidR="007A7E80" w:rsidRPr="007A7E80">
          <w:rPr>
            <w:b/>
            <w:bCs/>
            <w:rPrChange w:id="113" w:author="Moses, Robinson" w:date="2023-03-09T08:50:00Z">
              <w:rPr/>
            </w:rPrChange>
          </w:rPr>
          <w:t>:</w:t>
        </w:r>
      </w:ins>
      <w:r>
        <w:t xml:space="preserve"> </w:t>
      </w:r>
      <w:del w:id="114" w:author="Moses, Robinson" w:date="2023-03-09T08:50:00Z">
        <w:r w:rsidDel="007A7E80">
          <w:delText>that t</w:delText>
        </w:r>
      </w:del>
      <w:ins w:id="115" w:author="Moses, Robinson" w:date="2023-03-09T08:50:00Z">
        <w:r w:rsidR="007A7E80">
          <w:t>T</w:t>
        </w:r>
      </w:ins>
      <w:r>
        <w:t>he VLM Carrier Web Schema Definition Script (DDL) will have tables and constraints defined such that:</w:t>
      </w:r>
    </w:p>
    <w:p w14:paraId="0EA26F1D" w14:textId="32E1064A" w:rsidR="007D53F3" w:rsidRDefault="007D53F3" w:rsidP="00D80CE3">
      <w:pPr>
        <w:pStyle w:val="ListNumber"/>
        <w:numPr>
          <w:ilvl w:val="0"/>
          <w:numId w:val="34"/>
        </w:numPr>
      </w:pPr>
      <w:r>
        <w:t>Tables, Foreign Keys, and Views are defined in the Schema User’s default tablespace.  (</w:t>
      </w:r>
      <w:del w:id="116" w:author="Moses, Robinson" w:date="2023-03-09T08:41:00Z">
        <w:r w:rsidDel="008609DC">
          <w:delText>e.g.</w:delText>
        </w:r>
      </w:del>
      <w:ins w:id="117" w:author="Moses, Robinson" w:date="2023-03-09T08:41:00Z">
        <w:r w:rsidR="008609DC">
          <w:t>e.g.,</w:t>
        </w:r>
      </w:ins>
      <w:r>
        <w:t xml:space="preserve"> OPTIVLM_CW_DAT).</w:t>
      </w:r>
    </w:p>
    <w:p w14:paraId="088D5CD7" w14:textId="77777777" w:rsidR="007D53F3" w:rsidRDefault="007D53F3" w:rsidP="00265B35">
      <w:pPr>
        <w:pStyle w:val="ListNumber"/>
        <w:numPr>
          <w:ilvl w:val="0"/>
          <w:numId w:val="2"/>
        </w:numPr>
      </w:pPr>
      <w:r>
        <w:t>Primary Keys and Indexes are defined in the OPTIVLM_CW_IDX tablespace.</w:t>
      </w:r>
    </w:p>
    <w:p w14:paraId="322F6B83" w14:textId="77777777" w:rsidR="007D53F3" w:rsidRDefault="007D53F3" w:rsidP="007D53F3">
      <w:pPr>
        <w:pStyle w:val="BodyText"/>
      </w:pPr>
      <w:r>
        <w:t>You may modify the DDL prior to execution as needed.</w:t>
      </w:r>
      <w:r w:rsidRPr="00E02839">
        <w:t xml:space="preserve"> </w:t>
      </w:r>
    </w:p>
    <w:p w14:paraId="603C5E66" w14:textId="77777777" w:rsidR="007D53F3" w:rsidRPr="00CF72AC" w:rsidRDefault="007D53F3" w:rsidP="00265B35">
      <w:pPr>
        <w:pStyle w:val="Heading2"/>
      </w:pPr>
      <w:bookmarkStart w:id="118" w:name="__RefHeading__100_237101075"/>
      <w:bookmarkStart w:id="119" w:name="__RefHeading__76_1928409985"/>
      <w:bookmarkStart w:id="120" w:name="__RefHeading__7360_1590952297"/>
      <w:bookmarkStart w:id="121" w:name="__RefHeading__74_946252390"/>
      <w:bookmarkStart w:id="122" w:name="__RefHeading__128_1360479227"/>
      <w:bookmarkStart w:id="123" w:name="_Toc350779644"/>
      <w:bookmarkStart w:id="124" w:name="_Toc105186494"/>
      <w:bookmarkStart w:id="125" w:name="_Toc129304448"/>
      <w:bookmarkEnd w:id="118"/>
      <w:bookmarkEnd w:id="119"/>
      <w:bookmarkEnd w:id="120"/>
      <w:bookmarkEnd w:id="121"/>
      <w:bookmarkEnd w:id="122"/>
      <w:r w:rsidRPr="00CF72AC">
        <w:t>Schema User</w:t>
      </w:r>
      <w:bookmarkEnd w:id="123"/>
      <w:bookmarkEnd w:id="124"/>
      <w:bookmarkEnd w:id="125"/>
    </w:p>
    <w:p w14:paraId="06FE58C8" w14:textId="5A166497" w:rsidR="007D53F3" w:rsidRDefault="007D53F3" w:rsidP="007D53F3">
      <w:pPr>
        <w:pStyle w:val="BodyText"/>
      </w:pPr>
      <w:bookmarkStart w:id="126" w:name="__RefHeading__102_237101075"/>
      <w:bookmarkStart w:id="127" w:name="__RefHeading__78_1928409985"/>
      <w:bookmarkStart w:id="128" w:name="__RefHeading__7362_1590952297"/>
      <w:bookmarkStart w:id="129" w:name="__RefHeading__76_946252390"/>
      <w:bookmarkStart w:id="130" w:name="__RefHeading__130_1360479227"/>
      <w:bookmarkEnd w:id="126"/>
      <w:bookmarkEnd w:id="127"/>
      <w:bookmarkEnd w:id="128"/>
      <w:bookmarkEnd w:id="129"/>
      <w:bookmarkEnd w:id="130"/>
      <w:r>
        <w:t xml:space="preserve">Create </w:t>
      </w:r>
      <w:ins w:id="131" w:author="Moses, Robinson" w:date="2023-03-09T08:50:00Z">
        <w:r w:rsidR="00F57F2B">
          <w:t xml:space="preserve">a </w:t>
        </w:r>
      </w:ins>
      <w:r>
        <w:t>schema user using commands similar to the example below:</w:t>
      </w:r>
    </w:p>
    <w:p w14:paraId="66A0AF72" w14:textId="77777777" w:rsidR="007D53F3" w:rsidRDefault="007D53F3" w:rsidP="00B36CBE">
      <w:pPr>
        <w:pStyle w:val="CodeBody"/>
      </w:pPr>
      <w:r>
        <w:t xml:space="preserve">CREATE USER "OPTIVLMCW" PROFILE "DEFAULT" IDENTIFIED BY "OPTIVLMCW" DEFAULT TABLESPACE "OPTIVLM_CW_DAT" TEMPORARY TABLESPACE "TEMP" ACCOUNT </w:t>
      </w:r>
      <w:proofErr w:type="gramStart"/>
      <w:r>
        <w:t>UNLOCK;</w:t>
      </w:r>
      <w:proofErr w:type="gramEnd"/>
    </w:p>
    <w:p w14:paraId="3D778A7F" w14:textId="77777777" w:rsidR="007D53F3" w:rsidRDefault="007D53F3" w:rsidP="00B36CBE">
      <w:pPr>
        <w:pStyle w:val="CodeBody"/>
      </w:pPr>
      <w:r>
        <w:t>GRANT UNLIMITED TABLESPACE TO "OPTIVLMCW</w:t>
      </w:r>
      <w:proofErr w:type="gramStart"/>
      <w:r>
        <w:t>";</w:t>
      </w:r>
      <w:proofErr w:type="gramEnd"/>
    </w:p>
    <w:p w14:paraId="2E08FB10" w14:textId="77777777" w:rsidR="007D53F3" w:rsidRDefault="007D53F3" w:rsidP="00B36CBE">
      <w:pPr>
        <w:pStyle w:val="CodeBody"/>
      </w:pPr>
      <w:r>
        <w:t>GRANT "CONNECT" TO "OPTIVLMCW</w:t>
      </w:r>
      <w:proofErr w:type="gramStart"/>
      <w:r>
        <w:t>";</w:t>
      </w:r>
      <w:proofErr w:type="gramEnd"/>
    </w:p>
    <w:p w14:paraId="29944EE2" w14:textId="77777777" w:rsidR="007D53F3" w:rsidRDefault="007D53F3" w:rsidP="00B36CBE">
      <w:pPr>
        <w:pStyle w:val="CodeBody"/>
      </w:pPr>
      <w:r>
        <w:t>GRANT "RESOURCE" TO "OPTIVLMCW</w:t>
      </w:r>
      <w:proofErr w:type="gramStart"/>
      <w:r>
        <w:t>";</w:t>
      </w:r>
      <w:proofErr w:type="gramEnd"/>
    </w:p>
    <w:p w14:paraId="39A3052D" w14:textId="77777777" w:rsidR="007D53F3" w:rsidRDefault="007D53F3" w:rsidP="00B36CBE">
      <w:pPr>
        <w:pStyle w:val="CodeBody"/>
      </w:pPr>
      <w:r>
        <w:t>GRANT CREATE ANY VIEW TO "OPTIVLMCW</w:t>
      </w:r>
      <w:proofErr w:type="gramStart"/>
      <w:r>
        <w:t>";</w:t>
      </w:r>
      <w:proofErr w:type="gramEnd"/>
    </w:p>
    <w:p w14:paraId="3E0A575B" w14:textId="77777777" w:rsidR="007D53F3" w:rsidRDefault="007D53F3" w:rsidP="00265B35">
      <w:pPr>
        <w:pStyle w:val="Heading3"/>
      </w:pPr>
      <w:r>
        <w:t xml:space="preserve"> </w:t>
      </w:r>
      <w:bookmarkStart w:id="132" w:name="_Toc350779645"/>
      <w:bookmarkStart w:id="133" w:name="_Toc105186495"/>
      <w:bookmarkStart w:id="134" w:name="_Toc129304449"/>
      <w:r>
        <w:t>Schema Definition</w:t>
      </w:r>
      <w:bookmarkEnd w:id="132"/>
      <w:bookmarkEnd w:id="133"/>
      <w:bookmarkEnd w:id="134"/>
    </w:p>
    <w:p w14:paraId="2DC606E4" w14:textId="01CC2323" w:rsidR="007D53F3" w:rsidRDefault="007D53F3" w:rsidP="007D53F3">
      <w:pPr>
        <w:pStyle w:val="BodyText"/>
      </w:pPr>
      <w:r>
        <w:t xml:space="preserve">Oracle schema will need to be created using the schema user created in </w:t>
      </w:r>
      <w:ins w:id="135" w:author="Moses, Robinson" w:date="2023-03-09T08:50:00Z">
        <w:r w:rsidR="007A7E80">
          <w:t xml:space="preserve">the </w:t>
        </w:r>
      </w:ins>
      <w:r>
        <w:t>prior section. This can happen using one of two sources:</w:t>
      </w:r>
    </w:p>
    <w:p w14:paraId="21032196" w14:textId="77777777" w:rsidR="007D53F3" w:rsidRDefault="007D53F3" w:rsidP="00265B35">
      <w:pPr>
        <w:pStyle w:val="ListBullet"/>
      </w:pPr>
      <w:r>
        <w:t>Oracle Schema Data Dump as provided by NCR Cash Management.</w:t>
      </w:r>
    </w:p>
    <w:p w14:paraId="102C3948" w14:textId="334F45CC" w:rsidR="007D53F3" w:rsidRDefault="007D53F3" w:rsidP="00265B35">
      <w:pPr>
        <w:pStyle w:val="ListBullet2"/>
      </w:pPr>
      <w:del w:id="136" w:author="Moses, Robinson" w:date="2023-03-09T08:41:00Z">
        <w:r w:rsidDel="008B4C18">
          <w:delText>e.g.</w:delText>
        </w:r>
      </w:del>
      <w:ins w:id="137" w:author="Moses, Robinson" w:date="2023-03-09T08:41:00Z">
        <w:r w:rsidR="008B4C18">
          <w:t>e.g.,</w:t>
        </w:r>
      </w:ins>
      <w:r>
        <w:t xml:space="preserve"> &lt;client name&gt;.dmp</w:t>
      </w:r>
    </w:p>
    <w:p w14:paraId="0B9E4511" w14:textId="77777777" w:rsidR="007D53F3" w:rsidRDefault="007D53F3" w:rsidP="00265B35">
      <w:pPr>
        <w:pStyle w:val="ListBullet"/>
      </w:pPr>
      <w:r>
        <w:t xml:space="preserve">A DDL script to define tables, indexes, and default data records. </w:t>
      </w:r>
    </w:p>
    <w:p w14:paraId="51CC62B5" w14:textId="77777777" w:rsidR="007D53F3" w:rsidRDefault="007D53F3" w:rsidP="00265B35">
      <w:pPr>
        <w:pStyle w:val="ListBullet2"/>
      </w:pPr>
      <w:r>
        <w:t xml:space="preserve">e.g.: OptiVLM-CW-&lt;build_number&gt;.sql </w:t>
      </w:r>
    </w:p>
    <w:p w14:paraId="26ADDAA6" w14:textId="54EC97A1" w:rsidR="007D53F3" w:rsidRPr="00301D47" w:rsidRDefault="007D53F3" w:rsidP="00301D47">
      <w:pPr>
        <w:pStyle w:val="BodyText"/>
      </w:pPr>
      <w:bookmarkStart w:id="138" w:name="__RefHeading__132_1360479227"/>
      <w:bookmarkEnd w:id="138"/>
      <w:r w:rsidRPr="00301D47">
        <w:t xml:space="preserve">Create the data schema in one of the following ways, respective to </w:t>
      </w:r>
      <w:r w:rsidR="00FA6729">
        <w:t>the</w:t>
      </w:r>
      <w:r w:rsidRPr="00301D47">
        <w:t xml:space="preserve"> item from above:</w:t>
      </w:r>
    </w:p>
    <w:p w14:paraId="76A9C7BA" w14:textId="77777777" w:rsidR="007D53F3" w:rsidRPr="00301D47" w:rsidRDefault="007D53F3" w:rsidP="00301D47">
      <w:pPr>
        <w:pStyle w:val="BodyText"/>
      </w:pPr>
      <w:r w:rsidRPr="00301D47">
        <w:t xml:space="preserve">Run a data pump import, which will load the contents of the provided data pump file into the target tablespaces and schema name.  </w:t>
      </w:r>
    </w:p>
    <w:p w14:paraId="6A6017F7" w14:textId="77777777" w:rsidR="007D53F3" w:rsidRDefault="007D53F3" w:rsidP="007D53F3">
      <w:pPr>
        <w:pStyle w:val="BodyText"/>
        <w:rPr>
          <w:b/>
          <w:bCs/>
          <w:i/>
          <w:iCs/>
        </w:rPr>
      </w:pPr>
      <w:r>
        <w:rPr>
          <w:b/>
          <w:bCs/>
          <w:i/>
          <w:iCs/>
        </w:rPr>
        <w:t>It is strongly recommended to analyze the tables and indexes for the newly imported data immediately after import.</w:t>
      </w:r>
    </w:p>
    <w:p w14:paraId="03844011" w14:textId="77777777" w:rsidR="007D53F3" w:rsidRDefault="007D53F3" w:rsidP="00265B35">
      <w:pPr>
        <w:pStyle w:val="Heading1"/>
      </w:pPr>
      <w:bookmarkStart w:id="139" w:name="_Toc104404319"/>
      <w:bookmarkStart w:id="140" w:name="_Toc104811474"/>
      <w:bookmarkStart w:id="141" w:name="_Toc104812661"/>
      <w:bookmarkStart w:id="142" w:name="_Toc105186496"/>
      <w:bookmarkStart w:id="143" w:name="_Toc129304450"/>
      <w:r>
        <w:lastRenderedPageBreak/>
        <w:t>SQL Server Setup</w:t>
      </w:r>
      <w:bookmarkEnd w:id="139"/>
      <w:bookmarkEnd w:id="140"/>
      <w:bookmarkEnd w:id="141"/>
      <w:bookmarkEnd w:id="142"/>
      <w:bookmarkEnd w:id="143"/>
    </w:p>
    <w:p w14:paraId="039A7DC8" w14:textId="77777777" w:rsidR="007D53F3" w:rsidRPr="00301D47" w:rsidRDefault="007D53F3" w:rsidP="00265B35">
      <w:pPr>
        <w:pStyle w:val="Heading2"/>
      </w:pPr>
      <w:bookmarkStart w:id="144" w:name="_Toc104404320"/>
      <w:bookmarkStart w:id="145" w:name="_Toc104811475"/>
      <w:bookmarkStart w:id="146" w:name="_Toc104812662"/>
      <w:bookmarkStart w:id="147" w:name="_Toc105186497"/>
      <w:bookmarkStart w:id="148" w:name="_Toc129304451"/>
      <w:r w:rsidRPr="00301D47">
        <w:t>Configuration</w:t>
      </w:r>
      <w:bookmarkEnd w:id="144"/>
      <w:bookmarkEnd w:id="145"/>
      <w:bookmarkEnd w:id="146"/>
      <w:bookmarkEnd w:id="147"/>
      <w:bookmarkEnd w:id="148"/>
    </w:p>
    <w:p w14:paraId="58D81E92" w14:textId="749EAAFB" w:rsidR="007D53F3" w:rsidRDefault="007D53F3" w:rsidP="007D53F3">
      <w:pPr>
        <w:pStyle w:val="BodyText"/>
      </w:pPr>
      <w:bookmarkStart w:id="149" w:name="_Toc104404321"/>
      <w:r>
        <w:t xml:space="preserve">Verify the SQL Server memory settings are correctly defined and do not fall below </w:t>
      </w:r>
      <w:ins w:id="150" w:author="Moses, Robinson" w:date="2023-03-09T08:51:00Z">
        <w:r w:rsidR="007A7E80">
          <w:t xml:space="preserve">the </w:t>
        </w:r>
      </w:ins>
      <w:r>
        <w:t>minimum memory requirements</w:t>
      </w:r>
      <w:r w:rsidR="00A81380">
        <w:t xml:space="preserve"> </w:t>
      </w:r>
      <w:proofErr w:type="gramStart"/>
      <w:r w:rsidR="00A81380">
        <w:t>i.e.</w:t>
      </w:r>
      <w:proofErr w:type="gramEnd"/>
      <w:r>
        <w:t xml:space="preserve"> necessary for running OptiSuite (refer to SQL Server Installation document for more information on minimum memory requirements).  </w:t>
      </w:r>
      <w:r w:rsidR="00870847">
        <w:t>Kindly</w:t>
      </w:r>
      <w:r>
        <w:t xml:space="preserve"> co</w:t>
      </w:r>
      <w:del w:id="151" w:author="Moses, Robinson" w:date="2023-03-09T08:51:00Z">
        <w:r w:rsidDel="007A7E80">
          <w:delText>-</w:delText>
        </w:r>
      </w:del>
      <w:r>
        <w:t xml:space="preserve">ordinate with System Administrator to ensure that memory settings also take into consideration other databases used by the bank in </w:t>
      </w:r>
      <w:ins w:id="152" w:author="Moses, Robinson" w:date="2023-03-09T08:51:00Z">
        <w:r w:rsidR="007A7E80">
          <w:t xml:space="preserve">the </w:t>
        </w:r>
      </w:ins>
      <w:r>
        <w:t>SQL Server environment.</w:t>
      </w:r>
    </w:p>
    <w:p w14:paraId="7619BABA" w14:textId="77777777" w:rsidR="007D53F3" w:rsidRPr="00301D47" w:rsidRDefault="007D53F3" w:rsidP="00265B35">
      <w:pPr>
        <w:pStyle w:val="Heading2"/>
      </w:pPr>
      <w:bookmarkStart w:id="153" w:name="_Toc104811476"/>
      <w:bookmarkStart w:id="154" w:name="_Toc104812663"/>
      <w:bookmarkStart w:id="155" w:name="_Toc105186498"/>
      <w:bookmarkStart w:id="156" w:name="_Toc129304452"/>
      <w:r w:rsidRPr="00301D47">
        <w:t>Schema User</w:t>
      </w:r>
      <w:bookmarkEnd w:id="149"/>
      <w:bookmarkEnd w:id="153"/>
      <w:bookmarkEnd w:id="154"/>
      <w:bookmarkEnd w:id="155"/>
      <w:bookmarkEnd w:id="156"/>
    </w:p>
    <w:p w14:paraId="541D5CCB" w14:textId="78380CFC" w:rsidR="007D53F3" w:rsidRDefault="007D53F3" w:rsidP="00265B35">
      <w:pPr>
        <w:pStyle w:val="ListNumber"/>
        <w:numPr>
          <w:ilvl w:val="0"/>
          <w:numId w:val="26"/>
        </w:numPr>
      </w:pPr>
      <w:r>
        <w:t xml:space="preserve">Choose a name similar to the schema you want to create, </w:t>
      </w:r>
      <w:del w:id="157" w:author="Moses, Robinson" w:date="2023-03-09T08:41:00Z">
        <w:r w:rsidDel="008B4C18">
          <w:delText>e.g.</w:delText>
        </w:r>
      </w:del>
      <w:ins w:id="158" w:author="Moses, Robinson" w:date="2023-03-09T08:41:00Z">
        <w:r w:rsidR="008B4C18">
          <w:t>e.g.,</w:t>
        </w:r>
      </w:ins>
      <w:r>
        <w:t xml:space="preserve"> CarrierWeb, client name, etc.  and password accordingly in the General tab</w:t>
      </w:r>
    </w:p>
    <w:p w14:paraId="057DAEE4" w14:textId="77777777" w:rsidR="007D53F3" w:rsidRDefault="007D53F3" w:rsidP="00265B35">
      <w:pPr>
        <w:pStyle w:val="ListNumber"/>
        <w:numPr>
          <w:ilvl w:val="0"/>
          <w:numId w:val="2"/>
        </w:numPr>
      </w:pPr>
      <w:r>
        <w:t>Select “</w:t>
      </w:r>
      <w:r w:rsidRPr="000C6D74">
        <w:rPr>
          <w:b/>
          <w:bCs/>
        </w:rPr>
        <w:t>public</w:t>
      </w:r>
      <w:r>
        <w:t>” and “</w:t>
      </w:r>
      <w:r w:rsidRPr="000C6D74">
        <w:rPr>
          <w:b/>
          <w:bCs/>
        </w:rPr>
        <w:t>dbcreator</w:t>
      </w:r>
      <w:r>
        <w:t>” from the Role list for the user. The user will need these roles to connect to the database and access database functions.</w:t>
      </w:r>
    </w:p>
    <w:p w14:paraId="41AB1DD2" w14:textId="7922A377" w:rsidR="007D53F3" w:rsidRDefault="007D53F3" w:rsidP="00265B35">
      <w:pPr>
        <w:pStyle w:val="ListNumber"/>
        <w:numPr>
          <w:ilvl w:val="0"/>
          <w:numId w:val="2"/>
        </w:numPr>
      </w:pPr>
      <w:r>
        <w:t>Select the respective database in the user mapping tab for that particular user</w:t>
      </w:r>
      <w:del w:id="159" w:author="Moses, Robinson" w:date="2023-03-09T08:51:00Z">
        <w:r w:rsidDel="00D25AE3">
          <w:delText xml:space="preserve"> </w:delText>
        </w:r>
      </w:del>
      <w:r>
        <w:t>.</w:t>
      </w:r>
      <w:ins w:id="160" w:author="Moses, Robinson" w:date="2023-03-09T08:51:00Z">
        <w:r w:rsidR="00D25AE3">
          <w:t xml:space="preserve"> </w:t>
        </w:r>
      </w:ins>
      <w:r>
        <w:t xml:space="preserve">Select </w:t>
      </w:r>
      <w:r w:rsidRPr="00E9681D">
        <w:rPr>
          <w:b/>
          <w:bCs/>
        </w:rPr>
        <w:t>Grant permission</w:t>
      </w:r>
      <w:r>
        <w:t xml:space="preserve"> to connect to </w:t>
      </w:r>
      <w:ins w:id="161" w:author="Moses, Robinson" w:date="2023-03-09T08:51:00Z">
        <w:r w:rsidR="00D25AE3">
          <w:t xml:space="preserve">the </w:t>
        </w:r>
      </w:ins>
      <w:r>
        <w:t>database engine and login enabled in the Status tab.</w:t>
      </w:r>
    </w:p>
    <w:p w14:paraId="5CA3D595" w14:textId="77777777" w:rsidR="007D53F3" w:rsidRDefault="007D53F3" w:rsidP="007D53F3">
      <w:pPr>
        <w:pStyle w:val="Textbody"/>
      </w:pPr>
    </w:p>
    <w:p w14:paraId="14459C3C" w14:textId="77777777" w:rsidR="007D53F3" w:rsidRDefault="007D53F3" w:rsidP="00265B35">
      <w:pPr>
        <w:pStyle w:val="Heading3"/>
      </w:pPr>
      <w:bookmarkStart w:id="162" w:name="_Toc104404322"/>
      <w:bookmarkStart w:id="163" w:name="_Toc104811477"/>
      <w:bookmarkStart w:id="164" w:name="_Toc104812664"/>
      <w:bookmarkStart w:id="165" w:name="_Toc105186499"/>
      <w:bookmarkStart w:id="166" w:name="_Toc129304453"/>
      <w:r>
        <w:t>Schema Definition</w:t>
      </w:r>
      <w:bookmarkEnd w:id="162"/>
      <w:bookmarkEnd w:id="163"/>
      <w:bookmarkEnd w:id="164"/>
      <w:bookmarkEnd w:id="165"/>
      <w:bookmarkEnd w:id="166"/>
    </w:p>
    <w:p w14:paraId="4D875AE0" w14:textId="77777777" w:rsidR="007D53F3" w:rsidRDefault="007D53F3" w:rsidP="007D53F3">
      <w:pPr>
        <w:pStyle w:val="BodyText"/>
      </w:pPr>
      <w:r>
        <w:t>The following files may be used to create a new schema base on the new user created in the previous step:</w:t>
      </w:r>
    </w:p>
    <w:p w14:paraId="5CB61C3D" w14:textId="77777777" w:rsidR="007D53F3" w:rsidRDefault="007D53F3" w:rsidP="00265B35">
      <w:pPr>
        <w:pStyle w:val="ListBullet"/>
      </w:pPr>
      <w:r>
        <w:t>Minimum of 2 DDL scripts to define tables, indexes, and default data records.</w:t>
      </w:r>
    </w:p>
    <w:p w14:paraId="51663A55" w14:textId="77777777" w:rsidR="007D53F3" w:rsidRDefault="007D53F3" w:rsidP="00265B35">
      <w:pPr>
        <w:pStyle w:val="ListBullet2"/>
      </w:pPr>
      <w:r>
        <w:t>e.g.: CW_SQLServer_Schema/data.sql</w:t>
      </w:r>
    </w:p>
    <w:p w14:paraId="6A03B309" w14:textId="77777777" w:rsidR="007D53F3" w:rsidRDefault="007D53F3" w:rsidP="007D53F3">
      <w:pPr>
        <w:pStyle w:val="BodyText"/>
      </w:pPr>
      <w:r>
        <w:t>NCR Cash Management will provide these files to the client.  Make sure to save these files in the same directory.</w:t>
      </w:r>
    </w:p>
    <w:p w14:paraId="1499FF24" w14:textId="3E0CF562" w:rsidR="007D53F3" w:rsidRDefault="00B915FB" w:rsidP="007D53F3">
      <w:pPr>
        <w:pStyle w:val="BodyText"/>
      </w:pPr>
      <w:r>
        <w:t>Users will</w:t>
      </w:r>
      <w:r w:rsidR="007D53F3">
        <w:t xml:space="preserve"> have two options to create the data schema:</w:t>
      </w:r>
    </w:p>
    <w:p w14:paraId="72DDD09B" w14:textId="77777777" w:rsidR="007D53F3" w:rsidRDefault="007D53F3" w:rsidP="00265B35">
      <w:pPr>
        <w:pStyle w:val="ListNumber"/>
        <w:numPr>
          <w:ilvl w:val="0"/>
          <w:numId w:val="27"/>
        </w:numPr>
      </w:pPr>
      <w:r>
        <w:t>Run the provided DDL SQL files.</w:t>
      </w:r>
    </w:p>
    <w:p w14:paraId="4298C3EB" w14:textId="76EF1256" w:rsidR="007D53F3" w:rsidRDefault="0096480B" w:rsidP="00265B35">
      <w:pPr>
        <w:pStyle w:val="ListNumber2"/>
        <w:numPr>
          <w:ilvl w:val="1"/>
          <w:numId w:val="2"/>
        </w:numPr>
      </w:pPr>
      <w:r>
        <w:t>Users</w:t>
      </w:r>
      <w:r w:rsidR="007D53F3">
        <w:t xml:space="preserve"> will first need to create the schema objects, per the </w:t>
      </w:r>
      <w:r w:rsidR="007D53F3" w:rsidRPr="0096480B">
        <w:rPr>
          <w:b/>
          <w:bCs/>
        </w:rPr>
        <w:t>CW_SQLServer_Schema.sql</w:t>
      </w:r>
      <w:r w:rsidR="007D53F3">
        <w:t xml:space="preserve"> script.  This script can be modified as needed to reflect the desired tables, etc.</w:t>
      </w:r>
    </w:p>
    <w:p w14:paraId="79A0E0B7" w14:textId="77777777" w:rsidR="007D53F3" w:rsidRDefault="007D53F3" w:rsidP="00265B35">
      <w:pPr>
        <w:pStyle w:val="ListNumber2"/>
        <w:numPr>
          <w:ilvl w:val="1"/>
          <w:numId w:val="2"/>
        </w:numPr>
      </w:pPr>
      <w:r>
        <w:t xml:space="preserve">Once completed, verify that there were no errors in the process, and the appropriate objects are created within the user schema.followed by running the </w:t>
      </w:r>
      <w:r w:rsidRPr="00F956A2">
        <w:rPr>
          <w:b/>
          <w:bCs/>
        </w:rPr>
        <w:t>CW_SQLServer_Data.sql</w:t>
      </w:r>
      <w:r>
        <w:t xml:space="preserve"> script to add default data records to the created tables.</w:t>
      </w:r>
    </w:p>
    <w:p w14:paraId="2BD9BE39" w14:textId="77777777" w:rsidR="007D53F3" w:rsidRDefault="007D53F3" w:rsidP="007D53F3">
      <w:pPr>
        <w:pStyle w:val="BodyText"/>
        <w:rPr>
          <w:b/>
          <w:bCs/>
          <w:i/>
          <w:iCs/>
        </w:rPr>
      </w:pPr>
      <w:r w:rsidRPr="6FBEE7D5">
        <w:rPr>
          <w:b/>
          <w:bCs/>
          <w:i/>
          <w:iCs/>
        </w:rPr>
        <w:t>It is strongly recommended to analyze the tables and indexes for the newly imported data immediately after import.</w:t>
      </w:r>
    </w:p>
    <w:p w14:paraId="21984FAB" w14:textId="77777777" w:rsidR="007D53F3" w:rsidRDefault="007D53F3" w:rsidP="007D53F3">
      <w:pPr>
        <w:pStyle w:val="BodyText"/>
      </w:pPr>
      <w:r>
        <w:t>or:</w:t>
      </w:r>
    </w:p>
    <w:p w14:paraId="6B3514C2" w14:textId="3ECA2442" w:rsidR="007D53F3" w:rsidRDefault="007D53F3" w:rsidP="007D53F3">
      <w:pPr>
        <w:pStyle w:val="BodyText"/>
      </w:pPr>
      <w:r>
        <w:lastRenderedPageBreak/>
        <w:t xml:space="preserve">DDL SQL script comes from the Database Upgrade process as described later in this document. Skip past this step for now and run the DDL scripts after hooking up </w:t>
      </w:r>
      <w:ins w:id="167" w:author="Moses, Robinson" w:date="2023-03-09T08:51:00Z">
        <w:r w:rsidR="00D25AE3">
          <w:t xml:space="preserve">the </w:t>
        </w:r>
      </w:ins>
      <w:r>
        <w:t>OptiVLM CarrierWeb application – including authentication – and attempting to log in one time (</w:t>
      </w:r>
      <w:ins w:id="168" w:author="Moses, Robinson" w:date="2023-03-09T08:51:00Z">
        <w:r w:rsidR="00D25AE3">
          <w:t xml:space="preserve">the </w:t>
        </w:r>
      </w:ins>
      <w:r>
        <w:t>system generates the script at that point).</w:t>
      </w:r>
    </w:p>
    <w:p w14:paraId="6E6A34CF" w14:textId="77777777" w:rsidR="007D53F3" w:rsidRDefault="007D53F3" w:rsidP="007D53F3">
      <w:pPr>
        <w:pStyle w:val="BodyText"/>
        <w:rPr>
          <w:b/>
          <w:bCs/>
          <w:i/>
          <w:iCs/>
        </w:rPr>
      </w:pPr>
    </w:p>
    <w:p w14:paraId="7B78DD69" w14:textId="77777777" w:rsidR="007D53F3" w:rsidRPr="00301D47" w:rsidRDefault="007D53F3" w:rsidP="00265B35">
      <w:pPr>
        <w:pStyle w:val="Heading1"/>
      </w:pPr>
      <w:bookmarkStart w:id="169" w:name="__RefHeading__78_946252390"/>
      <w:bookmarkStart w:id="170" w:name="__RefHeading__7364_1590952297"/>
      <w:bookmarkStart w:id="171" w:name="__RefHeading__80_1928409985"/>
      <w:bookmarkStart w:id="172" w:name="__RefHeading__104_237101075"/>
      <w:bookmarkStart w:id="173" w:name="_Toc318896159"/>
      <w:bookmarkStart w:id="174" w:name="_Toc105186500"/>
      <w:bookmarkStart w:id="175" w:name="_Toc129304454"/>
      <w:bookmarkEnd w:id="169"/>
      <w:bookmarkEnd w:id="170"/>
      <w:bookmarkEnd w:id="171"/>
      <w:bookmarkEnd w:id="172"/>
      <w:r w:rsidRPr="00301D47">
        <w:lastRenderedPageBreak/>
        <w:t>JDK</w:t>
      </w:r>
      <w:bookmarkEnd w:id="173"/>
      <w:bookmarkEnd w:id="174"/>
      <w:bookmarkEnd w:id="175"/>
    </w:p>
    <w:p w14:paraId="639CC9FC" w14:textId="77777777" w:rsidR="00D616DE" w:rsidRDefault="007D53F3" w:rsidP="007D53F3">
      <w:pPr>
        <w:pStyle w:val="BodyText"/>
      </w:pPr>
      <w:r>
        <w:t>Most Application Servers (</w:t>
      </w:r>
      <w:del w:id="176" w:author="Moses, Robinson" w:date="2023-03-09T08:41:00Z">
        <w:r w:rsidDel="008B4C18">
          <w:delText>e.g.</w:delText>
        </w:r>
      </w:del>
      <w:ins w:id="177" w:author="Moses, Robinson" w:date="2023-03-09T08:41:00Z">
        <w:r w:rsidR="008B4C18">
          <w:t>e.g.,</w:t>
        </w:r>
      </w:ins>
      <w:r>
        <w:t xml:space="preserve"> IBM WebSphere or Apache Tomcat) already come with the JDK required for running the application server.  The VLM Carrier Web application requires version 8 JDK. </w:t>
      </w:r>
    </w:p>
    <w:p w14:paraId="66D2FADB" w14:textId="114637B9" w:rsidR="007D53F3" w:rsidRDefault="00D616DE" w:rsidP="00D616DE">
      <w:pPr>
        <w:pStyle w:val="Note"/>
      </w:pPr>
      <w:r w:rsidRPr="00D616DE">
        <w:rPr>
          <w:b/>
          <w:bCs/>
        </w:rPr>
        <w:t>N</w:t>
      </w:r>
      <w:r w:rsidR="007D53F3" w:rsidRPr="00D616DE">
        <w:rPr>
          <w:b/>
          <w:bCs/>
        </w:rPr>
        <w:t>ote</w:t>
      </w:r>
      <w:r w:rsidRPr="00D616DE">
        <w:rPr>
          <w:b/>
          <w:bCs/>
        </w:rPr>
        <w:t>:</w:t>
      </w:r>
      <w:r w:rsidR="007D53F3">
        <w:t xml:space="preserve"> </w:t>
      </w:r>
      <w:r>
        <w:t>T</w:t>
      </w:r>
      <w:r w:rsidR="007D53F3">
        <w:t>he Runtime equivalent (JRE) is not sufficient since runtime compiling is required by the web application.</w:t>
      </w:r>
    </w:p>
    <w:p w14:paraId="46EE8B2F" w14:textId="2174667B" w:rsidR="007D53F3" w:rsidRDefault="007D53F3" w:rsidP="007D53F3">
      <w:pPr>
        <w:pStyle w:val="BodyText"/>
      </w:pPr>
      <w:r>
        <w:t xml:space="preserve">This document does not detail the installation of the JDK for a batch server, </w:t>
      </w:r>
      <w:ins w:id="178" w:author="Moses, Robinson" w:date="2023-03-09T08:51:00Z">
        <w:r w:rsidR="00FE0194">
          <w:t xml:space="preserve">or </w:t>
        </w:r>
      </w:ins>
      <w:r>
        <w:t>database server nor the installation of the Application Server (</w:t>
      </w:r>
      <w:del w:id="179" w:author="Moses, Robinson" w:date="2023-03-09T08:41:00Z">
        <w:r w:rsidDel="008B4C18">
          <w:delText>e.g.</w:delText>
        </w:r>
      </w:del>
      <w:ins w:id="180" w:author="Moses, Robinson" w:date="2023-03-09T08:41:00Z">
        <w:r w:rsidR="008B4C18">
          <w:t>e.g.,</w:t>
        </w:r>
      </w:ins>
      <w:r>
        <w:t xml:space="preserve"> WebSphere or Tomcat), since these are identified as a client’s direct responsibility.</w:t>
      </w:r>
    </w:p>
    <w:p w14:paraId="695F6BD7" w14:textId="33B67EEA" w:rsidR="007D53F3" w:rsidRDefault="007D53F3" w:rsidP="007D53F3">
      <w:pPr>
        <w:pStyle w:val="BodyText"/>
      </w:pPr>
      <w:r>
        <w:t xml:space="preserve">The following provides a brief overview </w:t>
      </w:r>
      <w:del w:id="181" w:author="Moses, Robinson" w:date="2023-03-09T08:52:00Z">
        <w:r w:rsidDel="00FE0194">
          <w:delText xml:space="preserve">for </w:delText>
        </w:r>
      </w:del>
      <w:ins w:id="182" w:author="Moses, Robinson" w:date="2023-03-09T08:52:00Z">
        <w:r w:rsidR="00FE0194">
          <w:t xml:space="preserve">of </w:t>
        </w:r>
      </w:ins>
      <w:r>
        <w:t>specific scenarios that might be used:</w:t>
      </w:r>
    </w:p>
    <w:p w14:paraId="0CB903E8" w14:textId="77777777" w:rsidR="007D53F3" w:rsidRPr="00F8360E" w:rsidRDefault="007D53F3" w:rsidP="00265B35">
      <w:pPr>
        <w:pStyle w:val="Heading2"/>
      </w:pPr>
      <w:bookmarkStart w:id="183" w:name="__RefHeading__80_946252390"/>
      <w:bookmarkStart w:id="184" w:name="__RefHeading__7617_1590952297"/>
      <w:bookmarkStart w:id="185" w:name="__RefHeading__82_1928409985"/>
      <w:bookmarkStart w:id="186" w:name="__RefHeading__106_237101075"/>
      <w:bookmarkStart w:id="187" w:name="_Toc318896160"/>
      <w:bookmarkStart w:id="188" w:name="_Toc105186501"/>
      <w:bookmarkStart w:id="189" w:name="_Toc129304455"/>
      <w:bookmarkEnd w:id="183"/>
      <w:bookmarkEnd w:id="184"/>
      <w:bookmarkEnd w:id="185"/>
      <w:bookmarkEnd w:id="186"/>
      <w:r w:rsidRPr="00F8360E">
        <w:t>Deployment Scenarios</w:t>
      </w:r>
      <w:bookmarkEnd w:id="187"/>
      <w:bookmarkEnd w:id="188"/>
      <w:bookmarkEnd w:id="189"/>
    </w:p>
    <w:p w14:paraId="30D784DE" w14:textId="77777777" w:rsidR="007D53F3" w:rsidRDefault="007D53F3" w:rsidP="00265B35">
      <w:pPr>
        <w:pStyle w:val="Heading4"/>
      </w:pPr>
      <w:r>
        <w:t>Single Application / Database Server Scenario</w:t>
      </w:r>
    </w:p>
    <w:p w14:paraId="57110B38" w14:textId="77777777" w:rsidR="007D53F3" w:rsidRDefault="007D53F3" w:rsidP="007D53F3">
      <w:pPr>
        <w:pStyle w:val="BodyText"/>
      </w:pPr>
      <w:r>
        <w:t>The critical thing in this scenario is simply to ensure an appropriate Application Server &amp; Oracle/SQL Server have been installed on the machine and are ready for use.</w:t>
      </w:r>
    </w:p>
    <w:p w14:paraId="43E843A0" w14:textId="77777777" w:rsidR="007D53F3" w:rsidRDefault="007D53F3" w:rsidP="00265B35">
      <w:pPr>
        <w:pStyle w:val="BodyText"/>
        <w:widowControl w:val="0"/>
        <w:numPr>
          <w:ilvl w:val="0"/>
          <w:numId w:val="17"/>
        </w:numPr>
        <w:spacing w:before="0"/>
        <w:jc w:val="both"/>
        <w:textAlignment w:val="baseline"/>
        <w:rPr>
          <w:b/>
          <w:bCs/>
          <w:sz w:val="28"/>
          <w:szCs w:val="28"/>
        </w:rPr>
      </w:pPr>
      <w:r>
        <w:t>Split Application / Database Servers Scenario</w:t>
      </w:r>
    </w:p>
    <w:p w14:paraId="40773AA0" w14:textId="48B8557D" w:rsidR="007D53F3" w:rsidRDefault="007D53F3" w:rsidP="007D53F3">
      <w:pPr>
        <w:pStyle w:val="BodyText"/>
      </w:pPr>
      <w:r>
        <w:t>In many client installations, the Application Server (</w:t>
      </w:r>
      <w:del w:id="190" w:author="Moses, Robinson" w:date="2023-03-09T08:41:00Z">
        <w:r w:rsidDel="008B4C18">
          <w:delText>e.g.</w:delText>
        </w:r>
      </w:del>
      <w:ins w:id="191" w:author="Moses, Robinson" w:date="2023-03-09T08:41:00Z">
        <w:r w:rsidR="008B4C18">
          <w:t>e.g.,</w:t>
        </w:r>
      </w:ins>
      <w:r>
        <w:t xml:space="preserve"> WebSphere or Tomcat) and Database Server reside on different machines.  In this example, WebSphere will house the Web Component (</w:t>
      </w:r>
      <w:del w:id="192" w:author="Moses, Robinson" w:date="2023-03-09T08:41:00Z">
        <w:r w:rsidDel="008B4C18">
          <w:delText>e.g.</w:delText>
        </w:r>
      </w:del>
      <w:ins w:id="193" w:author="Moses, Robinson" w:date="2023-03-09T08:41:00Z">
        <w:r w:rsidR="008B4C18">
          <w:t>e.g.,</w:t>
        </w:r>
      </w:ins>
      <w:r>
        <w:t xml:space="preserve"> OptiVLM Carrier Web WAR file) on one machine and another machine would house the database.</w:t>
      </w:r>
    </w:p>
    <w:p w14:paraId="3910DC60" w14:textId="77777777" w:rsidR="007D53F3" w:rsidRDefault="007D53F3" w:rsidP="007D53F3">
      <w:pPr>
        <w:pStyle w:val="BodyText"/>
      </w:pPr>
    </w:p>
    <w:p w14:paraId="56E316F4" w14:textId="77777777" w:rsidR="007D53F3" w:rsidRPr="00F8360E" w:rsidRDefault="007D53F3" w:rsidP="00265B35">
      <w:pPr>
        <w:pStyle w:val="Heading1"/>
      </w:pPr>
      <w:bookmarkStart w:id="194" w:name="__RefHeading__84_946252390"/>
      <w:bookmarkStart w:id="195" w:name="__RefHeading__7368_1590952297"/>
      <w:bookmarkStart w:id="196" w:name="__RefHeading__86_1928409985"/>
      <w:bookmarkStart w:id="197" w:name="__RefHeading__110_237101075"/>
      <w:bookmarkStart w:id="198" w:name="_Toc318896161"/>
      <w:bookmarkStart w:id="199" w:name="_Toc105186502"/>
      <w:bookmarkStart w:id="200" w:name="_Toc129304456"/>
      <w:bookmarkEnd w:id="194"/>
      <w:bookmarkEnd w:id="195"/>
      <w:bookmarkEnd w:id="196"/>
      <w:bookmarkEnd w:id="197"/>
      <w:r w:rsidRPr="00F8360E">
        <w:lastRenderedPageBreak/>
        <w:t>Application Server</w:t>
      </w:r>
      <w:bookmarkEnd w:id="198"/>
      <w:bookmarkEnd w:id="199"/>
      <w:bookmarkEnd w:id="200"/>
    </w:p>
    <w:p w14:paraId="60F484CD" w14:textId="77777777" w:rsidR="007D53F3" w:rsidRPr="00F8360E" w:rsidRDefault="007D53F3" w:rsidP="00265B35">
      <w:pPr>
        <w:pStyle w:val="Heading2"/>
      </w:pPr>
      <w:bookmarkStart w:id="201" w:name="__RefHeading__86_946252390"/>
      <w:bookmarkStart w:id="202" w:name="__RefHeading__7370_1590952297"/>
      <w:bookmarkStart w:id="203" w:name="__RefHeading__88_1928409985"/>
      <w:bookmarkStart w:id="204" w:name="__RefHeading__112_237101075"/>
      <w:bookmarkStart w:id="205" w:name="_Toc318896162"/>
      <w:bookmarkStart w:id="206" w:name="_Toc105186503"/>
      <w:bookmarkStart w:id="207" w:name="_Toc129304457"/>
      <w:bookmarkEnd w:id="201"/>
      <w:bookmarkEnd w:id="202"/>
      <w:bookmarkEnd w:id="203"/>
      <w:bookmarkEnd w:id="204"/>
      <w:r w:rsidRPr="00F8360E">
        <w:t>General</w:t>
      </w:r>
      <w:bookmarkEnd w:id="205"/>
      <w:bookmarkEnd w:id="206"/>
      <w:bookmarkEnd w:id="207"/>
    </w:p>
    <w:p w14:paraId="1F979779" w14:textId="506DF7F3" w:rsidR="007D53F3" w:rsidRDefault="007D53F3" w:rsidP="00F8360E">
      <w:pPr>
        <w:pStyle w:val="Note"/>
      </w:pPr>
      <w:r w:rsidRPr="00F8360E">
        <w:rPr>
          <w:b/>
          <w:bCs/>
        </w:rPr>
        <w:t>Note</w:t>
      </w:r>
      <w:r>
        <w:t>: It is the responsibility of the client to ensure the Application Server is running correctly and readily accessible PRIOR to the on-site installation to be performed by NCR Cash Management.</w:t>
      </w:r>
    </w:p>
    <w:p w14:paraId="159ABF1F" w14:textId="43B3F9F5" w:rsidR="007D53F3" w:rsidRDefault="007D53F3" w:rsidP="007D53F3">
      <w:pPr>
        <w:pStyle w:val="BodyText"/>
      </w:pPr>
      <w:r>
        <w:t xml:space="preserve">Additionally, the Application Server should be installed in a directory structure without spaces, </w:t>
      </w:r>
      <w:ins w:id="208" w:author="Moses, Robinson" w:date="2023-03-09T08:52:00Z">
        <w:r w:rsidR="00FE0194" w:rsidRPr="00C06587">
          <w:rPr>
            <w:b/>
            <w:bCs/>
            <w:u w:val="single"/>
          </w:rPr>
          <w:t xml:space="preserve">for </w:t>
        </w:r>
      </w:ins>
      <w:r w:rsidRPr="00C06587">
        <w:rPr>
          <w:b/>
          <w:bCs/>
          <w:u w:val="single"/>
        </w:rPr>
        <w:t>example</w:t>
      </w:r>
      <w:r>
        <w:t>: C:\IBM\WebSphere.</w:t>
      </w:r>
    </w:p>
    <w:p w14:paraId="6CA2CAA5" w14:textId="77777777" w:rsidR="007D53F3" w:rsidRDefault="007D53F3" w:rsidP="007D53F3">
      <w:pPr>
        <w:pStyle w:val="BodyText"/>
      </w:pPr>
      <w:r>
        <w:t>It is also strongly recommended that the application server be deployed in the root directory (or close to the root directory).</w:t>
      </w:r>
    </w:p>
    <w:p w14:paraId="3C451999" w14:textId="77777777" w:rsidR="007D53F3" w:rsidRDefault="007D53F3" w:rsidP="007D53F3">
      <w:pPr>
        <w:pStyle w:val="BodyText"/>
      </w:pPr>
    </w:p>
    <w:p w14:paraId="41F3CD96" w14:textId="77777777" w:rsidR="007D53F3" w:rsidRPr="00F8360E" w:rsidRDefault="007D53F3" w:rsidP="00265B35">
      <w:pPr>
        <w:pStyle w:val="Heading1"/>
      </w:pPr>
      <w:bookmarkStart w:id="209" w:name="__RefHeading__116_237101075"/>
      <w:bookmarkStart w:id="210" w:name="__RefHeading__7378_1590952297"/>
      <w:bookmarkStart w:id="211" w:name="_Toc105186504"/>
      <w:bookmarkStart w:id="212" w:name="__RefHeading__96_1928409985"/>
      <w:bookmarkStart w:id="213" w:name="__RefHeading__92_946252390"/>
      <w:bookmarkStart w:id="214" w:name="_Toc129304458"/>
      <w:bookmarkEnd w:id="209"/>
      <w:r w:rsidRPr="00F8360E">
        <w:lastRenderedPageBreak/>
        <w:t>OptiVLM C</w:t>
      </w:r>
      <w:bookmarkEnd w:id="210"/>
      <w:r w:rsidRPr="00F8360E">
        <w:t>arrier Web Deployment (Application Server)</w:t>
      </w:r>
      <w:bookmarkEnd w:id="211"/>
      <w:bookmarkEnd w:id="214"/>
    </w:p>
    <w:p w14:paraId="4122C683" w14:textId="77777777" w:rsidR="007D53F3" w:rsidRDefault="007D53F3" w:rsidP="00265B35">
      <w:pPr>
        <w:pStyle w:val="Heading3"/>
      </w:pPr>
      <w:bookmarkStart w:id="215" w:name="__RefHeading__94_946252390"/>
      <w:bookmarkStart w:id="216" w:name="__RefHeading__7380_1590952297"/>
      <w:bookmarkStart w:id="217" w:name="_Toc105186505"/>
      <w:bookmarkStart w:id="218" w:name="__RefHeading__118_237101075"/>
      <w:bookmarkStart w:id="219" w:name="__RefHeading__98_1928409985"/>
      <w:bookmarkStart w:id="220" w:name="_Toc129304459"/>
      <w:bookmarkEnd w:id="212"/>
      <w:bookmarkEnd w:id="215"/>
      <w:bookmarkEnd w:id="216"/>
      <w:r>
        <w:t>WAR File Deployment</w:t>
      </w:r>
      <w:bookmarkEnd w:id="217"/>
      <w:bookmarkEnd w:id="220"/>
    </w:p>
    <w:p w14:paraId="6E267351" w14:textId="77777777" w:rsidR="007D53F3" w:rsidRDefault="007D53F3" w:rsidP="00265B35">
      <w:pPr>
        <w:pStyle w:val="ListNumber"/>
        <w:numPr>
          <w:ilvl w:val="0"/>
          <w:numId w:val="28"/>
        </w:numPr>
      </w:pPr>
      <w:r>
        <w:t>WAR files are readily deployable web-application containers, complete with supporting jars.</w:t>
      </w:r>
    </w:p>
    <w:p w14:paraId="5422E190" w14:textId="420E7ED0" w:rsidR="007D53F3" w:rsidRDefault="007D53F3" w:rsidP="00265B35">
      <w:pPr>
        <w:pStyle w:val="ListNumber"/>
        <w:numPr>
          <w:ilvl w:val="0"/>
          <w:numId w:val="2"/>
        </w:numPr>
      </w:pPr>
      <w:r>
        <w:t>The default deployment of OptiVLM Carrier Web will be to a web application and URL called “</w:t>
      </w:r>
      <w:r w:rsidRPr="006C29D2">
        <w:rPr>
          <w:b/>
          <w:bCs/>
        </w:rPr>
        <w:t>OptiVLM-CarrierWeb</w:t>
      </w:r>
      <w:r>
        <w:t xml:space="preserve">”. Many Application Servers (WebSphere, etc.) provide an application assembly tool to allow you to change the default context prior to deployment.  </w:t>
      </w:r>
      <w:r w:rsidR="00BF65BD">
        <w:t>(</w:t>
      </w:r>
      <w:r>
        <w:t>Refer to the specifics of your Application Server</w:t>
      </w:r>
      <w:r w:rsidR="00BF65BD">
        <w:t>)</w:t>
      </w:r>
      <w:r>
        <w:t>.</w:t>
      </w:r>
    </w:p>
    <w:p w14:paraId="593423F5" w14:textId="187BC4FF" w:rsidR="007D53F3" w:rsidRDefault="007D53F3" w:rsidP="00265B35">
      <w:pPr>
        <w:pStyle w:val="ListNumber"/>
        <w:numPr>
          <w:ilvl w:val="0"/>
          <w:numId w:val="2"/>
        </w:numPr>
      </w:pPr>
      <w:r>
        <w:t xml:space="preserve">The precise deployment technique for the installation WAR file depends on the Application Server chosen, </w:t>
      </w:r>
      <w:del w:id="221" w:author="Moses, Robinson" w:date="2023-03-09T08:41:00Z">
        <w:r w:rsidDel="008B4C18">
          <w:delText>e.g.</w:delText>
        </w:r>
      </w:del>
      <w:ins w:id="222" w:author="Moses, Robinson" w:date="2023-03-09T08:41:00Z">
        <w:r w:rsidR="008B4C18">
          <w:t>e.g.,</w:t>
        </w:r>
      </w:ins>
      <w:r>
        <w:t xml:space="preserve"> IBM WebSphere or Apache Tomcat.</w:t>
      </w:r>
    </w:p>
    <w:p w14:paraId="40545541" w14:textId="25AC8EDD" w:rsidR="007D53F3" w:rsidRDefault="007D53F3" w:rsidP="00265B35">
      <w:pPr>
        <w:pStyle w:val="ListNumber2"/>
        <w:numPr>
          <w:ilvl w:val="1"/>
          <w:numId w:val="2"/>
        </w:numPr>
      </w:pPr>
      <w:r>
        <w:t>If you are deploying on WebSphere, it is strongly recommended to enable the option “</w:t>
      </w:r>
      <w:r w:rsidRPr="009E2387">
        <w:rPr>
          <w:b/>
          <w:bCs/>
        </w:rPr>
        <w:t>Show me all installation options and parameters</w:t>
      </w:r>
      <w:r>
        <w:t xml:space="preserve">” for deployment, unless you are already comfortable </w:t>
      </w:r>
      <w:del w:id="223" w:author="Moses, Robinson" w:date="2023-03-09T08:52:00Z">
        <w:r w:rsidDel="00FE0194">
          <w:delText xml:space="preserve">and </w:delText>
        </w:r>
      </w:del>
      <w:r>
        <w:t>using a custom OptiVLM deployment script specific to your institution.</w:t>
      </w:r>
    </w:p>
    <w:p w14:paraId="7E5783FD" w14:textId="77777777" w:rsidR="007D53F3" w:rsidRDefault="007D53F3" w:rsidP="00265B35">
      <w:pPr>
        <w:pStyle w:val="ListNumber2"/>
        <w:numPr>
          <w:ilvl w:val="1"/>
          <w:numId w:val="2"/>
        </w:numPr>
      </w:pPr>
      <w:r>
        <w:t>If you are deploying on WebSphere, the global security option “</w:t>
      </w:r>
      <w:r w:rsidRPr="00FD3BA2">
        <w:rPr>
          <w:b/>
          <w:bCs/>
        </w:rPr>
        <w:t>Enable Application Security</w:t>
      </w:r>
      <w:r>
        <w:t>” is required to be turned on. If turning this on for the first time, a WebSphere restart is required.</w:t>
      </w:r>
    </w:p>
    <w:p w14:paraId="7E6F77E5" w14:textId="77777777" w:rsidR="007D53F3" w:rsidRDefault="007D53F3" w:rsidP="00265B35">
      <w:pPr>
        <w:pStyle w:val="ListNumber"/>
        <w:numPr>
          <w:ilvl w:val="0"/>
          <w:numId w:val="2"/>
        </w:numPr>
      </w:pPr>
      <w:r>
        <w:t>OptiVLM Carrier Web contains security roles within the WAR file (the web.xml file), which permit you to match authenticated users to application access.</w:t>
      </w:r>
    </w:p>
    <w:p w14:paraId="1557771E" w14:textId="77777777" w:rsidR="007D53F3" w:rsidRDefault="007D53F3" w:rsidP="00265B35">
      <w:pPr>
        <w:pStyle w:val="ListNumber2"/>
        <w:numPr>
          <w:ilvl w:val="1"/>
          <w:numId w:val="2"/>
        </w:numPr>
      </w:pPr>
      <w:r>
        <w:t>ROLE_USER (the typical user who logs into VLM Carrier Web)</w:t>
      </w:r>
    </w:p>
    <w:p w14:paraId="5781752A" w14:textId="0D9D33CE" w:rsidR="007D53F3" w:rsidRDefault="007D53F3" w:rsidP="00265B35">
      <w:pPr>
        <w:pStyle w:val="ListNumber2"/>
        <w:numPr>
          <w:ilvl w:val="1"/>
          <w:numId w:val="2"/>
        </w:numPr>
      </w:pPr>
      <w:r>
        <w:t xml:space="preserve">ROLE_ADMIN (the user with full control of </w:t>
      </w:r>
      <w:ins w:id="224" w:author="Moses, Robinson" w:date="2023-03-09T08:52:00Z">
        <w:r w:rsidR="00557C3D">
          <w:t xml:space="preserve">the </w:t>
        </w:r>
      </w:ins>
      <w:r>
        <w:t>VLM Carrier Web application)</w:t>
      </w:r>
    </w:p>
    <w:p w14:paraId="1C78C019" w14:textId="5E3287D1" w:rsidR="007D53F3" w:rsidRDefault="007D53F3" w:rsidP="00265B35">
      <w:pPr>
        <w:pStyle w:val="ListNumber"/>
        <w:numPr>
          <w:ilvl w:val="0"/>
          <w:numId w:val="2"/>
        </w:numPr>
      </w:pPr>
      <w:r>
        <w:t xml:space="preserve">You may choose to give any user access to these URLs of the application, and if </w:t>
      </w:r>
      <w:del w:id="225" w:author="Moses, Robinson" w:date="2023-03-09T08:41:00Z">
        <w:r w:rsidDel="008B4C18">
          <w:delText>so</w:delText>
        </w:r>
      </w:del>
      <w:ins w:id="226" w:author="Moses, Robinson" w:date="2023-03-09T08:41:00Z">
        <w:r w:rsidR="008B4C18">
          <w:t>so,</w:t>
        </w:r>
      </w:ins>
      <w:r>
        <w:t xml:space="preserve"> simply enable the applicable options in accordance with your application server.</w:t>
      </w:r>
    </w:p>
    <w:p w14:paraId="5F6E51E0" w14:textId="5391D3E5" w:rsidR="007D53F3" w:rsidRDefault="007D53F3" w:rsidP="00265B35">
      <w:pPr>
        <w:pStyle w:val="ListNumber2"/>
        <w:numPr>
          <w:ilvl w:val="1"/>
          <w:numId w:val="2"/>
        </w:numPr>
      </w:pPr>
      <w:r w:rsidRPr="00FC1092">
        <w:rPr>
          <w:b/>
          <w:bCs/>
          <w:u w:val="single"/>
          <w:rPrChange w:id="227" w:author="Moses, Robinson" w:date="2023-03-09T10:05:00Z">
            <w:rPr>
              <w:b/>
              <w:bCs/>
            </w:rPr>
          </w:rPrChange>
        </w:rPr>
        <w:t>Example</w:t>
      </w:r>
      <w:r>
        <w:t>: In the case of WebSphere, this is handled in the “</w:t>
      </w:r>
      <w:r w:rsidRPr="009F1F40">
        <w:rPr>
          <w:b/>
          <w:bCs/>
        </w:rPr>
        <w:t>Map security roles to users or groups</w:t>
      </w:r>
      <w:r>
        <w:t xml:space="preserve">” step of WAR deployment, where you can Look Up Users or Groups based </w:t>
      </w:r>
      <w:del w:id="228" w:author="Moses, Robinson" w:date="2023-03-09T08:52:00Z">
        <w:r w:rsidDel="00557C3D">
          <w:delText>up</w:delText>
        </w:r>
      </w:del>
      <w:r>
        <w:t>on your applicable access directory plug-in.  You can also grant these two roles to “</w:t>
      </w:r>
      <w:r w:rsidRPr="0014095A">
        <w:rPr>
          <w:b/>
          <w:bCs/>
        </w:rPr>
        <w:t>Everyone</w:t>
      </w:r>
      <w:r>
        <w:t>”.</w:t>
      </w:r>
    </w:p>
    <w:p w14:paraId="2647F391" w14:textId="77777777" w:rsidR="007D53F3" w:rsidRDefault="007D53F3" w:rsidP="00265B35">
      <w:pPr>
        <w:pStyle w:val="ListNumber"/>
        <w:numPr>
          <w:ilvl w:val="0"/>
          <w:numId w:val="2"/>
        </w:numPr>
      </w:pPr>
      <w:r>
        <w:t>If applicable, make sure to save the configuration post-deployment.</w:t>
      </w:r>
    </w:p>
    <w:p w14:paraId="3157B873" w14:textId="77777777" w:rsidR="007D53F3" w:rsidRDefault="007D53F3" w:rsidP="00265B35">
      <w:pPr>
        <w:pStyle w:val="ListNumber"/>
        <w:numPr>
          <w:ilvl w:val="0"/>
          <w:numId w:val="2"/>
        </w:numPr>
      </w:pPr>
      <w:r>
        <w:t>If applicable, make sure you regenerate the plug-in configuration for proper communication between the Web Server and the Application Server.</w:t>
      </w:r>
    </w:p>
    <w:p w14:paraId="0D4BE527" w14:textId="77777777" w:rsidR="007D53F3" w:rsidRDefault="007D53F3" w:rsidP="007D53F3">
      <w:pPr>
        <w:pStyle w:val="BodyText"/>
      </w:pPr>
    </w:p>
    <w:p w14:paraId="33A2C6AF" w14:textId="77777777" w:rsidR="007D53F3" w:rsidRPr="00AC7F16" w:rsidRDefault="007D53F3" w:rsidP="00265B35">
      <w:pPr>
        <w:pStyle w:val="Heading1"/>
      </w:pPr>
      <w:bookmarkStart w:id="229" w:name="_Toc129304460"/>
      <w:r w:rsidRPr="00AC7F16">
        <w:lastRenderedPageBreak/>
        <w:t>OptiVLM Carrier Web Deployment (Using WebLogic Server)</w:t>
      </w:r>
      <w:bookmarkEnd w:id="229"/>
    </w:p>
    <w:p w14:paraId="06AD064A" w14:textId="77777777" w:rsidR="007D53F3" w:rsidRPr="00AC7F16" w:rsidRDefault="007D53F3" w:rsidP="00265B35">
      <w:pPr>
        <w:pStyle w:val="Heading2"/>
      </w:pPr>
      <w:bookmarkStart w:id="230" w:name="_Toc129304461"/>
      <w:r w:rsidRPr="00AC7F16">
        <w:t>WAR File Deployment</w:t>
      </w:r>
      <w:bookmarkEnd w:id="230"/>
    </w:p>
    <w:p w14:paraId="36D6E8C6" w14:textId="4315677B" w:rsidR="007D53F3" w:rsidRDefault="007D53F3" w:rsidP="00265B35">
      <w:pPr>
        <w:pStyle w:val="ListBullet"/>
        <w:rPr>
          <w:rFonts w:eastAsia="Calibri"/>
        </w:rPr>
      </w:pPr>
      <w:r w:rsidRPr="03BB396B">
        <w:rPr>
          <w:rFonts w:eastAsia="Calibri"/>
        </w:rPr>
        <w:t xml:space="preserve">After logging in to </w:t>
      </w:r>
      <w:ins w:id="231" w:author="Moses, Robinson" w:date="2023-03-09T08:53:00Z">
        <w:r w:rsidR="00557C3D">
          <w:rPr>
            <w:rFonts w:eastAsia="Calibri"/>
          </w:rPr>
          <w:t xml:space="preserve">the </w:t>
        </w:r>
      </w:ins>
      <w:r w:rsidRPr="03BB396B">
        <w:rPr>
          <w:rFonts w:eastAsia="Calibri"/>
        </w:rPr>
        <w:t>weblogic console using valid credentials which were set at the time of installation</w:t>
      </w:r>
      <w:ins w:id="232" w:author="Moses, Robinson" w:date="2023-03-09T10:05:00Z">
        <w:r w:rsidR="00ED163B">
          <w:rPr>
            <w:rFonts w:eastAsia="Calibri"/>
          </w:rPr>
          <w:t>.</w:t>
        </w:r>
      </w:ins>
      <w:r w:rsidRPr="03BB396B">
        <w:rPr>
          <w:rFonts w:eastAsia="Calibri"/>
        </w:rPr>
        <w:t xml:space="preserve"> </w:t>
      </w:r>
      <w:del w:id="233" w:author="Moses, Robinson" w:date="2023-03-09T10:05:00Z">
        <w:r w:rsidRPr="03BB396B" w:rsidDel="00ED163B">
          <w:rPr>
            <w:rFonts w:eastAsia="Calibri"/>
          </w:rPr>
          <w:delText>i</w:delText>
        </w:r>
      </w:del>
      <w:ins w:id="234" w:author="Moses, Robinson" w:date="2023-03-09T10:05:00Z">
        <w:r w:rsidR="00ED163B">
          <w:rPr>
            <w:rFonts w:eastAsia="Calibri"/>
          </w:rPr>
          <w:t>I</w:t>
        </w:r>
      </w:ins>
      <w:r w:rsidRPr="03BB396B">
        <w:rPr>
          <w:rFonts w:eastAsia="Calibri"/>
        </w:rPr>
        <w:t xml:space="preserve">n the left side pane under </w:t>
      </w:r>
      <w:r w:rsidRPr="03BB396B">
        <w:rPr>
          <w:rFonts w:eastAsia="Calibri"/>
          <w:b/>
          <w:bCs/>
        </w:rPr>
        <w:t xml:space="preserve">Domain structure </w:t>
      </w:r>
      <w:r w:rsidRPr="03BB396B">
        <w:rPr>
          <w:rFonts w:eastAsia="Calibri"/>
        </w:rPr>
        <w:t xml:space="preserve">click on </w:t>
      </w:r>
      <w:r w:rsidRPr="03BB396B">
        <w:rPr>
          <w:rFonts w:eastAsia="Calibri"/>
          <w:b/>
          <w:bCs/>
        </w:rPr>
        <w:t>Deployments</w:t>
      </w:r>
    </w:p>
    <w:p w14:paraId="6DACCDFE" w14:textId="7F8C9B3E" w:rsidR="007D53F3" w:rsidRDefault="007D53F3" w:rsidP="00265B35">
      <w:pPr>
        <w:pStyle w:val="ListBullet"/>
        <w:rPr>
          <w:rFonts w:eastAsia="Calibri"/>
        </w:rPr>
      </w:pPr>
      <w:r w:rsidRPr="03BB396B">
        <w:rPr>
          <w:rFonts w:eastAsia="Calibri"/>
        </w:rPr>
        <w:t xml:space="preserve">Click on </w:t>
      </w:r>
      <w:ins w:id="235" w:author="Moses, Robinson" w:date="2023-03-09T08:53:00Z">
        <w:r w:rsidR="00907E55">
          <w:rPr>
            <w:rFonts w:eastAsia="Calibri"/>
          </w:rPr>
          <w:t xml:space="preserve">the </w:t>
        </w:r>
      </w:ins>
      <w:r w:rsidRPr="03BB396B">
        <w:rPr>
          <w:rFonts w:eastAsia="Calibri"/>
          <w:b/>
          <w:bCs/>
        </w:rPr>
        <w:t>Install</w:t>
      </w:r>
      <w:r w:rsidRPr="03BB396B">
        <w:rPr>
          <w:rFonts w:eastAsia="Calibri"/>
        </w:rPr>
        <w:t xml:space="preserve"> button under </w:t>
      </w:r>
      <w:ins w:id="236" w:author="Moses, Robinson" w:date="2023-03-09T08:53:00Z">
        <w:r w:rsidR="00907E55">
          <w:rPr>
            <w:rFonts w:eastAsia="Calibri"/>
          </w:rPr>
          <w:t xml:space="preserve">the </w:t>
        </w:r>
      </w:ins>
      <w:r w:rsidRPr="03BB396B">
        <w:rPr>
          <w:rFonts w:eastAsia="Calibri"/>
          <w:b/>
          <w:bCs/>
        </w:rPr>
        <w:t>Configuration</w:t>
      </w:r>
      <w:r w:rsidRPr="03BB396B">
        <w:rPr>
          <w:rFonts w:eastAsia="Calibri"/>
        </w:rPr>
        <w:t xml:space="preserve"> tab an </w:t>
      </w:r>
      <w:r w:rsidRPr="03BB396B">
        <w:rPr>
          <w:rFonts w:eastAsia="Calibri"/>
          <w:b/>
          <w:bCs/>
        </w:rPr>
        <w:t>Install Application Assistant</w:t>
      </w:r>
      <w:r w:rsidRPr="03BB396B">
        <w:rPr>
          <w:rFonts w:eastAsia="Calibri"/>
        </w:rPr>
        <w:t xml:space="preserve"> will be displayed using this the required </w:t>
      </w:r>
      <w:r w:rsidRPr="00421327">
        <w:rPr>
          <w:rFonts w:eastAsia="Calibri"/>
          <w:b/>
          <w:bCs/>
          <w:rPrChange w:id="237" w:author="Moses, Robinson" w:date="2023-03-09T10:05:00Z">
            <w:rPr>
              <w:rFonts w:eastAsia="Calibri"/>
            </w:rPr>
          </w:rPrChange>
        </w:rPr>
        <w:t>.war</w:t>
      </w:r>
      <w:r w:rsidRPr="03BB396B">
        <w:rPr>
          <w:rFonts w:eastAsia="Calibri"/>
        </w:rPr>
        <w:t xml:space="preserve"> file can be imported into weblogic</w:t>
      </w:r>
    </w:p>
    <w:p w14:paraId="19676FDA" w14:textId="05C53D8F" w:rsidR="007D53F3" w:rsidRDefault="007D53F3" w:rsidP="00265B35">
      <w:pPr>
        <w:pStyle w:val="ListBullet"/>
        <w:rPr>
          <w:rFonts w:eastAsia="Calibri"/>
        </w:rPr>
      </w:pPr>
      <w:r w:rsidRPr="03BB396B">
        <w:rPr>
          <w:rFonts w:eastAsia="Calibri"/>
        </w:rPr>
        <w:t xml:space="preserve">Select </w:t>
      </w:r>
      <w:ins w:id="238" w:author="Moses, Robinson" w:date="2023-03-09T08:53:00Z">
        <w:r w:rsidR="00907E55">
          <w:rPr>
            <w:rFonts w:eastAsia="Calibri"/>
          </w:rPr>
          <w:t xml:space="preserve">the </w:t>
        </w:r>
      </w:ins>
      <w:r w:rsidRPr="03BB396B">
        <w:rPr>
          <w:rFonts w:eastAsia="Calibri"/>
        </w:rPr>
        <w:t xml:space="preserve">installation type as </w:t>
      </w:r>
      <w:ins w:id="239" w:author="Moses, Robinson" w:date="2023-03-09T08:53:00Z">
        <w:r w:rsidR="00907E55">
          <w:rPr>
            <w:rFonts w:eastAsia="Calibri"/>
          </w:rPr>
          <w:t xml:space="preserve">an </w:t>
        </w:r>
      </w:ins>
      <w:r w:rsidRPr="03BB396B">
        <w:rPr>
          <w:rFonts w:eastAsia="Calibri"/>
          <w:b/>
          <w:bCs/>
        </w:rPr>
        <w:t>application</w:t>
      </w:r>
      <w:ins w:id="240" w:author="Moses, Robinson" w:date="2023-03-09T10:11:00Z">
        <w:r w:rsidR="00443DCB">
          <w:rPr>
            <w:rFonts w:eastAsia="Calibri"/>
            <w:b/>
            <w:bCs/>
          </w:rPr>
          <w:t>.</w:t>
        </w:r>
      </w:ins>
      <w:r w:rsidRPr="03BB396B">
        <w:rPr>
          <w:rFonts w:eastAsia="Calibri"/>
        </w:rPr>
        <w:t xml:space="preserve"> </w:t>
      </w:r>
      <w:del w:id="241" w:author="Moses, Robinson" w:date="2023-03-09T08:53:00Z">
        <w:r w:rsidRPr="03BB396B" w:rsidDel="00907E55">
          <w:rPr>
            <w:rFonts w:eastAsia="Calibri"/>
          </w:rPr>
          <w:delText xml:space="preserve">in </w:delText>
        </w:r>
      </w:del>
      <w:ins w:id="242" w:author="Moses, Robinson" w:date="2023-03-09T10:11:00Z">
        <w:r w:rsidR="00443DCB">
          <w:rPr>
            <w:rFonts w:eastAsia="Calibri"/>
          </w:rPr>
          <w:t>O</w:t>
        </w:r>
      </w:ins>
      <w:ins w:id="243" w:author="Moses, Robinson" w:date="2023-03-09T08:53:00Z">
        <w:r w:rsidR="00907E55" w:rsidRPr="03BB396B">
          <w:rPr>
            <w:rFonts w:eastAsia="Calibri"/>
          </w:rPr>
          <w:t xml:space="preserve">n </w:t>
        </w:r>
        <w:r w:rsidR="00907E55">
          <w:rPr>
            <w:rFonts w:eastAsia="Calibri"/>
          </w:rPr>
          <w:t xml:space="preserve">the </w:t>
        </w:r>
      </w:ins>
      <w:r w:rsidRPr="03BB396B">
        <w:rPr>
          <w:rFonts w:eastAsia="Calibri"/>
        </w:rPr>
        <w:t>next page</w:t>
      </w:r>
      <w:ins w:id="244" w:author="Moses, Robinson" w:date="2023-03-09T10:11:00Z">
        <w:r w:rsidR="003A093F">
          <w:rPr>
            <w:rFonts w:eastAsia="Calibri"/>
          </w:rPr>
          <w:t xml:space="preserve"> of</w:t>
        </w:r>
      </w:ins>
      <w:r w:rsidRPr="03BB396B">
        <w:rPr>
          <w:rFonts w:eastAsia="Calibri"/>
        </w:rPr>
        <w:t xml:space="preserve"> </w:t>
      </w:r>
      <w:del w:id="245" w:author="Moses, Robinson" w:date="2023-03-09T10:06:00Z">
        <w:r w:rsidRPr="03BB396B" w:rsidDel="00E55412">
          <w:rPr>
            <w:rFonts w:eastAsia="Calibri"/>
          </w:rPr>
          <w:delText xml:space="preserve">which </w:delText>
        </w:r>
      </w:del>
      <w:r w:rsidRPr="03BB396B">
        <w:rPr>
          <w:rFonts w:eastAsia="Calibri"/>
        </w:rPr>
        <w:t xml:space="preserve">the Install Application Assistant </w:t>
      </w:r>
      <w:del w:id="246" w:author="Moses, Robinson" w:date="2023-03-09T10:11:00Z">
        <w:r w:rsidRPr="03BB396B" w:rsidDel="003A093F">
          <w:rPr>
            <w:rFonts w:eastAsia="Calibri"/>
          </w:rPr>
          <w:delText xml:space="preserve">will take you through on </w:delText>
        </w:r>
      </w:del>
      <w:r w:rsidRPr="03BB396B">
        <w:rPr>
          <w:rFonts w:eastAsia="Calibri"/>
        </w:rPr>
        <w:t xml:space="preserve">click </w:t>
      </w:r>
      <w:del w:id="247" w:author="Moses, Robinson" w:date="2023-03-09T10:11:00Z">
        <w:r w:rsidRPr="03BB396B" w:rsidDel="003A093F">
          <w:rPr>
            <w:rFonts w:eastAsia="Calibri"/>
          </w:rPr>
          <w:delText xml:space="preserve">of </w:delText>
        </w:r>
      </w:del>
      <w:ins w:id="248" w:author="Moses, Robinson" w:date="2023-03-09T10:11:00Z">
        <w:r w:rsidR="003A093F">
          <w:rPr>
            <w:rFonts w:eastAsia="Calibri"/>
          </w:rPr>
          <w:t>on</w:t>
        </w:r>
        <w:r w:rsidR="003A093F" w:rsidRPr="03BB396B">
          <w:rPr>
            <w:rFonts w:eastAsia="Calibri"/>
          </w:rPr>
          <w:t xml:space="preserve"> </w:t>
        </w:r>
      </w:ins>
      <w:r w:rsidRPr="03BB396B">
        <w:rPr>
          <w:rFonts w:eastAsia="Calibri"/>
        </w:rPr>
        <w:t xml:space="preserve">next </w:t>
      </w:r>
    </w:p>
    <w:p w14:paraId="303ACB4C" w14:textId="5A3FC385" w:rsidR="007D53F3" w:rsidRDefault="007D53F3" w:rsidP="00265B35">
      <w:pPr>
        <w:pStyle w:val="ListBullet"/>
        <w:rPr>
          <w:rFonts w:eastAsia="Calibri"/>
        </w:rPr>
      </w:pPr>
      <w:r w:rsidRPr="03BB396B">
        <w:rPr>
          <w:rFonts w:eastAsia="Calibri"/>
        </w:rPr>
        <w:t xml:space="preserve">Select the available target types like admin server and managed servers if any depending on the requirement </w:t>
      </w:r>
      <w:del w:id="249" w:author="Moses, Robinson" w:date="2023-03-09T08:37:00Z">
        <w:r w:rsidRPr="03BB396B" w:rsidDel="002E3F0C">
          <w:rPr>
            <w:rFonts w:eastAsia="Calibri"/>
          </w:rPr>
          <w:delText>i.e</w:delText>
        </w:r>
      </w:del>
      <w:ins w:id="250" w:author="Moses, Robinson" w:date="2023-03-09T08:41:00Z">
        <w:r w:rsidR="00CA776B" w:rsidRPr="03BB396B">
          <w:rPr>
            <w:rFonts w:eastAsia="Calibri"/>
          </w:rPr>
          <w:t>i.e.,</w:t>
        </w:r>
      </w:ins>
      <w:r w:rsidRPr="03BB396B">
        <w:rPr>
          <w:rFonts w:eastAsia="Calibri"/>
        </w:rPr>
        <w:t xml:space="preserve"> in how many servers the application should be deployed</w:t>
      </w:r>
    </w:p>
    <w:p w14:paraId="5A95F8ED" w14:textId="22AA1149" w:rsidR="007D53F3" w:rsidRDefault="007D53F3" w:rsidP="00265B35">
      <w:pPr>
        <w:pStyle w:val="ListBullet"/>
        <w:rPr>
          <w:rFonts w:eastAsia="Calibri"/>
        </w:rPr>
      </w:pPr>
      <w:r w:rsidRPr="03BB396B">
        <w:rPr>
          <w:rFonts w:eastAsia="Calibri"/>
        </w:rPr>
        <w:t xml:space="preserve">Click on </w:t>
      </w:r>
      <w:ins w:id="251" w:author="Moses, Robinson" w:date="2023-03-09T08:53:00Z">
        <w:r w:rsidR="00907E55">
          <w:rPr>
            <w:rFonts w:eastAsia="Calibri"/>
          </w:rPr>
          <w:t xml:space="preserve">the </w:t>
        </w:r>
      </w:ins>
      <w:r w:rsidRPr="03BB396B">
        <w:rPr>
          <w:rFonts w:eastAsia="Calibri"/>
          <w:b/>
          <w:bCs/>
        </w:rPr>
        <w:t xml:space="preserve">Finish </w:t>
      </w:r>
      <w:r w:rsidRPr="03BB396B">
        <w:rPr>
          <w:rFonts w:eastAsia="Calibri"/>
        </w:rPr>
        <w:t xml:space="preserve">button to </w:t>
      </w:r>
      <w:del w:id="252" w:author="Moses, Robinson" w:date="2023-03-09T10:12:00Z">
        <w:r w:rsidRPr="03BB396B" w:rsidDel="00582358">
          <w:rPr>
            <w:rFonts w:eastAsia="Calibri"/>
          </w:rPr>
          <w:delText xml:space="preserve">finish </w:delText>
        </w:r>
      </w:del>
      <w:ins w:id="253" w:author="Moses, Robinson" w:date="2023-03-09T10:12:00Z">
        <w:r w:rsidR="00582358">
          <w:rPr>
            <w:rFonts w:eastAsia="Calibri"/>
          </w:rPr>
          <w:t>complete</w:t>
        </w:r>
        <w:r w:rsidR="00582358" w:rsidRPr="03BB396B">
          <w:rPr>
            <w:rFonts w:eastAsia="Calibri"/>
          </w:rPr>
          <w:t xml:space="preserve"> </w:t>
        </w:r>
      </w:ins>
      <w:r w:rsidRPr="03BB396B">
        <w:rPr>
          <w:rFonts w:eastAsia="Calibri"/>
        </w:rPr>
        <w:t>the setup</w:t>
      </w:r>
      <w:ins w:id="254" w:author="Moses, Robinson" w:date="2023-03-09T10:12:00Z">
        <w:r w:rsidR="00582358">
          <w:rPr>
            <w:rFonts w:eastAsia="Calibri"/>
          </w:rPr>
          <w:t>.</w:t>
        </w:r>
      </w:ins>
      <w:del w:id="255" w:author="Moses, Robinson" w:date="2023-03-09T08:53:00Z">
        <w:r w:rsidRPr="03BB396B" w:rsidDel="00A36790">
          <w:rPr>
            <w:rFonts w:eastAsia="Calibri"/>
          </w:rPr>
          <w:delText xml:space="preserve"> </w:delText>
        </w:r>
      </w:del>
      <w:del w:id="256" w:author="Moses, Robinson" w:date="2023-03-09T08:54:00Z">
        <w:r w:rsidRPr="03BB396B" w:rsidDel="00A36790">
          <w:rPr>
            <w:rFonts w:eastAsia="Calibri"/>
          </w:rPr>
          <w:delText>,</w:delText>
        </w:r>
      </w:del>
      <w:ins w:id="257" w:author="Moses, Robinson" w:date="2023-03-09T08:54:00Z">
        <w:r w:rsidR="00A36790">
          <w:rPr>
            <w:rFonts w:eastAsia="Calibri"/>
          </w:rPr>
          <w:t xml:space="preserve"> </w:t>
        </w:r>
      </w:ins>
      <w:del w:id="258" w:author="Moses, Robinson" w:date="2023-03-09T10:12:00Z">
        <w:r w:rsidRPr="03BB396B" w:rsidDel="00582358">
          <w:rPr>
            <w:rFonts w:eastAsia="Calibri"/>
          </w:rPr>
          <w:delText>w</w:delText>
        </w:r>
      </w:del>
      <w:ins w:id="259" w:author="Moses, Robinson" w:date="2023-03-09T10:12:00Z">
        <w:r w:rsidR="00582358">
          <w:rPr>
            <w:rFonts w:eastAsia="Calibri"/>
          </w:rPr>
          <w:t>W</w:t>
        </w:r>
      </w:ins>
      <w:r w:rsidRPr="03BB396B">
        <w:rPr>
          <w:rFonts w:eastAsia="Calibri"/>
        </w:rPr>
        <w:t>eb</w:t>
      </w:r>
      <w:ins w:id="260" w:author="Moses, Robinson" w:date="2023-03-09T10:12:00Z">
        <w:r w:rsidR="00582358">
          <w:rPr>
            <w:rFonts w:eastAsia="Calibri"/>
          </w:rPr>
          <w:t>L</w:t>
        </w:r>
      </w:ins>
      <w:del w:id="261" w:author="Moses, Robinson" w:date="2023-03-09T10:12:00Z">
        <w:r w:rsidRPr="03BB396B" w:rsidDel="00582358">
          <w:rPr>
            <w:rFonts w:eastAsia="Calibri"/>
          </w:rPr>
          <w:delText>l</w:delText>
        </w:r>
      </w:del>
      <w:r w:rsidRPr="03BB396B">
        <w:rPr>
          <w:rFonts w:eastAsia="Calibri"/>
        </w:rPr>
        <w:t xml:space="preserve">ogic will automatically display the deployed application in the dashboard with </w:t>
      </w:r>
      <w:ins w:id="262" w:author="Moses, Robinson" w:date="2023-03-09T08:54:00Z">
        <w:r w:rsidR="00A36790">
          <w:rPr>
            <w:rFonts w:eastAsia="Calibri"/>
          </w:rPr>
          <w:t xml:space="preserve">the </w:t>
        </w:r>
      </w:ins>
      <w:r w:rsidRPr="03BB396B">
        <w:rPr>
          <w:rFonts w:eastAsia="Calibri"/>
        </w:rPr>
        <w:t xml:space="preserve">status of the deployment like </w:t>
      </w:r>
      <w:r w:rsidRPr="009111C2">
        <w:rPr>
          <w:rFonts w:eastAsia="Calibri"/>
          <w:b/>
          <w:bCs/>
          <w:rPrChange w:id="263" w:author="Moses, Robinson" w:date="2023-03-09T10:13:00Z">
            <w:rPr>
              <w:rFonts w:eastAsia="Calibri"/>
            </w:rPr>
          </w:rPrChange>
        </w:rPr>
        <w:t>active</w:t>
      </w:r>
      <w:r w:rsidRPr="03BB396B">
        <w:rPr>
          <w:rFonts w:eastAsia="Calibri"/>
        </w:rPr>
        <w:t xml:space="preserve"> for successful and </w:t>
      </w:r>
      <w:r w:rsidRPr="009111C2">
        <w:rPr>
          <w:rFonts w:eastAsia="Calibri"/>
          <w:b/>
          <w:bCs/>
          <w:rPrChange w:id="264" w:author="Moses, Robinson" w:date="2023-03-09T10:13:00Z">
            <w:rPr>
              <w:rFonts w:eastAsia="Calibri"/>
            </w:rPr>
          </w:rPrChange>
        </w:rPr>
        <w:t>errors</w:t>
      </w:r>
      <w:r w:rsidRPr="03BB396B">
        <w:rPr>
          <w:rFonts w:eastAsia="Calibri"/>
        </w:rPr>
        <w:t xml:space="preserve"> if the deployment failed </w:t>
      </w:r>
    </w:p>
    <w:p w14:paraId="0AD8394F" w14:textId="77777777" w:rsidR="007D53F3" w:rsidRDefault="007D53F3">
      <w:pPr>
        <w:pStyle w:val="BodyText"/>
        <w:rPr>
          <w:rFonts w:eastAsia="Calibri"/>
        </w:rPr>
        <w:pPrChange w:id="265" w:author="Moses, Robinson" w:date="2023-03-09T08:54:00Z">
          <w:pPr>
            <w:spacing w:after="160" w:line="259" w:lineRule="auto"/>
            <w:ind w:left="720"/>
          </w:pPr>
        </w:pPrChange>
      </w:pPr>
      <w:r w:rsidRPr="03BB396B">
        <w:rPr>
          <w:rFonts w:eastAsia="Calibri"/>
        </w:rPr>
        <w:t>Below is the dashboard view of weblogic</w:t>
      </w:r>
    </w:p>
    <w:p w14:paraId="241B4851" w14:textId="77777777" w:rsidR="007D53F3" w:rsidRDefault="007D53F3" w:rsidP="00AC7F16">
      <w:pPr>
        <w:spacing w:after="160" w:line="259" w:lineRule="auto"/>
        <w:ind w:left="720"/>
        <w:jc w:val="center"/>
        <w:rPr>
          <w:rFonts w:ascii="Calibri" w:eastAsia="Calibri" w:hAnsi="Calibri" w:cs="Calibri"/>
          <w:color w:val="000000" w:themeColor="text1"/>
          <w:sz w:val="22"/>
          <w:szCs w:val="22"/>
        </w:rPr>
      </w:pPr>
      <w:r>
        <w:rPr>
          <w:noProof/>
        </w:rPr>
        <w:drawing>
          <wp:inline distT="0" distB="0" distL="0" distR="0" wp14:anchorId="0405BF9E" wp14:editId="7A31C6C3">
            <wp:extent cx="5943600" cy="3362325"/>
            <wp:effectExtent l="76200" t="76200" r="133350" b="142875"/>
            <wp:docPr id="141948614" name="Picture 141948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62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B2233E" w14:textId="421269D6" w:rsidR="007D53F3" w:rsidDel="009111C2" w:rsidRDefault="007D53F3" w:rsidP="007D53F3">
      <w:pPr>
        <w:pStyle w:val="BodyText"/>
        <w:rPr>
          <w:del w:id="266" w:author="Moses, Robinson" w:date="2023-03-09T10:13:00Z"/>
        </w:rPr>
      </w:pPr>
      <w:bookmarkStart w:id="267" w:name="_Toc129304462"/>
      <w:bookmarkEnd w:id="267"/>
    </w:p>
    <w:p w14:paraId="5DFED6DE" w14:textId="77777777" w:rsidR="007D53F3" w:rsidRPr="00AC7F16" w:rsidRDefault="007D53F3" w:rsidP="00265B35">
      <w:pPr>
        <w:pStyle w:val="Heading1"/>
      </w:pPr>
      <w:bookmarkStart w:id="268" w:name="__RefHeading__7382_1590952297"/>
      <w:bookmarkStart w:id="269" w:name="_Toc105186506"/>
      <w:bookmarkStart w:id="270" w:name="__RefHeading__96_946252390"/>
      <w:bookmarkStart w:id="271" w:name="__RefHeading__120_237101075"/>
      <w:bookmarkStart w:id="272" w:name="__RefHeading__100_1928409985"/>
      <w:bookmarkStart w:id="273" w:name="_Toc129304463"/>
      <w:bookmarkEnd w:id="218"/>
      <w:r w:rsidRPr="00AC7F16">
        <w:lastRenderedPageBreak/>
        <w:t>OptiVLM C</w:t>
      </w:r>
      <w:bookmarkEnd w:id="268"/>
      <w:r w:rsidRPr="00AC7F16">
        <w:t>arrier Web System Configuration</w:t>
      </w:r>
      <w:bookmarkEnd w:id="269"/>
      <w:bookmarkEnd w:id="273"/>
    </w:p>
    <w:p w14:paraId="1485D838" w14:textId="67923119" w:rsidR="007D53F3" w:rsidRDefault="007D53F3" w:rsidP="007D53F3">
      <w:pPr>
        <w:pStyle w:val="BodyText"/>
      </w:pPr>
      <w:r>
        <w:t xml:space="preserve">After the WAR file is deployed following </w:t>
      </w:r>
      <w:ins w:id="274" w:author="Moses, Robinson" w:date="2023-03-09T08:54:00Z">
        <w:r w:rsidR="00551CCE">
          <w:t xml:space="preserve">the </w:t>
        </w:r>
      </w:ins>
      <w:r>
        <w:t>instructions in the previous steps, the following will indicate additional configurations that need to be defined.</w:t>
      </w:r>
    </w:p>
    <w:p w14:paraId="6DC4A073" w14:textId="0E346833" w:rsidR="007D53F3" w:rsidRDefault="007D53F3">
      <w:pPr>
        <w:pStyle w:val="ListNumber"/>
        <w:numPr>
          <w:ilvl w:val="0"/>
          <w:numId w:val="35"/>
        </w:numPr>
        <w:pPrChange w:id="275" w:author="Moses, Robinson" w:date="2023-03-09T10:16:00Z">
          <w:pPr>
            <w:pStyle w:val="ListNumber"/>
            <w:numPr>
              <w:numId w:val="29"/>
            </w:numPr>
            <w:ind w:left="360" w:hanging="360"/>
          </w:pPr>
        </w:pPrChange>
      </w:pPr>
      <w:r w:rsidRPr="008A6E03">
        <w:rPr>
          <w:b/>
          <w:bCs/>
          <w:rPrChange w:id="276" w:author="Moses, Robinson" w:date="2023-03-09T10:14:00Z">
            <w:rPr/>
          </w:rPrChange>
        </w:rPr>
        <w:t>Data source installation:</w:t>
      </w:r>
      <w:r>
        <w:t xml:space="preserve"> OptiVLM Carrier Web supports two types of data source connection</w:t>
      </w:r>
      <w:del w:id="277" w:author="Moses, Robinson" w:date="2023-03-09T10:15:00Z">
        <w:r w:rsidDel="00F965D5">
          <w:delText>:</w:delText>
        </w:r>
      </w:del>
      <w:r>
        <w:t xml:space="preserve"> </w:t>
      </w:r>
      <w:r w:rsidRPr="00F965D5">
        <w:rPr>
          <w:b/>
          <w:bCs/>
          <w:rPrChange w:id="278" w:author="Moses, Robinson" w:date="2023-03-09T10:15:00Z">
            <w:rPr/>
          </w:rPrChange>
        </w:rPr>
        <w:t>JDBC data source connection</w:t>
      </w:r>
      <w:r>
        <w:t xml:space="preserve"> and </w:t>
      </w:r>
      <w:r w:rsidRPr="00F965D5">
        <w:rPr>
          <w:b/>
          <w:bCs/>
          <w:rPrChange w:id="279" w:author="Moses, Robinson" w:date="2023-03-09T10:15:00Z">
            <w:rPr/>
          </w:rPrChange>
        </w:rPr>
        <w:t>JNDI connection</w:t>
      </w:r>
      <w:r>
        <w:t xml:space="preserve">. JDBC is the default and </w:t>
      </w:r>
      <w:ins w:id="280" w:author="Moses, Robinson" w:date="2023-03-09T08:54:00Z">
        <w:r w:rsidR="00551CCE">
          <w:t xml:space="preserve">is </w:t>
        </w:r>
      </w:ins>
      <w:r>
        <w:t>used for a simple connection. JNDI is the more secure and recommended method. The following section will cover each separately</w:t>
      </w:r>
      <w:ins w:id="281" w:author="Moses, Robinson" w:date="2023-03-09T10:15:00Z">
        <w:r w:rsidR="00893C2B">
          <w:t xml:space="preserve"> </w:t>
        </w:r>
      </w:ins>
      <w:r>
        <w:t xml:space="preserve">(section 1.1 for JDBC data source connection configuration and section 1.2 for JNDI data source connection configuration): </w:t>
      </w:r>
    </w:p>
    <w:p w14:paraId="2B4C6041" w14:textId="77BDED31" w:rsidR="007D53F3" w:rsidRDefault="007D53F3">
      <w:pPr>
        <w:pStyle w:val="ListNumber2"/>
        <w:numPr>
          <w:ilvl w:val="1"/>
          <w:numId w:val="35"/>
        </w:numPr>
        <w:pPrChange w:id="282" w:author="Moses, Robinson" w:date="2023-03-09T10:16:00Z">
          <w:pPr>
            <w:pStyle w:val="ListNumber2"/>
            <w:numPr>
              <w:ilvl w:val="1"/>
              <w:numId w:val="2"/>
            </w:numPr>
            <w:ind w:left="792" w:hanging="432"/>
          </w:pPr>
        </w:pPrChange>
      </w:pPr>
      <w:r>
        <w:t xml:space="preserve">JDBC connection is the default data source connection method. It requires configuration updates to multiple files under </w:t>
      </w:r>
      <w:ins w:id="283" w:author="Moses, Robinson" w:date="2023-03-09T08:55:00Z">
        <w:r w:rsidR="00551CCE">
          <w:t xml:space="preserve">the </w:t>
        </w:r>
      </w:ins>
      <w:r>
        <w:t>OptiVLM Carrier Web deployment folder:</w:t>
      </w:r>
    </w:p>
    <w:p w14:paraId="64A0927D" w14:textId="77777777" w:rsidR="00401B59" w:rsidRDefault="007D53F3">
      <w:pPr>
        <w:pStyle w:val="ListNumber3"/>
        <w:numPr>
          <w:ilvl w:val="2"/>
          <w:numId w:val="35"/>
        </w:numPr>
        <w:rPr>
          <w:ins w:id="284" w:author="Moses, Robinson" w:date="2023-03-09T10:14:00Z"/>
        </w:rPr>
        <w:pPrChange w:id="285" w:author="Moses, Robinson" w:date="2023-03-09T10:16:00Z">
          <w:pPr>
            <w:pStyle w:val="ListNumber3"/>
          </w:pPr>
        </w:pPrChange>
      </w:pPr>
      <w:r>
        <w:t xml:space="preserve">OptiVLM Carrier Web uses a CarrierWeb.properties file located at &lt;application-path&gt;\WEB-INF\classes to specify </w:t>
      </w:r>
      <w:ins w:id="286" w:author="Moses, Robinson" w:date="2023-03-09T08:55:00Z">
        <w:r w:rsidR="007D2ABE">
          <w:t xml:space="preserve">the </w:t>
        </w:r>
      </w:ins>
      <w:r>
        <w:t xml:space="preserve">connection to </w:t>
      </w:r>
      <w:ins w:id="287" w:author="Moses, Robinson" w:date="2023-03-09T08:55:00Z">
        <w:r w:rsidR="007D2ABE">
          <w:t xml:space="preserve">the </w:t>
        </w:r>
      </w:ins>
      <w:r>
        <w:t>database. You will need to update the “</w:t>
      </w:r>
      <w:del w:id="288" w:author="Moses, Robinson" w:date="2023-03-09T08:37:00Z">
        <w:r w:rsidRPr="0084190B" w:rsidDel="00F45A2A">
          <w:rPr>
            <w:b/>
            <w:bCs/>
            <w:rPrChange w:id="289" w:author="Moses, Robinson" w:date="2023-03-09T10:17:00Z">
              <w:rPr/>
            </w:rPrChange>
          </w:rPr>
          <w:delText>url</w:delText>
        </w:r>
      </w:del>
      <w:ins w:id="290" w:author="Moses, Robinson" w:date="2023-03-09T08:37:00Z">
        <w:r w:rsidR="00F45A2A" w:rsidRPr="0084190B">
          <w:rPr>
            <w:b/>
            <w:bCs/>
            <w:rPrChange w:id="291" w:author="Moses, Robinson" w:date="2023-03-09T10:17:00Z">
              <w:rPr/>
            </w:rPrChange>
          </w:rPr>
          <w:t>URL</w:t>
        </w:r>
      </w:ins>
      <w:r>
        <w:t>”, “</w:t>
      </w:r>
      <w:r w:rsidRPr="0084190B">
        <w:rPr>
          <w:b/>
          <w:bCs/>
          <w:rPrChange w:id="292" w:author="Moses, Robinson" w:date="2023-03-09T10:17:00Z">
            <w:rPr/>
          </w:rPrChange>
        </w:rPr>
        <w:t>username</w:t>
      </w:r>
      <w:r>
        <w:t>”, “</w:t>
      </w:r>
      <w:r w:rsidRPr="0084190B">
        <w:rPr>
          <w:b/>
          <w:bCs/>
          <w:rPrChange w:id="293" w:author="Moses, Robinson" w:date="2023-03-09T10:17:00Z">
            <w:rPr/>
          </w:rPrChange>
        </w:rPr>
        <w:t>schema</w:t>
      </w:r>
      <w:r>
        <w:t>” and “</w:t>
      </w:r>
      <w:r w:rsidRPr="0084190B">
        <w:rPr>
          <w:b/>
          <w:bCs/>
          <w:rPrChange w:id="294" w:author="Moses, Robinson" w:date="2023-03-09T10:17:00Z">
            <w:rPr/>
          </w:rPrChange>
        </w:rPr>
        <w:t>password</w:t>
      </w:r>
      <w:r>
        <w:t xml:space="preserve">” of each to match your environment. </w:t>
      </w:r>
    </w:p>
    <w:p w14:paraId="2C15567C" w14:textId="175B498F" w:rsidR="007D53F3" w:rsidRPr="00384012" w:rsidRDefault="007D53F3">
      <w:pPr>
        <w:pStyle w:val="BodyText"/>
        <w:rPr>
          <w:i/>
          <w:iCs/>
          <w:u w:val="single"/>
          <w:rPrChange w:id="295" w:author="Moses, Robinson" w:date="2023-03-09T10:18:00Z">
            <w:rPr/>
          </w:rPrChange>
        </w:rPr>
        <w:pPrChange w:id="296" w:author="Moses, Robinson" w:date="2023-03-09T10:18:00Z">
          <w:pPr>
            <w:pStyle w:val="ListNumber3"/>
            <w:numPr>
              <w:ilvl w:val="2"/>
              <w:numId w:val="2"/>
            </w:numPr>
            <w:ind w:left="1224" w:hanging="504"/>
          </w:pPr>
        </w:pPrChange>
      </w:pPr>
      <w:r w:rsidRPr="00384012">
        <w:rPr>
          <w:i/>
          <w:iCs/>
          <w:u w:val="single"/>
          <w:rPrChange w:id="297" w:author="Moses, Robinson" w:date="2023-03-09T10:18:00Z">
            <w:rPr/>
          </w:rPrChange>
        </w:rPr>
        <w:t xml:space="preserve">Here is an example </w:t>
      </w:r>
      <w:del w:id="298" w:author="Moses, Robinson" w:date="2023-03-09T10:14:00Z">
        <w:r w:rsidRPr="00384012" w:rsidDel="00401B59">
          <w:rPr>
            <w:i/>
            <w:iCs/>
            <w:u w:val="single"/>
            <w:rPrChange w:id="299" w:author="Moses, Robinson" w:date="2023-03-09T10:18:00Z">
              <w:rPr/>
            </w:rPrChange>
          </w:rPr>
          <w:delText xml:space="preserve">for </w:delText>
        </w:r>
      </w:del>
      <w:ins w:id="300" w:author="Moses, Robinson" w:date="2023-03-09T10:14:00Z">
        <w:r w:rsidR="00401B59" w:rsidRPr="00384012">
          <w:rPr>
            <w:i/>
            <w:iCs/>
            <w:u w:val="single"/>
            <w:rPrChange w:id="301" w:author="Moses, Robinson" w:date="2023-03-09T10:18:00Z">
              <w:rPr/>
            </w:rPrChange>
          </w:rPr>
          <w:t xml:space="preserve">for </w:t>
        </w:r>
      </w:ins>
      <w:del w:id="302" w:author="Moses, Robinson" w:date="2023-03-09T10:14:00Z">
        <w:r w:rsidRPr="00384012" w:rsidDel="00401B59">
          <w:rPr>
            <w:i/>
            <w:iCs/>
            <w:u w:val="single"/>
            <w:rPrChange w:id="303" w:author="Moses, Robinson" w:date="2023-03-09T10:18:00Z">
              <w:rPr/>
            </w:rPrChange>
          </w:rPr>
          <w:delText>o</w:delText>
        </w:r>
      </w:del>
      <w:ins w:id="304" w:author="Moses, Robinson" w:date="2023-03-09T10:14:00Z">
        <w:r w:rsidR="00401B59" w:rsidRPr="00384012">
          <w:rPr>
            <w:i/>
            <w:iCs/>
            <w:u w:val="single"/>
            <w:rPrChange w:id="305" w:author="Moses, Robinson" w:date="2023-03-09T10:18:00Z">
              <w:rPr/>
            </w:rPrChange>
          </w:rPr>
          <w:t>O</w:t>
        </w:r>
      </w:ins>
      <w:r w:rsidRPr="00384012">
        <w:rPr>
          <w:i/>
          <w:iCs/>
          <w:u w:val="single"/>
          <w:rPrChange w:id="306" w:author="Moses, Robinson" w:date="2023-03-09T10:18:00Z">
            <w:rPr/>
          </w:rPrChange>
        </w:rPr>
        <w:t>racle:</w:t>
      </w:r>
    </w:p>
    <w:p w14:paraId="49A3A7B7" w14:textId="77777777" w:rsidR="007D53F3" w:rsidRPr="00C75DC5" w:rsidRDefault="007D53F3" w:rsidP="008B20F4">
      <w:pPr>
        <w:pStyle w:val="CodeBody"/>
        <w:rPr>
          <w:lang w:bidi="th-TH"/>
        </w:rPr>
      </w:pPr>
      <w:r w:rsidRPr="6FBEE7D5">
        <w:rPr>
          <w:color w:val="000000" w:themeColor="text1"/>
          <w:lang w:bidi="th-TH"/>
        </w:rPr>
        <w:t>database.driverClassName</w:t>
      </w:r>
      <w:r w:rsidRPr="00C75DC5">
        <w:rPr>
          <w:color w:val="000000"/>
          <w:lang w:bidi="th-TH"/>
        </w:rPr>
        <w:t>=</w:t>
      </w:r>
      <w:r w:rsidRPr="00C75DC5">
        <w:rPr>
          <w:lang w:bidi="th-TH"/>
        </w:rPr>
        <w:t>oracle.jdbc.driver.OracleDriver</w:t>
      </w:r>
    </w:p>
    <w:p w14:paraId="2665FB10" w14:textId="77777777" w:rsidR="007D53F3" w:rsidRPr="00C75DC5" w:rsidRDefault="007D53F3" w:rsidP="008B20F4">
      <w:pPr>
        <w:pStyle w:val="CodeBody"/>
        <w:rPr>
          <w:lang w:bidi="th-TH"/>
        </w:rPr>
      </w:pPr>
      <w:r w:rsidRPr="00C75DC5">
        <w:rPr>
          <w:color w:val="000000"/>
          <w:lang w:bidi="th-TH"/>
        </w:rPr>
        <w:t>database.CW.url=</w:t>
      </w:r>
      <w:r w:rsidRPr="00C75DC5">
        <w:rPr>
          <w:u w:val="single"/>
          <w:lang w:bidi="th-TH"/>
        </w:rPr>
        <w:t>jdbc</w:t>
      </w:r>
      <w:r w:rsidRPr="6FBEE7D5">
        <w:rPr>
          <w:lang w:bidi="th-TH"/>
        </w:rPr>
        <w:t>\:oracle\:thin\:@</w:t>
      </w:r>
      <w:r w:rsidRPr="00C75DC5">
        <w:rPr>
          <w:lang w:bidi="th-TH"/>
        </w:rPr>
        <w:t>server\:1521\:</w:t>
      </w:r>
      <w:r w:rsidRPr="00C75DC5">
        <w:rPr>
          <w:u w:val="single"/>
          <w:lang w:bidi="th-TH"/>
        </w:rPr>
        <w:t>sid</w:t>
      </w:r>
    </w:p>
    <w:p w14:paraId="315D57A6" w14:textId="77777777" w:rsidR="007D53F3" w:rsidRPr="00C75DC5" w:rsidRDefault="007D53F3" w:rsidP="008B20F4">
      <w:pPr>
        <w:pStyle w:val="CodeBody"/>
        <w:rPr>
          <w:lang w:bidi="th-TH"/>
        </w:rPr>
      </w:pPr>
      <w:r w:rsidRPr="6FBEE7D5">
        <w:rPr>
          <w:color w:val="000000" w:themeColor="text1"/>
          <w:lang w:bidi="th-TH"/>
        </w:rPr>
        <w:t>database.CW.username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64F8560A" w14:textId="77777777" w:rsidR="007D53F3" w:rsidRPr="00C75DC5" w:rsidRDefault="007D53F3" w:rsidP="008B20F4">
      <w:pPr>
        <w:pStyle w:val="CodeBody"/>
        <w:rPr>
          <w:lang w:bidi="th-TH"/>
        </w:rPr>
      </w:pPr>
      <w:r w:rsidRPr="6FBEE7D5">
        <w:rPr>
          <w:color w:val="000000" w:themeColor="text1"/>
          <w:lang w:bidi="th-TH"/>
        </w:rPr>
        <w:t>database.CW.password</w:t>
      </w:r>
      <w:r w:rsidRPr="00C75DC5">
        <w:rPr>
          <w:color w:val="000000"/>
          <w:lang w:bidi="th-TH"/>
        </w:rPr>
        <w:t>=</w:t>
      </w:r>
      <w:r w:rsidRPr="00C75DC5">
        <w:rPr>
          <w:lang w:bidi="th-TH"/>
        </w:rPr>
        <w:t>(password)</w:t>
      </w:r>
    </w:p>
    <w:p w14:paraId="2609BC90" w14:textId="77777777" w:rsidR="007D53F3" w:rsidRPr="00C75DC5" w:rsidRDefault="007D53F3" w:rsidP="008B20F4">
      <w:pPr>
        <w:pStyle w:val="CodeBody"/>
        <w:rPr>
          <w:lang w:bidi="th-TH"/>
        </w:rPr>
      </w:pPr>
      <w:r w:rsidRPr="00C75DC5">
        <w:rPr>
          <w:color w:val="000000"/>
          <w:lang w:bidi="th-TH"/>
        </w:rPr>
        <w:t>database.OC.url=</w:t>
      </w:r>
      <w:r w:rsidRPr="00C75DC5">
        <w:rPr>
          <w:u w:val="single"/>
          <w:lang w:bidi="th-TH"/>
        </w:rPr>
        <w:t>jdbc</w:t>
      </w:r>
      <w:r w:rsidRPr="6FBEE7D5">
        <w:rPr>
          <w:lang w:bidi="th-TH"/>
        </w:rPr>
        <w:t>\:oracle\:thin\:@</w:t>
      </w:r>
      <w:r w:rsidRPr="00C75DC5">
        <w:rPr>
          <w:lang w:bidi="th-TH"/>
        </w:rPr>
        <w:t>server\:1521\:</w:t>
      </w:r>
      <w:r w:rsidRPr="00C75DC5">
        <w:rPr>
          <w:u w:val="single"/>
          <w:lang w:bidi="th-TH"/>
        </w:rPr>
        <w:t>sid</w:t>
      </w:r>
    </w:p>
    <w:p w14:paraId="5E93AE9C" w14:textId="77777777" w:rsidR="007D53F3" w:rsidRPr="00C75DC5" w:rsidRDefault="007D53F3" w:rsidP="008B20F4">
      <w:pPr>
        <w:pStyle w:val="CodeBody"/>
        <w:rPr>
          <w:lang w:bidi="th-TH"/>
        </w:rPr>
      </w:pPr>
      <w:r w:rsidRPr="6FBEE7D5">
        <w:rPr>
          <w:color w:val="000000" w:themeColor="text1"/>
          <w:lang w:bidi="th-TH"/>
        </w:rPr>
        <w:t>database.OC.username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629E8FC1" w14:textId="77777777" w:rsidR="007D53F3" w:rsidRPr="00C75DC5" w:rsidRDefault="007D53F3" w:rsidP="008B20F4">
      <w:pPr>
        <w:pStyle w:val="CodeBody"/>
        <w:rPr>
          <w:lang w:bidi="th-TH"/>
        </w:rPr>
      </w:pPr>
      <w:r w:rsidRPr="6FBEE7D5">
        <w:rPr>
          <w:color w:val="000000" w:themeColor="text1"/>
          <w:lang w:bidi="th-TH"/>
        </w:rPr>
        <w:t>database.OC.password</w:t>
      </w:r>
      <w:r w:rsidRPr="00C75DC5">
        <w:rPr>
          <w:color w:val="000000"/>
          <w:lang w:bidi="th-TH"/>
        </w:rPr>
        <w:t>=</w:t>
      </w:r>
      <w:r w:rsidRPr="00C75DC5">
        <w:rPr>
          <w:lang w:bidi="th-TH"/>
        </w:rPr>
        <w:t>(password)</w:t>
      </w:r>
    </w:p>
    <w:p w14:paraId="77FDCD54" w14:textId="77777777" w:rsidR="007D53F3" w:rsidRPr="00C75DC5" w:rsidRDefault="007D53F3" w:rsidP="008B20F4">
      <w:pPr>
        <w:pStyle w:val="CodeBody"/>
        <w:rPr>
          <w:lang w:bidi="th-TH"/>
        </w:rPr>
      </w:pPr>
      <w:r w:rsidRPr="00C75DC5">
        <w:rPr>
          <w:color w:val="000000"/>
          <w:lang w:bidi="th-TH"/>
        </w:rPr>
        <w:t>database.OV.url=</w:t>
      </w:r>
      <w:r w:rsidRPr="00C75DC5">
        <w:rPr>
          <w:u w:val="single"/>
          <w:lang w:bidi="th-TH"/>
        </w:rPr>
        <w:t>jdbc</w:t>
      </w:r>
      <w:r w:rsidRPr="6FBEE7D5">
        <w:rPr>
          <w:lang w:bidi="th-TH"/>
        </w:rPr>
        <w:t>\:oracle\:thin\:@</w:t>
      </w:r>
      <w:r w:rsidRPr="00C75DC5">
        <w:rPr>
          <w:lang w:bidi="th-TH"/>
        </w:rPr>
        <w:t>server\:1521\:</w:t>
      </w:r>
      <w:r w:rsidRPr="00C75DC5">
        <w:rPr>
          <w:u w:val="single"/>
          <w:lang w:bidi="th-TH"/>
        </w:rPr>
        <w:t>sid</w:t>
      </w:r>
    </w:p>
    <w:p w14:paraId="5EBB1722" w14:textId="77777777" w:rsidR="007D53F3" w:rsidRPr="00C75DC5" w:rsidRDefault="007D53F3" w:rsidP="008B20F4">
      <w:pPr>
        <w:pStyle w:val="CodeBody"/>
        <w:rPr>
          <w:lang w:bidi="th-TH"/>
        </w:rPr>
      </w:pPr>
      <w:r w:rsidRPr="6FBEE7D5">
        <w:rPr>
          <w:color w:val="000000" w:themeColor="text1"/>
          <w:lang w:bidi="th-TH"/>
        </w:rPr>
        <w:t>database.OV.username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4A736ADD" w14:textId="77777777" w:rsidR="007D53F3" w:rsidRPr="00C75DC5" w:rsidRDefault="007D53F3" w:rsidP="008B20F4">
      <w:pPr>
        <w:pStyle w:val="CodeBody"/>
        <w:rPr>
          <w:lang w:bidi="th-TH"/>
        </w:rPr>
      </w:pPr>
      <w:r w:rsidRPr="6FBEE7D5">
        <w:rPr>
          <w:color w:val="000000" w:themeColor="text1"/>
          <w:lang w:bidi="th-TH"/>
        </w:rPr>
        <w:t>database.OV.password</w:t>
      </w:r>
      <w:r w:rsidRPr="00C75DC5">
        <w:rPr>
          <w:color w:val="000000"/>
          <w:lang w:bidi="th-TH"/>
        </w:rPr>
        <w:t>=</w:t>
      </w:r>
      <w:r w:rsidRPr="00C75DC5">
        <w:rPr>
          <w:lang w:bidi="th-TH"/>
        </w:rPr>
        <w:t>(password)</w:t>
      </w:r>
    </w:p>
    <w:p w14:paraId="48D76F42" w14:textId="77777777" w:rsidR="007D53F3" w:rsidRPr="00C75DC5" w:rsidRDefault="007D53F3" w:rsidP="008B20F4">
      <w:pPr>
        <w:pStyle w:val="CodeBody"/>
        <w:rPr>
          <w:lang w:bidi="th-TH"/>
        </w:rPr>
      </w:pPr>
      <w:r w:rsidRPr="6FBEE7D5">
        <w:rPr>
          <w:color w:val="000000" w:themeColor="text1"/>
          <w:lang w:bidi="th-TH"/>
        </w:rPr>
        <w:t>database.CW.schema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0BD4220D" w14:textId="77777777" w:rsidR="007D53F3" w:rsidRPr="00C75DC5" w:rsidRDefault="007D53F3" w:rsidP="008B20F4">
      <w:pPr>
        <w:pStyle w:val="CodeBody"/>
        <w:rPr>
          <w:lang w:bidi="th-TH"/>
        </w:rPr>
      </w:pPr>
      <w:r w:rsidRPr="6FBEE7D5">
        <w:rPr>
          <w:color w:val="000000" w:themeColor="text1"/>
          <w:lang w:bidi="th-TH"/>
        </w:rPr>
        <w:t>database.OC.schema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642B15DA" w14:textId="77777777" w:rsidR="007D53F3" w:rsidRDefault="007D53F3" w:rsidP="008B20F4">
      <w:pPr>
        <w:pStyle w:val="CodeBody"/>
        <w:rPr>
          <w:lang w:bidi="th-TH"/>
        </w:rPr>
      </w:pPr>
      <w:r w:rsidRPr="6FBEE7D5">
        <w:rPr>
          <w:color w:val="000000" w:themeColor="text1"/>
          <w:lang w:bidi="th-TH"/>
        </w:rPr>
        <w:t>database.OV.schema</w:t>
      </w:r>
      <w:r w:rsidRPr="6FBEE7D5">
        <w:rPr>
          <w:color w:val="000000"/>
          <w:lang w:bidi="th-TH"/>
        </w:rPr>
        <w:t>=</w:t>
      </w:r>
      <w:r w:rsidRPr="6FBEE7D5">
        <w:rPr>
          <w:lang w:bidi="th-TH"/>
        </w:rPr>
        <w:t>(</w:t>
      </w:r>
      <w:r w:rsidRPr="6FBEE7D5">
        <w:rPr>
          <w:u w:val="single"/>
          <w:lang w:bidi="th-TH"/>
        </w:rPr>
        <w:t>schemaname</w:t>
      </w:r>
      <w:r w:rsidRPr="6FBEE7D5">
        <w:rPr>
          <w:lang w:bidi="th-TH"/>
        </w:rPr>
        <w:t>)</w:t>
      </w:r>
    </w:p>
    <w:p w14:paraId="5F85824A" w14:textId="77777777" w:rsidR="008B20F4" w:rsidRDefault="008B20F4" w:rsidP="008B20F4">
      <w:pPr>
        <w:pStyle w:val="BodyText"/>
      </w:pPr>
    </w:p>
    <w:p w14:paraId="5D47E651" w14:textId="2516F73C" w:rsidR="007D53F3" w:rsidRPr="00384012" w:rsidRDefault="007D53F3" w:rsidP="008B20F4">
      <w:pPr>
        <w:pStyle w:val="BodyText"/>
        <w:rPr>
          <w:i/>
          <w:iCs/>
          <w:u w:val="single"/>
          <w:rPrChange w:id="307" w:author="Moses, Robinson" w:date="2023-03-09T10:18:00Z">
            <w:rPr/>
          </w:rPrChange>
        </w:rPr>
      </w:pPr>
      <w:r w:rsidRPr="00384012">
        <w:rPr>
          <w:i/>
          <w:iCs/>
          <w:u w:val="single"/>
          <w:rPrChange w:id="308" w:author="Moses, Robinson" w:date="2023-03-09T10:18:00Z">
            <w:rPr/>
          </w:rPrChange>
        </w:rPr>
        <w:t xml:space="preserve">Here is an example </w:t>
      </w:r>
      <w:del w:id="309" w:author="Moses, Robinson" w:date="2023-03-09T08:55:00Z">
        <w:r w:rsidRPr="00384012" w:rsidDel="007D2ABE">
          <w:rPr>
            <w:i/>
            <w:iCs/>
            <w:u w:val="single"/>
            <w:rPrChange w:id="310" w:author="Moses, Robinson" w:date="2023-03-09T10:18:00Z">
              <w:rPr/>
            </w:rPrChange>
          </w:rPr>
          <w:delText xml:space="preserve">for </w:delText>
        </w:r>
      </w:del>
      <w:ins w:id="311" w:author="Moses, Robinson" w:date="2023-03-09T08:55:00Z">
        <w:r w:rsidR="007D2ABE" w:rsidRPr="00384012">
          <w:rPr>
            <w:i/>
            <w:iCs/>
            <w:u w:val="single"/>
            <w:rPrChange w:id="312" w:author="Moses, Robinson" w:date="2023-03-09T10:18:00Z">
              <w:rPr/>
            </w:rPrChange>
          </w:rPr>
          <w:t xml:space="preserve">of an </w:t>
        </w:r>
      </w:ins>
      <w:r w:rsidRPr="00384012">
        <w:rPr>
          <w:i/>
          <w:iCs/>
          <w:u w:val="single"/>
          <w:rPrChange w:id="313" w:author="Moses, Robinson" w:date="2023-03-09T10:18:00Z">
            <w:rPr/>
          </w:rPrChange>
        </w:rPr>
        <w:t>SQL server:</w:t>
      </w:r>
    </w:p>
    <w:p w14:paraId="52C37DE5" w14:textId="6DCAB72D" w:rsidR="008B20F4" w:rsidRPr="008B20F4" w:rsidDel="00384012" w:rsidRDefault="008B20F4" w:rsidP="008B20F4">
      <w:pPr>
        <w:pStyle w:val="BodyText"/>
        <w:rPr>
          <w:del w:id="314" w:author="Moses, Robinson" w:date="2023-03-09T10:18:00Z"/>
        </w:rPr>
      </w:pPr>
    </w:p>
    <w:p w14:paraId="2A5B9F33" w14:textId="77777777" w:rsidR="007D53F3" w:rsidRDefault="007D53F3" w:rsidP="008B20F4">
      <w:pPr>
        <w:pStyle w:val="CodeBody"/>
        <w:rPr>
          <w:lang w:bidi="th-TH"/>
        </w:rPr>
      </w:pPr>
      <w:r w:rsidRPr="6FBEE7D5">
        <w:rPr>
          <w:color w:val="000000" w:themeColor="text1"/>
          <w:lang w:bidi="th-TH"/>
        </w:rPr>
        <w:t>database.driverClassName</w:t>
      </w:r>
      <w:r w:rsidRPr="00C75DC5">
        <w:rPr>
          <w:color w:val="000000"/>
          <w:lang w:bidi="th-TH"/>
        </w:rPr>
        <w:t>=</w:t>
      </w:r>
      <w:r w:rsidRPr="0009655C">
        <w:t xml:space="preserve"> </w:t>
      </w:r>
      <w:r w:rsidRPr="0009655C">
        <w:rPr>
          <w:lang w:bidi="th-TH"/>
        </w:rPr>
        <w:t>com.microsoft.sqlserver.jdbc.SQLServerDriver</w:t>
      </w:r>
    </w:p>
    <w:p w14:paraId="17F71EFA" w14:textId="77777777" w:rsidR="007D53F3" w:rsidRPr="00C75DC5" w:rsidRDefault="007D53F3" w:rsidP="008B20F4">
      <w:pPr>
        <w:pStyle w:val="CodeBody"/>
        <w:rPr>
          <w:lang w:bidi="th-TH"/>
        </w:rPr>
      </w:pPr>
      <w:r w:rsidRPr="00C75DC5">
        <w:rPr>
          <w:color w:val="000000"/>
          <w:lang w:bidi="th-TH"/>
        </w:rPr>
        <w:t>database.CW.url=</w:t>
      </w:r>
      <w:bookmarkStart w:id="315" w:name="_Hlk104812413"/>
      <w:r w:rsidRPr="00C75DC5">
        <w:rPr>
          <w:u w:val="single"/>
          <w:lang w:bidi="th-TH"/>
        </w:rPr>
        <w:t>jdbc</w:t>
      </w:r>
      <w:r w:rsidRPr="00C75DC5">
        <w:rPr>
          <w:lang w:bidi="th-TH"/>
        </w:rPr>
        <w:t>:</w:t>
      </w:r>
      <w:r w:rsidRPr="6FBEE7D5">
        <w:rPr>
          <w:lang w:bidi="th-TH"/>
        </w:rPr>
        <w:t>sqlserver</w:t>
      </w:r>
      <w:r>
        <w:rPr>
          <w:lang w:bidi="th-TH"/>
        </w:rPr>
        <w:t>://</w:t>
      </w:r>
      <w:r w:rsidRPr="00C75DC5">
        <w:rPr>
          <w:lang w:bidi="th-TH"/>
        </w:rPr>
        <w:t>@server</w:t>
      </w:r>
      <w:r>
        <w:rPr>
          <w:lang w:bidi="th-TH"/>
        </w:rPr>
        <w:t>;databaseName=@schemaName</w:t>
      </w:r>
    </w:p>
    <w:bookmarkEnd w:id="315"/>
    <w:p w14:paraId="7E6C202D" w14:textId="77777777" w:rsidR="007D53F3" w:rsidRPr="00C75DC5" w:rsidRDefault="007D53F3" w:rsidP="008B20F4">
      <w:pPr>
        <w:pStyle w:val="CodeBody"/>
        <w:rPr>
          <w:lang w:bidi="th-TH"/>
        </w:rPr>
      </w:pPr>
      <w:r w:rsidRPr="6FBEE7D5">
        <w:rPr>
          <w:color w:val="000000" w:themeColor="text1"/>
          <w:lang w:bidi="th-TH"/>
        </w:rPr>
        <w:t>database.CW.username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151B69DE" w14:textId="77777777" w:rsidR="007D53F3" w:rsidRPr="00C75DC5" w:rsidRDefault="007D53F3" w:rsidP="008B20F4">
      <w:pPr>
        <w:pStyle w:val="CodeBody"/>
        <w:rPr>
          <w:lang w:bidi="th-TH"/>
        </w:rPr>
      </w:pPr>
      <w:r w:rsidRPr="6FBEE7D5">
        <w:rPr>
          <w:color w:val="000000" w:themeColor="text1"/>
          <w:lang w:bidi="th-TH"/>
        </w:rPr>
        <w:t>database.CW.password</w:t>
      </w:r>
      <w:r w:rsidRPr="00C75DC5">
        <w:rPr>
          <w:color w:val="000000"/>
          <w:lang w:bidi="th-TH"/>
        </w:rPr>
        <w:t>=</w:t>
      </w:r>
      <w:r w:rsidRPr="00C75DC5">
        <w:rPr>
          <w:lang w:bidi="th-TH"/>
        </w:rPr>
        <w:t>(password)</w:t>
      </w:r>
    </w:p>
    <w:p w14:paraId="57B92584" w14:textId="77777777" w:rsidR="007D53F3" w:rsidRPr="00C75DC5" w:rsidRDefault="007D53F3" w:rsidP="008B20F4">
      <w:pPr>
        <w:pStyle w:val="CodeBody"/>
        <w:rPr>
          <w:lang w:bidi="th-TH"/>
        </w:rPr>
      </w:pPr>
      <w:r w:rsidRPr="00C75DC5">
        <w:rPr>
          <w:color w:val="000000"/>
          <w:lang w:bidi="th-TH"/>
        </w:rPr>
        <w:t>database.OC.url=</w:t>
      </w:r>
      <w:r w:rsidRPr="0009655C">
        <w:rPr>
          <w:u w:val="single"/>
          <w:lang w:bidi="th-TH"/>
        </w:rPr>
        <w:t xml:space="preserve"> </w:t>
      </w:r>
      <w:r w:rsidRPr="00C75DC5">
        <w:rPr>
          <w:u w:val="single"/>
          <w:lang w:bidi="th-TH"/>
        </w:rPr>
        <w:t>jdbc</w:t>
      </w:r>
      <w:r w:rsidRPr="00C75DC5">
        <w:rPr>
          <w:lang w:bidi="th-TH"/>
        </w:rPr>
        <w:t>:</w:t>
      </w:r>
      <w:r w:rsidRPr="6FBEE7D5">
        <w:rPr>
          <w:lang w:bidi="th-TH"/>
        </w:rPr>
        <w:t>sqlserver</w:t>
      </w:r>
      <w:r>
        <w:rPr>
          <w:lang w:bidi="th-TH"/>
        </w:rPr>
        <w:t>://</w:t>
      </w:r>
      <w:r w:rsidRPr="00C75DC5">
        <w:rPr>
          <w:lang w:bidi="th-TH"/>
        </w:rPr>
        <w:t>@server</w:t>
      </w:r>
      <w:r>
        <w:rPr>
          <w:lang w:bidi="th-TH"/>
        </w:rPr>
        <w:t>;databaseName=@schemaName</w:t>
      </w:r>
      <w:r w:rsidRPr="6FBEE7D5">
        <w:rPr>
          <w:color w:val="000000" w:themeColor="text1"/>
          <w:lang w:bidi="th-TH"/>
        </w:rPr>
        <w:t xml:space="preserve"> database.OC.username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74E117CF" w14:textId="77777777" w:rsidR="007D53F3" w:rsidRPr="00C75DC5" w:rsidRDefault="007D53F3" w:rsidP="008B20F4">
      <w:pPr>
        <w:pStyle w:val="CodeBody"/>
        <w:rPr>
          <w:lang w:bidi="th-TH"/>
        </w:rPr>
      </w:pPr>
      <w:r w:rsidRPr="6FBEE7D5">
        <w:rPr>
          <w:color w:val="000000" w:themeColor="text1"/>
          <w:lang w:bidi="th-TH"/>
        </w:rPr>
        <w:t>database.OC.password</w:t>
      </w:r>
      <w:r w:rsidRPr="00C75DC5">
        <w:rPr>
          <w:color w:val="000000"/>
          <w:lang w:bidi="th-TH"/>
        </w:rPr>
        <w:t>=</w:t>
      </w:r>
      <w:r w:rsidRPr="00C75DC5">
        <w:rPr>
          <w:lang w:bidi="th-TH"/>
        </w:rPr>
        <w:t>(password)</w:t>
      </w:r>
    </w:p>
    <w:p w14:paraId="7A5B5EC0" w14:textId="77777777" w:rsidR="007D53F3" w:rsidRPr="00C75DC5" w:rsidRDefault="007D53F3" w:rsidP="008B20F4">
      <w:pPr>
        <w:pStyle w:val="CodeBody"/>
        <w:rPr>
          <w:lang w:bidi="th-TH"/>
        </w:rPr>
      </w:pPr>
      <w:r w:rsidRPr="00C75DC5">
        <w:rPr>
          <w:color w:val="000000"/>
          <w:lang w:bidi="th-TH"/>
        </w:rPr>
        <w:t>database.OV.url=</w:t>
      </w:r>
      <w:r w:rsidRPr="0009655C">
        <w:rPr>
          <w:u w:val="single"/>
          <w:lang w:bidi="th-TH"/>
        </w:rPr>
        <w:t xml:space="preserve"> </w:t>
      </w:r>
      <w:r w:rsidRPr="00C75DC5">
        <w:rPr>
          <w:u w:val="single"/>
          <w:lang w:bidi="th-TH"/>
        </w:rPr>
        <w:t>jdbc</w:t>
      </w:r>
      <w:r w:rsidRPr="00C75DC5">
        <w:rPr>
          <w:lang w:bidi="th-TH"/>
        </w:rPr>
        <w:t>:</w:t>
      </w:r>
      <w:r w:rsidRPr="6FBEE7D5">
        <w:rPr>
          <w:lang w:bidi="th-TH"/>
        </w:rPr>
        <w:t>sqlserver</w:t>
      </w:r>
      <w:r>
        <w:rPr>
          <w:lang w:bidi="th-TH"/>
        </w:rPr>
        <w:t>://</w:t>
      </w:r>
      <w:r w:rsidRPr="00C75DC5">
        <w:rPr>
          <w:lang w:bidi="th-TH"/>
        </w:rPr>
        <w:t>@server</w:t>
      </w:r>
      <w:r>
        <w:rPr>
          <w:lang w:bidi="th-TH"/>
        </w:rPr>
        <w:t>;databaseName=@schemaName</w:t>
      </w:r>
    </w:p>
    <w:p w14:paraId="1E4EE403" w14:textId="77777777" w:rsidR="007D53F3" w:rsidRPr="00C75DC5" w:rsidRDefault="007D53F3" w:rsidP="008B20F4">
      <w:pPr>
        <w:pStyle w:val="CodeBody"/>
        <w:rPr>
          <w:lang w:bidi="th-TH"/>
        </w:rPr>
      </w:pPr>
      <w:r w:rsidRPr="6FBEE7D5">
        <w:rPr>
          <w:color w:val="000000" w:themeColor="text1"/>
          <w:lang w:bidi="th-TH"/>
        </w:rPr>
        <w:t>database.OV.username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538E0F18" w14:textId="77777777" w:rsidR="007D53F3" w:rsidRPr="00C75DC5" w:rsidRDefault="007D53F3" w:rsidP="008B20F4">
      <w:pPr>
        <w:pStyle w:val="CodeBody"/>
        <w:rPr>
          <w:lang w:bidi="th-TH"/>
        </w:rPr>
      </w:pPr>
      <w:r w:rsidRPr="6FBEE7D5">
        <w:rPr>
          <w:color w:val="000000" w:themeColor="text1"/>
          <w:lang w:bidi="th-TH"/>
        </w:rPr>
        <w:t>database.OV.password</w:t>
      </w:r>
      <w:r w:rsidRPr="00C75DC5">
        <w:rPr>
          <w:color w:val="000000"/>
          <w:lang w:bidi="th-TH"/>
        </w:rPr>
        <w:t>=</w:t>
      </w:r>
      <w:r w:rsidRPr="00C75DC5">
        <w:rPr>
          <w:lang w:bidi="th-TH"/>
        </w:rPr>
        <w:t>(password)</w:t>
      </w:r>
    </w:p>
    <w:p w14:paraId="0BE5FAEA" w14:textId="77777777" w:rsidR="007D53F3" w:rsidRPr="00C75DC5" w:rsidRDefault="007D53F3" w:rsidP="008B20F4">
      <w:pPr>
        <w:pStyle w:val="CodeBody"/>
        <w:rPr>
          <w:lang w:bidi="th-TH"/>
        </w:rPr>
      </w:pPr>
      <w:r w:rsidRPr="6FBEE7D5">
        <w:rPr>
          <w:color w:val="000000" w:themeColor="text1"/>
          <w:lang w:bidi="th-TH"/>
        </w:rPr>
        <w:t>database.CW.schema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10D7ABC4" w14:textId="77777777" w:rsidR="007D53F3" w:rsidRPr="00C75DC5" w:rsidRDefault="007D53F3" w:rsidP="008B20F4">
      <w:pPr>
        <w:pStyle w:val="CodeBody"/>
        <w:rPr>
          <w:lang w:bidi="th-TH"/>
        </w:rPr>
      </w:pPr>
      <w:r w:rsidRPr="6FBEE7D5">
        <w:rPr>
          <w:color w:val="000000" w:themeColor="text1"/>
          <w:lang w:bidi="th-TH"/>
        </w:rPr>
        <w:t>database.OC.schema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3CE53FFE" w14:textId="77777777" w:rsidR="007D53F3" w:rsidRDefault="007D53F3" w:rsidP="008B20F4">
      <w:pPr>
        <w:pStyle w:val="CodeBody"/>
        <w:rPr>
          <w:lang w:bidi="th-TH"/>
        </w:rPr>
      </w:pPr>
      <w:r w:rsidRPr="6FBEE7D5">
        <w:rPr>
          <w:color w:val="000000" w:themeColor="text1"/>
          <w:lang w:bidi="th-TH"/>
        </w:rPr>
        <w:t>database.OV.schema</w:t>
      </w:r>
      <w:r w:rsidRPr="6FBEE7D5">
        <w:rPr>
          <w:color w:val="000000"/>
          <w:lang w:bidi="th-TH"/>
        </w:rPr>
        <w:t>=</w:t>
      </w:r>
      <w:r w:rsidRPr="6FBEE7D5">
        <w:rPr>
          <w:lang w:bidi="th-TH"/>
        </w:rPr>
        <w:t>(</w:t>
      </w:r>
      <w:r w:rsidRPr="6FBEE7D5">
        <w:rPr>
          <w:u w:val="single"/>
          <w:lang w:bidi="th-TH"/>
        </w:rPr>
        <w:t>schemaname</w:t>
      </w:r>
      <w:r w:rsidRPr="6FBEE7D5">
        <w:rPr>
          <w:lang w:bidi="th-TH"/>
        </w:rPr>
        <w:t>)</w:t>
      </w:r>
    </w:p>
    <w:p w14:paraId="305A8B45" w14:textId="1F438435" w:rsidR="008B20F4" w:rsidDel="00384012" w:rsidRDefault="008B20F4" w:rsidP="007D53F3">
      <w:pPr>
        <w:pStyle w:val="BodyText"/>
        <w:rPr>
          <w:del w:id="316" w:author="Moses, Robinson" w:date="2023-03-09T10:18:00Z"/>
        </w:rPr>
      </w:pPr>
    </w:p>
    <w:p w14:paraId="5D2F8F3B" w14:textId="574A4690" w:rsidR="007D53F3" w:rsidDel="004B02A9" w:rsidRDefault="007D53F3" w:rsidP="007D53F3">
      <w:pPr>
        <w:pStyle w:val="BodyText"/>
        <w:rPr>
          <w:del w:id="317" w:author="Moses, Robinson" w:date="2023-03-09T10:39:00Z"/>
        </w:rPr>
      </w:pPr>
      <w:r>
        <w:t xml:space="preserve">The file contains three sets of login credentials, where the first corresponds to </w:t>
      </w:r>
      <w:ins w:id="318" w:author="Moses, Robinson" w:date="2023-03-09T08:55:00Z">
        <w:r w:rsidR="00717E99">
          <w:t xml:space="preserve">the </w:t>
        </w:r>
      </w:ins>
      <w:r w:rsidRPr="000635AC">
        <w:rPr>
          <w:i/>
          <w:iCs/>
          <w:rPrChange w:id="319" w:author="Moses, Robinson" w:date="2023-03-09T10:19:00Z">
            <w:rPr/>
          </w:rPrChange>
        </w:rPr>
        <w:t>OptiVLM Carrier Web schema</w:t>
      </w:r>
      <w:r>
        <w:t xml:space="preserve">, the second corresponds to </w:t>
      </w:r>
      <w:ins w:id="320" w:author="Moses, Robinson" w:date="2023-03-09T08:55:00Z">
        <w:r w:rsidR="00717E99">
          <w:t xml:space="preserve">the </w:t>
        </w:r>
      </w:ins>
      <w:r w:rsidRPr="000635AC">
        <w:rPr>
          <w:i/>
          <w:iCs/>
          <w:rPrChange w:id="321" w:author="Moses, Robinson" w:date="2023-03-09T10:19:00Z">
            <w:rPr/>
          </w:rPrChange>
        </w:rPr>
        <w:t>OptiCash schema</w:t>
      </w:r>
      <w:r>
        <w:t xml:space="preserve">, and the third corresponds to </w:t>
      </w:r>
      <w:ins w:id="322" w:author="Moses, Robinson" w:date="2023-03-09T08:55:00Z">
        <w:r w:rsidR="00717E99">
          <w:t xml:space="preserve">the </w:t>
        </w:r>
      </w:ins>
      <w:r w:rsidRPr="000635AC">
        <w:rPr>
          <w:i/>
          <w:iCs/>
          <w:rPrChange w:id="323" w:author="Moses, Robinson" w:date="2023-03-09T10:19:00Z">
            <w:rPr/>
          </w:rPrChange>
        </w:rPr>
        <w:t>OptiVault schema</w:t>
      </w:r>
      <w:del w:id="324" w:author="Moses, Robinson" w:date="2023-03-09T08:56:00Z">
        <w:r w:rsidDel="00717E99">
          <w:delText xml:space="preserve"> </w:delText>
        </w:r>
      </w:del>
      <w:r>
        <w:t>.</w:t>
      </w:r>
      <w:ins w:id="325" w:author="Moses, Robinson" w:date="2023-03-09T08:55:00Z">
        <w:r w:rsidR="00717E99">
          <w:t xml:space="preserve"> </w:t>
        </w:r>
      </w:ins>
      <w:r>
        <w:t xml:space="preserve">Only one set of database properties can be defined in </w:t>
      </w:r>
      <w:ins w:id="326" w:author="Moses, Robinson" w:date="2023-03-09T08:56:00Z">
        <w:r w:rsidR="00717E99">
          <w:t xml:space="preserve">the </w:t>
        </w:r>
      </w:ins>
      <w:r>
        <w:t xml:space="preserve">properties file either </w:t>
      </w:r>
      <w:del w:id="327" w:author="Moses, Robinson" w:date="2023-03-09T08:56:00Z">
        <w:r w:rsidDel="00B83972">
          <w:delText xml:space="preserve">oracle </w:delText>
        </w:r>
      </w:del>
      <w:ins w:id="328" w:author="Moses, Robinson" w:date="2023-03-09T08:56:00Z">
        <w:r w:rsidR="00B83972">
          <w:t xml:space="preserve">Oracle </w:t>
        </w:r>
      </w:ins>
      <w:r>
        <w:t xml:space="preserve">or </w:t>
      </w:r>
      <w:del w:id="329" w:author="Moses, Robinson" w:date="2023-03-09T08:56:00Z">
        <w:r w:rsidDel="00717E99">
          <w:delText xml:space="preserve">sql </w:delText>
        </w:r>
      </w:del>
      <w:ins w:id="330" w:author="Moses, Robinson" w:date="2023-03-09T08:56:00Z">
        <w:r w:rsidR="00717E99">
          <w:t xml:space="preserve">SQL </w:t>
        </w:r>
      </w:ins>
      <w:del w:id="331" w:author="Moses, Robinson" w:date="2023-03-09T08:37:00Z">
        <w:r w:rsidDel="00BB5129">
          <w:delText>server.When</w:delText>
        </w:r>
      </w:del>
      <w:ins w:id="332" w:author="Moses, Robinson" w:date="2023-03-09T08:37:00Z">
        <w:r w:rsidR="00BB5129">
          <w:t>server. When</w:t>
        </w:r>
      </w:ins>
      <w:r>
        <w:t xml:space="preserve"> </w:t>
      </w:r>
      <w:ins w:id="333" w:author="Moses, Robinson" w:date="2023-03-09T10:20:00Z">
        <w:r w:rsidR="00A8336F">
          <w:t>O</w:t>
        </w:r>
      </w:ins>
      <w:del w:id="334" w:author="Moses, Robinson" w:date="2023-03-09T10:20:00Z">
        <w:r w:rsidDel="00A8336F">
          <w:delText>o</w:delText>
        </w:r>
      </w:del>
      <w:r>
        <w:t xml:space="preserve">racle is being used </w:t>
      </w:r>
      <w:del w:id="335" w:author="Moses, Robinson" w:date="2023-03-09T10:18:00Z">
        <w:r w:rsidDel="006A697D">
          <w:delText xml:space="preserve">sql </w:delText>
        </w:r>
      </w:del>
      <w:ins w:id="336" w:author="Moses, Robinson" w:date="2023-03-09T10:18:00Z">
        <w:r w:rsidR="006A697D">
          <w:t xml:space="preserve">SQL </w:t>
        </w:r>
      </w:ins>
      <w:r>
        <w:t>server properties must be commented and vice versa.</w:t>
      </w:r>
    </w:p>
    <w:p w14:paraId="6C7407A3" w14:textId="77777777" w:rsidR="00F61E07" w:rsidRDefault="00F61E07" w:rsidP="00F61E07">
      <w:pPr>
        <w:pStyle w:val="BodyText"/>
      </w:pPr>
    </w:p>
    <w:p w14:paraId="0ADBB6F4" w14:textId="76D9276F" w:rsidR="004B02A9" w:rsidRDefault="007D53F3" w:rsidP="00886D5A">
      <w:pPr>
        <w:pStyle w:val="BodyText"/>
        <w:numPr>
          <w:ilvl w:val="1"/>
          <w:numId w:val="35"/>
        </w:numPr>
        <w:shd w:val="clear" w:color="auto" w:fill="E2EFD9" w:themeFill="accent6" w:themeFillTint="33"/>
        <w:rPr>
          <w:ins w:id="337" w:author="Moses, Robinson" w:date="2023-03-09T10:39:00Z"/>
          <w:b/>
          <w:bCs/>
        </w:rPr>
      </w:pPr>
      <w:r w:rsidRPr="00B27154">
        <w:rPr>
          <w:b/>
          <w:bCs/>
        </w:rPr>
        <w:t>Note</w:t>
      </w:r>
      <w:r w:rsidRPr="00F61E07">
        <w:t xml:space="preserve"> </w:t>
      </w:r>
      <w:r w:rsidR="00A8336F" w:rsidRPr="00F61E07">
        <w:t>E</w:t>
      </w:r>
      <w:r w:rsidRPr="00F61E07">
        <w:t>ach time changes are made to any of the properties files you need to restart Carrier Web within the Application Server so that the changes are applied. (Reconfigure the plug-in, as well, between your App Server and Web Server, if necessary.)</w:t>
      </w:r>
    </w:p>
    <w:p w14:paraId="22739FBE" w14:textId="3D052EA8" w:rsidR="007D53F3" w:rsidRDefault="007D53F3" w:rsidP="00886D5A">
      <w:pPr>
        <w:pStyle w:val="BodyText"/>
        <w:numPr>
          <w:ilvl w:val="2"/>
          <w:numId w:val="35"/>
        </w:numPr>
        <w:shd w:val="clear" w:color="auto" w:fill="E2EFD9" w:themeFill="accent6" w:themeFillTint="33"/>
        <w:pPrChange w:id="338" w:author="Moses, Robinson" w:date="2023-03-09T10:40:00Z">
          <w:pPr>
            <w:pStyle w:val="Note2"/>
          </w:pPr>
        </w:pPrChange>
      </w:pPr>
      <w:r w:rsidRPr="00DF1B2D">
        <w:rPr>
          <w:b/>
          <w:bCs/>
        </w:rPr>
        <w:t>Note</w:t>
      </w:r>
      <w:r>
        <w:t xml:space="preserve">: If </w:t>
      </w:r>
      <w:ins w:id="339" w:author="Moses, Robinson" w:date="2023-03-09T08:56:00Z">
        <w:r w:rsidR="00B83972">
          <w:t xml:space="preserve">the </w:t>
        </w:r>
      </w:ins>
      <w:r>
        <w:t>current application server has been configured to use JNDI data sources (for other applications, or prior use with OptiVLM Carrier Web), then it is possible to conflict with JDBC. Check applicationContext.xml(under &lt;application-path&gt;\WEB-INF\classes\META-INF\spring) and be sure that the “jee:jndi-lookup” element’s “jndi-name” does NOT match your JNDI data source names.</w:t>
      </w:r>
    </w:p>
    <w:p w14:paraId="48C3F6FE" w14:textId="5B89C2CA" w:rsidR="007D53F3" w:rsidRDefault="0066361E" w:rsidP="00390A5A">
      <w:pPr>
        <w:pStyle w:val="ListNumber2"/>
        <w:numPr>
          <w:ilvl w:val="1"/>
          <w:numId w:val="35"/>
        </w:numPr>
        <w:pPrChange w:id="340" w:author="Moses, Robinson" w:date="2023-03-09T10:39:00Z">
          <w:pPr>
            <w:pStyle w:val="ListNumber2"/>
          </w:pPr>
        </w:pPrChange>
      </w:pPr>
      <w:ins w:id="341" w:author="Moses, Robinson" w:date="2023-03-09T10:22:00Z">
        <w:r>
          <w:t xml:space="preserve">To run OptiVLM Carrier Web with </w:t>
        </w:r>
      </w:ins>
      <w:ins w:id="342" w:author="Moses, Robinson" w:date="2023-03-09T10:26:00Z">
        <w:r w:rsidR="007515EC">
          <w:t xml:space="preserve">a </w:t>
        </w:r>
      </w:ins>
      <w:ins w:id="343" w:author="Moses, Robinson" w:date="2023-03-09T10:22:00Z">
        <w:r>
          <w:t xml:space="preserve">JNDI connection the configuration could vary depending on </w:t>
        </w:r>
      </w:ins>
      <w:r w:rsidR="00265B35">
        <w:t xml:space="preserve">what kind of application server will run the application and also relying on the application server environment setup. The following section gives an example of JNDI data source configuration on </w:t>
      </w:r>
      <w:del w:id="344" w:author="Moses, Robinson" w:date="2023-03-09T08:37:00Z">
        <w:r w:rsidR="00265B35" w:rsidDel="00BB5129">
          <w:delText>Websphere</w:delText>
        </w:r>
      </w:del>
      <w:ins w:id="345" w:author="Moses, Robinson" w:date="2023-03-09T08:37:00Z">
        <w:r w:rsidR="00BB5129">
          <w:t>WebSphere</w:t>
        </w:r>
      </w:ins>
      <w:r w:rsidR="00265B35">
        <w:t xml:space="preserve"> 7 or 8, but </w:t>
      </w:r>
      <w:ins w:id="346" w:author="Moses, Robinson" w:date="2023-03-09T10:21:00Z">
        <w:r w:rsidR="00A41625">
          <w:t xml:space="preserve">the </w:t>
        </w:r>
      </w:ins>
      <w:r w:rsidR="00265B35">
        <w:t xml:space="preserve">actual configuration may </w:t>
      </w:r>
      <w:del w:id="347" w:author="Moses, Robinson" w:date="2023-03-09T08:38:00Z">
        <w:r w:rsidR="00265B35" w:rsidDel="00BB5129">
          <w:delText>vary:</w:delText>
        </w:r>
        <w:r w:rsidR="007D53F3" w:rsidDel="00BB5129">
          <w:delText>To</w:delText>
        </w:r>
      </w:del>
      <w:ins w:id="348" w:author="Moses, Robinson" w:date="2023-03-09T08:38:00Z">
        <w:r w:rsidR="00BB5129">
          <w:t xml:space="preserve">vary: </w:t>
        </w:r>
      </w:ins>
      <w:del w:id="349" w:author="Moses, Robinson" w:date="2023-03-09T10:24:00Z">
        <w:r w:rsidR="007D53F3" w:rsidDel="00AC0478">
          <w:delText xml:space="preserve"> run OptiVLM Carrier Web with JNDI connection the configuration could vary depending on </w:delText>
        </w:r>
      </w:del>
    </w:p>
    <w:p w14:paraId="20E7463E" w14:textId="2748E11D" w:rsidR="007D53F3" w:rsidRDefault="007D53F3" w:rsidP="00390A5A">
      <w:pPr>
        <w:pStyle w:val="ListNumber3"/>
        <w:numPr>
          <w:ilvl w:val="2"/>
          <w:numId w:val="35"/>
        </w:numPr>
        <w:pPrChange w:id="350" w:author="Moses, Robinson" w:date="2023-03-09T10:39:00Z">
          <w:pPr>
            <w:pStyle w:val="ListNumber3"/>
          </w:pPr>
        </w:pPrChange>
      </w:pPr>
      <w:r>
        <w:t xml:space="preserve">Log on </w:t>
      </w:r>
      <w:ins w:id="351" w:author="Moses, Robinson" w:date="2023-03-09T08:56:00Z">
        <w:r w:rsidR="000479C0">
          <w:t xml:space="preserve">to </w:t>
        </w:r>
      </w:ins>
      <w:del w:id="352" w:author="Moses, Robinson" w:date="2023-03-09T08:38:00Z">
        <w:r w:rsidDel="00BB5129">
          <w:delText>Websphere</w:delText>
        </w:r>
      </w:del>
      <w:ins w:id="353" w:author="Moses, Robinson" w:date="2023-03-09T08:38:00Z">
        <w:r w:rsidR="00BB5129">
          <w:t>WebSphere</w:t>
        </w:r>
      </w:ins>
      <w:r>
        <w:t xml:space="preserve"> Application Server Console as administrator, go to </w:t>
      </w:r>
      <w:r w:rsidRPr="00F36C06">
        <w:rPr>
          <w:i/>
          <w:iCs/>
          <w:rPrChange w:id="354" w:author="Moses, Robinson" w:date="2023-03-09T10:27:00Z">
            <w:rPr/>
          </w:rPrChange>
        </w:rPr>
        <w:t>-&gt;Security-&gt;Global Security</w:t>
      </w:r>
      <w:r>
        <w:t xml:space="preserve"> on the left panel and expand “</w:t>
      </w:r>
      <w:r w:rsidRPr="00F36C06">
        <w:rPr>
          <w:b/>
          <w:bCs/>
          <w:rPrChange w:id="355" w:author="Moses, Robinson" w:date="2023-03-09T10:27:00Z">
            <w:rPr/>
          </w:rPrChange>
        </w:rPr>
        <w:t>Java Authentication and Authorization Service</w:t>
      </w:r>
      <w:r>
        <w:t>”</w:t>
      </w:r>
      <w:ins w:id="356" w:author="Moses, Robinson" w:date="2023-03-09T10:27:00Z">
        <w:r w:rsidR="00F36C06">
          <w:t xml:space="preserve"> </w:t>
        </w:r>
      </w:ins>
      <w:r>
        <w:t>(JAAS) on the right panel, click “</w:t>
      </w:r>
      <w:r w:rsidRPr="00F36C06">
        <w:rPr>
          <w:b/>
          <w:bCs/>
          <w:rPrChange w:id="357" w:author="Moses, Robinson" w:date="2023-03-09T10:28:00Z">
            <w:rPr/>
          </w:rPrChange>
        </w:rPr>
        <w:t>J2C authentication data</w:t>
      </w:r>
      <w:r>
        <w:t>”. Click “</w:t>
      </w:r>
      <w:r w:rsidRPr="00F36C06">
        <w:rPr>
          <w:b/>
          <w:bCs/>
          <w:rPrChange w:id="358" w:author="Moses, Robinson" w:date="2023-03-09T10:28:00Z">
            <w:rPr/>
          </w:rPrChange>
        </w:rPr>
        <w:t>new</w:t>
      </w:r>
      <w:r>
        <w:t xml:space="preserve">” and type in </w:t>
      </w:r>
      <w:ins w:id="359" w:author="Moses, Robinson" w:date="2023-03-09T10:21:00Z">
        <w:r w:rsidR="00A41625">
          <w:t xml:space="preserve">the </w:t>
        </w:r>
      </w:ins>
      <w:r>
        <w:t xml:space="preserve">value to each required field explained as </w:t>
      </w:r>
      <w:del w:id="360" w:author="Moses, Robinson" w:date="2023-03-09T10:21:00Z">
        <w:r w:rsidDel="00B7196C">
          <w:delText xml:space="preserve">following </w:delText>
        </w:r>
      </w:del>
      <w:ins w:id="361" w:author="Moses, Robinson" w:date="2023-03-09T10:21:00Z">
        <w:r w:rsidR="00B7196C">
          <w:t xml:space="preserve">follows </w:t>
        </w:r>
      </w:ins>
      <w:r>
        <w:t xml:space="preserve">to create </w:t>
      </w:r>
      <w:ins w:id="362" w:author="Moses, Robinson" w:date="2023-03-09T10:21:00Z">
        <w:r w:rsidR="00B7196C">
          <w:t xml:space="preserve">a </w:t>
        </w:r>
      </w:ins>
      <w:r>
        <w:t xml:space="preserve">new JAAS object. </w:t>
      </w:r>
    </w:p>
    <w:p w14:paraId="637E7570" w14:textId="06A9E6CA" w:rsidR="007D53F3" w:rsidRPr="007D4040" w:rsidRDefault="007D53F3" w:rsidP="009E7CD2">
      <w:pPr>
        <w:pStyle w:val="CodeBody"/>
      </w:pPr>
      <w:r w:rsidRPr="006C7EA7">
        <w:rPr>
          <w:i/>
        </w:rPr>
        <w:t>Alias</w:t>
      </w:r>
      <w:r w:rsidRPr="006C7EA7">
        <w:rPr>
          <w:b/>
          <w:bCs/>
          <w:rPrChange w:id="363" w:author="Moses, Robinson" w:date="2023-03-09T10:27:00Z">
            <w:rPr/>
          </w:rPrChange>
        </w:rPr>
        <w:t>:</w:t>
      </w:r>
      <w:r w:rsidRPr="007D4040">
        <w:t xml:space="preserve"> </w:t>
      </w:r>
      <w:r>
        <w:tab/>
      </w:r>
      <w:r w:rsidRPr="007D4040">
        <w:t>The name for current JAAS connection appears as reference on Application Server scope</w:t>
      </w:r>
      <w:r>
        <w:t xml:space="preserve">(recommend use any string </w:t>
      </w:r>
      <w:ins w:id="364" w:author="Moses, Robinson" w:date="2023-03-09T08:59:00Z">
        <w:r w:rsidR="000E3907">
          <w:t xml:space="preserve">that </w:t>
        </w:r>
      </w:ins>
      <w:r>
        <w:t xml:space="preserve">may suggest the schema name, </w:t>
      </w:r>
      <w:proofErr w:type="gramStart"/>
      <w:r>
        <w:t>i.e.</w:t>
      </w:r>
      <w:proofErr w:type="gramEnd"/>
      <w:r>
        <w:t xml:space="preserve"> “profile_OC”)</w:t>
      </w:r>
    </w:p>
    <w:p w14:paraId="056C3D61" w14:textId="77777777" w:rsidR="007D53F3" w:rsidRPr="007D4040" w:rsidRDefault="007D53F3" w:rsidP="009E7CD2">
      <w:pPr>
        <w:pStyle w:val="CodeBody"/>
      </w:pPr>
      <w:r w:rsidRPr="006C7EA7">
        <w:rPr>
          <w:i/>
        </w:rPr>
        <w:t>Username</w:t>
      </w:r>
      <w:r w:rsidRPr="006C7EA7">
        <w:t>:</w:t>
      </w:r>
      <w:r>
        <w:tab/>
      </w:r>
      <w:r w:rsidRPr="007D4040">
        <w:t xml:space="preserve">The username of the database schema </w:t>
      </w:r>
    </w:p>
    <w:p w14:paraId="247B7719" w14:textId="77777777" w:rsidR="007D53F3" w:rsidRDefault="007D53F3" w:rsidP="009E7CD2">
      <w:pPr>
        <w:pStyle w:val="CodeBody"/>
      </w:pPr>
      <w:r w:rsidRPr="006C7EA7">
        <w:rPr>
          <w:i/>
        </w:rPr>
        <w:t>Password</w:t>
      </w:r>
      <w:r w:rsidRPr="006C7EA7">
        <w:t>:</w:t>
      </w:r>
      <w:r>
        <w:tab/>
      </w:r>
      <w:r w:rsidRPr="007D4040">
        <w:t xml:space="preserve">The password of the database schema </w:t>
      </w:r>
    </w:p>
    <w:p w14:paraId="7B287B30" w14:textId="741EA3F0" w:rsidR="007D53F3" w:rsidRPr="00DF3184" w:rsidRDefault="007D53F3" w:rsidP="00C60046">
      <w:pPr>
        <w:pStyle w:val="ListContinue"/>
        <w:rPr>
          <w:rFonts w:ascii="Courier New" w:hAnsi="Courier New" w:cs="Courier New"/>
        </w:rPr>
      </w:pPr>
      <w:r>
        <w:t>Then click “</w:t>
      </w:r>
      <w:r w:rsidRPr="00F36C77">
        <w:rPr>
          <w:b/>
          <w:bCs/>
          <w:rPrChange w:id="365" w:author="Moses, Robinson" w:date="2023-03-09T10:27:00Z">
            <w:rPr/>
          </w:rPrChange>
        </w:rPr>
        <w:t>OK</w:t>
      </w:r>
      <w:r>
        <w:t xml:space="preserve">” to </w:t>
      </w:r>
      <w:proofErr w:type="gramStart"/>
      <w:r>
        <w:t xml:space="preserve">save, </w:t>
      </w:r>
      <w:ins w:id="366" w:author="Moses, Robinson" w:date="2023-03-09T09:00:00Z">
        <w:r w:rsidR="006D7017">
          <w:t>and</w:t>
        </w:r>
        <w:proofErr w:type="gramEnd"/>
        <w:r w:rsidR="006D7017">
          <w:t xml:space="preserve"> </w:t>
        </w:r>
      </w:ins>
      <w:r>
        <w:t xml:space="preserve">repeat </w:t>
      </w:r>
      <w:ins w:id="367" w:author="Moses, Robinson" w:date="2023-03-09T09:00:00Z">
        <w:r w:rsidR="006D7017">
          <w:t xml:space="preserve">the </w:t>
        </w:r>
      </w:ins>
      <w:r>
        <w:t>above process to each database schema accesses (Carrier Web, OptiCash and OptiVault).</w:t>
      </w:r>
      <w:r>
        <w:tab/>
      </w:r>
    </w:p>
    <w:p w14:paraId="5B0ADF37" w14:textId="037EAEEB" w:rsidR="007D53F3" w:rsidRDefault="007D53F3" w:rsidP="00E74703">
      <w:pPr>
        <w:pStyle w:val="ListNumber2"/>
        <w:numPr>
          <w:ilvl w:val="2"/>
          <w:numId w:val="35"/>
        </w:numPr>
        <w:pPrChange w:id="368" w:author="Moses, Robinson" w:date="2023-03-09T10:39:00Z">
          <w:pPr>
            <w:pStyle w:val="ListNumber2"/>
          </w:pPr>
        </w:pPrChange>
      </w:pPr>
      <w:r>
        <w:t xml:space="preserve">On </w:t>
      </w:r>
      <w:ins w:id="369" w:author="Moses, Robinson" w:date="2023-03-09T09:00:00Z">
        <w:r w:rsidR="006D7017">
          <w:t xml:space="preserve">the </w:t>
        </w:r>
      </w:ins>
      <w:del w:id="370" w:author="Moses, Robinson" w:date="2023-03-09T08:38:00Z">
        <w:r w:rsidDel="00BB5129">
          <w:delText>Websphere</w:delText>
        </w:r>
      </w:del>
      <w:ins w:id="371" w:author="Moses, Robinson" w:date="2023-03-09T08:38:00Z">
        <w:r w:rsidR="00BB5129">
          <w:t>WebSphere</w:t>
        </w:r>
      </w:ins>
      <w:r>
        <w:t xml:space="preserve"> Application Console home page, go to </w:t>
      </w:r>
      <w:r w:rsidRPr="00914E96">
        <w:rPr>
          <w:i/>
          <w:iCs/>
          <w:rPrChange w:id="372" w:author="Moses, Robinson" w:date="2023-03-09T10:33:00Z">
            <w:rPr/>
          </w:rPrChange>
        </w:rPr>
        <w:t>Resource-&gt;JDBC-&gt;JDBC</w:t>
      </w:r>
      <w:r>
        <w:t xml:space="preserve"> provider on </w:t>
      </w:r>
      <w:ins w:id="373" w:author="Moses, Robinson" w:date="2023-03-09T10:28:00Z">
        <w:r w:rsidR="00CD419B">
          <w:t xml:space="preserve">the </w:t>
        </w:r>
      </w:ins>
      <w:r>
        <w:t>left panel, click “</w:t>
      </w:r>
      <w:proofErr w:type="gramStart"/>
      <w:r w:rsidRPr="00914E96">
        <w:rPr>
          <w:b/>
          <w:bCs/>
          <w:rPrChange w:id="374" w:author="Moses, Robinson" w:date="2023-03-09T10:33:00Z">
            <w:rPr/>
          </w:rPrChange>
        </w:rPr>
        <w:t>New..</w:t>
      </w:r>
      <w:proofErr w:type="gramEnd"/>
      <w:r>
        <w:t xml:space="preserve">” and create a new Oracle JDBC provider, please specify </w:t>
      </w:r>
      <w:ins w:id="375" w:author="Moses, Robinson" w:date="2023-03-09T10:28:00Z">
        <w:r w:rsidR="00CD419B">
          <w:t xml:space="preserve">the </w:t>
        </w:r>
      </w:ins>
      <w:r>
        <w:t xml:space="preserve">proper scope, </w:t>
      </w:r>
      <w:proofErr w:type="spellStart"/>
      <w:r>
        <w:t>classpath</w:t>
      </w:r>
      <w:proofErr w:type="spellEnd"/>
      <w:r>
        <w:t xml:space="preserve"> of the </w:t>
      </w:r>
      <w:commentRangeStart w:id="376"/>
      <w:proofErr w:type="spellStart"/>
      <w:r>
        <w:t>ojdbc</w:t>
      </w:r>
      <w:commentRangeEnd w:id="376"/>
      <w:proofErr w:type="spellEnd"/>
      <w:r w:rsidR="00CD419B" w:rsidRPr="001A059B">
        <w:rPr>
          <w:rPrChange w:id="377" w:author="Moses, Robinson" w:date="2023-03-09T10:30:00Z">
            <w:rPr>
              <w:rStyle w:val="CommentReference"/>
              <w:rFonts w:ascii="Times New Roman" w:eastAsia="Arial Unicode MS" w:hAnsi="Times New Roman"/>
              <w:kern w:val="1"/>
              <w:lang w:val="en-US" w:eastAsia="ar-SA"/>
            </w:rPr>
          </w:rPrChange>
        </w:rPr>
        <w:commentReference w:id="376"/>
      </w:r>
      <w:r>
        <w:t xml:space="preserve"> driver file, and proper implementation class name</w:t>
      </w:r>
      <w:ins w:id="378" w:author="Moses, Robinson" w:date="2023-03-09T10:33:00Z">
        <w:r w:rsidR="00914E96">
          <w:t xml:space="preserve"> </w:t>
        </w:r>
      </w:ins>
      <w:r>
        <w:t>(“oracle.jdbc.pool.OracleConnectionPoolDataSource” is recommended but not absolute, depends on production environment configuration). Click “</w:t>
      </w:r>
      <w:r w:rsidRPr="008F1819">
        <w:rPr>
          <w:b/>
          <w:bCs/>
          <w:rPrChange w:id="379" w:author="Moses, Robinson" w:date="2023-03-09T10:33:00Z">
            <w:rPr/>
          </w:rPrChange>
        </w:rPr>
        <w:t>OK</w:t>
      </w:r>
      <w:r>
        <w:t>” to save this JDBC provider.</w:t>
      </w:r>
    </w:p>
    <w:p w14:paraId="4B2227B5" w14:textId="5DDADF24" w:rsidR="007D53F3" w:rsidRDefault="007D53F3" w:rsidP="006D7D31">
      <w:pPr>
        <w:pStyle w:val="ListNumber2"/>
        <w:numPr>
          <w:ilvl w:val="2"/>
          <w:numId w:val="35"/>
        </w:numPr>
        <w:pPrChange w:id="380" w:author="Moses, Robinson" w:date="2023-03-09T10:39:00Z">
          <w:pPr>
            <w:pStyle w:val="ListNumber2"/>
          </w:pPr>
        </w:pPrChange>
      </w:pPr>
      <w:r>
        <w:t>Still</w:t>
      </w:r>
      <w:ins w:id="381" w:author="Moses, Robinson" w:date="2023-03-09T09:00:00Z">
        <w:r w:rsidR="006D7017">
          <w:t>,</w:t>
        </w:r>
      </w:ins>
      <w:r>
        <w:t xml:space="preserve"> on </w:t>
      </w:r>
      <w:ins w:id="382" w:author="Moses, Robinson" w:date="2023-03-09T09:00:00Z">
        <w:r w:rsidR="006D7017">
          <w:t xml:space="preserve">the </w:t>
        </w:r>
      </w:ins>
      <w:r>
        <w:t>“</w:t>
      </w:r>
      <w:r w:rsidRPr="008F1819">
        <w:rPr>
          <w:b/>
          <w:bCs/>
          <w:rPrChange w:id="383" w:author="Moses, Robinson" w:date="2023-03-09T10:33:00Z">
            <w:rPr/>
          </w:rPrChange>
        </w:rPr>
        <w:t>JDBC Provider</w:t>
      </w:r>
      <w:r>
        <w:t xml:space="preserve">” page, click </w:t>
      </w:r>
      <w:ins w:id="384" w:author="Moses, Robinson" w:date="2023-03-09T09:00:00Z">
        <w:r w:rsidR="006D7017">
          <w:t xml:space="preserve">the </w:t>
        </w:r>
      </w:ins>
      <w:r>
        <w:t>“</w:t>
      </w:r>
      <w:r w:rsidRPr="008F1819">
        <w:rPr>
          <w:b/>
          <w:bCs/>
          <w:rPrChange w:id="385" w:author="Moses, Robinson" w:date="2023-03-09T10:33:00Z">
            <w:rPr/>
          </w:rPrChange>
        </w:rPr>
        <w:t>Data sources</w:t>
      </w:r>
      <w:r>
        <w:t>” link and click “</w:t>
      </w:r>
      <w:proofErr w:type="gramStart"/>
      <w:r w:rsidRPr="008F1819">
        <w:rPr>
          <w:b/>
          <w:bCs/>
          <w:rPrChange w:id="386" w:author="Moses, Robinson" w:date="2023-03-09T10:34:00Z">
            <w:rPr/>
          </w:rPrChange>
        </w:rPr>
        <w:t>New..</w:t>
      </w:r>
      <w:proofErr w:type="gramEnd"/>
      <w:r>
        <w:t xml:space="preserve">” to create </w:t>
      </w:r>
      <w:ins w:id="387" w:author="Moses, Robinson" w:date="2023-03-09T09:00:00Z">
        <w:r w:rsidR="00946B81">
          <w:t xml:space="preserve">a </w:t>
        </w:r>
      </w:ins>
      <w:r>
        <w:t>data source for each schema:</w:t>
      </w:r>
    </w:p>
    <w:p w14:paraId="33D6175E" w14:textId="77777777" w:rsidR="00033E45" w:rsidRDefault="007D53F3" w:rsidP="000F742A">
      <w:pPr>
        <w:pStyle w:val="ListNumber2"/>
        <w:numPr>
          <w:ilvl w:val="3"/>
          <w:numId w:val="35"/>
        </w:numPr>
      </w:pPr>
      <w:del w:id="388" w:author="Moses, Robinson" w:date="2023-03-09T09:00:00Z">
        <w:r w:rsidDel="00946B81">
          <w:delText xml:space="preserve">In </w:delText>
        </w:r>
      </w:del>
      <w:ins w:id="389" w:author="Moses, Robinson" w:date="2023-03-09T09:00:00Z">
        <w:r w:rsidR="00946B81">
          <w:t xml:space="preserve">On </w:t>
        </w:r>
      </w:ins>
      <w:r>
        <w:t xml:space="preserve">the next page, specify </w:t>
      </w:r>
      <w:ins w:id="390" w:author="Moses, Robinson" w:date="2023-03-09T09:00:00Z">
        <w:r w:rsidR="00946B81">
          <w:t xml:space="preserve">the </w:t>
        </w:r>
      </w:ins>
      <w:r>
        <w:t xml:space="preserve">JNDI name. </w:t>
      </w:r>
    </w:p>
    <w:p w14:paraId="785A25B7" w14:textId="53AD20F4" w:rsidR="007D53F3" w:rsidRDefault="007D53F3" w:rsidP="00033E45">
      <w:pPr>
        <w:pStyle w:val="Note2"/>
      </w:pPr>
      <w:del w:id="391" w:author="Moses, Robinson" w:date="2023-03-09T10:34:00Z">
        <w:r w:rsidRPr="007F2761" w:rsidDel="004B1F7D">
          <w:rPr>
            <w:b/>
            <w:bCs/>
            <w:rPrChange w:id="392" w:author="Moses, Robinson" w:date="2023-03-09T10:34:00Z">
              <w:rPr/>
            </w:rPrChange>
          </w:rPr>
          <w:lastRenderedPageBreak/>
          <w:delText>Please n</w:delText>
        </w:r>
      </w:del>
      <w:ins w:id="393" w:author="Moses, Robinson" w:date="2023-03-09T10:34:00Z">
        <w:r w:rsidR="004B1F7D" w:rsidRPr="007F2761">
          <w:rPr>
            <w:b/>
            <w:bCs/>
            <w:rPrChange w:id="394" w:author="Moses, Robinson" w:date="2023-03-09T10:34:00Z">
              <w:rPr/>
            </w:rPrChange>
          </w:rPr>
          <w:t>N</w:t>
        </w:r>
      </w:ins>
      <w:r w:rsidRPr="007F2761">
        <w:rPr>
          <w:b/>
          <w:bCs/>
          <w:rPrChange w:id="395" w:author="Moses, Robinson" w:date="2023-03-09T10:34:00Z">
            <w:rPr/>
          </w:rPrChange>
        </w:rPr>
        <w:t>ote</w:t>
      </w:r>
      <w:ins w:id="396" w:author="Moses, Robinson" w:date="2023-03-09T10:34:00Z">
        <w:r w:rsidR="004B1F7D" w:rsidRPr="007F2761">
          <w:rPr>
            <w:b/>
            <w:bCs/>
            <w:rPrChange w:id="397" w:author="Moses, Robinson" w:date="2023-03-09T10:34:00Z">
              <w:rPr/>
            </w:rPrChange>
          </w:rPr>
          <w:t>:</w:t>
        </w:r>
      </w:ins>
      <w:r>
        <w:t xml:space="preserve"> </w:t>
      </w:r>
      <w:del w:id="398" w:author="Moses, Robinson" w:date="2023-03-09T10:34:00Z">
        <w:r w:rsidDel="004B1F7D">
          <w:delText>t</w:delText>
        </w:r>
      </w:del>
      <w:ins w:id="399" w:author="Moses, Robinson" w:date="2023-03-09T10:34:00Z">
        <w:r w:rsidR="004B1F7D">
          <w:t>T</w:t>
        </w:r>
      </w:ins>
      <w:r>
        <w:t>he JNDI name defined here MUST MATCH the exact name specified as element &lt;res-ref-name&gt; value within &lt;resource-ref&gt; element from &lt;application-path&gt;\WEB-INF\web.xml. See 1.2.5 below.</w:t>
      </w:r>
    </w:p>
    <w:p w14:paraId="5A26F488" w14:textId="77777777" w:rsidR="00294546" w:rsidRDefault="007D53F3" w:rsidP="00D537FC">
      <w:pPr>
        <w:pStyle w:val="ListNumber2"/>
        <w:numPr>
          <w:ilvl w:val="3"/>
          <w:numId w:val="35"/>
        </w:numPr>
        <w:rPr>
          <w:ins w:id="400" w:author="Moses, Robinson" w:date="2023-03-09T10:36:00Z"/>
        </w:rPr>
        <w:pPrChange w:id="401" w:author="Moses, Robinson" w:date="2023-03-09T10:39:00Z">
          <w:pPr>
            <w:pStyle w:val="ListNumber2"/>
            <w:numPr>
              <w:ilvl w:val="2"/>
              <w:numId w:val="35"/>
            </w:numPr>
            <w:ind w:left="1224" w:hanging="504"/>
          </w:pPr>
        </w:pPrChange>
      </w:pPr>
      <w:r>
        <w:t>Fill in the “</w:t>
      </w:r>
      <w:r w:rsidRPr="00AA16A0">
        <w:rPr>
          <w:b/>
          <w:bCs/>
          <w:rPrChange w:id="402" w:author="Moses, Robinson" w:date="2023-03-09T10:35:00Z">
            <w:rPr/>
          </w:rPrChange>
        </w:rPr>
        <w:t>URL</w:t>
      </w:r>
      <w:r>
        <w:t xml:space="preserve">” field with </w:t>
      </w:r>
      <w:ins w:id="403" w:author="Moses, Robinson" w:date="2023-03-09T09:01:00Z">
        <w:r w:rsidR="00946B81">
          <w:t xml:space="preserve">the </w:t>
        </w:r>
      </w:ins>
      <w:r>
        <w:t xml:space="preserve">current database schema, </w:t>
      </w:r>
      <w:del w:id="404" w:author="Moses, Robinson" w:date="2023-03-09T08:42:00Z">
        <w:r w:rsidDel="00CA776B">
          <w:delText>i.e.</w:delText>
        </w:r>
      </w:del>
      <w:ins w:id="405" w:author="Moses, Robinson" w:date="2023-03-09T08:42:00Z">
        <w:r w:rsidR="00CA776B">
          <w:t>i.e.,</w:t>
        </w:r>
      </w:ins>
      <w:r>
        <w:t xml:space="preserve"> </w:t>
      </w:r>
    </w:p>
    <w:p w14:paraId="15F46780" w14:textId="20FB0CCE" w:rsidR="00AA16A0" w:rsidRDefault="007D53F3" w:rsidP="007F2761">
      <w:pPr>
        <w:pStyle w:val="ListNumber2"/>
        <w:spacing w:before="0" w:after="0"/>
        <w:ind w:left="2160"/>
        <w:rPr>
          <w:ins w:id="406" w:author="Moses, Robinson" w:date="2023-03-09T10:35:00Z"/>
        </w:rPr>
        <w:pPrChange w:id="407" w:author="Moses, Robinson" w:date="2023-03-09T10:36:00Z">
          <w:pPr>
            <w:pStyle w:val="ListNumber2"/>
            <w:numPr>
              <w:ilvl w:val="2"/>
              <w:numId w:val="35"/>
            </w:numPr>
            <w:ind w:left="1224" w:hanging="504"/>
          </w:pPr>
        </w:pPrChange>
      </w:pPr>
      <w:r>
        <w:t xml:space="preserve">jdbc:oracle:thin:@server:1521:serverdb </w:t>
      </w:r>
    </w:p>
    <w:p w14:paraId="05828FA7" w14:textId="77777777" w:rsidR="00AA16A0" w:rsidRDefault="007D53F3" w:rsidP="007F2761">
      <w:pPr>
        <w:pStyle w:val="ListNumber2"/>
        <w:spacing w:before="0" w:after="0"/>
        <w:ind w:left="2160"/>
        <w:rPr>
          <w:ins w:id="408" w:author="Moses, Robinson" w:date="2023-03-09T10:35:00Z"/>
        </w:rPr>
        <w:pPrChange w:id="409" w:author="Moses, Robinson" w:date="2023-03-09T10:36:00Z">
          <w:pPr>
            <w:pStyle w:val="ListNumber2"/>
            <w:ind w:left="1224"/>
          </w:pPr>
        </w:pPrChange>
      </w:pPr>
      <w:r>
        <w:t xml:space="preserve">or </w:t>
      </w:r>
      <w:del w:id="410" w:author="Moses, Robinson" w:date="2023-03-09T10:35:00Z">
        <w:r w:rsidDel="00AA16A0">
          <w:delText>j</w:delText>
        </w:r>
      </w:del>
    </w:p>
    <w:p w14:paraId="3565CAF4" w14:textId="50952A3F" w:rsidR="007D53F3" w:rsidRDefault="007D53F3" w:rsidP="007F2761">
      <w:pPr>
        <w:pStyle w:val="ListNumber2"/>
        <w:spacing w:before="0" w:after="0"/>
        <w:ind w:left="2160"/>
        <w:pPrChange w:id="411" w:author="Moses, Robinson" w:date="2023-03-09T10:36:00Z">
          <w:pPr>
            <w:pStyle w:val="ListNumber2"/>
          </w:pPr>
        </w:pPrChange>
      </w:pPr>
      <w:proofErr w:type="spellStart"/>
      <w:r>
        <w:t>dbc:sqlserver</w:t>
      </w:r>
      <w:proofErr w:type="spellEnd"/>
      <w:r>
        <w:t>://@server;databaseName=@schemaName</w:t>
      </w:r>
    </w:p>
    <w:p w14:paraId="1D27B4A8" w14:textId="39617309" w:rsidR="007D53F3" w:rsidRDefault="007D53F3" w:rsidP="00F605B2">
      <w:pPr>
        <w:pStyle w:val="ListNumber2"/>
        <w:numPr>
          <w:ilvl w:val="3"/>
          <w:numId w:val="35"/>
        </w:numPr>
        <w:pPrChange w:id="412" w:author="Moses, Robinson" w:date="2023-03-09T10:39:00Z">
          <w:pPr>
            <w:pStyle w:val="ListNumber2"/>
          </w:pPr>
        </w:pPrChange>
      </w:pPr>
      <w:del w:id="413" w:author="Moses, Robinson" w:date="2023-03-09T09:01:00Z">
        <w:r w:rsidDel="00946B81">
          <w:delText xml:space="preserve">In </w:delText>
        </w:r>
      </w:del>
      <w:ins w:id="414" w:author="Moses, Robinson" w:date="2023-03-09T09:01:00Z">
        <w:r w:rsidR="00946B81">
          <w:t xml:space="preserve">On the </w:t>
        </w:r>
      </w:ins>
      <w:r>
        <w:t xml:space="preserve">next page, select </w:t>
      </w:r>
      <w:ins w:id="415" w:author="Moses, Robinson" w:date="2023-03-09T09:01:00Z">
        <w:r w:rsidR="00946B81">
          <w:t xml:space="preserve">the </w:t>
        </w:r>
      </w:ins>
      <w:r>
        <w:t>proper JAAS alias which has been setup on 1.2.1 for “</w:t>
      </w:r>
      <w:r w:rsidRPr="00437270">
        <w:t>Component-managed authentication alias</w:t>
      </w:r>
      <w:r>
        <w:t>” and choose “</w:t>
      </w:r>
      <w:r w:rsidRPr="00016416">
        <w:rPr>
          <w:b/>
          <w:bCs/>
          <w:rPrChange w:id="416" w:author="Moses, Robinson" w:date="2023-03-09T10:36:00Z">
            <w:rPr/>
          </w:rPrChange>
        </w:rPr>
        <w:t>WSLogin</w:t>
      </w:r>
      <w:r>
        <w:t>” for “</w:t>
      </w:r>
      <w:r w:rsidRPr="00437270">
        <w:rPr>
          <w:b/>
          <w:bCs/>
          <w:rPrChange w:id="417" w:author="Moses, Robinson" w:date="2023-03-09T10:37:00Z">
            <w:rPr/>
          </w:rPrChange>
        </w:rPr>
        <w:t>Mapping-configuration alias</w:t>
      </w:r>
      <w:r>
        <w:t>”, then click “</w:t>
      </w:r>
      <w:r w:rsidRPr="00437270">
        <w:rPr>
          <w:b/>
          <w:bCs/>
          <w:rPrChange w:id="418" w:author="Moses, Robinson" w:date="2023-03-09T10:37:00Z">
            <w:rPr/>
          </w:rPrChange>
        </w:rPr>
        <w:t>Next</w:t>
      </w:r>
      <w:r>
        <w:t>” and “</w:t>
      </w:r>
      <w:r w:rsidRPr="00437270">
        <w:rPr>
          <w:b/>
          <w:bCs/>
          <w:rPrChange w:id="419" w:author="Moses, Robinson" w:date="2023-03-09T10:37:00Z">
            <w:rPr/>
          </w:rPrChange>
        </w:rPr>
        <w:t>Finish</w:t>
      </w:r>
      <w:r>
        <w:t>”</w:t>
      </w:r>
    </w:p>
    <w:p w14:paraId="174A457C" w14:textId="6F38BBAA" w:rsidR="007D53F3" w:rsidRDefault="007D53F3" w:rsidP="001014D2">
      <w:pPr>
        <w:pStyle w:val="ListNumber2"/>
        <w:numPr>
          <w:ilvl w:val="3"/>
          <w:numId w:val="35"/>
        </w:numPr>
        <w:pPrChange w:id="420" w:author="Moses, Robinson" w:date="2023-03-09T10:39:00Z">
          <w:pPr>
            <w:pStyle w:val="ListNumber2"/>
          </w:pPr>
        </w:pPrChange>
      </w:pPr>
      <w:r>
        <w:t xml:space="preserve">Repeat 1.2.3.1 to 1.2.3.3 to create JNDI data source for VLM Carrier Web, OptiCash, </w:t>
      </w:r>
      <w:ins w:id="421" w:author="Moses, Robinson" w:date="2023-03-09T09:01:00Z">
        <w:r w:rsidR="003D24DB">
          <w:t xml:space="preserve">and </w:t>
        </w:r>
      </w:ins>
      <w:r>
        <w:t xml:space="preserve">OptiVault respectively. Go back to </w:t>
      </w:r>
      <w:ins w:id="422" w:author="Moses, Robinson" w:date="2023-03-09T09:01:00Z">
        <w:r w:rsidR="003D24DB">
          <w:t xml:space="preserve">the </w:t>
        </w:r>
      </w:ins>
      <w:r>
        <w:t>“</w:t>
      </w:r>
      <w:r w:rsidRPr="0058076B">
        <w:rPr>
          <w:b/>
          <w:bCs/>
        </w:rPr>
        <w:t>Data Sources</w:t>
      </w:r>
      <w:r>
        <w:t xml:space="preserve">” page, click every data source created and click </w:t>
      </w:r>
      <w:ins w:id="423" w:author="Moses, Robinson" w:date="2023-03-09T09:01:00Z">
        <w:r w:rsidR="003D24DB">
          <w:t xml:space="preserve">the </w:t>
        </w:r>
      </w:ins>
      <w:r>
        <w:t>“</w:t>
      </w:r>
      <w:r w:rsidRPr="002F357F">
        <w:rPr>
          <w:b/>
          <w:bCs/>
        </w:rPr>
        <w:t>Test Connection</w:t>
      </w:r>
      <w:r>
        <w:t>” button. If everything is properly configured, there should be a test successful message.</w:t>
      </w:r>
    </w:p>
    <w:p w14:paraId="17585F38" w14:textId="57553AEB" w:rsidR="007D53F3" w:rsidRDefault="007D53F3" w:rsidP="00ED4A05">
      <w:pPr>
        <w:pStyle w:val="ListNumber2"/>
        <w:numPr>
          <w:ilvl w:val="2"/>
          <w:numId w:val="35"/>
        </w:numPr>
      </w:pPr>
      <w:r>
        <w:t xml:space="preserve">On </w:t>
      </w:r>
      <w:ins w:id="424" w:author="Moses, Robinson" w:date="2023-03-09T09:01:00Z">
        <w:r w:rsidR="003D24DB">
          <w:t xml:space="preserve">the </w:t>
        </w:r>
      </w:ins>
      <w:del w:id="425" w:author="Moses, Robinson" w:date="2023-03-09T08:38:00Z">
        <w:r w:rsidDel="002D28D5">
          <w:delText>Websphere</w:delText>
        </w:r>
      </w:del>
      <w:ins w:id="426" w:author="Moses, Robinson" w:date="2023-03-09T08:38:00Z">
        <w:r w:rsidR="002D28D5">
          <w:t>WebSphere</w:t>
        </w:r>
      </w:ins>
      <w:r>
        <w:t xml:space="preserve"> Application Console home page, go to </w:t>
      </w:r>
      <w:r w:rsidRPr="00DB5E41">
        <w:rPr>
          <w:i/>
          <w:iCs/>
        </w:rPr>
        <w:t>“Applications”-&gt; “WebSphere enterprise applications”</w:t>
      </w:r>
      <w:r>
        <w:t xml:space="preserve"> and click the application link for VLM Carrier Web, go to “</w:t>
      </w:r>
      <w:r w:rsidRPr="00DB5E41">
        <w:rPr>
          <w:b/>
          <w:bCs/>
        </w:rPr>
        <w:t>Resource references</w:t>
      </w:r>
      <w:r>
        <w:t>”, select module for OptiVLM Carrier Web, OptiCash, OptiVault respectively and click “</w:t>
      </w:r>
      <w:r w:rsidRPr="00DB5E41">
        <w:rPr>
          <w:b/>
          <w:bCs/>
        </w:rPr>
        <w:t xml:space="preserve">Modify Resource Authentication </w:t>
      </w:r>
      <w:proofErr w:type="gramStart"/>
      <w:r w:rsidRPr="00DB5E41">
        <w:rPr>
          <w:b/>
          <w:bCs/>
        </w:rPr>
        <w:t>Method..</w:t>
      </w:r>
      <w:proofErr w:type="gramEnd"/>
      <w:r>
        <w:t>”, click “</w:t>
      </w:r>
      <w:r w:rsidRPr="00DB5E41">
        <w:rPr>
          <w:b/>
          <w:bCs/>
        </w:rPr>
        <w:t>Use default method</w:t>
      </w:r>
      <w:r>
        <w:t>” and choose proper JAAS authentication, then click “</w:t>
      </w:r>
      <w:r w:rsidRPr="00DB5E41">
        <w:rPr>
          <w:b/>
          <w:bCs/>
        </w:rPr>
        <w:t>Apply</w:t>
      </w:r>
      <w:r>
        <w:t xml:space="preserve">”. Repeat the same action to every resource </w:t>
      </w:r>
      <w:del w:id="427" w:author="Moses, Robinson" w:date="2023-03-09T08:42:00Z">
        <w:r w:rsidDel="00CA776B">
          <w:delText>references</w:delText>
        </w:r>
      </w:del>
      <w:ins w:id="428" w:author="Moses, Robinson" w:date="2023-03-09T08:42:00Z">
        <w:r w:rsidR="00CA776B">
          <w:t>reference</w:t>
        </w:r>
      </w:ins>
      <w:r>
        <w:t xml:space="preserve"> and click “</w:t>
      </w:r>
      <w:r w:rsidRPr="00DB5E41">
        <w:rPr>
          <w:b/>
          <w:bCs/>
        </w:rPr>
        <w:t>OK</w:t>
      </w:r>
      <w:r>
        <w:t>”.</w:t>
      </w:r>
    </w:p>
    <w:p w14:paraId="3449B186" w14:textId="118517A7" w:rsidR="007D53F3" w:rsidRPr="002635E0" w:rsidRDefault="007D53F3" w:rsidP="00451186">
      <w:pPr>
        <w:pStyle w:val="ListNumber2"/>
        <w:numPr>
          <w:ilvl w:val="2"/>
          <w:numId w:val="35"/>
        </w:numPr>
      </w:pPr>
      <w:r>
        <w:t>Open web.xml</w:t>
      </w:r>
      <w:r w:rsidR="00695160">
        <w:t xml:space="preserve"> </w:t>
      </w:r>
      <w:r>
        <w:t xml:space="preserve">(located at &lt;application-path&gt;/WEB-INF/) and make sure the section of “&lt;resource-ref&gt;” </w:t>
      </w:r>
      <w:del w:id="429" w:author="Moses, Robinson" w:date="2023-03-09T09:01:00Z">
        <w:r w:rsidDel="003D24DB">
          <w:delText xml:space="preserve">are </w:delText>
        </w:r>
      </w:del>
      <w:ins w:id="430" w:author="Moses, Robinson" w:date="2023-03-09T09:01:00Z">
        <w:r w:rsidR="003D24DB">
          <w:t xml:space="preserve">is </w:t>
        </w:r>
      </w:ins>
      <w:r>
        <w:t xml:space="preserve">NOT commented out (remove “&lt;!--“before the section and “--&gt;”after the section). </w:t>
      </w:r>
      <w:del w:id="431" w:author="Moses, Robinson" w:date="2023-03-09T09:02:00Z">
        <w:r w:rsidDel="00D965E1">
          <w:delText xml:space="preserve">Result </w:delText>
        </w:r>
      </w:del>
      <w:ins w:id="432" w:author="Moses, Robinson" w:date="2023-03-09T09:02:00Z">
        <w:r w:rsidR="00D965E1">
          <w:t xml:space="preserve">The result </w:t>
        </w:r>
      </w:ins>
      <w:r>
        <w:t>will look like this:</w:t>
      </w:r>
    </w:p>
    <w:p w14:paraId="0A2C34C7" w14:textId="77777777" w:rsidR="007D53F3" w:rsidRPr="00271A65" w:rsidRDefault="007D53F3" w:rsidP="00C85F14">
      <w:pPr>
        <w:pStyle w:val="CodeBody"/>
      </w:pPr>
      <w:r w:rsidRPr="00271A65">
        <w:tab/>
        <w:t>&lt;resource-ref&gt;</w:t>
      </w:r>
    </w:p>
    <w:p w14:paraId="5CF17AA0" w14:textId="77777777" w:rsidR="007D53F3" w:rsidRPr="00271A65" w:rsidRDefault="007D53F3" w:rsidP="00C85F14">
      <w:pPr>
        <w:pStyle w:val="CodeBody"/>
      </w:pPr>
      <w:r w:rsidRPr="00271A65">
        <w:tab/>
      </w:r>
      <w:r w:rsidRPr="00271A65">
        <w:tab/>
        <w:t xml:space="preserve">&lt;description&gt;JNDI Oracle </w:t>
      </w:r>
      <w:proofErr w:type="spellStart"/>
      <w:r w:rsidRPr="00271A65">
        <w:t>Datasource</w:t>
      </w:r>
      <w:proofErr w:type="spellEnd"/>
      <w:r w:rsidRPr="00271A65">
        <w:t xml:space="preserve"> for </w:t>
      </w:r>
      <w:r>
        <w:t>Carrier Web</w:t>
      </w:r>
      <w:r w:rsidRPr="00271A65">
        <w:t>&lt;/description&gt;</w:t>
      </w:r>
    </w:p>
    <w:p w14:paraId="36FA3F24" w14:textId="77777777" w:rsidR="007D53F3" w:rsidRPr="00271A65" w:rsidRDefault="007D53F3" w:rsidP="00C85F14">
      <w:pPr>
        <w:pStyle w:val="CodeBody"/>
      </w:pPr>
      <w:r w:rsidRPr="00271A65">
        <w:tab/>
      </w:r>
      <w:r w:rsidRPr="00271A65">
        <w:tab/>
        <w:t>&lt;res-ref-name&gt;jdbc/</w:t>
      </w:r>
      <w:r>
        <w:t>CarrierWeb</w:t>
      </w:r>
      <w:r w:rsidRPr="00271A65">
        <w:t>&lt;/res-ref-name&gt;</w:t>
      </w:r>
    </w:p>
    <w:p w14:paraId="39551AF3" w14:textId="77777777" w:rsidR="007D53F3" w:rsidRPr="00297EDE" w:rsidRDefault="007D53F3" w:rsidP="00C85F14">
      <w:pPr>
        <w:pStyle w:val="CodeBody"/>
        <w:rPr>
          <w:lang w:val="fr-FR"/>
        </w:rPr>
      </w:pPr>
      <w:r w:rsidRPr="00271A65">
        <w:tab/>
      </w:r>
      <w:r w:rsidRPr="00271A65">
        <w:tab/>
      </w:r>
      <w:r w:rsidRPr="00297EDE">
        <w:rPr>
          <w:lang w:val="fr-FR"/>
        </w:rPr>
        <w:t>&lt;</w:t>
      </w:r>
      <w:proofErr w:type="spellStart"/>
      <w:proofErr w:type="gramStart"/>
      <w:r w:rsidRPr="00297EDE">
        <w:rPr>
          <w:lang w:val="fr-FR"/>
        </w:rPr>
        <w:t>res</w:t>
      </w:r>
      <w:proofErr w:type="spellEnd"/>
      <w:proofErr w:type="gramEnd"/>
      <w:r w:rsidRPr="00297EDE">
        <w:rPr>
          <w:lang w:val="fr-FR"/>
        </w:rPr>
        <w:t>-type&gt;</w:t>
      </w:r>
      <w:proofErr w:type="spellStart"/>
      <w:r w:rsidRPr="00297EDE">
        <w:rPr>
          <w:lang w:val="fr-FR"/>
        </w:rPr>
        <w:t>javax.sql.DataSource</w:t>
      </w:r>
      <w:proofErr w:type="spellEnd"/>
      <w:r w:rsidRPr="00297EDE">
        <w:rPr>
          <w:lang w:val="fr-FR"/>
        </w:rPr>
        <w:t>&lt;/</w:t>
      </w:r>
      <w:proofErr w:type="spellStart"/>
      <w:r w:rsidRPr="00297EDE">
        <w:rPr>
          <w:lang w:val="fr-FR"/>
        </w:rPr>
        <w:t>res</w:t>
      </w:r>
      <w:proofErr w:type="spellEnd"/>
      <w:r w:rsidRPr="00297EDE">
        <w:rPr>
          <w:lang w:val="fr-FR"/>
        </w:rPr>
        <w:t>-type&gt;</w:t>
      </w:r>
    </w:p>
    <w:p w14:paraId="10F7B213" w14:textId="77777777" w:rsidR="007D53F3" w:rsidRPr="00271A65" w:rsidRDefault="007D53F3" w:rsidP="00C85F14">
      <w:pPr>
        <w:pStyle w:val="CodeBody"/>
      </w:pPr>
      <w:r w:rsidRPr="00297EDE">
        <w:rPr>
          <w:lang w:val="fr-FR"/>
        </w:rPr>
        <w:tab/>
      </w:r>
      <w:r w:rsidRPr="00297EDE">
        <w:rPr>
          <w:lang w:val="fr-FR"/>
        </w:rPr>
        <w:tab/>
      </w:r>
      <w:r w:rsidRPr="00271A65">
        <w:t>&lt;res-auth&gt;Container&lt;/res-auth&gt;</w:t>
      </w:r>
    </w:p>
    <w:p w14:paraId="0977358F" w14:textId="77777777" w:rsidR="007D53F3" w:rsidRPr="00271A65" w:rsidRDefault="007D53F3" w:rsidP="00C85F14">
      <w:pPr>
        <w:pStyle w:val="CodeBody"/>
      </w:pPr>
      <w:r>
        <w:tab/>
        <w:t>&lt;/resource-ref&gt;</w:t>
      </w:r>
    </w:p>
    <w:p w14:paraId="3D4E5A55" w14:textId="77777777" w:rsidR="007D53F3" w:rsidRPr="00271A65" w:rsidRDefault="007D53F3" w:rsidP="00C85F14">
      <w:pPr>
        <w:pStyle w:val="CodeBody"/>
      </w:pPr>
      <w:r w:rsidRPr="00271A65">
        <w:tab/>
        <w:t>&lt;resource-ref&gt;</w:t>
      </w:r>
    </w:p>
    <w:p w14:paraId="01EC4F3E" w14:textId="77777777" w:rsidR="007D53F3" w:rsidRPr="00271A65" w:rsidRDefault="007D53F3" w:rsidP="00C85F14">
      <w:pPr>
        <w:pStyle w:val="CodeBody"/>
      </w:pPr>
      <w:r w:rsidRPr="00271A65">
        <w:tab/>
      </w:r>
      <w:r w:rsidRPr="00271A65">
        <w:tab/>
        <w:t xml:space="preserve">&lt;description&gt;JNDI Oracle </w:t>
      </w:r>
      <w:proofErr w:type="spellStart"/>
      <w:r w:rsidRPr="00271A65">
        <w:t>Datasource</w:t>
      </w:r>
      <w:proofErr w:type="spellEnd"/>
      <w:r w:rsidRPr="00271A65">
        <w:t xml:space="preserve"> for OptiCash&lt;/description&gt;</w:t>
      </w:r>
    </w:p>
    <w:p w14:paraId="61A8A143" w14:textId="77777777" w:rsidR="007D53F3" w:rsidRPr="00271A65" w:rsidRDefault="007D53F3" w:rsidP="00C85F14">
      <w:pPr>
        <w:pStyle w:val="CodeBody"/>
      </w:pPr>
      <w:r w:rsidRPr="00271A65">
        <w:tab/>
      </w:r>
      <w:r w:rsidRPr="00271A65">
        <w:tab/>
        <w:t>&lt;res-ref-name&gt;jdbc/OptiCash&lt;/res-ref-name&gt;</w:t>
      </w:r>
    </w:p>
    <w:p w14:paraId="1D3F79D6" w14:textId="77777777" w:rsidR="007D53F3" w:rsidRPr="00297EDE" w:rsidRDefault="007D53F3" w:rsidP="00C85F14">
      <w:pPr>
        <w:pStyle w:val="CodeBody"/>
        <w:rPr>
          <w:lang w:val="fr-FR"/>
        </w:rPr>
      </w:pPr>
      <w:r w:rsidRPr="00271A65">
        <w:tab/>
      </w:r>
      <w:r w:rsidRPr="00271A65">
        <w:tab/>
      </w:r>
      <w:r w:rsidRPr="00297EDE">
        <w:rPr>
          <w:lang w:val="fr-FR"/>
        </w:rPr>
        <w:t>&lt;</w:t>
      </w:r>
      <w:proofErr w:type="spellStart"/>
      <w:proofErr w:type="gramStart"/>
      <w:r w:rsidRPr="00297EDE">
        <w:rPr>
          <w:lang w:val="fr-FR"/>
        </w:rPr>
        <w:t>res</w:t>
      </w:r>
      <w:proofErr w:type="spellEnd"/>
      <w:proofErr w:type="gramEnd"/>
      <w:r w:rsidRPr="00297EDE">
        <w:rPr>
          <w:lang w:val="fr-FR"/>
        </w:rPr>
        <w:t>-type&gt;</w:t>
      </w:r>
      <w:proofErr w:type="spellStart"/>
      <w:r w:rsidRPr="00297EDE">
        <w:rPr>
          <w:lang w:val="fr-FR"/>
        </w:rPr>
        <w:t>javax.sql.DataSource</w:t>
      </w:r>
      <w:proofErr w:type="spellEnd"/>
      <w:r w:rsidRPr="00297EDE">
        <w:rPr>
          <w:lang w:val="fr-FR"/>
        </w:rPr>
        <w:t>&lt;/</w:t>
      </w:r>
      <w:proofErr w:type="spellStart"/>
      <w:r w:rsidRPr="00297EDE">
        <w:rPr>
          <w:lang w:val="fr-FR"/>
        </w:rPr>
        <w:t>res</w:t>
      </w:r>
      <w:proofErr w:type="spellEnd"/>
      <w:r w:rsidRPr="00297EDE">
        <w:rPr>
          <w:lang w:val="fr-FR"/>
        </w:rPr>
        <w:t>-type&gt;</w:t>
      </w:r>
    </w:p>
    <w:p w14:paraId="2731BFD7" w14:textId="77777777" w:rsidR="007D53F3" w:rsidRPr="00271A65" w:rsidRDefault="007D53F3" w:rsidP="00C85F14">
      <w:pPr>
        <w:pStyle w:val="CodeBody"/>
      </w:pPr>
      <w:r w:rsidRPr="00297EDE">
        <w:rPr>
          <w:lang w:val="fr-FR"/>
        </w:rPr>
        <w:tab/>
      </w:r>
      <w:r w:rsidRPr="00297EDE">
        <w:rPr>
          <w:lang w:val="fr-FR"/>
        </w:rPr>
        <w:tab/>
      </w:r>
      <w:r w:rsidRPr="00271A65">
        <w:t>&lt;res-auth&gt;Container&lt;/res-auth&gt;</w:t>
      </w:r>
    </w:p>
    <w:p w14:paraId="3A995E51" w14:textId="77777777" w:rsidR="007D53F3" w:rsidRPr="00271A65" w:rsidRDefault="007D53F3" w:rsidP="00C85F14">
      <w:pPr>
        <w:pStyle w:val="CodeBody"/>
      </w:pPr>
      <w:r w:rsidRPr="00271A65">
        <w:tab/>
        <w:t xml:space="preserve">&lt;/resource-ref&gt; </w:t>
      </w:r>
    </w:p>
    <w:p w14:paraId="28C420A5" w14:textId="77777777" w:rsidR="007D53F3" w:rsidRPr="00271A65" w:rsidRDefault="007D53F3" w:rsidP="00C85F14">
      <w:pPr>
        <w:pStyle w:val="CodeBody"/>
      </w:pPr>
      <w:r w:rsidRPr="00271A65">
        <w:tab/>
        <w:t>&lt;resource-ref&gt;</w:t>
      </w:r>
    </w:p>
    <w:p w14:paraId="07251DE8" w14:textId="77777777" w:rsidR="007D53F3" w:rsidRPr="00271A65" w:rsidRDefault="007D53F3" w:rsidP="00C85F14">
      <w:pPr>
        <w:pStyle w:val="CodeBody"/>
      </w:pPr>
      <w:r w:rsidRPr="00271A65">
        <w:tab/>
      </w:r>
      <w:r w:rsidRPr="00271A65">
        <w:tab/>
        <w:t xml:space="preserve">&lt;description&gt;JNDI Oracle </w:t>
      </w:r>
      <w:proofErr w:type="spellStart"/>
      <w:r w:rsidRPr="00271A65">
        <w:t>Datasource</w:t>
      </w:r>
      <w:proofErr w:type="spellEnd"/>
      <w:r w:rsidRPr="00271A65">
        <w:t xml:space="preserve"> for OptiVault&lt;/description&gt;</w:t>
      </w:r>
    </w:p>
    <w:p w14:paraId="35F8F718" w14:textId="77777777" w:rsidR="007D53F3" w:rsidRPr="00271A65" w:rsidRDefault="007D53F3" w:rsidP="00C85F14">
      <w:pPr>
        <w:pStyle w:val="CodeBody"/>
      </w:pPr>
      <w:r w:rsidRPr="00271A65">
        <w:tab/>
      </w:r>
      <w:r w:rsidRPr="00271A65">
        <w:tab/>
        <w:t>&lt;res-ref-name&gt;jdbc/OptiVault&lt;/res-ref-name&gt;</w:t>
      </w:r>
    </w:p>
    <w:p w14:paraId="2B2C14D5" w14:textId="77777777" w:rsidR="007D53F3" w:rsidRPr="00271A65" w:rsidRDefault="007D53F3" w:rsidP="00C85F14">
      <w:pPr>
        <w:pStyle w:val="CodeBody"/>
      </w:pPr>
      <w:r w:rsidRPr="00271A65">
        <w:tab/>
      </w:r>
      <w:r w:rsidRPr="00271A65">
        <w:tab/>
        <w:t>&lt;res-type&gt;</w:t>
      </w:r>
      <w:proofErr w:type="spellStart"/>
      <w:r w:rsidRPr="00271A65">
        <w:t>javax.sql.DataSource</w:t>
      </w:r>
      <w:proofErr w:type="spellEnd"/>
      <w:r w:rsidRPr="00271A65">
        <w:t>&lt;/res-type&gt;</w:t>
      </w:r>
    </w:p>
    <w:p w14:paraId="5528034C" w14:textId="77777777" w:rsidR="007D53F3" w:rsidRPr="00271A65" w:rsidRDefault="007D53F3" w:rsidP="00C85F14">
      <w:pPr>
        <w:pStyle w:val="CodeBody"/>
      </w:pPr>
      <w:r w:rsidRPr="00271A65">
        <w:tab/>
      </w:r>
      <w:r w:rsidRPr="00271A65">
        <w:tab/>
        <w:t>&lt;res-auth&gt;Container&lt;/res-auth&gt;</w:t>
      </w:r>
    </w:p>
    <w:p w14:paraId="7B13653B" w14:textId="77777777" w:rsidR="007D53F3" w:rsidRPr="00271A65" w:rsidRDefault="007D53F3" w:rsidP="00C85F14">
      <w:pPr>
        <w:pStyle w:val="CodeBody"/>
      </w:pPr>
      <w:r>
        <w:lastRenderedPageBreak/>
        <w:tab/>
        <w:t>&lt;/resource-ref&gt;</w:t>
      </w:r>
    </w:p>
    <w:p w14:paraId="7BC469D2" w14:textId="77777777" w:rsidR="007D53F3" w:rsidRDefault="007D53F3" w:rsidP="00DF3636">
      <w:pPr>
        <w:pStyle w:val="ListNumber"/>
        <w:numPr>
          <w:ilvl w:val="0"/>
          <w:numId w:val="35"/>
        </w:numPr>
      </w:pPr>
      <w:r>
        <w:t>Configure mail send using the following properties.</w:t>
      </w:r>
    </w:p>
    <w:tbl>
      <w:tblPr>
        <w:tblW w:w="9261" w:type="dxa"/>
        <w:tblInd w:w="7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4264"/>
        <w:gridCol w:w="4997"/>
      </w:tblGrid>
      <w:tr w:rsidR="007D53F3" w14:paraId="798882A8" w14:textId="77777777" w:rsidTr="0068780B">
        <w:tc>
          <w:tcPr>
            <w:tcW w:w="4264" w:type="dxa"/>
            <w:shd w:val="clear" w:color="auto" w:fill="4AB948"/>
          </w:tcPr>
          <w:p w14:paraId="391CA702" w14:textId="77777777" w:rsidR="007D53F3" w:rsidRDefault="007D53F3" w:rsidP="0068780B">
            <w:pPr>
              <w:pStyle w:val="TableHeading"/>
            </w:pPr>
            <w:r>
              <w:t>Setting</w:t>
            </w:r>
          </w:p>
        </w:tc>
        <w:tc>
          <w:tcPr>
            <w:tcW w:w="4997" w:type="dxa"/>
            <w:shd w:val="clear" w:color="auto" w:fill="4AB948"/>
          </w:tcPr>
          <w:p w14:paraId="1B3FCC2C" w14:textId="77777777" w:rsidR="007D53F3" w:rsidRDefault="007D53F3" w:rsidP="0068780B">
            <w:pPr>
              <w:pStyle w:val="TableHeading"/>
            </w:pPr>
            <w:r>
              <w:t>Description</w:t>
            </w:r>
          </w:p>
        </w:tc>
      </w:tr>
      <w:tr w:rsidR="007D53F3" w14:paraId="42260A61" w14:textId="77777777" w:rsidTr="0068780B">
        <w:tc>
          <w:tcPr>
            <w:tcW w:w="4264" w:type="dxa"/>
          </w:tcPr>
          <w:p w14:paraId="05095C99" w14:textId="77777777" w:rsidR="007D53F3" w:rsidRPr="0068780B" w:rsidRDefault="007D53F3" w:rsidP="0068780B">
            <w:pPr>
              <w:pStyle w:val="TableBody"/>
              <w:rPr>
                <w:b/>
                <w:bCs/>
              </w:rPr>
            </w:pPr>
            <w:proofErr w:type="spellStart"/>
            <w:r w:rsidRPr="0068780B">
              <w:rPr>
                <w:b/>
                <w:bCs/>
              </w:rPr>
              <w:t>mail.enabled</w:t>
            </w:r>
            <w:proofErr w:type="spellEnd"/>
          </w:p>
        </w:tc>
        <w:tc>
          <w:tcPr>
            <w:tcW w:w="4997" w:type="dxa"/>
          </w:tcPr>
          <w:p w14:paraId="53320CE8" w14:textId="77777777" w:rsidR="007D53F3" w:rsidRDefault="007D53F3" w:rsidP="0068780B">
            <w:pPr>
              <w:pStyle w:val="TableBody"/>
            </w:pPr>
            <w:r>
              <w:t>True/False. This enables or disables outgoing mail from OptiVLM-CarrierWeb entirely.</w:t>
            </w:r>
          </w:p>
        </w:tc>
      </w:tr>
      <w:tr w:rsidR="007D53F3" w14:paraId="33905235" w14:textId="77777777" w:rsidTr="0068780B">
        <w:tc>
          <w:tcPr>
            <w:tcW w:w="4264" w:type="dxa"/>
          </w:tcPr>
          <w:p w14:paraId="48690CDF" w14:textId="77777777" w:rsidR="007D53F3" w:rsidRPr="0068780B" w:rsidRDefault="007D53F3" w:rsidP="0068780B">
            <w:pPr>
              <w:pStyle w:val="TableBody"/>
              <w:rPr>
                <w:b/>
                <w:bCs/>
              </w:rPr>
            </w:pPr>
            <w:proofErr w:type="spellStart"/>
            <w:r w:rsidRPr="0068780B">
              <w:rPr>
                <w:b/>
                <w:bCs/>
              </w:rPr>
              <w:t>mail.host</w:t>
            </w:r>
            <w:proofErr w:type="spellEnd"/>
          </w:p>
        </w:tc>
        <w:tc>
          <w:tcPr>
            <w:tcW w:w="4997" w:type="dxa"/>
          </w:tcPr>
          <w:p w14:paraId="011F947E" w14:textId="77777777" w:rsidR="007D53F3" w:rsidRDefault="007D53F3" w:rsidP="0068780B">
            <w:pPr>
              <w:pStyle w:val="TableBody"/>
            </w:pPr>
            <w:r>
              <w:t>Mail server accessible by OptiVLM-CarrierWeb which will be used to send outgoing mail.</w:t>
            </w:r>
          </w:p>
        </w:tc>
      </w:tr>
      <w:tr w:rsidR="007D53F3" w14:paraId="792CC2F9" w14:textId="77777777" w:rsidTr="0068780B">
        <w:tc>
          <w:tcPr>
            <w:tcW w:w="4264" w:type="dxa"/>
          </w:tcPr>
          <w:p w14:paraId="42AE8A14" w14:textId="77777777" w:rsidR="007D53F3" w:rsidRPr="0068780B" w:rsidRDefault="007D53F3" w:rsidP="0068780B">
            <w:pPr>
              <w:pStyle w:val="TableBody"/>
              <w:rPr>
                <w:b/>
                <w:bCs/>
              </w:rPr>
            </w:pPr>
            <w:proofErr w:type="spellStart"/>
            <w:r w:rsidRPr="0068780B">
              <w:rPr>
                <w:b/>
                <w:bCs/>
              </w:rPr>
              <w:t>mail.port</w:t>
            </w:r>
            <w:proofErr w:type="spellEnd"/>
          </w:p>
        </w:tc>
        <w:tc>
          <w:tcPr>
            <w:tcW w:w="4997" w:type="dxa"/>
          </w:tcPr>
          <w:p w14:paraId="3CF409E7" w14:textId="77777777" w:rsidR="007D53F3" w:rsidRDefault="007D53F3" w:rsidP="0068780B">
            <w:pPr>
              <w:pStyle w:val="TableBody"/>
            </w:pPr>
            <w:r>
              <w:t>The port number on which the Mail Host is running.</w:t>
            </w:r>
          </w:p>
        </w:tc>
      </w:tr>
      <w:tr w:rsidR="007D53F3" w14:paraId="652B5C16" w14:textId="77777777" w:rsidTr="0068780B">
        <w:tc>
          <w:tcPr>
            <w:tcW w:w="4264" w:type="dxa"/>
          </w:tcPr>
          <w:p w14:paraId="4540C56A" w14:textId="77777777" w:rsidR="007D53F3" w:rsidRPr="0068780B" w:rsidRDefault="007D53F3" w:rsidP="0068780B">
            <w:pPr>
              <w:pStyle w:val="TableBody"/>
              <w:rPr>
                <w:b/>
                <w:bCs/>
              </w:rPr>
            </w:pPr>
            <w:proofErr w:type="spellStart"/>
            <w:r w:rsidRPr="0068780B">
              <w:rPr>
                <w:b/>
                <w:bCs/>
              </w:rPr>
              <w:t>mail.provider</w:t>
            </w:r>
            <w:proofErr w:type="spellEnd"/>
          </w:p>
        </w:tc>
        <w:tc>
          <w:tcPr>
            <w:tcW w:w="4997" w:type="dxa"/>
          </w:tcPr>
          <w:p w14:paraId="60E25031" w14:textId="77777777" w:rsidR="007D53F3" w:rsidRDefault="007D53F3" w:rsidP="0068780B">
            <w:pPr>
              <w:pStyle w:val="TableBody"/>
            </w:pPr>
            <w:r>
              <w:t>“smtp” or “</w:t>
            </w:r>
            <w:proofErr w:type="spellStart"/>
            <w:r>
              <w:t>smtps</w:t>
            </w:r>
            <w:proofErr w:type="spellEnd"/>
            <w:r>
              <w:t xml:space="preserve">”. SMTPS refers to sending mail with SSL security, and SMTP without.  </w:t>
            </w:r>
          </w:p>
        </w:tc>
      </w:tr>
      <w:tr w:rsidR="007D53F3" w14:paraId="71B43B61" w14:textId="77777777" w:rsidTr="0068780B">
        <w:tc>
          <w:tcPr>
            <w:tcW w:w="4264" w:type="dxa"/>
          </w:tcPr>
          <w:p w14:paraId="4B78B499" w14:textId="77777777" w:rsidR="007D53F3" w:rsidRPr="0068780B" w:rsidRDefault="007D53F3" w:rsidP="0068780B">
            <w:pPr>
              <w:pStyle w:val="TableBody"/>
              <w:rPr>
                <w:b/>
                <w:bCs/>
              </w:rPr>
            </w:pPr>
            <w:proofErr w:type="spellStart"/>
            <w:r w:rsidRPr="0068780B">
              <w:rPr>
                <w:b/>
                <w:bCs/>
              </w:rPr>
              <w:t>mail.tlsEnabled</w:t>
            </w:r>
            <w:proofErr w:type="spellEnd"/>
          </w:p>
        </w:tc>
        <w:tc>
          <w:tcPr>
            <w:tcW w:w="4997" w:type="dxa"/>
          </w:tcPr>
          <w:p w14:paraId="70B52E0A" w14:textId="77777777" w:rsidR="007D53F3" w:rsidRDefault="007D53F3" w:rsidP="0068780B">
            <w:pPr>
              <w:pStyle w:val="TableBody"/>
            </w:pPr>
            <w:r>
              <w:t>True/False. Indicates whether or not Transport Layer Security (TLS) will be used. If yes, should be ‘smtp’ in the prior field.</w:t>
            </w:r>
          </w:p>
        </w:tc>
      </w:tr>
      <w:tr w:rsidR="007D53F3" w14:paraId="227BF18C" w14:textId="77777777" w:rsidTr="0068780B">
        <w:tc>
          <w:tcPr>
            <w:tcW w:w="4264" w:type="dxa"/>
          </w:tcPr>
          <w:p w14:paraId="2A56DAEC" w14:textId="77777777" w:rsidR="007D53F3" w:rsidRPr="0068780B" w:rsidRDefault="007D53F3" w:rsidP="0068780B">
            <w:pPr>
              <w:pStyle w:val="TableBody"/>
              <w:rPr>
                <w:b/>
                <w:bCs/>
              </w:rPr>
            </w:pPr>
            <w:proofErr w:type="spellStart"/>
            <w:r w:rsidRPr="0068780B">
              <w:rPr>
                <w:b/>
                <w:bCs/>
              </w:rPr>
              <w:t>mail.authEnabled</w:t>
            </w:r>
            <w:proofErr w:type="spellEnd"/>
          </w:p>
        </w:tc>
        <w:tc>
          <w:tcPr>
            <w:tcW w:w="4997" w:type="dxa"/>
          </w:tcPr>
          <w:p w14:paraId="61194BC0" w14:textId="03278885" w:rsidR="007D53F3" w:rsidRDefault="007D53F3" w:rsidP="0068780B">
            <w:pPr>
              <w:pStyle w:val="TableBody"/>
            </w:pPr>
            <w:r>
              <w:t xml:space="preserve">True/False. Indicates whether or not the mail </w:t>
            </w:r>
            <w:del w:id="433" w:author="Moses, Robinson" w:date="2023-03-09T09:03:00Z">
              <w:r w:rsidDel="00BE07DF">
                <w:delText xml:space="preserve">send </w:delText>
              </w:r>
            </w:del>
            <w:ins w:id="434" w:author="Moses, Robinson" w:date="2023-03-09T09:03:00Z">
              <w:r w:rsidR="00BE07DF">
                <w:t xml:space="preserve">sent </w:t>
              </w:r>
            </w:ins>
            <w:r>
              <w:t xml:space="preserve">will require authentication (username/password)  </w:t>
            </w:r>
          </w:p>
        </w:tc>
      </w:tr>
      <w:tr w:rsidR="007D53F3" w14:paraId="155ECFDA" w14:textId="77777777" w:rsidTr="0068780B">
        <w:tc>
          <w:tcPr>
            <w:tcW w:w="4264" w:type="dxa"/>
          </w:tcPr>
          <w:p w14:paraId="07EE57D0" w14:textId="77777777" w:rsidR="007D53F3" w:rsidRPr="0068780B" w:rsidRDefault="007D53F3" w:rsidP="0068780B">
            <w:pPr>
              <w:pStyle w:val="TableBody"/>
              <w:rPr>
                <w:b/>
                <w:bCs/>
              </w:rPr>
            </w:pPr>
            <w:proofErr w:type="spellStart"/>
            <w:r w:rsidRPr="0068780B">
              <w:rPr>
                <w:b/>
                <w:bCs/>
              </w:rPr>
              <w:t>mail.username</w:t>
            </w:r>
            <w:proofErr w:type="spellEnd"/>
          </w:p>
        </w:tc>
        <w:tc>
          <w:tcPr>
            <w:tcW w:w="4997" w:type="dxa"/>
          </w:tcPr>
          <w:p w14:paraId="5DAB72C5" w14:textId="2B287D77" w:rsidR="007D53F3" w:rsidRDefault="007D53F3" w:rsidP="0068780B">
            <w:pPr>
              <w:pStyle w:val="TableBody"/>
            </w:pPr>
            <w:r>
              <w:t xml:space="preserve">If Authentication </w:t>
            </w:r>
            <w:ins w:id="435" w:author="Moses, Robinson" w:date="2023-03-09T09:02:00Z">
              <w:r w:rsidR="00BE07DF">
                <w:t xml:space="preserve">is </w:t>
              </w:r>
            </w:ins>
            <w:r>
              <w:t>Enabled, supply the username for sending mail.</w:t>
            </w:r>
          </w:p>
        </w:tc>
      </w:tr>
      <w:tr w:rsidR="007D53F3" w14:paraId="4ABB5C25" w14:textId="77777777" w:rsidTr="0068780B">
        <w:tc>
          <w:tcPr>
            <w:tcW w:w="4264" w:type="dxa"/>
          </w:tcPr>
          <w:p w14:paraId="7158A154" w14:textId="77777777" w:rsidR="007D53F3" w:rsidRPr="0068780B" w:rsidRDefault="007D53F3" w:rsidP="0068780B">
            <w:pPr>
              <w:pStyle w:val="TableBody"/>
              <w:rPr>
                <w:b/>
                <w:bCs/>
              </w:rPr>
            </w:pPr>
            <w:proofErr w:type="spellStart"/>
            <w:r w:rsidRPr="0068780B">
              <w:rPr>
                <w:b/>
                <w:bCs/>
              </w:rPr>
              <w:t>mail.password</w:t>
            </w:r>
            <w:proofErr w:type="spellEnd"/>
          </w:p>
        </w:tc>
        <w:tc>
          <w:tcPr>
            <w:tcW w:w="4997" w:type="dxa"/>
          </w:tcPr>
          <w:p w14:paraId="70320A20" w14:textId="331E6BA1" w:rsidR="007D53F3" w:rsidRDefault="007D53F3" w:rsidP="0068780B">
            <w:pPr>
              <w:pStyle w:val="TableBody"/>
            </w:pPr>
            <w:r>
              <w:t xml:space="preserve">If Authentication </w:t>
            </w:r>
            <w:ins w:id="436" w:author="Moses, Robinson" w:date="2023-03-09T09:03:00Z">
              <w:r w:rsidR="00BE07DF">
                <w:t xml:space="preserve">is </w:t>
              </w:r>
            </w:ins>
            <w:r>
              <w:t>Enabled, supply the password for sending mail.</w:t>
            </w:r>
          </w:p>
        </w:tc>
      </w:tr>
      <w:tr w:rsidR="007D53F3" w14:paraId="134C7AC8" w14:textId="77777777" w:rsidTr="0068780B">
        <w:tc>
          <w:tcPr>
            <w:tcW w:w="4264" w:type="dxa"/>
          </w:tcPr>
          <w:p w14:paraId="10CACE49" w14:textId="77777777" w:rsidR="007D53F3" w:rsidRPr="0068780B" w:rsidRDefault="007D53F3" w:rsidP="0068780B">
            <w:pPr>
              <w:pStyle w:val="TableBody"/>
              <w:rPr>
                <w:b/>
                <w:bCs/>
              </w:rPr>
            </w:pPr>
            <w:proofErr w:type="spellStart"/>
            <w:r w:rsidRPr="0068780B">
              <w:rPr>
                <w:b/>
                <w:bCs/>
              </w:rPr>
              <w:t>mail.fromAddress</w:t>
            </w:r>
            <w:proofErr w:type="spellEnd"/>
          </w:p>
        </w:tc>
        <w:tc>
          <w:tcPr>
            <w:tcW w:w="4997" w:type="dxa"/>
          </w:tcPr>
          <w:p w14:paraId="4F588E00" w14:textId="4FFEC66C" w:rsidR="007D53F3" w:rsidRDefault="007D53F3" w:rsidP="0068780B">
            <w:pPr>
              <w:pStyle w:val="TableBody"/>
            </w:pPr>
            <w:del w:id="437" w:author="Moses, Robinson" w:date="2023-03-09T09:03:00Z">
              <w:r w:rsidDel="00C20819">
                <w:delText xml:space="preserve">Email </w:delText>
              </w:r>
            </w:del>
            <w:ins w:id="438" w:author="Moses, Robinson" w:date="2023-03-09T09:03:00Z">
              <w:r w:rsidR="00C20819">
                <w:t xml:space="preserve">An email </w:t>
              </w:r>
            </w:ins>
            <w:r>
              <w:t>address which recipients will see in the “From” field.</w:t>
            </w:r>
          </w:p>
        </w:tc>
      </w:tr>
      <w:tr w:rsidR="007D53F3" w14:paraId="11C6207B" w14:textId="77777777" w:rsidTr="0068780B">
        <w:tc>
          <w:tcPr>
            <w:tcW w:w="4264" w:type="dxa"/>
          </w:tcPr>
          <w:p w14:paraId="780F09E5" w14:textId="77777777" w:rsidR="007D53F3" w:rsidRPr="0068780B" w:rsidRDefault="007D53F3" w:rsidP="0068780B">
            <w:pPr>
              <w:pStyle w:val="TableBody"/>
              <w:rPr>
                <w:b/>
                <w:bCs/>
              </w:rPr>
            </w:pPr>
            <w:proofErr w:type="spellStart"/>
            <w:r w:rsidRPr="0068780B">
              <w:rPr>
                <w:b/>
                <w:bCs/>
              </w:rPr>
              <w:t>mail.contentType</w:t>
            </w:r>
            <w:proofErr w:type="spellEnd"/>
          </w:p>
        </w:tc>
        <w:tc>
          <w:tcPr>
            <w:tcW w:w="4997" w:type="dxa"/>
          </w:tcPr>
          <w:p w14:paraId="73FB7BB7" w14:textId="1F0B1665" w:rsidR="007D53F3" w:rsidRDefault="007D53F3" w:rsidP="0068780B">
            <w:pPr>
              <w:pStyle w:val="TableBody"/>
            </w:pPr>
            <w:r>
              <w:t xml:space="preserve">PLAIN_TEXT or HTML. </w:t>
            </w:r>
            <w:del w:id="439" w:author="Moses, Robinson" w:date="2023-03-09T09:03:00Z">
              <w:r w:rsidDel="00C20819">
                <w:delText xml:space="preserve">Content </w:delText>
              </w:r>
            </w:del>
            <w:ins w:id="440" w:author="Moses, Robinson" w:date="2023-03-09T09:03:00Z">
              <w:r w:rsidR="00C20819">
                <w:t xml:space="preserve">The content </w:t>
              </w:r>
            </w:ins>
            <w:r>
              <w:t>type of the outgoing mail.</w:t>
            </w:r>
          </w:p>
        </w:tc>
      </w:tr>
    </w:tbl>
    <w:p w14:paraId="78D8D20A" w14:textId="79259F3B" w:rsidR="007D53F3" w:rsidRDefault="007D53F3" w:rsidP="005D7785">
      <w:pPr>
        <w:pStyle w:val="ListNumber"/>
        <w:numPr>
          <w:ilvl w:val="0"/>
          <w:numId w:val="35"/>
        </w:numPr>
      </w:pPr>
      <w:r>
        <w:t xml:space="preserve">Update CarrierWeb.properties for additional settings. </w:t>
      </w:r>
      <w:del w:id="441" w:author="Moses, Robinson" w:date="2023-03-09T09:03:00Z">
        <w:r w:rsidDel="00C20819">
          <w:delText xml:space="preserve">File </w:delText>
        </w:r>
      </w:del>
      <w:ins w:id="442" w:author="Moses, Robinson" w:date="2023-03-09T09:03:00Z">
        <w:r w:rsidR="00C20819">
          <w:t xml:space="preserve">The file </w:t>
        </w:r>
      </w:ins>
      <w:r>
        <w:t xml:space="preserve">is located in </w:t>
      </w:r>
      <w:ins w:id="443" w:author="Moses, Robinson" w:date="2023-03-09T09:03:00Z">
        <w:r w:rsidR="00C20819">
          <w:t xml:space="preserve">the </w:t>
        </w:r>
      </w:ins>
      <w:r>
        <w:t>directory &lt;application-path&gt;/WEB-INF/classes</w:t>
      </w:r>
      <w:del w:id="444" w:author="Moses, Robinson" w:date="2023-03-09T09:03:00Z">
        <w:r w:rsidDel="009F248E">
          <w:delText xml:space="preserve"> </w:delText>
        </w:r>
      </w:del>
      <w:r>
        <w:t>.</w:t>
      </w:r>
    </w:p>
    <w:p w14:paraId="30FED527" w14:textId="3FC0C05F" w:rsidR="007D53F3" w:rsidRDefault="007D53F3" w:rsidP="00B33B55">
      <w:pPr>
        <w:pStyle w:val="ListNumber2"/>
        <w:numPr>
          <w:ilvl w:val="1"/>
          <w:numId w:val="35"/>
        </w:numPr>
      </w:pPr>
      <w:r>
        <w:t>Update to point the system log file to the desired</w:t>
      </w:r>
      <w:r w:rsidR="00C12F89">
        <w:t xml:space="preserve"> </w:t>
      </w:r>
      <w:r>
        <w:t>location. This uses Log4J which is a Java logging utility that logs the usage activity in the application.</w:t>
      </w:r>
    </w:p>
    <w:p w14:paraId="3B43F509" w14:textId="77777777" w:rsidR="007D53F3" w:rsidRDefault="007D53F3" w:rsidP="009A453A">
      <w:pPr>
        <w:pStyle w:val="ListNumber3"/>
        <w:numPr>
          <w:ilvl w:val="2"/>
          <w:numId w:val="35"/>
        </w:numPr>
      </w:pPr>
      <w:r>
        <w:t>There are two provided methods for logging:</w:t>
      </w:r>
    </w:p>
    <w:p w14:paraId="391C3921" w14:textId="77777777" w:rsidR="007D53F3" w:rsidRDefault="007D53F3" w:rsidP="00A10320">
      <w:pPr>
        <w:pStyle w:val="ListNumber3"/>
        <w:numPr>
          <w:ilvl w:val="3"/>
          <w:numId w:val="35"/>
        </w:numPr>
      </w:pPr>
      <w:r>
        <w:t xml:space="preserve">logging to the standard out file known as the Console </w:t>
      </w:r>
      <w:proofErr w:type="spellStart"/>
      <w:r>
        <w:t>Appender</w:t>
      </w:r>
      <w:proofErr w:type="spellEnd"/>
      <w:r>
        <w:t xml:space="preserve"> or </w:t>
      </w:r>
      <w:proofErr w:type="spellStart"/>
      <w:r>
        <w:t>stdout</w:t>
      </w:r>
      <w:proofErr w:type="spellEnd"/>
      <w:r>
        <w:t>, and</w:t>
      </w:r>
    </w:p>
    <w:p w14:paraId="0AC87F2F" w14:textId="77777777" w:rsidR="007D53F3" w:rsidRDefault="007D53F3" w:rsidP="00A10320">
      <w:pPr>
        <w:pStyle w:val="ListNumber3"/>
        <w:numPr>
          <w:ilvl w:val="3"/>
          <w:numId w:val="35"/>
        </w:numPr>
      </w:pPr>
      <w:r>
        <w:t xml:space="preserve">logging to a separate log file known as a Rolling File </w:t>
      </w:r>
      <w:proofErr w:type="spellStart"/>
      <w:r>
        <w:t>Appender</w:t>
      </w:r>
      <w:proofErr w:type="spellEnd"/>
      <w:r>
        <w:t xml:space="preserve"> or ROL.</w:t>
      </w:r>
    </w:p>
    <w:p w14:paraId="1B755873" w14:textId="77777777" w:rsidR="00EB0189" w:rsidRDefault="007D53F3" w:rsidP="009E538C">
      <w:pPr>
        <w:pStyle w:val="ListNumber3"/>
        <w:numPr>
          <w:ilvl w:val="2"/>
          <w:numId w:val="35"/>
        </w:numPr>
      </w:pPr>
      <w:r>
        <w:t xml:space="preserve">Typically, most installations will use the second option (VLM logging to a separate log file as opposed to the application server default out log). The first option is the default, which results in a standard log4j.properties file that can be run “out-of-the-box” by logging </w:t>
      </w:r>
      <w:ins w:id="445" w:author="Moses, Robinson" w:date="2023-03-09T09:04:00Z">
        <w:r w:rsidR="009F248E">
          <w:t>in</w:t>
        </w:r>
      </w:ins>
      <w:r>
        <w:t>to the standard out.  The default is for WARN (warning-level) logging to the standard out of the JVM.  Typically, this would be the default application server (</w:t>
      </w:r>
      <w:del w:id="446" w:author="Moses, Robinson" w:date="2023-03-09T08:42:00Z">
        <w:r w:rsidDel="00CA776B">
          <w:delText>e.g.</w:delText>
        </w:r>
      </w:del>
      <w:ins w:id="447" w:author="Moses, Robinson" w:date="2023-03-09T08:42:00Z">
        <w:r w:rsidR="00CA776B">
          <w:t>e.g.,</w:t>
        </w:r>
      </w:ins>
      <w:r>
        <w:t xml:space="preserve"> WebSphere) log file.  The second option is for logging to a separate log file.  </w:t>
      </w:r>
    </w:p>
    <w:p w14:paraId="48C3D988" w14:textId="3AAF048B" w:rsidR="007D53F3" w:rsidRDefault="00EB0189" w:rsidP="00EB0189">
      <w:pPr>
        <w:pStyle w:val="Note2"/>
      </w:pPr>
      <w:r w:rsidRPr="00EB0189">
        <w:rPr>
          <w:b/>
          <w:bCs/>
        </w:rPr>
        <w:lastRenderedPageBreak/>
        <w:t>N</w:t>
      </w:r>
      <w:r w:rsidR="007D53F3" w:rsidRPr="00EB0189">
        <w:rPr>
          <w:b/>
          <w:bCs/>
        </w:rPr>
        <w:t>ote</w:t>
      </w:r>
      <w:r w:rsidR="00CA0ED9">
        <w:rPr>
          <w:b/>
          <w:bCs/>
        </w:rPr>
        <w:t>:</w:t>
      </w:r>
      <w:r w:rsidR="007D53F3">
        <w:t xml:space="preserve"> </w:t>
      </w:r>
      <w:r w:rsidR="00CA0ED9">
        <w:t>T</w:t>
      </w:r>
      <w:r w:rsidR="007D53F3">
        <w:t>his directory must exist and be accessible for writing from the application. You can use either or both options, although it is recommended to use the second option (ROL) in order to have a separate log file for OptiVLM not mixed with other Application Server messages.</w:t>
      </w:r>
    </w:p>
    <w:p w14:paraId="3FC7CEEE" w14:textId="77777777" w:rsidR="00B20E32" w:rsidRDefault="007D53F3" w:rsidP="00604D72">
      <w:pPr>
        <w:pStyle w:val="ListNumber3"/>
        <w:numPr>
          <w:ilvl w:val="2"/>
          <w:numId w:val="35"/>
        </w:numPr>
      </w:pPr>
      <w:r>
        <w:t xml:space="preserve">Merely comment out the appropriate fields as desired with a preceding hash (#) symbol to comment out a line. </w:t>
      </w:r>
    </w:p>
    <w:p w14:paraId="1C7D1DBC" w14:textId="527D4E63" w:rsidR="007D53F3" w:rsidRDefault="00B20E32" w:rsidP="00B20E32">
      <w:pPr>
        <w:pStyle w:val="Note2"/>
      </w:pPr>
      <w:r w:rsidRPr="00B20E32">
        <w:rPr>
          <w:b/>
          <w:bCs/>
        </w:rPr>
        <w:t>N</w:t>
      </w:r>
      <w:r w:rsidR="007D53F3" w:rsidRPr="00B20E32">
        <w:rPr>
          <w:b/>
          <w:bCs/>
        </w:rPr>
        <w:t>ote</w:t>
      </w:r>
      <w:r w:rsidRPr="00B20E32">
        <w:rPr>
          <w:b/>
          <w:bCs/>
        </w:rPr>
        <w:t>:</w:t>
      </w:r>
      <w:r w:rsidR="007D53F3">
        <w:t xml:space="preserve"> </w:t>
      </w:r>
      <w:r>
        <w:t>T</w:t>
      </w:r>
      <w:r w:rsidR="007D53F3">
        <w:t>he file name and full path to the log file should be used, assuming a ROL log file.</w:t>
      </w:r>
    </w:p>
    <w:p w14:paraId="06EA7B49" w14:textId="034F0AD9" w:rsidR="007D53F3" w:rsidRDefault="007D53F3" w:rsidP="00604D72">
      <w:pPr>
        <w:pStyle w:val="ListNumber2"/>
        <w:numPr>
          <w:ilvl w:val="1"/>
          <w:numId w:val="35"/>
        </w:numPr>
      </w:pPr>
      <w:r>
        <w:t>Parameter ‘</w:t>
      </w:r>
      <w:proofErr w:type="spellStart"/>
      <w:r w:rsidRPr="000F3FF0">
        <w:t>batch.multiOrderManifestJob.outputPath</w:t>
      </w:r>
      <w:proofErr w:type="spellEnd"/>
      <w:r>
        <w:t xml:space="preserve">’ should indicate the desired directory on your local environment. When </w:t>
      </w:r>
      <w:ins w:id="448" w:author="Moses, Robinson" w:date="2023-03-09T09:04:00Z">
        <w:r w:rsidR="009F248E">
          <w:t xml:space="preserve">the </w:t>
        </w:r>
      </w:ins>
      <w:r>
        <w:t>user chooses to generate multiple order manifests in a single job, the output will appear in this location.</w:t>
      </w:r>
    </w:p>
    <w:p w14:paraId="6C8845A8" w14:textId="0389432E" w:rsidR="007D53F3" w:rsidRDefault="007D53F3" w:rsidP="00496A4F">
      <w:pPr>
        <w:pStyle w:val="ListNumber2"/>
        <w:numPr>
          <w:ilvl w:val="1"/>
          <w:numId w:val="35"/>
        </w:numPr>
      </w:pPr>
      <w:r>
        <w:t xml:space="preserve">(Optional) Update </w:t>
      </w:r>
      <w:r w:rsidR="00A900C9">
        <w:t>L</w:t>
      </w:r>
      <w:r>
        <w:t xml:space="preserve">iquibase settings for your environment </w:t>
      </w:r>
      <w:r w:rsidR="000C27F4">
        <w:t>if required</w:t>
      </w:r>
      <w:r>
        <w:t>. Liquibase will be used to generate database upgrade scripts either into a file or output on the web page once the application starts. If ‘</w:t>
      </w:r>
      <w:proofErr w:type="spellStart"/>
      <w:r w:rsidRPr="009F64DA">
        <w:t>database.upgrade.outputFile</w:t>
      </w:r>
      <w:proofErr w:type="spellEnd"/>
      <w:r>
        <w:t xml:space="preserve">’ is commented out with a leading </w:t>
      </w:r>
      <w:r w:rsidRPr="00A900C9">
        <w:rPr>
          <w:b/>
          <w:bCs/>
        </w:rPr>
        <w:t>‘#</w:t>
      </w:r>
      <w:r>
        <w:t xml:space="preserve">’ it indicates the update query is not output to a file but only output to </w:t>
      </w:r>
      <w:ins w:id="449" w:author="Moses, Robinson" w:date="2023-03-09T09:04:00Z">
        <w:r w:rsidR="00A965BE">
          <w:t xml:space="preserve">the </w:t>
        </w:r>
      </w:ins>
      <w:r>
        <w:t>CarrierWeb web page. Parameter ‘</w:t>
      </w:r>
      <w:proofErr w:type="spellStart"/>
      <w:r w:rsidRPr="00230700">
        <w:t>database.upgrade.outputFile</w:t>
      </w:r>
      <w:proofErr w:type="spellEnd"/>
      <w:r>
        <w:t xml:space="preserve">’ should indicate the desired directory on your local environment to hold the generated script. </w:t>
      </w:r>
      <w:r w:rsidRPr="006C5EE9">
        <w:rPr>
          <w:b/>
          <w:bCs/>
          <w:u w:val="single"/>
        </w:rPr>
        <w:t>Example</w:t>
      </w:r>
      <w:r>
        <w:t xml:space="preserve">: </w:t>
      </w:r>
      <w:r w:rsidRPr="00230700">
        <w:t>database.upgrade.outputFile</w:t>
      </w:r>
      <w:r>
        <w:t>=D:\\OptiSuite\\OptiVLM-CarrierWeb-DB-Upgrade. If the directory exists (create it if necessary) before start</w:t>
      </w:r>
      <w:ins w:id="450" w:author="Moses, Robinson" w:date="2023-03-09T09:04:00Z">
        <w:r w:rsidR="00A965BE">
          <w:t>ing</w:t>
        </w:r>
      </w:ins>
      <w:r>
        <w:t xml:space="preserve"> OptiVLM Carrier Web from Application Server, then any database upgrade</w:t>
      </w:r>
      <w:ins w:id="451" w:author="Moses, Robinson" w:date="2023-03-09T09:04:00Z">
        <w:r w:rsidR="00B8080C">
          <w:t>s</w:t>
        </w:r>
      </w:ins>
      <w:r>
        <w:t xml:space="preserve"> query output to a file </w:t>
      </w:r>
      <w:proofErr w:type="spellStart"/>
      <w:r>
        <w:t>db-upgrade.sql</w:t>
      </w:r>
      <w:proofErr w:type="spellEnd"/>
      <w:r>
        <w:t xml:space="preserve"> in that directory. If this property is commented out with </w:t>
      </w:r>
      <w:ins w:id="452" w:author="Moses, Robinson" w:date="2023-03-09T09:04:00Z">
        <w:r w:rsidR="00B8080C">
          <w:t xml:space="preserve">a </w:t>
        </w:r>
      </w:ins>
      <w:r>
        <w:t xml:space="preserve">leading </w:t>
      </w:r>
      <w:r w:rsidRPr="00373026">
        <w:rPr>
          <w:b/>
          <w:bCs/>
        </w:rPr>
        <w:t>‘#</w:t>
      </w:r>
      <w:r>
        <w:t>’ sign</w:t>
      </w:r>
      <w:del w:id="453" w:author="Moses, Robinson" w:date="2023-03-09T09:05:00Z">
        <w:r w:rsidDel="00B8080C">
          <w:delText xml:space="preserve"> </w:delText>
        </w:r>
      </w:del>
      <w:r>
        <w:t xml:space="preserve"> then the query will show up on the page once open CarrierWeb front page after </w:t>
      </w:r>
      <w:ins w:id="454" w:author="Moses, Robinson" w:date="2023-03-09T09:05:00Z">
        <w:r w:rsidR="00B8080C">
          <w:t xml:space="preserve">the </w:t>
        </w:r>
      </w:ins>
      <w:r>
        <w:t>server starts.</w:t>
      </w:r>
    </w:p>
    <w:p w14:paraId="42E52954" w14:textId="0FFE3F5A" w:rsidR="007D53F3" w:rsidRDefault="007D53F3" w:rsidP="00762FD2">
      <w:pPr>
        <w:pStyle w:val="ListNumber2"/>
        <w:numPr>
          <w:ilvl w:val="1"/>
          <w:numId w:val="35"/>
        </w:numPr>
      </w:pPr>
      <w:r>
        <w:t xml:space="preserve">(Optional) Two properties to define the tablespace of </w:t>
      </w:r>
      <w:ins w:id="455" w:author="Moses, Robinson" w:date="2023-03-09T09:05:00Z">
        <w:r w:rsidR="008F1C72">
          <w:t xml:space="preserve">the </w:t>
        </w:r>
      </w:ins>
      <w:r>
        <w:t>current schema:</w:t>
      </w:r>
    </w:p>
    <w:p w14:paraId="6C6F598C" w14:textId="77777777" w:rsidR="007D53F3" w:rsidRDefault="007D53F3" w:rsidP="004762C1">
      <w:pPr>
        <w:pStyle w:val="ListNumber2"/>
        <w:ind w:left="792"/>
      </w:pPr>
      <w:r>
        <w:t>#database.CW.tablespace.index=</w:t>
      </w:r>
    </w:p>
    <w:p w14:paraId="06CB4E7E" w14:textId="77777777" w:rsidR="007D53F3" w:rsidRDefault="007D53F3" w:rsidP="004762C1">
      <w:pPr>
        <w:pStyle w:val="ListNumber2"/>
        <w:ind w:left="792"/>
        <w:rPr>
          <w:iCs/>
        </w:rPr>
      </w:pPr>
      <w:r>
        <w:t>#database.CW.tablespace.data=</w:t>
      </w:r>
    </w:p>
    <w:p w14:paraId="408EEA5A" w14:textId="00B58823" w:rsidR="007D53F3" w:rsidRDefault="007D53F3" w:rsidP="00841C72">
      <w:pPr>
        <w:pStyle w:val="ListNumber2"/>
        <w:ind w:left="792"/>
      </w:pPr>
      <w:r>
        <w:t xml:space="preserve">These define </w:t>
      </w:r>
      <w:ins w:id="456" w:author="Moses, Robinson" w:date="2023-03-09T09:05:00Z">
        <w:r w:rsidR="008F1C72">
          <w:t xml:space="preserve">the </w:t>
        </w:r>
      </w:ins>
      <w:r>
        <w:t>data tablespace name and index tablespace name respectively. Both are used by Liquibase upgrade to generate upgrade query script</w:t>
      </w:r>
      <w:ins w:id="457" w:author="Moses, Robinson" w:date="2023-03-09T09:05:00Z">
        <w:r w:rsidR="008F1C72">
          <w:t>s</w:t>
        </w:r>
      </w:ins>
      <w:r>
        <w:t xml:space="preserve">. If both are commented out, </w:t>
      </w:r>
      <w:r w:rsidR="0088568E">
        <w:t>L</w:t>
      </w:r>
      <w:r>
        <w:t xml:space="preserve">iquibase just uses the schema name to create </w:t>
      </w:r>
      <w:ins w:id="458" w:author="Moses, Robinson" w:date="2023-03-09T09:05:00Z">
        <w:r w:rsidR="008F1C72">
          <w:t xml:space="preserve">a </w:t>
        </w:r>
      </w:ins>
      <w:r>
        <w:t xml:space="preserve">query without </w:t>
      </w:r>
      <w:ins w:id="459" w:author="Moses, Robinson" w:date="2023-03-09T09:05:00Z">
        <w:r w:rsidR="008F1C72">
          <w:t xml:space="preserve">the </w:t>
        </w:r>
      </w:ins>
      <w:r>
        <w:t>tablespace name.</w:t>
      </w:r>
    </w:p>
    <w:p w14:paraId="45C14979" w14:textId="10D3FBDE" w:rsidR="007D53F3" w:rsidRDefault="007D53F3" w:rsidP="006F3CB9">
      <w:pPr>
        <w:pStyle w:val="ListNumber2"/>
        <w:numPr>
          <w:ilvl w:val="1"/>
          <w:numId w:val="35"/>
        </w:numPr>
      </w:pPr>
      <w:r>
        <w:t>If OptiCash or OptiVault workflows involve customized order states for your institution, you will need to list those states in the parameter “</w:t>
      </w:r>
      <w:proofErr w:type="spellStart"/>
      <w:r>
        <w:t>orderStates</w:t>
      </w:r>
      <w:proofErr w:type="spellEnd"/>
      <w:r>
        <w:t xml:space="preserve">”. </w:t>
      </w:r>
      <w:r w:rsidRPr="0003706B">
        <w:rPr>
          <w:b/>
          <w:bCs/>
          <w:u w:val="single"/>
        </w:rPr>
        <w:t>Example</w:t>
      </w:r>
      <w:r>
        <w:t xml:space="preserve">: </w:t>
      </w:r>
      <w:proofErr w:type="spellStart"/>
      <w:r w:rsidRPr="0092508A">
        <w:t>orderStates</w:t>
      </w:r>
      <w:proofErr w:type="spellEnd"/>
      <w:r w:rsidRPr="0092508A">
        <w:t>=ORDERED,APPROVED,CONFIRMED</w:t>
      </w:r>
      <w:r>
        <w:t xml:space="preserve"> This will be a comma-separated list of all the states that may appear. </w:t>
      </w:r>
      <w:r w:rsidR="00971B18" w:rsidRPr="0003706B">
        <w:rPr>
          <w:b/>
          <w:bCs/>
          <w:shd w:val="clear" w:color="auto" w:fill="E2EFD9" w:themeFill="accent6" w:themeFillTint="33"/>
        </w:rPr>
        <w:t>N</w:t>
      </w:r>
      <w:r w:rsidRPr="0003706B">
        <w:rPr>
          <w:b/>
          <w:bCs/>
          <w:shd w:val="clear" w:color="auto" w:fill="E2EFD9" w:themeFill="accent6" w:themeFillTint="33"/>
        </w:rPr>
        <w:t>ote:</w:t>
      </w:r>
      <w:r w:rsidRPr="0003706B">
        <w:rPr>
          <w:shd w:val="clear" w:color="auto" w:fill="E2EFD9" w:themeFill="accent6" w:themeFillTint="33"/>
        </w:rPr>
        <w:t xml:space="preserve"> </w:t>
      </w:r>
      <w:r w:rsidR="0003706B">
        <w:rPr>
          <w:shd w:val="clear" w:color="auto" w:fill="E2EFD9" w:themeFill="accent6" w:themeFillTint="33"/>
        </w:rPr>
        <w:t>T</w:t>
      </w:r>
      <w:r w:rsidRPr="0003706B">
        <w:rPr>
          <w:shd w:val="clear" w:color="auto" w:fill="E2EFD9" w:themeFill="accent6" w:themeFillTint="33"/>
        </w:rPr>
        <w:t xml:space="preserve">his is the reference name of those states (appears in </w:t>
      </w:r>
      <w:ins w:id="460" w:author="Moses, Robinson" w:date="2023-03-09T09:06:00Z">
        <w:r w:rsidR="00FE2906" w:rsidRPr="0003706B">
          <w:rPr>
            <w:shd w:val="clear" w:color="auto" w:fill="E2EFD9" w:themeFill="accent6" w:themeFillTint="33"/>
          </w:rPr>
          <w:t xml:space="preserve">the </w:t>
        </w:r>
      </w:ins>
      <w:r w:rsidRPr="0003706B">
        <w:rPr>
          <w:shd w:val="clear" w:color="auto" w:fill="E2EFD9" w:themeFill="accent6" w:themeFillTint="33"/>
        </w:rPr>
        <w:t xml:space="preserve">database and language translation files of OptiCash and OptiVault) and not the display name shown through </w:t>
      </w:r>
      <w:ins w:id="461" w:author="Moses, Robinson" w:date="2023-03-09T09:06:00Z">
        <w:r w:rsidR="00FE2906" w:rsidRPr="0003706B">
          <w:rPr>
            <w:shd w:val="clear" w:color="auto" w:fill="E2EFD9" w:themeFill="accent6" w:themeFillTint="33"/>
          </w:rPr>
          <w:t xml:space="preserve">the </w:t>
        </w:r>
      </w:ins>
      <w:r w:rsidRPr="0003706B">
        <w:rPr>
          <w:shd w:val="clear" w:color="auto" w:fill="E2EFD9" w:themeFill="accent6" w:themeFillTint="33"/>
        </w:rPr>
        <w:t>user interface.</w:t>
      </w:r>
    </w:p>
    <w:p w14:paraId="232C8B70" w14:textId="77777777" w:rsidR="007D53F3" w:rsidRPr="00B56187" w:rsidRDefault="007D53F3" w:rsidP="006F3CB9">
      <w:pPr>
        <w:pStyle w:val="ListNumber2"/>
        <w:numPr>
          <w:ilvl w:val="1"/>
          <w:numId w:val="35"/>
        </w:numPr>
      </w:pPr>
      <w:r>
        <w:t xml:space="preserve">If you are using the </w:t>
      </w:r>
      <w:proofErr w:type="spellStart"/>
      <w:r>
        <w:t>OptiTransport</w:t>
      </w:r>
      <w:proofErr w:type="spellEnd"/>
      <w:r>
        <w:t xml:space="preserve"> optional feature, then need to set the connection information for outside mapping service. This includes the elements “</w:t>
      </w:r>
      <w:proofErr w:type="spellStart"/>
      <w:r>
        <w:t>optitrans.servicesKey</w:t>
      </w:r>
      <w:proofErr w:type="spellEnd"/>
      <w:r>
        <w:t>”, “</w:t>
      </w:r>
      <w:proofErr w:type="spellStart"/>
      <w:r>
        <w:t>optitrans.servicesId</w:t>
      </w:r>
      <w:proofErr w:type="spellEnd"/>
      <w:r>
        <w:t>”, and “</w:t>
      </w:r>
      <w:proofErr w:type="spellStart"/>
      <w:r>
        <w:t>optitrans.servicesUrl</w:t>
      </w:r>
      <w:proofErr w:type="spellEnd"/>
      <w:r>
        <w:t xml:space="preserve">”. The values to place here should be known from communications with NCR Cash Management. </w:t>
      </w:r>
    </w:p>
    <w:p w14:paraId="7E661EA0" w14:textId="77777777" w:rsidR="00671A03" w:rsidRDefault="007D53F3" w:rsidP="00694B4A">
      <w:pPr>
        <w:pStyle w:val="ListNumber"/>
        <w:numPr>
          <w:ilvl w:val="0"/>
          <w:numId w:val="35"/>
        </w:numPr>
        <w:rPr>
          <w:ins w:id="462" w:author="Moses, Robinson" w:date="2023-03-09T09:07:00Z"/>
        </w:rPr>
      </w:pPr>
      <w:r>
        <w:lastRenderedPageBreak/>
        <w:t xml:space="preserve">You may need to update the licensing function to reflect your institution name. The institution name must match the name listed in </w:t>
      </w:r>
      <w:ins w:id="463" w:author="Moses, Robinson" w:date="2023-03-09T09:07:00Z">
        <w:r w:rsidR="00671A03">
          <w:t xml:space="preserve">the </w:t>
        </w:r>
      </w:ins>
      <w:r>
        <w:t xml:space="preserve">license. </w:t>
      </w:r>
    </w:p>
    <w:p w14:paraId="7EEE116A" w14:textId="14042758" w:rsidR="007D53F3" w:rsidRDefault="007D53F3">
      <w:pPr>
        <w:pStyle w:val="Note2"/>
        <w:pPrChange w:id="464" w:author="Moses, Robinson" w:date="2023-03-09T09:07:00Z">
          <w:pPr>
            <w:pStyle w:val="ListNumber"/>
          </w:pPr>
        </w:pPrChange>
      </w:pPr>
      <w:r w:rsidRPr="00671A03">
        <w:rPr>
          <w:b/>
          <w:bCs/>
          <w:rPrChange w:id="465" w:author="Moses, Robinson" w:date="2023-03-09T09:07:00Z">
            <w:rPr/>
          </w:rPrChange>
        </w:rPr>
        <w:t>Note</w:t>
      </w:r>
      <w:r>
        <w:t>: Not necessary if already included in a provided seed database.</w:t>
      </w:r>
    </w:p>
    <w:p w14:paraId="0E1F0586" w14:textId="2EB7D1CC" w:rsidR="007D53F3" w:rsidRDefault="007D53F3" w:rsidP="0031130D">
      <w:pPr>
        <w:pStyle w:val="ListNumber2"/>
        <w:numPr>
          <w:ilvl w:val="1"/>
          <w:numId w:val="35"/>
        </w:numPr>
      </w:pPr>
      <w:r>
        <w:t xml:space="preserve">The institution name is saved in </w:t>
      </w:r>
      <w:ins w:id="466" w:author="Moses, Robinson" w:date="2023-03-09T09:07:00Z">
        <w:r w:rsidR="00671A03">
          <w:t xml:space="preserve">the </w:t>
        </w:r>
      </w:ins>
      <w:r>
        <w:t xml:space="preserve">CarrierWeb system setting table. </w:t>
      </w:r>
      <w:r w:rsidR="00013282">
        <w:t>U</w:t>
      </w:r>
      <w:r>
        <w:t xml:space="preserve">se </w:t>
      </w:r>
      <w:ins w:id="467" w:author="Moses, Robinson" w:date="2023-03-09T09:07:00Z">
        <w:r w:rsidR="00671A03">
          <w:t xml:space="preserve">the </w:t>
        </w:r>
      </w:ins>
      <w:r>
        <w:t>following SQL query to update the institution name:</w:t>
      </w:r>
    </w:p>
    <w:p w14:paraId="57239C74" w14:textId="77777777" w:rsidR="007D53F3" w:rsidRPr="009E266E" w:rsidRDefault="007D53F3" w:rsidP="009E266E">
      <w:pPr>
        <w:pStyle w:val="ListContinue"/>
        <w:rPr>
          <w:b/>
          <w:bCs/>
        </w:rPr>
      </w:pPr>
      <w:r w:rsidRPr="009E266E">
        <w:rPr>
          <w:b/>
          <w:bCs/>
        </w:rPr>
        <w:t xml:space="preserve">update </w:t>
      </w:r>
      <w:proofErr w:type="spellStart"/>
      <w:r w:rsidRPr="009E266E">
        <w:rPr>
          <w:b/>
          <w:bCs/>
        </w:rPr>
        <w:t>systemsettings</w:t>
      </w:r>
      <w:proofErr w:type="spellEnd"/>
      <w:r w:rsidRPr="009E266E">
        <w:rPr>
          <w:b/>
          <w:bCs/>
        </w:rPr>
        <w:t xml:space="preserve"> set setting = '</w:t>
      </w:r>
      <w:r w:rsidRPr="009E266E">
        <w:rPr>
          <w:b/>
          <w:bCs/>
          <w:color w:val="0070C0"/>
        </w:rPr>
        <w:t>{INSTITUTION_NAME}</w:t>
      </w:r>
      <w:r w:rsidRPr="009E266E">
        <w:rPr>
          <w:b/>
          <w:bCs/>
        </w:rPr>
        <w:t>' where name='</w:t>
      </w:r>
      <w:proofErr w:type="spellStart"/>
      <w:r w:rsidRPr="009E266E">
        <w:rPr>
          <w:b/>
          <w:bCs/>
        </w:rPr>
        <w:t>licensing_institution_name</w:t>
      </w:r>
      <w:proofErr w:type="spellEnd"/>
      <w:proofErr w:type="gramStart"/>
      <w:r w:rsidRPr="009E266E">
        <w:rPr>
          <w:b/>
          <w:bCs/>
        </w:rPr>
        <w:t>';</w:t>
      </w:r>
      <w:proofErr w:type="gramEnd"/>
    </w:p>
    <w:p w14:paraId="0C35DF84" w14:textId="20E4C7A7" w:rsidR="007D53F3" w:rsidRPr="0002186D" w:rsidRDefault="007D53F3" w:rsidP="00A36876">
      <w:pPr>
        <w:pStyle w:val="ListContinue"/>
      </w:pPr>
      <w:r>
        <w:t>Here {INSTITUTION_NAME} is the place</w:t>
      </w:r>
      <w:del w:id="468" w:author="Moses, Robinson" w:date="2023-03-09T09:07:00Z">
        <w:r w:rsidDel="001F0AEB">
          <w:delText xml:space="preserve"> </w:delText>
        </w:r>
      </w:del>
      <w:r>
        <w:t>holder for desired institution name.</w:t>
      </w:r>
    </w:p>
    <w:p w14:paraId="09CC8879" w14:textId="77777777" w:rsidR="007D53F3" w:rsidRDefault="007D53F3" w:rsidP="00373D82">
      <w:pPr>
        <w:pStyle w:val="ListNumber"/>
        <w:numPr>
          <w:ilvl w:val="0"/>
          <w:numId w:val="35"/>
        </w:numPr>
      </w:pPr>
      <w:r>
        <w:t xml:space="preserve">Authentication can be configured in one of 2 possible methods: Server-based authentication, and </w:t>
      </w:r>
      <w:proofErr w:type="spellStart"/>
      <w:r>
        <w:t>OptiCore</w:t>
      </w:r>
      <w:proofErr w:type="spellEnd"/>
      <w:r>
        <w:t xml:space="preserve"> authentication. </w:t>
      </w:r>
    </w:p>
    <w:p w14:paraId="069C424F" w14:textId="25FA3188" w:rsidR="007D53F3" w:rsidRDefault="007D53F3" w:rsidP="00E5183E">
      <w:pPr>
        <w:pStyle w:val="ListNumber2"/>
        <w:numPr>
          <w:ilvl w:val="1"/>
          <w:numId w:val="35"/>
        </w:numPr>
      </w:pPr>
      <w:r>
        <w:t xml:space="preserve">Server-based authentication leaves </w:t>
      </w:r>
      <w:ins w:id="469" w:author="Moses, Robinson" w:date="2023-03-09T09:08:00Z">
        <w:r w:rsidR="001F0AEB">
          <w:t xml:space="preserve">the </w:t>
        </w:r>
      </w:ins>
      <w:r>
        <w:t xml:space="preserve">authentication process to </w:t>
      </w:r>
      <w:ins w:id="470" w:author="Moses, Robinson" w:date="2023-03-09T09:08:00Z">
        <w:r w:rsidR="001F0AEB">
          <w:t xml:space="preserve">the </w:t>
        </w:r>
      </w:ins>
      <w:r>
        <w:t>application server. This authentication mode is recommended by NCR</w:t>
      </w:r>
      <w:del w:id="471" w:author="Moses, Robinson" w:date="2023-03-09T09:08:00Z">
        <w:r w:rsidDel="001F0AEB">
          <w:delText>,</w:delText>
        </w:r>
      </w:del>
      <w:r>
        <w:t xml:space="preserve"> because </w:t>
      </w:r>
      <w:ins w:id="472" w:author="Moses, Robinson" w:date="2023-03-09T09:08:00Z">
        <w:r w:rsidR="001F0AEB">
          <w:t xml:space="preserve">the </w:t>
        </w:r>
      </w:ins>
      <w:r>
        <w:t>application server provides efficient and powerful security support.</w:t>
      </w:r>
    </w:p>
    <w:p w14:paraId="33A87497" w14:textId="1C2C6F81" w:rsidR="007D53F3" w:rsidRDefault="007D53F3" w:rsidP="00E5183E">
      <w:pPr>
        <w:pStyle w:val="ListNumber2"/>
        <w:numPr>
          <w:ilvl w:val="1"/>
          <w:numId w:val="35"/>
        </w:numPr>
      </w:pPr>
      <w:proofErr w:type="spellStart"/>
      <w:r>
        <w:t>OptiCore</w:t>
      </w:r>
      <w:proofErr w:type="spellEnd"/>
      <w:r>
        <w:t xml:space="preserve"> authentication is an in-house Single Sign On</w:t>
      </w:r>
      <w:r w:rsidR="000F0EDF">
        <w:t xml:space="preserve"> </w:t>
      </w:r>
      <w:r>
        <w:t>(SSO) solution from OptiSuite</w:t>
      </w:r>
      <w:del w:id="473" w:author="Moses, Robinson" w:date="2023-03-09T09:08:00Z">
        <w:r w:rsidDel="00AB1724">
          <w:delText>,</w:delText>
        </w:r>
      </w:del>
      <w:r>
        <w:t xml:space="preserve"> so</w:t>
      </w:r>
      <w:ins w:id="474" w:author="Moses, Robinson" w:date="2023-03-09T09:09:00Z">
        <w:r w:rsidR="00654A40">
          <w:t>,</w:t>
        </w:r>
      </w:ins>
      <w:r>
        <w:t xml:space="preserve"> that all applications authenticate </w:t>
      </w:r>
      <w:ins w:id="475" w:author="Moses, Robinson" w:date="2023-03-09T09:09:00Z">
        <w:r w:rsidR="00654A40">
          <w:t xml:space="preserve">the </w:t>
        </w:r>
      </w:ins>
      <w:r>
        <w:t xml:space="preserve">user via </w:t>
      </w:r>
      <w:ins w:id="476" w:author="Moses, Robinson" w:date="2023-03-09T09:09:00Z">
        <w:r w:rsidR="00654A40">
          <w:t xml:space="preserve">the </w:t>
        </w:r>
      </w:ins>
      <w:proofErr w:type="spellStart"/>
      <w:r>
        <w:t>OptiCore</w:t>
      </w:r>
      <w:proofErr w:type="spellEnd"/>
      <w:r>
        <w:t xml:space="preserve"> authentication library. </w:t>
      </w:r>
    </w:p>
    <w:p w14:paraId="608D9EEB" w14:textId="66556E6E" w:rsidR="007D53F3" w:rsidRDefault="007D53F3" w:rsidP="00766FA7">
      <w:pPr>
        <w:pStyle w:val="ListNumber3"/>
        <w:numPr>
          <w:ilvl w:val="2"/>
          <w:numId w:val="35"/>
        </w:numPr>
      </w:pPr>
      <w:r w:rsidRPr="00193E2F">
        <w:rPr>
          <w:b/>
          <w:bCs/>
        </w:rPr>
        <w:t>Customized authentication code:</w:t>
      </w:r>
      <w:r>
        <w:t xml:space="preserve"> This mode is used when installing </w:t>
      </w:r>
      <w:ins w:id="477" w:author="Moses, Robinson" w:date="2023-03-09T09:09:00Z">
        <w:r w:rsidR="00654A40">
          <w:t xml:space="preserve">an </w:t>
        </w:r>
      </w:ins>
      <w:r>
        <w:t xml:space="preserve">institution </w:t>
      </w:r>
      <w:ins w:id="478" w:author="Moses, Robinson" w:date="2023-03-09T09:09:00Z">
        <w:r w:rsidR="00654A40">
          <w:t xml:space="preserve">that </w:t>
        </w:r>
      </w:ins>
      <w:r>
        <w:t xml:space="preserve">has specific requirements and/or </w:t>
      </w:r>
      <w:ins w:id="479" w:author="Moses, Robinson" w:date="2023-03-09T09:09:00Z">
        <w:r w:rsidR="00654A40">
          <w:t xml:space="preserve">an </w:t>
        </w:r>
      </w:ins>
      <w:r>
        <w:t>existing system to integrate. User credentials are provided by that outside system/source.</w:t>
      </w:r>
    </w:p>
    <w:p w14:paraId="341683F3" w14:textId="1DD4D2EC" w:rsidR="007D53F3" w:rsidRDefault="007D53F3" w:rsidP="00766FA7">
      <w:pPr>
        <w:pStyle w:val="ListNumber3"/>
        <w:numPr>
          <w:ilvl w:val="2"/>
          <w:numId w:val="35"/>
        </w:numPr>
      </w:pPr>
      <w:proofErr w:type="spellStart"/>
      <w:r w:rsidRPr="00193E2F">
        <w:rPr>
          <w:b/>
          <w:bCs/>
        </w:rPr>
        <w:t>DBAuthorizer</w:t>
      </w:r>
      <w:proofErr w:type="spellEnd"/>
      <w:r w:rsidRPr="00193E2F">
        <w:rPr>
          <w:b/>
          <w:bCs/>
        </w:rPr>
        <w:t xml:space="preserve"> variant:</w:t>
      </w:r>
      <w:r>
        <w:t xml:space="preserve"> This sample method is provided with OptiSuite applications and allows to manage users stored in a database, for example</w:t>
      </w:r>
      <w:ins w:id="480" w:author="Moses, Robinson" w:date="2023-03-09T09:10:00Z">
        <w:r w:rsidR="006F27CC">
          <w:t>,</w:t>
        </w:r>
      </w:ins>
      <w:r>
        <w:t xml:space="preserve"> OptiCash or OptiVault database.</w:t>
      </w:r>
    </w:p>
    <w:p w14:paraId="0B8755B0" w14:textId="731F11B2" w:rsidR="007D53F3" w:rsidRDefault="007D53F3" w:rsidP="00371C84">
      <w:pPr>
        <w:pStyle w:val="BodyText"/>
      </w:pPr>
      <w:r>
        <w:t xml:space="preserve">* To comment </w:t>
      </w:r>
      <w:del w:id="481" w:author="Moses, Robinson" w:date="2023-03-09T09:10:00Z">
        <w:r w:rsidDel="00902E3F">
          <w:delText xml:space="preserve">xml </w:delText>
        </w:r>
      </w:del>
      <w:ins w:id="482" w:author="Moses, Robinson" w:date="2023-03-09T09:10:00Z">
        <w:r w:rsidR="00902E3F">
          <w:t xml:space="preserve">XML </w:t>
        </w:r>
      </w:ins>
      <w:r>
        <w:t>configuration file, use “&lt;!---“ and “---&gt;” to include the section desired, uncomment is to remove the “&lt;!--” and “--&gt;”</w:t>
      </w:r>
    </w:p>
    <w:tbl>
      <w:tblPr>
        <w:tblW w:w="0" w:type="auto"/>
        <w:tblInd w:w="359" w:type="dxa"/>
        <w:tblLayout w:type="fixed"/>
        <w:tblCellMar>
          <w:left w:w="10" w:type="dxa"/>
          <w:right w:w="10" w:type="dxa"/>
        </w:tblCellMar>
        <w:tblLook w:val="0000" w:firstRow="0" w:lastRow="0" w:firstColumn="0" w:lastColumn="0" w:noHBand="0" w:noVBand="0"/>
      </w:tblPr>
      <w:tblGrid>
        <w:gridCol w:w="2441"/>
        <w:gridCol w:w="7136"/>
      </w:tblGrid>
      <w:tr w:rsidR="007D53F3" w14:paraId="66506817" w14:textId="77777777" w:rsidTr="00966575">
        <w:tc>
          <w:tcPr>
            <w:tcW w:w="2441" w:type="dxa"/>
            <w:tcBorders>
              <w:top w:val="single" w:sz="1" w:space="0" w:color="000000"/>
              <w:left w:val="single" w:sz="1" w:space="0" w:color="000000"/>
              <w:bottom w:val="single" w:sz="4" w:space="0" w:color="auto"/>
            </w:tcBorders>
            <w:shd w:val="clear" w:color="auto" w:fill="4AB948"/>
          </w:tcPr>
          <w:p w14:paraId="61EF0220" w14:textId="77777777" w:rsidR="007D53F3" w:rsidRDefault="007D53F3" w:rsidP="000D36BC">
            <w:pPr>
              <w:pStyle w:val="TableHeading"/>
            </w:pPr>
            <w:r>
              <w:t>Authentication Method</w:t>
            </w:r>
          </w:p>
        </w:tc>
        <w:tc>
          <w:tcPr>
            <w:tcW w:w="7136" w:type="dxa"/>
            <w:tcBorders>
              <w:top w:val="single" w:sz="1" w:space="0" w:color="000000"/>
              <w:left w:val="single" w:sz="1" w:space="0" w:color="000000"/>
              <w:bottom w:val="single" w:sz="1" w:space="0" w:color="000000"/>
              <w:right w:val="single" w:sz="1" w:space="0" w:color="000000"/>
            </w:tcBorders>
            <w:shd w:val="clear" w:color="auto" w:fill="4AB948"/>
          </w:tcPr>
          <w:p w14:paraId="29316084" w14:textId="77777777" w:rsidR="007D53F3" w:rsidRDefault="007D53F3" w:rsidP="000D36BC">
            <w:pPr>
              <w:pStyle w:val="TableHeading"/>
            </w:pPr>
            <w:r>
              <w:t>Process to install</w:t>
            </w:r>
          </w:p>
        </w:tc>
      </w:tr>
      <w:tr w:rsidR="007D53F3" w14:paraId="4450882E" w14:textId="77777777" w:rsidTr="00966575">
        <w:tc>
          <w:tcPr>
            <w:tcW w:w="2441" w:type="dxa"/>
            <w:tcBorders>
              <w:top w:val="single" w:sz="4" w:space="0" w:color="auto"/>
              <w:left w:val="single" w:sz="1" w:space="0" w:color="000000"/>
              <w:bottom w:val="single" w:sz="4" w:space="0" w:color="auto"/>
            </w:tcBorders>
          </w:tcPr>
          <w:p w14:paraId="35B626C7" w14:textId="77777777" w:rsidR="007D53F3" w:rsidRPr="004246DE" w:rsidRDefault="007D53F3" w:rsidP="004246DE">
            <w:pPr>
              <w:pStyle w:val="TableBody"/>
              <w:rPr>
                <w:b/>
                <w:bCs/>
              </w:rPr>
            </w:pPr>
            <w:r w:rsidRPr="004246DE">
              <w:rPr>
                <w:b/>
                <w:bCs/>
              </w:rPr>
              <w:t>Server-based authentication</w:t>
            </w:r>
          </w:p>
        </w:tc>
        <w:tc>
          <w:tcPr>
            <w:tcW w:w="7136" w:type="dxa"/>
            <w:tcBorders>
              <w:left w:val="single" w:sz="1" w:space="0" w:color="000000"/>
              <w:bottom w:val="single" w:sz="1" w:space="0" w:color="000000"/>
              <w:right w:val="single" w:sz="1" w:space="0" w:color="000000"/>
            </w:tcBorders>
          </w:tcPr>
          <w:p w14:paraId="27FA73C4" w14:textId="22CBAD4C" w:rsidR="007D53F3" w:rsidRDefault="007D53F3" w:rsidP="00573F46">
            <w:pPr>
              <w:pStyle w:val="TableListNumber"/>
            </w:pPr>
            <w:r>
              <w:t xml:space="preserve">Configure J2EE container security in your application server. </w:t>
            </w:r>
          </w:p>
          <w:p w14:paraId="4E37E704" w14:textId="176A3C6D" w:rsidR="007D53F3" w:rsidRDefault="007D53F3" w:rsidP="00573F46">
            <w:pPr>
              <w:pStyle w:val="TableListNumber"/>
            </w:pPr>
            <w:r>
              <w:t>Map role</w:t>
            </w:r>
            <w:ins w:id="483" w:author="Moses, Robinson" w:date="2023-03-09T09:10:00Z">
              <w:r w:rsidR="00902E3F">
                <w:t>s</w:t>
              </w:r>
            </w:ins>
            <w:r>
              <w:t xml:space="preserve"> “ROLE_USER” and “ROLE_ADMIN” in </w:t>
            </w:r>
            <w:ins w:id="484" w:author="Moses, Robinson" w:date="2023-03-09T09:10:00Z">
              <w:r w:rsidR="00902E3F">
                <w:t xml:space="preserve">the </w:t>
              </w:r>
            </w:ins>
            <w:r>
              <w:t xml:space="preserve">app server to the users </w:t>
            </w:r>
            <w:del w:id="485" w:author="Moses, Robinson" w:date="2023-03-09T09:10:00Z">
              <w:r w:rsidDel="00902E3F">
                <w:delText xml:space="preserve">which </w:delText>
              </w:r>
            </w:del>
            <w:ins w:id="486" w:author="Moses, Robinson" w:date="2023-03-09T09:10:00Z">
              <w:r w:rsidR="00902E3F">
                <w:t xml:space="preserve">who </w:t>
              </w:r>
            </w:ins>
            <w:r>
              <w:t>will log into Carrier Web respectively.</w:t>
            </w:r>
          </w:p>
          <w:p w14:paraId="51A662DD" w14:textId="60999896" w:rsidR="007D53F3" w:rsidRDefault="007D53F3" w:rsidP="00573F46">
            <w:pPr>
              <w:pStyle w:val="TableListNumber"/>
            </w:pPr>
            <w:r>
              <w:t>In &lt;application-path&gt;/</w:t>
            </w:r>
            <w:r w:rsidRPr="00855F54">
              <w:t>WEB-INF</w:t>
            </w:r>
            <w:r>
              <w:t>/</w:t>
            </w:r>
            <w:r w:rsidRPr="00855F54">
              <w:t>classes</w:t>
            </w:r>
            <w:r>
              <w:t xml:space="preserve">/CarrierWeb.properties file, set </w:t>
            </w:r>
          </w:p>
          <w:p w14:paraId="772B8D07" w14:textId="77777777" w:rsidR="007D53F3" w:rsidRDefault="007D53F3" w:rsidP="00C23CE4">
            <w:pPr>
              <w:pStyle w:val="TableListNumber"/>
              <w:numPr>
                <w:ilvl w:val="0"/>
                <w:numId w:val="0"/>
              </w:numPr>
              <w:ind w:left="284"/>
            </w:pPr>
            <w:proofErr w:type="spellStart"/>
            <w:r w:rsidRPr="008316B1">
              <w:t>authentication.type</w:t>
            </w:r>
            <w:proofErr w:type="spellEnd"/>
            <w:r w:rsidRPr="008316B1">
              <w:t>=server</w:t>
            </w:r>
          </w:p>
          <w:p w14:paraId="6D17C795" w14:textId="64B6D8CE" w:rsidR="007D53F3" w:rsidRDefault="007D53F3" w:rsidP="00C23CE4">
            <w:pPr>
              <w:pStyle w:val="TableListNumber"/>
            </w:pPr>
            <w:r>
              <w:t>In &lt;application-path&gt;/</w:t>
            </w:r>
            <w:r w:rsidRPr="00855F54">
              <w:t>WEB-INF</w:t>
            </w:r>
            <w:r>
              <w:t>/web.xml file, uncomment the section under “&lt;!-- security --&gt;”</w:t>
            </w:r>
          </w:p>
        </w:tc>
      </w:tr>
      <w:tr w:rsidR="007D53F3" w14:paraId="4F5A8291" w14:textId="77777777" w:rsidTr="00966575">
        <w:tc>
          <w:tcPr>
            <w:tcW w:w="2441" w:type="dxa"/>
            <w:tcBorders>
              <w:top w:val="single" w:sz="4" w:space="0" w:color="auto"/>
              <w:left w:val="single" w:sz="1" w:space="0" w:color="000000"/>
              <w:bottom w:val="single" w:sz="4" w:space="0" w:color="auto"/>
            </w:tcBorders>
          </w:tcPr>
          <w:p w14:paraId="608519A9" w14:textId="77777777" w:rsidR="007D53F3" w:rsidRPr="004246DE" w:rsidRDefault="007D53F3" w:rsidP="004246DE">
            <w:pPr>
              <w:pStyle w:val="TableBody"/>
              <w:rPr>
                <w:b/>
                <w:bCs/>
              </w:rPr>
            </w:pPr>
            <w:proofErr w:type="spellStart"/>
            <w:r w:rsidRPr="004246DE">
              <w:rPr>
                <w:b/>
                <w:bCs/>
              </w:rPr>
              <w:t>OptiCore</w:t>
            </w:r>
            <w:proofErr w:type="spellEnd"/>
            <w:r w:rsidRPr="004246DE">
              <w:rPr>
                <w:b/>
                <w:bCs/>
              </w:rPr>
              <w:t xml:space="preserve"> authentication</w:t>
            </w:r>
          </w:p>
        </w:tc>
        <w:tc>
          <w:tcPr>
            <w:tcW w:w="7136" w:type="dxa"/>
            <w:tcBorders>
              <w:left w:val="single" w:sz="1" w:space="0" w:color="000000"/>
              <w:bottom w:val="single" w:sz="4" w:space="0" w:color="auto"/>
              <w:right w:val="single" w:sz="1" w:space="0" w:color="000000"/>
            </w:tcBorders>
          </w:tcPr>
          <w:p w14:paraId="6D365723" w14:textId="5809B313" w:rsidR="007D53F3" w:rsidRDefault="007D53F3" w:rsidP="00F04ABE">
            <w:pPr>
              <w:pStyle w:val="TableListNumber"/>
              <w:numPr>
                <w:ilvl w:val="0"/>
                <w:numId w:val="30"/>
              </w:numPr>
            </w:pPr>
            <w:r>
              <w:t xml:space="preserve">Configure external user profile and access defined by </w:t>
            </w:r>
            <w:proofErr w:type="spellStart"/>
            <w:r>
              <w:t>OptiCore</w:t>
            </w:r>
            <w:proofErr w:type="spellEnd"/>
            <w:r>
              <w:t>.</w:t>
            </w:r>
          </w:p>
          <w:p w14:paraId="58B9C563" w14:textId="244F3351" w:rsidR="007D53F3" w:rsidRDefault="007D53F3" w:rsidP="00C23CE4">
            <w:pPr>
              <w:pStyle w:val="TableListNumber"/>
            </w:pPr>
            <w:r>
              <w:t>In &lt;application-path&gt;/</w:t>
            </w:r>
            <w:r w:rsidRPr="00855F54">
              <w:t>WEB-INF</w:t>
            </w:r>
            <w:r>
              <w:t>/</w:t>
            </w:r>
            <w:r w:rsidRPr="00855F54">
              <w:t>classes</w:t>
            </w:r>
            <w:r>
              <w:t xml:space="preserve">/CarrierWeb.properties file, set </w:t>
            </w:r>
          </w:p>
          <w:p w14:paraId="69D6418D" w14:textId="77777777" w:rsidR="007D53F3" w:rsidRDefault="007D53F3" w:rsidP="00F04ABE">
            <w:pPr>
              <w:pStyle w:val="TableListNumber"/>
              <w:numPr>
                <w:ilvl w:val="0"/>
                <w:numId w:val="0"/>
              </w:numPr>
              <w:ind w:left="284"/>
            </w:pPr>
            <w:proofErr w:type="spellStart"/>
            <w:r w:rsidRPr="008316B1">
              <w:t>authentication.type</w:t>
            </w:r>
            <w:proofErr w:type="spellEnd"/>
            <w:r w:rsidRPr="008316B1">
              <w:t>=</w:t>
            </w:r>
            <w:proofErr w:type="spellStart"/>
            <w:r>
              <w:t>opticore</w:t>
            </w:r>
            <w:proofErr w:type="spellEnd"/>
          </w:p>
          <w:p w14:paraId="5B9DAF37" w14:textId="2CDEEE03" w:rsidR="007D53F3" w:rsidRDefault="007D53F3" w:rsidP="00C23CE4">
            <w:pPr>
              <w:pStyle w:val="TableListNumber"/>
            </w:pPr>
            <w:r>
              <w:t>In &lt;application-path&gt;/</w:t>
            </w:r>
            <w:r w:rsidRPr="00855F54">
              <w:t>WEB-INF</w:t>
            </w:r>
            <w:r>
              <w:t>/web.xml file, comment out the section under “&lt;!-- security --&gt;”</w:t>
            </w:r>
          </w:p>
          <w:p w14:paraId="7CC291A6" w14:textId="4B77FEFD" w:rsidR="007D53F3" w:rsidRDefault="007D53F3" w:rsidP="007607E4">
            <w:pPr>
              <w:pStyle w:val="TableListNumber"/>
            </w:pPr>
            <w:r>
              <w:lastRenderedPageBreak/>
              <w:t>In &lt;application-path&gt;/WEB-INF/</w:t>
            </w:r>
            <w:r w:rsidRPr="00855F54">
              <w:t>classes</w:t>
            </w:r>
            <w:r>
              <w:t>/CarrierWeb</w:t>
            </w:r>
            <w:r w:rsidRPr="00FA7CBB">
              <w:t>.properties</w:t>
            </w:r>
            <w:r>
              <w:t xml:space="preserve">, define the mapping between </w:t>
            </w:r>
            <w:ins w:id="487" w:author="Moses, Robinson" w:date="2023-03-09T09:11:00Z">
              <w:r w:rsidR="00902E3F">
                <w:t xml:space="preserve">the </w:t>
              </w:r>
            </w:ins>
            <w:r>
              <w:t xml:space="preserve">external role name and CarrierWeb internal role name(ROLE_USER, ROLE_ADMIN), also assign </w:t>
            </w:r>
            <w:ins w:id="488" w:author="Moses, Robinson" w:date="2023-03-09T09:11:00Z">
              <w:r w:rsidR="00902E3F">
                <w:t xml:space="preserve">the </w:t>
              </w:r>
            </w:ins>
            <w:r>
              <w:t xml:space="preserve">correct value for </w:t>
            </w:r>
            <w:ins w:id="489" w:author="Moses, Robinson" w:date="2023-03-09T09:11:00Z">
              <w:r w:rsidR="00902E3F">
                <w:t xml:space="preserve">the </w:t>
              </w:r>
            </w:ins>
            <w:r>
              <w:t xml:space="preserve">external role and CarrierWeb user group name mapping. See </w:t>
            </w:r>
            <w:ins w:id="490" w:author="Moses, Robinson" w:date="2023-03-09T09:11:00Z">
              <w:r w:rsidR="00902E3F">
                <w:t xml:space="preserve">the </w:t>
              </w:r>
            </w:ins>
            <w:r>
              <w:t>explanation of parameters under &lt;application-path&gt;/WEB-INF/</w:t>
            </w:r>
            <w:r w:rsidRPr="004C0642">
              <w:t>classes</w:t>
            </w:r>
            <w:r>
              <w:t xml:space="preserve">/CarrierWeb.properties below. </w:t>
            </w:r>
          </w:p>
        </w:tc>
      </w:tr>
      <w:tr w:rsidR="007D53F3" w14:paraId="527F17D6" w14:textId="77777777" w:rsidTr="00966575">
        <w:tc>
          <w:tcPr>
            <w:tcW w:w="2441" w:type="dxa"/>
            <w:tcBorders>
              <w:top w:val="single" w:sz="4" w:space="0" w:color="auto"/>
              <w:left w:val="single" w:sz="1" w:space="0" w:color="000000"/>
              <w:bottom w:val="single" w:sz="1" w:space="0" w:color="000000"/>
            </w:tcBorders>
          </w:tcPr>
          <w:p w14:paraId="5E4FD8DA" w14:textId="77777777" w:rsidR="007D53F3" w:rsidRPr="004246DE" w:rsidRDefault="007D53F3" w:rsidP="004246DE">
            <w:pPr>
              <w:pStyle w:val="TableBody"/>
              <w:rPr>
                <w:b/>
                <w:bCs/>
              </w:rPr>
            </w:pPr>
            <w:proofErr w:type="spellStart"/>
            <w:r w:rsidRPr="004246DE">
              <w:rPr>
                <w:b/>
                <w:bCs/>
              </w:rPr>
              <w:lastRenderedPageBreak/>
              <w:t>DBAuthorizer</w:t>
            </w:r>
            <w:proofErr w:type="spellEnd"/>
            <w:r w:rsidRPr="004246DE">
              <w:rPr>
                <w:b/>
                <w:bCs/>
              </w:rPr>
              <w:t xml:space="preserve"> variant to </w:t>
            </w:r>
            <w:proofErr w:type="spellStart"/>
            <w:r w:rsidRPr="004246DE">
              <w:rPr>
                <w:b/>
                <w:bCs/>
              </w:rPr>
              <w:t>OptiCore</w:t>
            </w:r>
            <w:proofErr w:type="spellEnd"/>
            <w:r w:rsidRPr="004246DE">
              <w:rPr>
                <w:b/>
                <w:bCs/>
              </w:rPr>
              <w:t xml:space="preserve"> authentication</w:t>
            </w:r>
          </w:p>
        </w:tc>
        <w:tc>
          <w:tcPr>
            <w:tcW w:w="7136" w:type="dxa"/>
            <w:tcBorders>
              <w:top w:val="single" w:sz="4" w:space="0" w:color="auto"/>
              <w:left w:val="single" w:sz="1" w:space="0" w:color="000000"/>
              <w:bottom w:val="single" w:sz="1" w:space="0" w:color="000000"/>
              <w:right w:val="single" w:sz="1" w:space="0" w:color="000000"/>
            </w:tcBorders>
          </w:tcPr>
          <w:p w14:paraId="383F1DC7" w14:textId="1ABD62DA" w:rsidR="007D53F3" w:rsidRDefault="007D53F3" w:rsidP="00F04ABE">
            <w:pPr>
              <w:pStyle w:val="TableListNumber"/>
              <w:numPr>
                <w:ilvl w:val="0"/>
                <w:numId w:val="31"/>
              </w:numPr>
            </w:pPr>
            <w:r>
              <w:t xml:space="preserve">Apply the above steps for </w:t>
            </w:r>
            <w:proofErr w:type="spellStart"/>
            <w:r>
              <w:t>OptiCore</w:t>
            </w:r>
            <w:proofErr w:type="spellEnd"/>
            <w:r>
              <w:t xml:space="preserve"> authentication.</w:t>
            </w:r>
          </w:p>
          <w:p w14:paraId="68663B6C" w14:textId="444C4881" w:rsidR="007D53F3" w:rsidRDefault="007D53F3" w:rsidP="00F04ABE">
            <w:pPr>
              <w:pStyle w:val="TableListNumber"/>
            </w:pPr>
            <w:r>
              <w:t>Ensure that “</w:t>
            </w:r>
            <w:proofErr w:type="spellStart"/>
            <w:r w:rsidRPr="001D51BC">
              <w:t>transoft.samples.DBAuthorizer</w:t>
            </w:r>
            <w:proofErr w:type="spellEnd"/>
            <w:r>
              <w:t xml:space="preserve">” is the value used in CarrierWeb.properties for </w:t>
            </w:r>
            <w:proofErr w:type="spellStart"/>
            <w:r w:rsidRPr="005F0056">
              <w:t>opticore.auth.authorizer.class</w:t>
            </w:r>
            <w:proofErr w:type="spellEnd"/>
          </w:p>
          <w:p w14:paraId="3502A029" w14:textId="4F5946B7" w:rsidR="007D53F3" w:rsidRDefault="007D53F3" w:rsidP="00F04ABE">
            <w:pPr>
              <w:pStyle w:val="TableListNumber"/>
            </w:pPr>
            <w:r>
              <w:t>Verify that the values entered for “</w:t>
            </w:r>
            <w:proofErr w:type="spellStart"/>
            <w:r w:rsidRPr="00696FBA">
              <w:t>externalRoles</w:t>
            </w:r>
            <w:proofErr w:type="spellEnd"/>
            <w:r>
              <w:t xml:space="preserve">” in CarrierWeb.properties are matched by roles in the external database. If OptiCash or OptiVault database, then </w:t>
            </w:r>
            <w:del w:id="491" w:author="Moses, Robinson" w:date="2023-03-09T09:11:00Z">
              <w:r w:rsidDel="006B70BF">
                <w:delText xml:space="preserve">these </w:delText>
              </w:r>
            </w:del>
            <w:ins w:id="492" w:author="Moses, Robinson" w:date="2023-03-09T09:11:00Z">
              <w:r w:rsidR="006B70BF">
                <w:t xml:space="preserve">there </w:t>
              </w:r>
            </w:ins>
            <w:r>
              <w:t>would be Business Units.</w:t>
            </w:r>
          </w:p>
          <w:p w14:paraId="40C71D63" w14:textId="700F78DD" w:rsidR="007D53F3" w:rsidRDefault="007D53F3" w:rsidP="00F04ABE">
            <w:pPr>
              <w:pStyle w:val="TableListNumber"/>
            </w:pPr>
            <w:r>
              <w:t xml:space="preserve">Set </w:t>
            </w:r>
            <w:proofErr w:type="spellStart"/>
            <w:r w:rsidRPr="005F0056">
              <w:t>opticore.auth.init.params</w:t>
            </w:r>
            <w:proofErr w:type="spellEnd"/>
            <w:r>
              <w:t xml:space="preserve"> in CarrierWeb.properties to point to </w:t>
            </w:r>
            <w:proofErr w:type="spellStart"/>
            <w:r>
              <w:t>DBAuthorizer’s</w:t>
            </w:r>
            <w:proofErr w:type="spellEnd"/>
            <w:r>
              <w:t xml:space="preserve"> additional properties file. By default, this is ..\WEB-INF\classes\</w:t>
            </w:r>
            <w:proofErr w:type="spellStart"/>
            <w:r>
              <w:t>DBAuthorizer-OC.properties</w:t>
            </w:r>
            <w:proofErr w:type="spellEnd"/>
            <w:r>
              <w:t>. This default file may be a useful example, even if you choose to use another file elsewhere.</w:t>
            </w:r>
          </w:p>
          <w:p w14:paraId="3375047F" w14:textId="77777777" w:rsidR="00DA199D" w:rsidRDefault="007D53F3" w:rsidP="00F04ABE">
            <w:pPr>
              <w:pStyle w:val="TableListNumber"/>
            </w:pPr>
            <w:r>
              <w:t xml:space="preserve">Inside </w:t>
            </w:r>
            <w:ins w:id="493" w:author="Moses, Robinson" w:date="2023-03-09T09:12:00Z">
              <w:r w:rsidR="002C0F91">
                <w:t xml:space="preserve">the </w:t>
              </w:r>
            </w:ins>
            <w:proofErr w:type="spellStart"/>
            <w:r>
              <w:t>DBAuthorizer</w:t>
            </w:r>
            <w:proofErr w:type="spellEnd"/>
            <w:r>
              <w:t xml:space="preserve"> properties file, set the following as appropriate for your environment. </w:t>
            </w:r>
          </w:p>
          <w:p w14:paraId="31BF264C" w14:textId="7D8A0880" w:rsidR="007D53F3" w:rsidRDefault="007D53F3" w:rsidP="00DA199D">
            <w:pPr>
              <w:pStyle w:val="TableNote"/>
            </w:pPr>
            <w:r w:rsidRPr="00DA199D">
              <w:rPr>
                <w:b/>
                <w:bCs/>
              </w:rPr>
              <w:t>Note</w:t>
            </w:r>
            <w:r>
              <w:t xml:space="preserve">: You may see some lines in the file which are not listed here (query definitions, etc) – these should be kept as provided </w:t>
            </w:r>
            <w:del w:id="494" w:author="Moses, Robinson" w:date="2023-03-09T09:12:00Z">
              <w:r w:rsidDel="002C0F91">
                <w:delText xml:space="preserve">from </w:delText>
              </w:r>
            </w:del>
            <w:ins w:id="495" w:author="Moses, Robinson" w:date="2023-03-09T09:12:00Z">
              <w:r w:rsidR="002C0F91">
                <w:t xml:space="preserve">by </w:t>
              </w:r>
            </w:ins>
            <w:r>
              <w:t>default.</w:t>
            </w:r>
          </w:p>
          <w:p w14:paraId="0D2D0874" w14:textId="17BA849F" w:rsidR="007D53F3" w:rsidRDefault="007D53F3" w:rsidP="001D40F8">
            <w:pPr>
              <w:pStyle w:val="TableBody"/>
            </w:pPr>
            <w:proofErr w:type="spellStart"/>
            <w:r w:rsidRPr="00001186">
              <w:rPr>
                <w:b/>
              </w:rPr>
              <w:t>dbAuthorizer.database.dsn</w:t>
            </w:r>
            <w:proofErr w:type="spellEnd"/>
            <w:r>
              <w:t xml:space="preserve">: JNDI database connection name. Similar to section 1.2 above, this is </w:t>
            </w:r>
            <w:ins w:id="496" w:author="Moses, Robinson" w:date="2023-03-09T09:12:00Z">
              <w:r w:rsidR="00CC4D63">
                <w:t xml:space="preserve">the </w:t>
              </w:r>
            </w:ins>
            <w:del w:id="497" w:author="Moses, Robinson" w:date="2023-03-09T09:13:00Z">
              <w:r w:rsidDel="00CC4D63">
                <w:delText>connection to database</w:delText>
              </w:r>
            </w:del>
            <w:ins w:id="498" w:author="Moses, Robinson" w:date="2023-03-09T09:13:00Z">
              <w:r w:rsidR="00CC4D63">
                <w:t>database connection</w:t>
              </w:r>
            </w:ins>
            <w:r>
              <w:t>. If desiring to use JDBC connection instead, then this field should be empty.</w:t>
            </w:r>
          </w:p>
          <w:p w14:paraId="13AA11A0" w14:textId="77777777" w:rsidR="007D53F3" w:rsidRDefault="007D53F3" w:rsidP="001D40F8">
            <w:pPr>
              <w:pStyle w:val="TableBody"/>
            </w:pPr>
            <w:r w:rsidRPr="00001186">
              <w:rPr>
                <w:b/>
              </w:rPr>
              <w:t>dbAuthorizer.database.url</w:t>
            </w:r>
            <w:r>
              <w:t xml:space="preserve">: URL to authorization database, example: </w:t>
            </w:r>
            <w:r w:rsidRPr="007D6890">
              <w:t>jdbc:oracle:thin:@server:1521:serverdb</w:t>
            </w:r>
          </w:p>
          <w:p w14:paraId="7E72E589" w14:textId="16F11892" w:rsidR="007D53F3" w:rsidRDefault="007D53F3" w:rsidP="001D40F8">
            <w:pPr>
              <w:pStyle w:val="TableBody"/>
            </w:pPr>
            <w:proofErr w:type="spellStart"/>
            <w:r w:rsidRPr="00001186">
              <w:rPr>
                <w:b/>
              </w:rPr>
              <w:t>dbAuthorizer.database.username</w:t>
            </w:r>
            <w:proofErr w:type="spellEnd"/>
            <w:r>
              <w:t xml:space="preserve">, </w:t>
            </w:r>
            <w:proofErr w:type="spellStart"/>
            <w:r w:rsidRPr="00001186">
              <w:rPr>
                <w:b/>
              </w:rPr>
              <w:t>dbAuthorizer.database.password</w:t>
            </w:r>
            <w:proofErr w:type="spellEnd"/>
            <w:r>
              <w:t xml:space="preserve">: Schema username and password if using </w:t>
            </w:r>
            <w:ins w:id="499" w:author="Moses, Robinson" w:date="2023-03-09T09:13:00Z">
              <w:r w:rsidR="00A26B6B">
                <w:t xml:space="preserve">a </w:t>
              </w:r>
            </w:ins>
            <w:r>
              <w:t xml:space="preserve">JDBC connection. Can be blank if using </w:t>
            </w:r>
            <w:ins w:id="500" w:author="Moses, Robinson" w:date="2023-03-09T09:13:00Z">
              <w:r w:rsidR="00A26B6B">
                <w:t xml:space="preserve">a </w:t>
              </w:r>
            </w:ins>
            <w:r>
              <w:t>JNDI connection.</w:t>
            </w:r>
          </w:p>
          <w:p w14:paraId="18DCC4BD" w14:textId="50E6271B" w:rsidR="007D53F3" w:rsidRPr="001318B3" w:rsidRDefault="007D53F3" w:rsidP="001D40F8">
            <w:pPr>
              <w:pStyle w:val="TableBody"/>
            </w:pPr>
            <w:proofErr w:type="spellStart"/>
            <w:r w:rsidRPr="001318B3">
              <w:rPr>
                <w:b/>
              </w:rPr>
              <w:t>dbAuthorizer.digest.length</w:t>
            </w:r>
            <w:proofErr w:type="spellEnd"/>
            <w:r>
              <w:t xml:space="preserve">: Length of password after encryption. Longer is more </w:t>
            </w:r>
            <w:del w:id="501" w:author="Moses, Robinson" w:date="2023-03-09T08:42:00Z">
              <w:r w:rsidDel="00AD3333">
                <w:delText>secure, but</w:delText>
              </w:r>
            </w:del>
            <w:ins w:id="502" w:author="Moses, Robinson" w:date="2023-03-09T08:42:00Z">
              <w:r w:rsidR="00AD3333">
                <w:t>secure but</w:t>
              </w:r>
            </w:ins>
            <w:r>
              <w:t xml:space="preserve"> cannot exceed the maximum size of your target database’s password field.</w:t>
            </w:r>
          </w:p>
          <w:p w14:paraId="687445D3" w14:textId="1721858B" w:rsidR="007D53F3" w:rsidRPr="001318B3" w:rsidRDefault="007D53F3" w:rsidP="001D40F8">
            <w:pPr>
              <w:pStyle w:val="TableBody"/>
            </w:pPr>
            <w:proofErr w:type="spellStart"/>
            <w:r>
              <w:rPr>
                <w:b/>
              </w:rPr>
              <w:t>dbAuthorizer.digest.algorithm</w:t>
            </w:r>
            <w:proofErr w:type="spellEnd"/>
            <w:r>
              <w:t xml:space="preserve">: Algorithm to be used when encrypting </w:t>
            </w:r>
            <w:ins w:id="503" w:author="Moses, Robinson" w:date="2023-03-09T09:13:00Z">
              <w:r w:rsidR="00A26B6B">
                <w:t xml:space="preserve">the </w:t>
              </w:r>
            </w:ins>
            <w:r>
              <w:t>password.</w:t>
            </w:r>
          </w:p>
          <w:p w14:paraId="4FA78E36" w14:textId="77777777" w:rsidR="007D53F3" w:rsidRPr="001318B3" w:rsidRDefault="007D53F3" w:rsidP="001D40F8">
            <w:pPr>
              <w:pStyle w:val="TableBody"/>
            </w:pPr>
            <w:proofErr w:type="spellStart"/>
            <w:r w:rsidRPr="001318B3">
              <w:rPr>
                <w:b/>
              </w:rPr>
              <w:t>dbAuthorizer.digest.seed</w:t>
            </w:r>
            <w:proofErr w:type="spellEnd"/>
            <w:r w:rsidRPr="001318B3">
              <w:t>:</w:t>
            </w:r>
            <w:r>
              <w:t xml:space="preserve"> Character string used to seed the encryption algorithm. It is recommended to change this away from the default.</w:t>
            </w:r>
          </w:p>
          <w:p w14:paraId="6A07904C" w14:textId="7A220136" w:rsidR="007D53F3" w:rsidRDefault="007D53F3" w:rsidP="001D40F8">
            <w:pPr>
              <w:pStyle w:val="TableBody"/>
            </w:pPr>
            <w:proofErr w:type="spellStart"/>
            <w:r w:rsidRPr="001318B3">
              <w:rPr>
                <w:b/>
              </w:rPr>
              <w:t>dbAuthorizer.option.quiet</w:t>
            </w:r>
            <w:proofErr w:type="spellEnd"/>
            <w:r>
              <w:t xml:space="preserve">: “true” or “false”. Quiet mode allows a password that was unencrypted to be encrypted without the user having to change that password. If false, then users are forced to change </w:t>
            </w:r>
            <w:ins w:id="504" w:author="Moses, Robinson" w:date="2023-03-09T09:13:00Z">
              <w:r w:rsidR="00F74263">
                <w:t xml:space="preserve">the </w:t>
              </w:r>
            </w:ins>
            <w:r>
              <w:t xml:space="preserve">password in that situation. This can be relevant when migrating from another auth method or in a case where </w:t>
            </w:r>
            <w:ins w:id="505" w:author="Moses, Robinson" w:date="2023-03-09T09:13:00Z">
              <w:r w:rsidR="00F74263">
                <w:t xml:space="preserve">the </w:t>
              </w:r>
            </w:ins>
            <w:r>
              <w:t>administrator previously reset a user’s password.</w:t>
            </w:r>
          </w:p>
          <w:p w14:paraId="3F3795EA" w14:textId="77777777" w:rsidR="007D53F3" w:rsidRPr="001318B3" w:rsidRDefault="007D53F3" w:rsidP="001D40F8">
            <w:pPr>
              <w:pStyle w:val="TableNote"/>
            </w:pPr>
            <w:r w:rsidRPr="007710D7">
              <w:rPr>
                <w:b/>
              </w:rPr>
              <w:t>Note</w:t>
            </w:r>
            <w:r>
              <w:t xml:space="preserve">: If you plan to use </w:t>
            </w:r>
            <w:proofErr w:type="spellStart"/>
            <w:r>
              <w:t>DBAuthorizer</w:t>
            </w:r>
            <w:proofErr w:type="spellEnd"/>
            <w:r>
              <w:t xml:space="preserve"> from multiple OptiSuite applications and point to the same single database for user management, then the </w:t>
            </w:r>
            <w:r>
              <w:lastRenderedPageBreak/>
              <w:t>digest “length”, “algorithm”, and “seed” settings above must be the same between all OptiSuite applications.</w:t>
            </w:r>
          </w:p>
        </w:tc>
      </w:tr>
    </w:tbl>
    <w:p w14:paraId="44085101" w14:textId="77777777" w:rsidR="004115D1" w:rsidRDefault="004115D1" w:rsidP="004115D1">
      <w:pPr>
        <w:pStyle w:val="ListNumber"/>
        <w:ind w:left="360"/>
      </w:pPr>
    </w:p>
    <w:p w14:paraId="673D3DC2" w14:textId="26FFF28A" w:rsidR="007D53F3" w:rsidRDefault="007D53F3" w:rsidP="00684263">
      <w:pPr>
        <w:pStyle w:val="ListNumber"/>
        <w:numPr>
          <w:ilvl w:val="0"/>
          <w:numId w:val="35"/>
        </w:numPr>
      </w:pPr>
      <w:del w:id="506" w:author="Moses, Robinson" w:date="2023-03-09T09:14:00Z">
        <w:r w:rsidDel="00F74263">
          <w:delText xml:space="preserve">Following </w:delText>
        </w:r>
      </w:del>
      <w:ins w:id="507" w:author="Moses, Robinson" w:date="2023-03-09T09:14:00Z">
        <w:r w:rsidR="00F74263">
          <w:t xml:space="preserve">The following </w:t>
        </w:r>
      </w:ins>
      <w:r>
        <w:t xml:space="preserve">list is </w:t>
      </w:r>
      <w:ins w:id="508" w:author="Moses, Robinson" w:date="2023-03-09T09:14:00Z">
        <w:r w:rsidR="00F74263">
          <w:t xml:space="preserve">the </w:t>
        </w:r>
      </w:ins>
      <w:r>
        <w:t>explanation of major parameters under &lt;application-path&gt;/</w:t>
      </w:r>
      <w:r w:rsidRPr="004C0642">
        <w:t>WEB-INF</w:t>
      </w:r>
      <w:r>
        <w:t>/</w:t>
      </w:r>
      <w:r w:rsidRPr="004C0642">
        <w:t>classes</w:t>
      </w:r>
      <w:r>
        <w:t>/CarrierWeb.properties:</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8"/>
        <w:gridCol w:w="4323"/>
      </w:tblGrid>
      <w:tr w:rsidR="007D53F3" w14:paraId="5E5B83D2" w14:textId="77777777" w:rsidTr="004115D1">
        <w:tc>
          <w:tcPr>
            <w:tcW w:w="5242" w:type="dxa"/>
            <w:shd w:val="clear" w:color="auto" w:fill="4AB948"/>
            <w:vAlign w:val="center"/>
          </w:tcPr>
          <w:p w14:paraId="33771F5B" w14:textId="77777777" w:rsidR="007D53F3" w:rsidRPr="005D0CE0" w:rsidRDefault="007D53F3" w:rsidP="009A07B8">
            <w:pPr>
              <w:pStyle w:val="TableHeading"/>
            </w:pPr>
            <w:r w:rsidRPr="005D0CE0">
              <w:t>Property name</w:t>
            </w:r>
          </w:p>
        </w:tc>
        <w:tc>
          <w:tcPr>
            <w:tcW w:w="4479" w:type="dxa"/>
            <w:shd w:val="clear" w:color="auto" w:fill="4AB948"/>
            <w:vAlign w:val="center"/>
          </w:tcPr>
          <w:p w14:paraId="7BFAC4C4" w14:textId="77777777" w:rsidR="007D53F3" w:rsidRPr="005D0CE0" w:rsidRDefault="007D53F3" w:rsidP="009A07B8">
            <w:pPr>
              <w:pStyle w:val="TableHeading"/>
            </w:pPr>
            <w:r w:rsidRPr="005D0CE0">
              <w:t>Comments</w:t>
            </w:r>
          </w:p>
        </w:tc>
      </w:tr>
      <w:tr w:rsidR="007D53F3" w14:paraId="7BFA1A7A" w14:textId="77777777" w:rsidTr="004115D1">
        <w:tc>
          <w:tcPr>
            <w:tcW w:w="5242" w:type="dxa"/>
            <w:shd w:val="clear" w:color="auto" w:fill="auto"/>
          </w:tcPr>
          <w:p w14:paraId="77DCE96D" w14:textId="77777777" w:rsidR="007D53F3" w:rsidRPr="004115D1" w:rsidRDefault="007D53F3" w:rsidP="009A07B8">
            <w:pPr>
              <w:pStyle w:val="TableBody"/>
              <w:rPr>
                <w:b/>
                <w:bCs/>
              </w:rPr>
            </w:pPr>
            <w:proofErr w:type="spellStart"/>
            <w:r w:rsidRPr="004115D1">
              <w:rPr>
                <w:b/>
                <w:bCs/>
              </w:rPr>
              <w:t>orderWorkflow</w:t>
            </w:r>
            <w:proofErr w:type="spellEnd"/>
          </w:p>
          <w:p w14:paraId="70F3E824" w14:textId="77777777" w:rsidR="007D53F3" w:rsidRPr="004115D1" w:rsidRDefault="007D53F3" w:rsidP="009A07B8">
            <w:pPr>
              <w:pStyle w:val="TableBody"/>
              <w:rPr>
                <w:b/>
                <w:bCs/>
              </w:rPr>
            </w:pPr>
            <w:proofErr w:type="spellStart"/>
            <w:r w:rsidRPr="004115D1">
              <w:rPr>
                <w:b/>
                <w:bCs/>
              </w:rPr>
              <w:t>orderWorkflowMasks</w:t>
            </w:r>
            <w:proofErr w:type="spellEnd"/>
          </w:p>
          <w:p w14:paraId="581D9C7F" w14:textId="77777777" w:rsidR="007D53F3" w:rsidRPr="004115D1" w:rsidRDefault="007D53F3" w:rsidP="009A07B8">
            <w:pPr>
              <w:pStyle w:val="TableBody"/>
              <w:rPr>
                <w:b/>
                <w:bCs/>
              </w:rPr>
            </w:pPr>
            <w:proofErr w:type="spellStart"/>
            <w:r w:rsidRPr="004115D1">
              <w:rPr>
                <w:b/>
                <w:bCs/>
              </w:rPr>
              <w:t>workflowTasks</w:t>
            </w:r>
            <w:proofErr w:type="spellEnd"/>
          </w:p>
        </w:tc>
        <w:tc>
          <w:tcPr>
            <w:tcW w:w="4479" w:type="dxa"/>
            <w:shd w:val="clear" w:color="auto" w:fill="auto"/>
          </w:tcPr>
          <w:p w14:paraId="212DFAC5" w14:textId="449EEAF6" w:rsidR="007D53F3" w:rsidRDefault="007D53F3" w:rsidP="009A07B8">
            <w:pPr>
              <w:pStyle w:val="TableBody"/>
            </w:pPr>
            <w:r>
              <w:t xml:space="preserve">These parameters define all workflows, </w:t>
            </w:r>
            <w:ins w:id="509" w:author="Moses, Robinson" w:date="2023-03-09T09:14:00Z">
              <w:r w:rsidR="00E617C6">
                <w:t xml:space="preserve">and </w:t>
              </w:r>
            </w:ins>
            <w:r>
              <w:t xml:space="preserve">tasks that can be processed in CarrierWeb. Workflow mask is </w:t>
            </w:r>
            <w:ins w:id="510" w:author="Moses, Robinson" w:date="2023-03-09T09:15:00Z">
              <w:r w:rsidR="00D67817">
                <w:t xml:space="preserve">a </w:t>
              </w:r>
            </w:ins>
            <w:r>
              <w:t xml:space="preserve">string that composes cashpoint type with four zeros as </w:t>
            </w:r>
            <w:ins w:id="511" w:author="Moses, Robinson" w:date="2023-03-09T09:15:00Z">
              <w:r w:rsidR="00D67817">
                <w:t xml:space="preserve">a </w:t>
              </w:r>
            </w:ins>
            <w:r>
              <w:t>mask for action type and schedule type.</w:t>
            </w:r>
          </w:p>
        </w:tc>
      </w:tr>
      <w:tr w:rsidR="007D53F3" w14:paraId="1E9D70E4" w14:textId="77777777" w:rsidTr="004115D1">
        <w:tc>
          <w:tcPr>
            <w:tcW w:w="5242" w:type="dxa"/>
            <w:shd w:val="clear" w:color="auto" w:fill="auto"/>
          </w:tcPr>
          <w:p w14:paraId="44D6B308" w14:textId="77777777" w:rsidR="007D53F3" w:rsidRPr="004115D1" w:rsidRDefault="007D53F3" w:rsidP="009A07B8">
            <w:pPr>
              <w:pStyle w:val="TableBody"/>
              <w:rPr>
                <w:b/>
                <w:bCs/>
              </w:rPr>
            </w:pPr>
            <w:proofErr w:type="spellStart"/>
            <w:r w:rsidRPr="004115D1">
              <w:rPr>
                <w:b/>
                <w:bCs/>
              </w:rPr>
              <w:t>routePlan.serviceableStates</w:t>
            </w:r>
            <w:proofErr w:type="spellEnd"/>
          </w:p>
        </w:tc>
        <w:tc>
          <w:tcPr>
            <w:tcW w:w="4479" w:type="dxa"/>
            <w:shd w:val="clear" w:color="auto" w:fill="auto"/>
          </w:tcPr>
          <w:p w14:paraId="7B9F055B" w14:textId="3646DAD1" w:rsidR="007D53F3" w:rsidRDefault="007D53F3" w:rsidP="009A07B8">
            <w:pPr>
              <w:pStyle w:val="TableBody"/>
            </w:pPr>
            <w:r>
              <w:t>The order states that are supported by CarrierWeb for all kind</w:t>
            </w:r>
            <w:ins w:id="512" w:author="Moses, Robinson" w:date="2023-03-09T09:15:00Z">
              <w:r w:rsidR="00D67817">
                <w:t>s</w:t>
              </w:r>
            </w:ins>
            <w:r>
              <w:t xml:space="preserve"> of order</w:t>
            </w:r>
            <w:ins w:id="513" w:author="Moses, Robinson" w:date="2023-03-09T09:15:00Z">
              <w:r w:rsidR="00D67817">
                <w:t xml:space="preserve">s </w:t>
              </w:r>
            </w:ins>
            <w:r>
              <w:t>(OptiCash/OptiVault/Commercial)</w:t>
            </w:r>
          </w:p>
        </w:tc>
      </w:tr>
      <w:tr w:rsidR="007D53F3" w14:paraId="46D9F333" w14:textId="77777777" w:rsidTr="004115D1">
        <w:tc>
          <w:tcPr>
            <w:tcW w:w="5242" w:type="dxa"/>
            <w:shd w:val="clear" w:color="auto" w:fill="auto"/>
          </w:tcPr>
          <w:p w14:paraId="1900A5FC" w14:textId="77777777" w:rsidR="007D53F3" w:rsidRPr="004115D1" w:rsidRDefault="007D53F3" w:rsidP="009A07B8">
            <w:pPr>
              <w:pStyle w:val="TableBody"/>
              <w:rPr>
                <w:b/>
                <w:bCs/>
              </w:rPr>
            </w:pPr>
            <w:proofErr w:type="spellStart"/>
            <w:r w:rsidRPr="004115D1">
              <w:rPr>
                <w:b/>
                <w:bCs/>
              </w:rPr>
              <w:t>manifest.types</w:t>
            </w:r>
            <w:proofErr w:type="spellEnd"/>
          </w:p>
          <w:p w14:paraId="48EC6F24" w14:textId="77777777" w:rsidR="007D53F3" w:rsidRPr="004115D1" w:rsidRDefault="007D53F3" w:rsidP="009A07B8">
            <w:pPr>
              <w:pStyle w:val="TableBody"/>
              <w:rPr>
                <w:b/>
                <w:bCs/>
              </w:rPr>
            </w:pPr>
            <w:r w:rsidRPr="004115D1">
              <w:rPr>
                <w:b/>
                <w:bCs/>
              </w:rPr>
              <w:t>(not intend to change)</w:t>
            </w:r>
          </w:p>
        </w:tc>
        <w:tc>
          <w:tcPr>
            <w:tcW w:w="4479" w:type="dxa"/>
            <w:shd w:val="clear" w:color="auto" w:fill="auto"/>
          </w:tcPr>
          <w:p w14:paraId="31709391" w14:textId="77777777" w:rsidR="007D53F3" w:rsidRPr="005D0CE0" w:rsidRDefault="007D53F3" w:rsidP="009A07B8">
            <w:pPr>
              <w:pStyle w:val="TableBody"/>
              <w:rPr>
                <w:color w:val="000000"/>
              </w:rPr>
            </w:pPr>
            <w:r>
              <w:t xml:space="preserve">Defines the types of </w:t>
            </w:r>
            <w:proofErr w:type="gramStart"/>
            <w:r>
              <w:t>manifest</w:t>
            </w:r>
            <w:proofErr w:type="gramEnd"/>
            <w:r>
              <w:t xml:space="preserve"> that are supported in CarrierWeb</w:t>
            </w:r>
          </w:p>
        </w:tc>
      </w:tr>
      <w:tr w:rsidR="007D53F3" w14:paraId="5F3F5F81" w14:textId="77777777" w:rsidTr="004115D1">
        <w:tc>
          <w:tcPr>
            <w:tcW w:w="5242" w:type="dxa"/>
            <w:shd w:val="clear" w:color="auto" w:fill="auto"/>
          </w:tcPr>
          <w:p w14:paraId="3253B6FB" w14:textId="77777777" w:rsidR="007D53F3" w:rsidRPr="004115D1" w:rsidRDefault="007D53F3" w:rsidP="009A07B8">
            <w:pPr>
              <w:pStyle w:val="TableBody"/>
              <w:rPr>
                <w:b/>
                <w:bCs/>
              </w:rPr>
            </w:pPr>
            <w:proofErr w:type="spellStart"/>
            <w:r w:rsidRPr="004115D1">
              <w:rPr>
                <w:b/>
                <w:bCs/>
              </w:rPr>
              <w:t>batch.multiOrderManifestJob.outputPath</w:t>
            </w:r>
            <w:proofErr w:type="spellEnd"/>
          </w:p>
          <w:p w14:paraId="509F91A6" w14:textId="77777777" w:rsidR="007D53F3" w:rsidRPr="004115D1" w:rsidRDefault="007D53F3" w:rsidP="009A07B8">
            <w:pPr>
              <w:pStyle w:val="TableBody"/>
              <w:rPr>
                <w:b/>
                <w:bCs/>
              </w:rPr>
            </w:pPr>
          </w:p>
        </w:tc>
        <w:tc>
          <w:tcPr>
            <w:tcW w:w="4479" w:type="dxa"/>
            <w:shd w:val="clear" w:color="auto" w:fill="auto"/>
          </w:tcPr>
          <w:p w14:paraId="14A37EAD" w14:textId="56C02B3C" w:rsidR="007D53F3" w:rsidRDefault="007D53F3" w:rsidP="009A07B8">
            <w:pPr>
              <w:pStyle w:val="TableBody"/>
            </w:pPr>
            <w:r>
              <w:t xml:space="preserve">Defines the </w:t>
            </w:r>
            <w:proofErr w:type="spellStart"/>
            <w:r>
              <w:t>classpath</w:t>
            </w:r>
            <w:proofErr w:type="spellEnd"/>
            <w:r>
              <w:t xml:space="preserve"> </w:t>
            </w:r>
            <w:r w:rsidR="005A2888">
              <w:t>that</w:t>
            </w:r>
            <w:r>
              <w:t xml:space="preserve"> holds </w:t>
            </w:r>
            <w:del w:id="514" w:author="Moses, Robinson" w:date="2023-03-09T08:42:00Z">
              <w:r w:rsidDel="00987483">
                <w:delText>manifests</w:delText>
              </w:r>
            </w:del>
            <w:ins w:id="515" w:author="Moses, Robinson" w:date="2023-03-09T08:42:00Z">
              <w:r w:rsidR="00987483">
                <w:t>manifest</w:t>
              </w:r>
            </w:ins>
            <w:r>
              <w:t xml:space="preserve"> that </w:t>
            </w:r>
            <w:r w:rsidR="003C6C0A">
              <w:t>is</w:t>
            </w:r>
            <w:r>
              <w:t xml:space="preserve"> generated by batch process</w:t>
            </w:r>
          </w:p>
        </w:tc>
      </w:tr>
      <w:tr w:rsidR="007D53F3" w14:paraId="45F5AEE2" w14:textId="77777777" w:rsidTr="004115D1">
        <w:tc>
          <w:tcPr>
            <w:tcW w:w="5242" w:type="dxa"/>
            <w:shd w:val="clear" w:color="auto" w:fill="auto"/>
          </w:tcPr>
          <w:p w14:paraId="1D3FBB98" w14:textId="77777777" w:rsidR="007D53F3" w:rsidRPr="004115D1" w:rsidRDefault="007D53F3" w:rsidP="009A07B8">
            <w:pPr>
              <w:pStyle w:val="TableBody"/>
              <w:rPr>
                <w:b/>
                <w:bCs/>
              </w:rPr>
            </w:pPr>
            <w:proofErr w:type="spellStart"/>
            <w:r w:rsidRPr="004115D1">
              <w:rPr>
                <w:b/>
                <w:bCs/>
              </w:rPr>
              <w:t>manifest.notification.interval</w:t>
            </w:r>
            <w:proofErr w:type="spellEnd"/>
          </w:p>
        </w:tc>
        <w:tc>
          <w:tcPr>
            <w:tcW w:w="4479" w:type="dxa"/>
            <w:shd w:val="clear" w:color="auto" w:fill="auto"/>
          </w:tcPr>
          <w:p w14:paraId="48A390C5" w14:textId="5FF47928" w:rsidR="007D53F3" w:rsidRDefault="007D53F3" w:rsidP="009A07B8">
            <w:pPr>
              <w:pStyle w:val="TableBody"/>
            </w:pPr>
            <w:r>
              <w:t xml:space="preserve">Interval, in seconds, regarding how often CarrierWeb will check for Manifest notification </w:t>
            </w:r>
            <w:del w:id="516" w:author="Moses, Robinson" w:date="2023-03-09T09:16:00Z">
              <w:r w:rsidDel="009A47BA">
                <w:delText xml:space="preserve">pop </w:delText>
              </w:r>
            </w:del>
            <w:ins w:id="517" w:author="Moses, Robinson" w:date="2023-03-09T09:16:00Z">
              <w:r w:rsidR="009A47BA">
                <w:t>pop-</w:t>
              </w:r>
            </w:ins>
            <w:r>
              <w:t>ups.</w:t>
            </w:r>
          </w:p>
        </w:tc>
      </w:tr>
      <w:tr w:rsidR="007D53F3" w14:paraId="00A4B75E" w14:textId="77777777" w:rsidTr="004115D1">
        <w:tc>
          <w:tcPr>
            <w:tcW w:w="5242" w:type="dxa"/>
            <w:shd w:val="clear" w:color="auto" w:fill="auto"/>
          </w:tcPr>
          <w:p w14:paraId="7D42DB5B" w14:textId="77777777" w:rsidR="007D53F3" w:rsidRPr="004115D1" w:rsidRDefault="007D53F3" w:rsidP="009A07B8">
            <w:pPr>
              <w:pStyle w:val="TableBody"/>
              <w:rPr>
                <w:b/>
                <w:bCs/>
              </w:rPr>
            </w:pPr>
            <w:proofErr w:type="spellStart"/>
            <w:r w:rsidRPr="004115D1">
              <w:rPr>
                <w:b/>
                <w:bCs/>
              </w:rPr>
              <w:t>systemDate</w:t>
            </w:r>
            <w:proofErr w:type="spellEnd"/>
          </w:p>
        </w:tc>
        <w:tc>
          <w:tcPr>
            <w:tcW w:w="4479" w:type="dxa"/>
            <w:shd w:val="clear" w:color="auto" w:fill="auto"/>
          </w:tcPr>
          <w:p w14:paraId="08E6284D" w14:textId="688FB570" w:rsidR="007D53F3" w:rsidRDefault="007D53F3" w:rsidP="009A07B8">
            <w:pPr>
              <w:pStyle w:val="TableBody"/>
            </w:pPr>
            <w:r>
              <w:t xml:space="preserve">Define </w:t>
            </w:r>
            <w:ins w:id="518" w:author="Moses, Robinson" w:date="2023-03-09T09:16:00Z">
              <w:r w:rsidR="009A47BA">
                <w:t xml:space="preserve">the </w:t>
              </w:r>
            </w:ins>
            <w:r>
              <w:t>current system date, if le</w:t>
            </w:r>
            <w:r w:rsidR="00DA6CED">
              <w:t>ft</w:t>
            </w:r>
            <w:r>
              <w:t xml:space="preserve"> null then CarrierWeb will use </w:t>
            </w:r>
            <w:ins w:id="519" w:author="Moses, Robinson" w:date="2023-03-09T09:16:00Z">
              <w:r w:rsidR="009A47BA">
                <w:t xml:space="preserve">the </w:t>
              </w:r>
            </w:ins>
            <w:r>
              <w:t>current date</w:t>
            </w:r>
          </w:p>
        </w:tc>
      </w:tr>
      <w:tr w:rsidR="007D53F3" w14:paraId="4F243471" w14:textId="77777777" w:rsidTr="004115D1">
        <w:tc>
          <w:tcPr>
            <w:tcW w:w="5242" w:type="dxa"/>
            <w:shd w:val="clear" w:color="auto" w:fill="auto"/>
          </w:tcPr>
          <w:p w14:paraId="4A1B36C3" w14:textId="77777777" w:rsidR="007D53F3" w:rsidRPr="004115D1" w:rsidRDefault="007D53F3" w:rsidP="009A07B8">
            <w:pPr>
              <w:pStyle w:val="TableBody"/>
              <w:rPr>
                <w:b/>
                <w:bCs/>
              </w:rPr>
            </w:pPr>
            <w:proofErr w:type="spellStart"/>
            <w:r w:rsidRPr="004115D1">
              <w:rPr>
                <w:b/>
                <w:bCs/>
              </w:rPr>
              <w:t>pageSizes</w:t>
            </w:r>
            <w:proofErr w:type="spellEnd"/>
          </w:p>
          <w:p w14:paraId="1110B7BA" w14:textId="77777777" w:rsidR="007D53F3" w:rsidRPr="004115D1" w:rsidRDefault="007D53F3" w:rsidP="009A07B8">
            <w:pPr>
              <w:pStyle w:val="TableBody"/>
              <w:rPr>
                <w:b/>
                <w:bCs/>
              </w:rPr>
            </w:pPr>
            <w:proofErr w:type="spellStart"/>
            <w:r w:rsidRPr="004115D1">
              <w:rPr>
                <w:b/>
                <w:bCs/>
              </w:rPr>
              <w:t>defaultPageSize</w:t>
            </w:r>
            <w:proofErr w:type="spellEnd"/>
          </w:p>
        </w:tc>
        <w:tc>
          <w:tcPr>
            <w:tcW w:w="4479" w:type="dxa"/>
            <w:shd w:val="clear" w:color="auto" w:fill="auto"/>
          </w:tcPr>
          <w:p w14:paraId="49651431" w14:textId="77777777" w:rsidR="007D53F3" w:rsidRPr="00AD6CA0" w:rsidRDefault="007D53F3" w:rsidP="009A07B8">
            <w:pPr>
              <w:pStyle w:val="TableBody"/>
            </w:pPr>
            <w:r w:rsidRPr="00AD6CA0">
              <w:t xml:space="preserve">Defines the options of pagination on every listing page in </w:t>
            </w:r>
            <w:r w:rsidRPr="008316B1">
              <w:t>CarrierWeb.</w:t>
            </w:r>
            <w:r w:rsidRPr="00AD6CA0">
              <w:t xml:space="preserve"> </w:t>
            </w:r>
          </w:p>
          <w:p w14:paraId="1B0D5B55" w14:textId="77777777" w:rsidR="007D53F3" w:rsidRPr="00AD6CA0" w:rsidRDefault="007D53F3" w:rsidP="009A07B8">
            <w:pPr>
              <w:pStyle w:val="TableBody"/>
            </w:pPr>
            <w:r w:rsidRPr="00AD6CA0">
              <w:t>i.e.</w:t>
            </w:r>
          </w:p>
          <w:p w14:paraId="6A759276" w14:textId="77777777" w:rsidR="007D53F3" w:rsidRPr="00AD6CA0" w:rsidRDefault="007D53F3" w:rsidP="009A07B8">
            <w:pPr>
              <w:pStyle w:val="TableBody"/>
            </w:pPr>
            <w:proofErr w:type="spellStart"/>
            <w:r w:rsidRPr="00AD6CA0">
              <w:t>pageSizes</w:t>
            </w:r>
            <w:proofErr w:type="spellEnd"/>
            <w:r w:rsidRPr="00AD6CA0">
              <w:t>=5,10,25,100</w:t>
            </w:r>
          </w:p>
          <w:p w14:paraId="3B8096C1" w14:textId="77777777" w:rsidR="007D53F3" w:rsidRPr="00AD6CA0" w:rsidRDefault="007D53F3" w:rsidP="009A07B8">
            <w:pPr>
              <w:pStyle w:val="TableBody"/>
              <w:rPr>
                <w:rFonts w:ascii="Consolas" w:hAnsi="Consolas" w:cs="Consolas"/>
              </w:rPr>
            </w:pPr>
            <w:proofErr w:type="spellStart"/>
            <w:r w:rsidRPr="00AD6CA0">
              <w:t>defaultPageSize</w:t>
            </w:r>
            <w:proofErr w:type="spellEnd"/>
            <w:r w:rsidRPr="00AD6CA0">
              <w:t>=10</w:t>
            </w:r>
          </w:p>
        </w:tc>
      </w:tr>
      <w:tr w:rsidR="007D53F3" w14:paraId="5CFDF443" w14:textId="77777777" w:rsidTr="004115D1">
        <w:tc>
          <w:tcPr>
            <w:tcW w:w="5242" w:type="dxa"/>
            <w:shd w:val="clear" w:color="auto" w:fill="auto"/>
          </w:tcPr>
          <w:p w14:paraId="3AFCB415" w14:textId="77777777" w:rsidR="007D53F3" w:rsidRPr="004115D1" w:rsidRDefault="007D53F3" w:rsidP="009A07B8">
            <w:pPr>
              <w:pStyle w:val="TableBody"/>
              <w:rPr>
                <w:b/>
                <w:bCs/>
              </w:rPr>
            </w:pPr>
            <w:proofErr w:type="spellStart"/>
            <w:r w:rsidRPr="004115D1">
              <w:rPr>
                <w:b/>
                <w:bCs/>
              </w:rPr>
              <w:t>authentication.type</w:t>
            </w:r>
            <w:proofErr w:type="spellEnd"/>
          </w:p>
        </w:tc>
        <w:tc>
          <w:tcPr>
            <w:tcW w:w="4479" w:type="dxa"/>
            <w:shd w:val="clear" w:color="auto" w:fill="auto"/>
          </w:tcPr>
          <w:p w14:paraId="0B956C17" w14:textId="77777777" w:rsidR="007D53F3" w:rsidRPr="009A07B8" w:rsidRDefault="007D53F3" w:rsidP="009A07B8">
            <w:pPr>
              <w:pStyle w:val="TableBody"/>
            </w:pPr>
            <w:r w:rsidRPr="009A07B8">
              <w:t>Define what authentication method and API is used to run CarrierWeb</w:t>
            </w:r>
          </w:p>
          <w:p w14:paraId="7E605564" w14:textId="77777777" w:rsidR="007D53F3" w:rsidRPr="009A07B8" w:rsidRDefault="007D53F3" w:rsidP="009A07B8">
            <w:pPr>
              <w:pStyle w:val="TableBody"/>
            </w:pPr>
            <w:r w:rsidRPr="009A07B8">
              <w:t xml:space="preserve">“server”: Currently CarrierWeb is set with application server base authentication. </w:t>
            </w:r>
          </w:p>
          <w:p w14:paraId="50B8CF85" w14:textId="77777777" w:rsidR="007D53F3" w:rsidRDefault="007D53F3" w:rsidP="009A07B8">
            <w:pPr>
              <w:pStyle w:val="TableBody"/>
            </w:pPr>
            <w:r w:rsidRPr="009A07B8">
              <w:t>“</w:t>
            </w:r>
            <w:proofErr w:type="spellStart"/>
            <w:r w:rsidRPr="009A07B8">
              <w:t>opticore</w:t>
            </w:r>
            <w:proofErr w:type="spellEnd"/>
            <w:r w:rsidRPr="009A07B8">
              <w:t xml:space="preserve">”: Currently CarrierWeb is set with </w:t>
            </w:r>
            <w:proofErr w:type="spellStart"/>
            <w:r w:rsidRPr="009A07B8">
              <w:t>opticore</w:t>
            </w:r>
            <w:proofErr w:type="spellEnd"/>
            <w:r w:rsidRPr="009A07B8">
              <w:t xml:space="preserve"> authentication</w:t>
            </w:r>
          </w:p>
        </w:tc>
      </w:tr>
      <w:tr w:rsidR="007D53F3" w14:paraId="3D0400F1" w14:textId="77777777" w:rsidTr="004115D1">
        <w:tc>
          <w:tcPr>
            <w:tcW w:w="5242" w:type="dxa"/>
            <w:shd w:val="clear" w:color="auto" w:fill="auto"/>
          </w:tcPr>
          <w:p w14:paraId="15908B1B" w14:textId="77777777" w:rsidR="007D53F3" w:rsidRPr="004115D1" w:rsidRDefault="007D53F3" w:rsidP="009A07B8">
            <w:pPr>
              <w:pStyle w:val="TableBody"/>
              <w:rPr>
                <w:b/>
                <w:bCs/>
              </w:rPr>
            </w:pPr>
            <w:proofErr w:type="spellStart"/>
            <w:r w:rsidRPr="004115D1">
              <w:rPr>
                <w:b/>
                <w:bCs/>
              </w:rPr>
              <w:t>externalRole</w:t>
            </w:r>
            <w:proofErr w:type="spellEnd"/>
            <w:r w:rsidRPr="004115D1">
              <w:rPr>
                <w:b/>
                <w:bCs/>
              </w:rPr>
              <w:t>.{EXTERNAL_ROLENAME}</w:t>
            </w:r>
          </w:p>
        </w:tc>
        <w:tc>
          <w:tcPr>
            <w:tcW w:w="4479" w:type="dxa"/>
            <w:shd w:val="clear" w:color="auto" w:fill="auto"/>
          </w:tcPr>
          <w:p w14:paraId="5D0670D6" w14:textId="77777777" w:rsidR="00022C84" w:rsidRDefault="007D53F3" w:rsidP="009A07B8">
            <w:pPr>
              <w:pStyle w:val="TableBody"/>
            </w:pPr>
            <w:r w:rsidRPr="009A07B8">
              <w:t xml:space="preserve">Only for </w:t>
            </w:r>
            <w:proofErr w:type="spellStart"/>
            <w:r w:rsidRPr="009A07B8">
              <w:t>OptiCore</w:t>
            </w:r>
            <w:proofErr w:type="spellEnd"/>
            <w:r w:rsidRPr="009A07B8">
              <w:t xml:space="preserve"> authentication.</w:t>
            </w:r>
            <w:r>
              <w:t xml:space="preserve"> {EXTERNAL_ROLENAME} is </w:t>
            </w:r>
            <w:ins w:id="520" w:author="Moses, Robinson" w:date="2023-03-09T09:16:00Z">
              <w:r w:rsidR="009F4F28">
                <w:t xml:space="preserve">a </w:t>
              </w:r>
            </w:ins>
            <w:r>
              <w:t xml:space="preserve">placeholder </w:t>
            </w:r>
            <w:del w:id="521" w:author="Moses, Robinson" w:date="2023-03-09T09:16:00Z">
              <w:r w:rsidDel="009F4F28">
                <w:delText xml:space="preserve">of </w:delText>
              </w:r>
            </w:del>
            <w:ins w:id="522" w:author="Moses, Robinson" w:date="2023-03-09T09:16:00Z">
              <w:r w:rsidR="009F4F28">
                <w:t xml:space="preserve">for a </w:t>
              </w:r>
            </w:ins>
            <w:r>
              <w:t xml:space="preserve">role name from </w:t>
            </w:r>
            <w:ins w:id="523" w:author="Moses, Robinson" w:date="2023-03-09T09:17:00Z">
              <w:r w:rsidR="00323BE9">
                <w:t xml:space="preserve">an </w:t>
              </w:r>
            </w:ins>
            <w:r>
              <w:t xml:space="preserve">external system (Microsoft Active Directory, </w:t>
            </w:r>
            <w:proofErr w:type="spellStart"/>
            <w:r>
              <w:t>DBAuthorizer</w:t>
            </w:r>
            <w:proofErr w:type="spellEnd"/>
            <w:r>
              <w:t xml:space="preserve">, </w:t>
            </w:r>
            <w:r>
              <w:lastRenderedPageBreak/>
              <w:t xml:space="preserve">etc). </w:t>
            </w:r>
            <w:del w:id="524" w:author="Moses, Robinson" w:date="2023-03-09T09:17:00Z">
              <w:r w:rsidDel="00323BE9">
                <w:delText xml:space="preserve">Value </w:delText>
              </w:r>
            </w:del>
            <w:ins w:id="525" w:author="Moses, Robinson" w:date="2023-03-09T09:17:00Z">
              <w:r w:rsidR="00323BE9">
                <w:t xml:space="preserve">The value </w:t>
              </w:r>
            </w:ins>
            <w:r>
              <w:t xml:space="preserve">of these properties should be one or more CarrierWeb internal ROLES, </w:t>
            </w:r>
          </w:p>
          <w:p w14:paraId="65353956" w14:textId="26BDDE50" w:rsidR="007D53F3" w:rsidRDefault="00323BE9" w:rsidP="009A07B8">
            <w:pPr>
              <w:pStyle w:val="TableBody"/>
            </w:pPr>
            <w:ins w:id="526" w:author="Moses, Robinson" w:date="2023-03-09T09:17:00Z">
              <w:r w:rsidRPr="00022C84">
                <w:rPr>
                  <w:b/>
                  <w:bCs/>
                  <w:u w:val="single"/>
                </w:rPr>
                <w:t xml:space="preserve">For </w:t>
              </w:r>
            </w:ins>
            <w:r w:rsidR="007D53F3" w:rsidRPr="00022C84">
              <w:rPr>
                <w:b/>
                <w:bCs/>
                <w:u w:val="single"/>
              </w:rPr>
              <w:t>Example</w:t>
            </w:r>
            <w:r w:rsidR="007D53F3">
              <w:t>:</w:t>
            </w:r>
          </w:p>
          <w:p w14:paraId="45E590BA" w14:textId="77777777" w:rsidR="007D53F3" w:rsidRPr="005D0CE0" w:rsidRDefault="007D53F3" w:rsidP="009A07B8">
            <w:pPr>
              <w:pStyle w:val="TableBody"/>
            </w:pPr>
            <w:proofErr w:type="spellStart"/>
            <w:r w:rsidRPr="005D0CE0">
              <w:t>externalRole.SystemAdmin</w:t>
            </w:r>
            <w:proofErr w:type="spellEnd"/>
            <w:r w:rsidRPr="005D0CE0">
              <w:t>=</w:t>
            </w:r>
            <w:r w:rsidRPr="005D0CE0">
              <w:rPr>
                <w:color w:val="2A00FF"/>
              </w:rPr>
              <w:t>ROLE_USER,ROLE_ADMIN</w:t>
            </w:r>
          </w:p>
          <w:p w14:paraId="12EE0C69" w14:textId="77777777" w:rsidR="007D53F3" w:rsidRPr="005D0CE0" w:rsidRDefault="007D53F3" w:rsidP="009A07B8">
            <w:pPr>
              <w:pStyle w:val="TableBody"/>
            </w:pPr>
            <w:proofErr w:type="spellStart"/>
            <w:r w:rsidRPr="005D0CE0">
              <w:t>externalRole.User</w:t>
            </w:r>
            <w:proofErr w:type="spellEnd"/>
            <w:r w:rsidRPr="005D0CE0">
              <w:t>=</w:t>
            </w:r>
            <w:r w:rsidRPr="005D0CE0">
              <w:rPr>
                <w:color w:val="2A00FF"/>
              </w:rPr>
              <w:t>ROLE_USER</w:t>
            </w:r>
          </w:p>
          <w:p w14:paraId="515ECDA5" w14:textId="77777777" w:rsidR="007D53F3" w:rsidRDefault="007D53F3" w:rsidP="009A07B8">
            <w:pPr>
              <w:pStyle w:val="TableBody"/>
            </w:pPr>
            <w:proofErr w:type="spellStart"/>
            <w:r w:rsidRPr="005D0CE0">
              <w:t>externalRole.UserAdmin</w:t>
            </w:r>
            <w:proofErr w:type="spellEnd"/>
            <w:r w:rsidRPr="005D0CE0">
              <w:t>=</w:t>
            </w:r>
            <w:r w:rsidRPr="005D0CE0">
              <w:rPr>
                <w:color w:val="2A00FF"/>
              </w:rPr>
              <w:t>ROLE_ADMIN</w:t>
            </w:r>
          </w:p>
        </w:tc>
      </w:tr>
      <w:tr w:rsidR="007D53F3" w14:paraId="338A37F6" w14:textId="77777777" w:rsidTr="004115D1">
        <w:tc>
          <w:tcPr>
            <w:tcW w:w="5242" w:type="dxa"/>
            <w:shd w:val="clear" w:color="auto" w:fill="auto"/>
          </w:tcPr>
          <w:p w14:paraId="5DA4FAC3" w14:textId="77777777" w:rsidR="007D53F3" w:rsidRPr="004115D1" w:rsidRDefault="007D53F3" w:rsidP="009A07B8">
            <w:pPr>
              <w:pStyle w:val="TableBody"/>
              <w:rPr>
                <w:b/>
                <w:bCs/>
              </w:rPr>
            </w:pPr>
            <w:proofErr w:type="spellStart"/>
            <w:r w:rsidRPr="004115D1">
              <w:rPr>
                <w:b/>
                <w:bCs/>
              </w:rPr>
              <w:lastRenderedPageBreak/>
              <w:t>externalRoles</w:t>
            </w:r>
            <w:proofErr w:type="spellEnd"/>
            <w:r w:rsidRPr="004115D1">
              <w:rPr>
                <w:b/>
                <w:bCs/>
              </w:rPr>
              <w:t>=A,B,C</w:t>
            </w:r>
          </w:p>
          <w:p w14:paraId="1D34E32F" w14:textId="77777777" w:rsidR="007D53F3" w:rsidRPr="004115D1" w:rsidRDefault="007D53F3" w:rsidP="009A07B8">
            <w:pPr>
              <w:pStyle w:val="TableBody"/>
              <w:rPr>
                <w:b/>
                <w:bCs/>
              </w:rPr>
            </w:pPr>
            <w:r w:rsidRPr="004115D1">
              <w:rPr>
                <w:b/>
                <w:bCs/>
              </w:rPr>
              <w:t>carrierweb.usergroup.name=</w:t>
            </w:r>
            <w:proofErr w:type="spellStart"/>
            <w:r w:rsidRPr="004115D1">
              <w:rPr>
                <w:b/>
                <w:bCs/>
              </w:rPr>
              <w:t>A’s_group,B’s_group,C’s_group</w:t>
            </w:r>
            <w:proofErr w:type="spellEnd"/>
          </w:p>
          <w:p w14:paraId="10FC3B79" w14:textId="77777777" w:rsidR="007D53F3" w:rsidRPr="004115D1" w:rsidRDefault="007D53F3" w:rsidP="009A07B8">
            <w:pPr>
              <w:pStyle w:val="TableBody"/>
              <w:rPr>
                <w:b/>
                <w:bCs/>
              </w:rPr>
            </w:pPr>
            <w:proofErr w:type="spellStart"/>
            <w:r w:rsidRPr="004115D1">
              <w:rPr>
                <w:b/>
                <w:bCs/>
              </w:rPr>
              <w:t>carrierweb.admin.role</w:t>
            </w:r>
            <w:proofErr w:type="spellEnd"/>
            <w:r w:rsidRPr="004115D1">
              <w:rPr>
                <w:b/>
                <w:bCs/>
              </w:rPr>
              <w:t>=</w:t>
            </w:r>
            <w:proofErr w:type="spellStart"/>
            <w:r w:rsidRPr="004115D1">
              <w:rPr>
                <w:b/>
                <w:bCs/>
              </w:rPr>
              <w:t>role_name_for_admin</w:t>
            </w:r>
            <w:proofErr w:type="spellEnd"/>
          </w:p>
        </w:tc>
        <w:tc>
          <w:tcPr>
            <w:tcW w:w="4479" w:type="dxa"/>
            <w:shd w:val="clear" w:color="auto" w:fill="auto"/>
          </w:tcPr>
          <w:p w14:paraId="378249AE" w14:textId="77777777" w:rsidR="007D53F3" w:rsidRDefault="007D53F3" w:rsidP="009A07B8">
            <w:pPr>
              <w:pStyle w:val="TableBody"/>
            </w:pPr>
            <w:r>
              <w:t xml:space="preserve">Only for </w:t>
            </w:r>
            <w:proofErr w:type="spellStart"/>
            <w:r>
              <w:t>OptiCore</w:t>
            </w:r>
            <w:proofErr w:type="spellEnd"/>
            <w:r>
              <w:t xml:space="preserve"> authentication. </w:t>
            </w:r>
          </w:p>
          <w:p w14:paraId="1C515EF2" w14:textId="29171CC1" w:rsidR="007D53F3" w:rsidRDefault="007D53F3" w:rsidP="009A07B8">
            <w:pPr>
              <w:pStyle w:val="TableBody"/>
            </w:pPr>
            <w:r>
              <w:t xml:space="preserve">These first two values define the mapping between the user role in </w:t>
            </w:r>
            <w:proofErr w:type="spellStart"/>
            <w:r>
              <w:t>Carrierweb</w:t>
            </w:r>
            <w:proofErr w:type="spellEnd"/>
            <w:r>
              <w:t xml:space="preserve"> and the name of </w:t>
            </w:r>
            <w:ins w:id="527" w:author="Moses, Robinson" w:date="2023-03-09T09:17:00Z">
              <w:r w:rsidR="00323BE9">
                <w:t xml:space="preserve">the </w:t>
              </w:r>
            </w:ins>
            <w:proofErr w:type="spellStart"/>
            <w:r>
              <w:t>Carrierweb</w:t>
            </w:r>
            <w:proofErr w:type="spellEnd"/>
            <w:r>
              <w:t xml:space="preserve"> User group. So that user with </w:t>
            </w:r>
            <w:ins w:id="528" w:author="Moses, Robinson" w:date="2023-03-09T09:17:00Z">
              <w:r w:rsidR="00323BE9">
                <w:t xml:space="preserve">the </w:t>
              </w:r>
            </w:ins>
            <w:r>
              <w:t>role ‘A’ will be verified against CarrierWeb user group ‘</w:t>
            </w:r>
            <w:proofErr w:type="spellStart"/>
            <w:r>
              <w:t>A’s_group</w:t>
            </w:r>
            <w:proofErr w:type="spellEnd"/>
            <w:r>
              <w:t>’.</w:t>
            </w:r>
          </w:p>
          <w:p w14:paraId="78B42F5F" w14:textId="70FA2062" w:rsidR="007D53F3" w:rsidRPr="00394B33" w:rsidRDefault="007D53F3" w:rsidP="009A07B8">
            <w:pPr>
              <w:pStyle w:val="TableBody"/>
            </w:pPr>
            <w:proofErr w:type="spellStart"/>
            <w:r w:rsidRPr="00696FBA">
              <w:t>carrierweb.admin.role</w:t>
            </w:r>
            <w:proofErr w:type="spellEnd"/>
            <w:r>
              <w:t xml:space="preserve"> defines </w:t>
            </w:r>
            <w:r w:rsidRPr="00122C96">
              <w:rPr>
                <w:b/>
              </w:rPr>
              <w:t>external</w:t>
            </w:r>
            <w:r w:rsidR="00B650FA">
              <w:rPr>
                <w:b/>
              </w:rPr>
              <w:t xml:space="preserve"> </w:t>
            </w:r>
            <w:r>
              <w:rPr>
                <w:b/>
              </w:rPr>
              <w:t>(</w:t>
            </w:r>
            <w:r w:rsidRPr="00122C96">
              <w:t xml:space="preserve">not ROLE_USER or ROLE_ADMIN but external role defined in </w:t>
            </w:r>
            <w:proofErr w:type="spellStart"/>
            <w:r w:rsidRPr="00122C96">
              <w:t>externalRole</w:t>
            </w:r>
            <w:proofErr w:type="spellEnd"/>
            <w:r w:rsidRPr="00122C96">
              <w:t>.{EXTERNAL_ROLENAME})</w:t>
            </w:r>
            <w:r>
              <w:t xml:space="preserve"> role is the CarrierWeb admin</w:t>
            </w:r>
          </w:p>
        </w:tc>
      </w:tr>
      <w:tr w:rsidR="007D53F3" w14:paraId="2A41F855" w14:textId="77777777" w:rsidTr="004115D1">
        <w:tc>
          <w:tcPr>
            <w:tcW w:w="5242" w:type="dxa"/>
            <w:shd w:val="clear" w:color="auto" w:fill="auto"/>
          </w:tcPr>
          <w:p w14:paraId="5891BA4C" w14:textId="77777777" w:rsidR="007D53F3" w:rsidRPr="004115D1" w:rsidRDefault="007D53F3" w:rsidP="009A07B8">
            <w:pPr>
              <w:pStyle w:val="TableBody"/>
              <w:rPr>
                <w:b/>
                <w:bCs/>
              </w:rPr>
            </w:pPr>
            <w:proofErr w:type="spellStart"/>
            <w:r w:rsidRPr="004115D1">
              <w:rPr>
                <w:b/>
                <w:bCs/>
              </w:rPr>
              <w:t>opticore.auth.authorizer.class</w:t>
            </w:r>
            <w:proofErr w:type="spellEnd"/>
            <w:r w:rsidRPr="004115D1">
              <w:rPr>
                <w:b/>
                <w:bCs/>
              </w:rPr>
              <w:t>=</w:t>
            </w:r>
            <w:proofErr w:type="spellStart"/>
            <w:r w:rsidRPr="004115D1">
              <w:rPr>
                <w:b/>
                <w:bCs/>
              </w:rPr>
              <w:t>transoft.samples.FileAuthorizer</w:t>
            </w:r>
            <w:proofErr w:type="spellEnd"/>
          </w:p>
          <w:p w14:paraId="69A4DEF5" w14:textId="77777777" w:rsidR="007D53F3" w:rsidRPr="004115D1" w:rsidRDefault="007D53F3" w:rsidP="009A07B8">
            <w:pPr>
              <w:pStyle w:val="TableBody"/>
              <w:rPr>
                <w:b/>
                <w:bCs/>
              </w:rPr>
            </w:pPr>
            <w:r w:rsidRPr="004115D1">
              <w:rPr>
                <w:b/>
                <w:bCs/>
              </w:rPr>
              <w:t>opticore.auth.app.name=CW</w:t>
            </w:r>
          </w:p>
          <w:p w14:paraId="750A45AD" w14:textId="77777777" w:rsidR="007D53F3" w:rsidRPr="004115D1" w:rsidRDefault="007D53F3" w:rsidP="009A07B8">
            <w:pPr>
              <w:pStyle w:val="TableBody"/>
              <w:rPr>
                <w:b/>
                <w:bCs/>
              </w:rPr>
            </w:pPr>
            <w:proofErr w:type="spellStart"/>
            <w:r w:rsidRPr="004115D1">
              <w:rPr>
                <w:b/>
                <w:bCs/>
              </w:rPr>
              <w:t>opticore.auth.init.params</w:t>
            </w:r>
            <w:proofErr w:type="spellEnd"/>
            <w:r w:rsidRPr="004115D1">
              <w:rPr>
                <w:b/>
                <w:bCs/>
              </w:rPr>
              <w:t>=param1,param2,param3,param4</w:t>
            </w:r>
          </w:p>
          <w:p w14:paraId="261FF489" w14:textId="77777777" w:rsidR="007D53F3" w:rsidRPr="004115D1" w:rsidRDefault="007D53F3" w:rsidP="009A07B8">
            <w:pPr>
              <w:pStyle w:val="TableBody"/>
              <w:rPr>
                <w:b/>
                <w:bCs/>
              </w:rPr>
            </w:pPr>
            <w:r w:rsidRPr="004115D1">
              <w:rPr>
                <w:b/>
                <w:bCs/>
              </w:rPr>
              <w:t>opticore.auth.bundle.file.name=CarrierWeb</w:t>
            </w:r>
          </w:p>
        </w:tc>
        <w:tc>
          <w:tcPr>
            <w:tcW w:w="4479" w:type="dxa"/>
            <w:shd w:val="clear" w:color="auto" w:fill="auto"/>
          </w:tcPr>
          <w:p w14:paraId="32F4FAD2" w14:textId="77777777" w:rsidR="007D53F3" w:rsidRDefault="007D53F3" w:rsidP="009A07B8">
            <w:pPr>
              <w:pStyle w:val="TableBody"/>
            </w:pPr>
            <w:r>
              <w:t xml:space="preserve">Only for </w:t>
            </w:r>
            <w:proofErr w:type="spellStart"/>
            <w:r>
              <w:t>OptiCore</w:t>
            </w:r>
            <w:proofErr w:type="spellEnd"/>
            <w:r>
              <w:t xml:space="preserve"> authentication. </w:t>
            </w:r>
          </w:p>
          <w:p w14:paraId="5E67CC9C" w14:textId="77777777" w:rsidR="00FA7995" w:rsidRDefault="007D53F3" w:rsidP="009A07B8">
            <w:pPr>
              <w:pStyle w:val="TableBody"/>
            </w:pPr>
            <w:proofErr w:type="spellStart"/>
            <w:r w:rsidRPr="005F0056">
              <w:rPr>
                <w:b/>
                <w:bCs/>
              </w:rPr>
              <w:t>opticore.auth.authorizer.</w:t>
            </w:r>
            <w:proofErr w:type="gramStart"/>
            <w:r w:rsidRPr="005F0056">
              <w:rPr>
                <w:b/>
                <w:bCs/>
              </w:rPr>
              <w:t>class</w:t>
            </w:r>
            <w:proofErr w:type="spellEnd"/>
            <w:r w:rsidRPr="005F0056">
              <w:rPr>
                <w:b/>
                <w:bCs/>
              </w:rPr>
              <w:t>:</w:t>
            </w:r>
            <w:proofErr w:type="gramEnd"/>
            <w:r w:rsidRPr="005F0056">
              <w:t xml:space="preserve"> defines </w:t>
            </w:r>
            <w:proofErr w:type="spellStart"/>
            <w:r w:rsidRPr="005F0056">
              <w:t>OptiCore</w:t>
            </w:r>
            <w:proofErr w:type="spellEnd"/>
            <w:r w:rsidRPr="005F0056">
              <w:t xml:space="preserve"> authentication</w:t>
            </w:r>
            <w:r>
              <w:t xml:space="preserve"> </w:t>
            </w:r>
            <w:r w:rsidRPr="005F0056">
              <w:t>authorizer class name</w:t>
            </w:r>
            <w:r>
              <w:t xml:space="preserve">. </w:t>
            </w:r>
          </w:p>
          <w:p w14:paraId="7B4715F7" w14:textId="674F0B0C" w:rsidR="007D53F3" w:rsidRPr="005F0056" w:rsidRDefault="007D53F3" w:rsidP="009A07B8">
            <w:pPr>
              <w:pStyle w:val="TableBody"/>
            </w:pPr>
            <w:r w:rsidRPr="00FA7995">
              <w:rPr>
                <w:b/>
                <w:bCs/>
                <w:u w:val="single"/>
              </w:rPr>
              <w:t>Examples:</w:t>
            </w:r>
            <w:r>
              <w:t xml:space="preserve"> </w:t>
            </w:r>
            <w:proofErr w:type="spellStart"/>
            <w:r w:rsidRPr="001D51BC">
              <w:t>transoft.samples.DBAuthorizer</w:t>
            </w:r>
            <w:proofErr w:type="spellEnd"/>
            <w:r>
              <w:t xml:space="preserve">, </w:t>
            </w:r>
            <w:proofErr w:type="spellStart"/>
            <w:r w:rsidRPr="005F0056">
              <w:t>transoft.samples.FileAuthorizer</w:t>
            </w:r>
            <w:proofErr w:type="spellEnd"/>
          </w:p>
          <w:p w14:paraId="7122901A" w14:textId="3E52A286" w:rsidR="007D53F3" w:rsidRPr="005F0056" w:rsidRDefault="007D53F3" w:rsidP="009A07B8">
            <w:pPr>
              <w:pStyle w:val="TableBody"/>
            </w:pPr>
            <w:r w:rsidRPr="005F0056">
              <w:rPr>
                <w:b/>
                <w:bCs/>
              </w:rPr>
              <w:t>opticore.auth.app.name:</w:t>
            </w:r>
            <w:r w:rsidRPr="005F0056">
              <w:t xml:space="preserve"> defines </w:t>
            </w:r>
            <w:ins w:id="529" w:author="Moses, Robinson" w:date="2023-03-09T09:17:00Z">
              <w:r w:rsidR="008E42C0">
                <w:t xml:space="preserve">the </w:t>
              </w:r>
            </w:ins>
            <w:r w:rsidRPr="005F0056">
              <w:t xml:space="preserve">current application name which may be used by the </w:t>
            </w:r>
            <w:del w:id="530" w:author="Moses, Robinson" w:date="2023-03-09T08:43:00Z">
              <w:r w:rsidRPr="005F0056" w:rsidDel="00E65826">
                <w:delText>authorizer, in case</w:delText>
              </w:r>
            </w:del>
            <w:ins w:id="531" w:author="Moses, Robinson" w:date="2023-03-09T08:43:00Z">
              <w:r w:rsidR="00E65826" w:rsidRPr="005F0056">
                <w:t>authorizer in case</w:t>
              </w:r>
            </w:ins>
            <w:r w:rsidRPr="005F0056">
              <w:t xml:space="preserve"> there </w:t>
            </w:r>
            <w:r w:rsidR="00D516C0">
              <w:t>is</w:t>
            </w:r>
            <w:r w:rsidRPr="005F0056">
              <w:t xml:space="preserve"> </w:t>
            </w:r>
            <w:r w:rsidR="00D516C0">
              <w:t xml:space="preserve">a </w:t>
            </w:r>
            <w:r w:rsidRPr="005F0056">
              <w:t xml:space="preserve">specific logic process regarding </w:t>
            </w:r>
            <w:r w:rsidR="00D516C0">
              <w:t xml:space="preserve">the </w:t>
            </w:r>
            <w:r w:rsidRPr="005F0056">
              <w:t>current application.</w:t>
            </w:r>
          </w:p>
          <w:p w14:paraId="3C79D7FF" w14:textId="77777777" w:rsidR="008E42C0" w:rsidRDefault="007D53F3" w:rsidP="009A07B8">
            <w:pPr>
              <w:pStyle w:val="TableBody"/>
              <w:rPr>
                <w:ins w:id="532" w:author="Moses, Robinson" w:date="2023-03-09T09:18:00Z"/>
              </w:rPr>
            </w:pPr>
            <w:proofErr w:type="spellStart"/>
            <w:r w:rsidRPr="005F0056">
              <w:rPr>
                <w:b/>
                <w:bCs/>
              </w:rPr>
              <w:t>opticore.auth.init.params</w:t>
            </w:r>
            <w:proofErr w:type="spellEnd"/>
            <w:r w:rsidRPr="005F0056">
              <w:t xml:space="preserve">: defines initial parameters for </w:t>
            </w:r>
            <w:ins w:id="533" w:author="Moses, Robinson" w:date="2023-03-09T09:17:00Z">
              <w:r w:rsidR="008E42C0">
                <w:t xml:space="preserve">the </w:t>
              </w:r>
            </w:ins>
            <w:r w:rsidRPr="005F0056">
              <w:t>authentication process. It is a list of items in String format</w:t>
            </w:r>
            <w:r>
              <w:t xml:space="preserve">. </w:t>
            </w:r>
          </w:p>
          <w:p w14:paraId="55FF1A86" w14:textId="130AF8A3" w:rsidR="007D53F3" w:rsidRPr="005F0056" w:rsidRDefault="007D53F3">
            <w:pPr>
              <w:pStyle w:val="TableNote"/>
              <w:pPrChange w:id="534" w:author="Moses, Robinson" w:date="2023-03-09T09:18:00Z">
                <w:pPr>
                  <w:pStyle w:val="TableBody"/>
                </w:pPr>
              </w:pPrChange>
            </w:pPr>
            <w:r w:rsidRPr="008E42C0">
              <w:rPr>
                <w:b/>
                <w:bCs/>
                <w:rPrChange w:id="535" w:author="Moses, Robinson" w:date="2023-03-09T09:18:00Z">
                  <w:rPr/>
                </w:rPrChange>
              </w:rPr>
              <w:t>Note</w:t>
            </w:r>
            <w:r>
              <w:t xml:space="preserve">: For </w:t>
            </w:r>
            <w:ins w:id="536" w:author="Moses, Robinson" w:date="2023-03-09T09:18:00Z">
              <w:r w:rsidR="008E42C0">
                <w:t xml:space="preserve">the </w:t>
              </w:r>
            </w:ins>
            <w:proofErr w:type="spellStart"/>
            <w:r>
              <w:t>DBAuthorizer</w:t>
            </w:r>
            <w:proofErr w:type="spellEnd"/>
            <w:r>
              <w:t xml:space="preserve"> variant, this include</w:t>
            </w:r>
            <w:ins w:id="537" w:author="Moses, Robinson" w:date="2023-03-09T09:18:00Z">
              <w:r w:rsidR="00241D87">
                <w:t>s</w:t>
              </w:r>
            </w:ins>
            <w:r>
              <w:t xml:space="preserve"> a filename where additional parameters are stored (not including </w:t>
            </w:r>
            <w:ins w:id="538" w:author="Moses, Robinson" w:date="2023-03-09T09:18:00Z">
              <w:r w:rsidR="00241D87">
                <w:t xml:space="preserve">the </w:t>
              </w:r>
            </w:ins>
            <w:r>
              <w:t xml:space="preserve">file extension). </w:t>
            </w:r>
            <w:r w:rsidRPr="00241D87">
              <w:rPr>
                <w:b/>
                <w:bCs/>
                <w:u w:val="single"/>
                <w:rPrChange w:id="539" w:author="Moses, Robinson" w:date="2023-03-09T09:18:00Z">
                  <w:rPr/>
                </w:rPrChange>
              </w:rPr>
              <w:t>Example</w:t>
            </w:r>
            <w:r>
              <w:t xml:space="preserve">: </w:t>
            </w:r>
            <w:proofErr w:type="spellStart"/>
            <w:r w:rsidRPr="001D51BC">
              <w:t>DBAuthorizer</w:t>
            </w:r>
            <w:proofErr w:type="spellEnd"/>
            <w:r w:rsidRPr="001D51BC">
              <w:t>-OC</w:t>
            </w:r>
          </w:p>
          <w:p w14:paraId="36A961DE" w14:textId="1CFB07F3" w:rsidR="007D53F3" w:rsidRPr="005F0056" w:rsidRDefault="007D53F3" w:rsidP="009A07B8">
            <w:pPr>
              <w:pStyle w:val="TableBody"/>
            </w:pPr>
            <w:r w:rsidRPr="005F0056">
              <w:rPr>
                <w:b/>
                <w:bCs/>
              </w:rPr>
              <w:t>opticore.auth.bundle.file.name:</w:t>
            </w:r>
            <w:r w:rsidRPr="005F0056">
              <w:t xml:space="preserve"> defines </w:t>
            </w:r>
            <w:ins w:id="540" w:author="Moses, Robinson" w:date="2023-03-09T09:18:00Z">
              <w:r w:rsidR="00241D87">
                <w:t xml:space="preserve">the </w:t>
              </w:r>
            </w:ins>
            <w:r w:rsidRPr="005F0056">
              <w:t xml:space="preserve">name of the properties file that </w:t>
            </w:r>
            <w:del w:id="541" w:author="Moses, Robinson" w:date="2023-03-09T09:18:00Z">
              <w:r w:rsidRPr="005F0056" w:rsidDel="00241D87">
                <w:delText>a</w:delText>
              </w:r>
              <w:r w:rsidDel="00241D87">
                <w:delText xml:space="preserve">re </w:delText>
              </w:r>
            </w:del>
            <w:ins w:id="542" w:author="Moses, Robinson" w:date="2023-03-09T09:18:00Z">
              <w:r w:rsidR="00241D87">
                <w:t xml:space="preserve">is </w:t>
              </w:r>
            </w:ins>
            <w:r>
              <w:t xml:space="preserve">holding external information. </w:t>
            </w:r>
            <w:del w:id="543" w:author="Moses, Robinson" w:date="2023-03-09T08:42:00Z">
              <w:r w:rsidDel="00987483">
                <w:delText>i.e.</w:delText>
              </w:r>
            </w:del>
            <w:ins w:id="544" w:author="Moses, Robinson" w:date="2023-03-09T08:42:00Z">
              <w:r w:rsidR="00987483">
                <w:t>i.e.,</w:t>
              </w:r>
            </w:ins>
            <w:r>
              <w:t xml:space="preserve"> CarrierWeb.properties</w:t>
            </w:r>
          </w:p>
          <w:p w14:paraId="1B1C5DAA" w14:textId="77777777" w:rsidR="007D53F3" w:rsidRDefault="007D53F3" w:rsidP="009C6911">
            <w:pPr>
              <w:pStyle w:val="BodyText"/>
            </w:pPr>
          </w:p>
        </w:tc>
      </w:tr>
      <w:tr w:rsidR="007D53F3" w14:paraId="69580803" w14:textId="77777777" w:rsidTr="004115D1">
        <w:tc>
          <w:tcPr>
            <w:tcW w:w="5242" w:type="dxa"/>
            <w:shd w:val="clear" w:color="auto" w:fill="auto"/>
          </w:tcPr>
          <w:p w14:paraId="3FE0A9D9" w14:textId="77777777" w:rsidR="007D53F3" w:rsidRPr="004115D1" w:rsidRDefault="007D53F3" w:rsidP="009A07B8">
            <w:pPr>
              <w:pStyle w:val="TableBody"/>
              <w:rPr>
                <w:b/>
                <w:bCs/>
              </w:rPr>
            </w:pPr>
            <w:proofErr w:type="spellStart"/>
            <w:r w:rsidRPr="004115D1">
              <w:rPr>
                <w:b/>
                <w:bCs/>
              </w:rPr>
              <w:lastRenderedPageBreak/>
              <w:t>routePlan.renderPersonnel</w:t>
            </w:r>
            <w:proofErr w:type="spellEnd"/>
          </w:p>
          <w:p w14:paraId="28E0C2EC" w14:textId="77777777" w:rsidR="007D53F3" w:rsidRPr="004115D1" w:rsidRDefault="007D53F3" w:rsidP="009A07B8">
            <w:pPr>
              <w:pStyle w:val="TableBody"/>
              <w:rPr>
                <w:b/>
                <w:bCs/>
              </w:rPr>
            </w:pPr>
            <w:proofErr w:type="spellStart"/>
            <w:r w:rsidRPr="004115D1">
              <w:rPr>
                <w:b/>
                <w:bCs/>
              </w:rPr>
              <w:t>routePlan.renderAmount</w:t>
            </w:r>
            <w:proofErr w:type="spellEnd"/>
          </w:p>
        </w:tc>
        <w:tc>
          <w:tcPr>
            <w:tcW w:w="4479" w:type="dxa"/>
            <w:shd w:val="clear" w:color="auto" w:fill="auto"/>
          </w:tcPr>
          <w:p w14:paraId="51A2B073" w14:textId="77777777" w:rsidR="007D53F3" w:rsidRPr="009A07B8" w:rsidRDefault="007D53F3" w:rsidP="009A07B8">
            <w:pPr>
              <w:pStyle w:val="TableBody"/>
            </w:pPr>
            <w:r w:rsidRPr="009A07B8">
              <w:t>Defines show/hide staff information or order amounts for route plan module (both HTML web page and PDF)</w:t>
            </w:r>
          </w:p>
        </w:tc>
      </w:tr>
      <w:tr w:rsidR="007D53F3" w14:paraId="726BF72C" w14:textId="77777777" w:rsidTr="004115D1">
        <w:tc>
          <w:tcPr>
            <w:tcW w:w="5242" w:type="dxa"/>
            <w:shd w:val="clear" w:color="auto" w:fill="auto"/>
          </w:tcPr>
          <w:p w14:paraId="71384BEE" w14:textId="77777777" w:rsidR="007D53F3" w:rsidRPr="004115D1" w:rsidRDefault="007D53F3" w:rsidP="009A07B8">
            <w:pPr>
              <w:pStyle w:val="TableBody"/>
              <w:rPr>
                <w:b/>
                <w:bCs/>
              </w:rPr>
            </w:pPr>
            <w:proofErr w:type="spellStart"/>
            <w:r w:rsidRPr="004115D1">
              <w:rPr>
                <w:b/>
                <w:bCs/>
              </w:rPr>
              <w:t>masterOrder.totalInMainCurrency</w:t>
            </w:r>
            <w:proofErr w:type="spellEnd"/>
          </w:p>
        </w:tc>
        <w:tc>
          <w:tcPr>
            <w:tcW w:w="4479" w:type="dxa"/>
            <w:shd w:val="clear" w:color="auto" w:fill="auto"/>
          </w:tcPr>
          <w:p w14:paraId="17C5D86F" w14:textId="1BB6A0BB" w:rsidR="007D53F3" w:rsidRDefault="007D53F3" w:rsidP="009A07B8">
            <w:pPr>
              <w:pStyle w:val="TableBody"/>
            </w:pPr>
            <w:r>
              <w:t xml:space="preserve">On </w:t>
            </w:r>
            <w:ins w:id="545" w:author="Moses, Robinson" w:date="2023-03-09T09:18:00Z">
              <w:r w:rsidR="008D3531">
                <w:t xml:space="preserve">the </w:t>
              </w:r>
            </w:ins>
            <w:r>
              <w:t xml:space="preserve">route plan listing page, there is a column to establish </w:t>
            </w:r>
            <w:ins w:id="546" w:author="Moses, Robinson" w:date="2023-03-09T09:19:00Z">
              <w:r w:rsidR="008D3531">
                <w:t xml:space="preserve">the </w:t>
              </w:r>
            </w:ins>
            <w:r>
              <w:t>total amount of each route plan. This setting applies to both HTML web page</w:t>
            </w:r>
            <w:ins w:id="547" w:author="Moses, Robinson" w:date="2023-03-09T09:19:00Z">
              <w:r w:rsidR="008D3531">
                <w:t>s</w:t>
              </w:r>
            </w:ins>
            <w:r>
              <w:t xml:space="preserve"> and PDF report</w:t>
            </w:r>
            <w:ins w:id="548" w:author="Moses, Robinson" w:date="2023-03-09T09:19:00Z">
              <w:r w:rsidR="008D3531">
                <w:t>s</w:t>
              </w:r>
            </w:ins>
            <w:r>
              <w:t>.</w:t>
            </w:r>
          </w:p>
          <w:p w14:paraId="1C0CCE41" w14:textId="26E6EDE2" w:rsidR="007D53F3" w:rsidRDefault="007D53F3" w:rsidP="009A07B8">
            <w:pPr>
              <w:pStyle w:val="TableBody"/>
            </w:pPr>
            <w:r>
              <w:t xml:space="preserve">When </w:t>
            </w:r>
            <w:proofErr w:type="spellStart"/>
            <w:r w:rsidRPr="00CD770D">
              <w:t>masterOrder.totalInMainCurrency</w:t>
            </w:r>
            <w:proofErr w:type="spellEnd"/>
            <w:r w:rsidRPr="00CD770D">
              <w:t>=true</w:t>
            </w:r>
            <w:r>
              <w:t>, then the total amount of all order</w:t>
            </w:r>
            <w:ins w:id="549" w:author="Moses, Robinson" w:date="2023-03-09T09:19:00Z">
              <w:r w:rsidR="00FA3F23">
                <w:t>s</w:t>
              </w:r>
            </w:ins>
            <w:r>
              <w:t xml:space="preserve"> is calculated with the main currency with </w:t>
            </w:r>
            <w:ins w:id="550" w:author="Moses, Robinson" w:date="2023-03-09T09:19:00Z">
              <w:r w:rsidR="00FA3F23">
                <w:t xml:space="preserve">the </w:t>
              </w:r>
            </w:ins>
            <w:r>
              <w:t>most recent exchange rate(if there is multi-currency order</w:t>
            </w:r>
          </w:p>
          <w:p w14:paraId="3251425F" w14:textId="39F6910B" w:rsidR="007D53F3" w:rsidRDefault="007D53F3" w:rsidP="009A07B8">
            <w:pPr>
              <w:pStyle w:val="TableBody"/>
            </w:pPr>
            <w:r>
              <w:t xml:space="preserve">When </w:t>
            </w:r>
            <w:proofErr w:type="spellStart"/>
            <w:r w:rsidRPr="00CD770D">
              <w:t>mast</w:t>
            </w:r>
            <w:r>
              <w:t>erOrder.totalInMainCurrency</w:t>
            </w:r>
            <w:proofErr w:type="spellEnd"/>
            <w:r>
              <w:t xml:space="preserve">=false, then that column will show </w:t>
            </w:r>
            <w:ins w:id="551" w:author="Moses, Robinson" w:date="2023-03-09T09:19:00Z">
              <w:r w:rsidR="00FA3F23">
                <w:t xml:space="preserve">the </w:t>
              </w:r>
            </w:ins>
            <w:r>
              <w:t>total amount of each currency, sorted by currency id alphabetically.</w:t>
            </w:r>
          </w:p>
        </w:tc>
      </w:tr>
      <w:tr w:rsidR="007D53F3" w14:paraId="33C84828" w14:textId="77777777" w:rsidTr="004115D1">
        <w:tc>
          <w:tcPr>
            <w:tcW w:w="5242" w:type="dxa"/>
            <w:shd w:val="clear" w:color="auto" w:fill="auto"/>
          </w:tcPr>
          <w:p w14:paraId="32F649D2" w14:textId="77777777" w:rsidR="007D53F3" w:rsidRPr="004115D1" w:rsidRDefault="007D53F3" w:rsidP="009A07B8">
            <w:pPr>
              <w:pStyle w:val="TableBody"/>
              <w:rPr>
                <w:b/>
                <w:bCs/>
              </w:rPr>
            </w:pPr>
            <w:proofErr w:type="spellStart"/>
            <w:r w:rsidRPr="004115D1">
              <w:rPr>
                <w:b/>
                <w:bCs/>
              </w:rPr>
              <w:t>login.username.prefix</w:t>
            </w:r>
            <w:proofErr w:type="spellEnd"/>
          </w:p>
          <w:p w14:paraId="2D7ADA6D" w14:textId="77777777" w:rsidR="007D53F3" w:rsidRPr="004115D1" w:rsidRDefault="007D53F3" w:rsidP="009A07B8">
            <w:pPr>
              <w:pStyle w:val="TableBody"/>
              <w:rPr>
                <w:b/>
                <w:bCs/>
              </w:rPr>
            </w:pPr>
            <w:proofErr w:type="spellStart"/>
            <w:r w:rsidRPr="004115D1">
              <w:rPr>
                <w:b/>
                <w:bCs/>
              </w:rPr>
              <w:t>login.username.suffix</w:t>
            </w:r>
            <w:proofErr w:type="spellEnd"/>
          </w:p>
          <w:p w14:paraId="5D1A58F8" w14:textId="77777777" w:rsidR="007D53F3" w:rsidRPr="004115D1" w:rsidRDefault="007D53F3" w:rsidP="009A07B8">
            <w:pPr>
              <w:pStyle w:val="TableBody"/>
              <w:rPr>
                <w:b/>
                <w:bCs/>
              </w:rPr>
            </w:pPr>
            <w:proofErr w:type="spellStart"/>
            <w:r w:rsidRPr="004115D1">
              <w:rPr>
                <w:b/>
                <w:bCs/>
              </w:rPr>
              <w:t>login.username.uppercase</w:t>
            </w:r>
            <w:proofErr w:type="spellEnd"/>
          </w:p>
        </w:tc>
        <w:tc>
          <w:tcPr>
            <w:tcW w:w="4479" w:type="dxa"/>
            <w:shd w:val="clear" w:color="auto" w:fill="auto"/>
          </w:tcPr>
          <w:p w14:paraId="56D405F9" w14:textId="77777777" w:rsidR="007D53F3" w:rsidRDefault="007D53F3" w:rsidP="009A07B8">
            <w:pPr>
              <w:pStyle w:val="TableBody"/>
            </w:pPr>
            <w:r>
              <w:t xml:space="preserve">Only for Server-based authentication. </w:t>
            </w:r>
          </w:p>
          <w:p w14:paraId="1EF6002B" w14:textId="7ECE0F42" w:rsidR="007D53F3" w:rsidRDefault="007D53F3" w:rsidP="009A07B8">
            <w:pPr>
              <w:pStyle w:val="TableBody"/>
            </w:pPr>
            <w:r>
              <w:t xml:space="preserve">These can add prefix, </w:t>
            </w:r>
            <w:del w:id="552" w:author="Moses, Robinson" w:date="2023-03-09T08:43:00Z">
              <w:r w:rsidDel="00E65826">
                <w:delText>suffix</w:delText>
              </w:r>
            </w:del>
            <w:ins w:id="553" w:author="Moses, Robinson" w:date="2023-03-09T08:43:00Z">
              <w:r w:rsidR="00E65826">
                <w:t>suffix,</w:t>
              </w:r>
            </w:ins>
            <w:r>
              <w:t xml:space="preserve"> and capitalize </w:t>
            </w:r>
            <w:ins w:id="554" w:author="Moses, Robinson" w:date="2023-03-09T09:20:00Z">
              <w:r w:rsidR="00857D2C">
                <w:t xml:space="preserve">the </w:t>
              </w:r>
            </w:ins>
            <w:r>
              <w:t xml:space="preserve">username, if </w:t>
            </w:r>
            <w:proofErr w:type="gramStart"/>
            <w:r>
              <w:t>necessary</w:t>
            </w:r>
            <w:proofErr w:type="gramEnd"/>
            <w:r>
              <w:t xml:space="preserve"> when matching the user’s External Username to OptiSuite internal user name.</w:t>
            </w:r>
          </w:p>
          <w:p w14:paraId="5E713BE0" w14:textId="77777777" w:rsidR="007D53F3" w:rsidRDefault="007D53F3" w:rsidP="009A07B8">
            <w:pPr>
              <w:pStyle w:val="TableBody"/>
            </w:pPr>
            <w:r>
              <w:t>i.e.</w:t>
            </w:r>
          </w:p>
          <w:p w14:paraId="3912DA71" w14:textId="77777777" w:rsidR="007D53F3" w:rsidRPr="005D0CE0" w:rsidRDefault="007D53F3" w:rsidP="001B306A">
            <w:pPr>
              <w:pStyle w:val="TableCodeBody"/>
            </w:pPr>
            <w:proofErr w:type="spellStart"/>
            <w:r w:rsidRPr="005D0CE0">
              <w:t>login.username.prefix</w:t>
            </w:r>
            <w:proofErr w:type="spellEnd"/>
            <w:r w:rsidRPr="005D0CE0">
              <w:t>=\\BASIC\</w:t>
            </w:r>
          </w:p>
          <w:p w14:paraId="2352E144" w14:textId="77777777" w:rsidR="007D53F3" w:rsidRPr="005D0CE0" w:rsidRDefault="007D53F3" w:rsidP="001B306A">
            <w:pPr>
              <w:pStyle w:val="TableCodeBody"/>
            </w:pPr>
            <w:proofErr w:type="spellStart"/>
            <w:r w:rsidRPr="005D0CE0">
              <w:t>login.username.suffix</w:t>
            </w:r>
            <w:proofErr w:type="spellEnd"/>
            <w:r w:rsidRPr="005D0CE0">
              <w:t>=\login</w:t>
            </w:r>
          </w:p>
          <w:p w14:paraId="3D98BABB" w14:textId="77777777" w:rsidR="007D53F3" w:rsidRPr="005D0CE0" w:rsidRDefault="007D53F3" w:rsidP="001B306A">
            <w:pPr>
              <w:pStyle w:val="TableCodeBody"/>
              <w:rPr>
                <w:color w:val="2A00FF"/>
              </w:rPr>
            </w:pPr>
            <w:proofErr w:type="spellStart"/>
            <w:r w:rsidRPr="005D0CE0">
              <w:t>login.username.uppercase</w:t>
            </w:r>
            <w:proofErr w:type="spellEnd"/>
            <w:r w:rsidRPr="005D0CE0">
              <w:t>=</w:t>
            </w:r>
            <w:r w:rsidRPr="005D0CE0">
              <w:rPr>
                <w:color w:val="2A00FF"/>
              </w:rPr>
              <w:t>true</w:t>
            </w:r>
          </w:p>
          <w:p w14:paraId="27406749" w14:textId="77777777" w:rsidR="007D53F3" w:rsidRPr="005D0CE0" w:rsidRDefault="007D53F3" w:rsidP="009A07B8">
            <w:pPr>
              <w:pStyle w:val="TableBody"/>
              <w:rPr>
                <w:color w:val="000000"/>
              </w:rPr>
            </w:pPr>
            <w:r>
              <w:rPr>
                <w:color w:val="000000"/>
              </w:rPr>
              <w:t xml:space="preserve">This example says that </w:t>
            </w:r>
            <w:r w:rsidRPr="005D0CE0">
              <w:rPr>
                <w:color w:val="000000"/>
              </w:rPr>
              <w:t>if user uses ‘admin123’ to login</w:t>
            </w:r>
            <w:r>
              <w:rPr>
                <w:color w:val="000000"/>
              </w:rPr>
              <w:t xml:space="preserve"> to</w:t>
            </w:r>
            <w:r w:rsidRPr="005D0CE0">
              <w:rPr>
                <w:color w:val="000000"/>
              </w:rPr>
              <w:t xml:space="preserve"> </w:t>
            </w:r>
            <w:r>
              <w:t xml:space="preserve">CarrierWeb </w:t>
            </w:r>
            <w:r w:rsidRPr="005D0CE0">
              <w:rPr>
                <w:color w:val="000000"/>
              </w:rPr>
              <w:t>then the user’s External Username should be</w:t>
            </w:r>
          </w:p>
          <w:p w14:paraId="6CC71CB4" w14:textId="77777777" w:rsidR="007D53F3" w:rsidRPr="005D0CE0" w:rsidRDefault="007D53F3" w:rsidP="009A07B8">
            <w:pPr>
              <w:pStyle w:val="TableBody"/>
              <w:rPr>
                <w:color w:val="000000"/>
              </w:rPr>
            </w:pPr>
            <w:r w:rsidRPr="005D0CE0">
              <w:rPr>
                <w:color w:val="000000"/>
              </w:rPr>
              <w:t>“\\BASIC\ADMIN123\login”</w:t>
            </w:r>
          </w:p>
          <w:p w14:paraId="2DA526A5" w14:textId="68844A9B" w:rsidR="007D53F3" w:rsidRDefault="007D53F3" w:rsidP="001B306A">
            <w:pPr>
              <w:pStyle w:val="TableNote"/>
            </w:pPr>
            <w:proofErr w:type="spellStart"/>
            <w:r w:rsidRPr="001B306A">
              <w:rPr>
                <w:b/>
                <w:bCs/>
              </w:rPr>
              <w:t>Note</w:t>
            </w:r>
            <w:r w:rsidRPr="005D0CE0">
              <w:t>:</w:t>
            </w:r>
            <w:r w:rsidR="001B306A">
              <w:t>T</w:t>
            </w:r>
            <w:r w:rsidRPr="005D0CE0">
              <w:t>he</w:t>
            </w:r>
            <w:proofErr w:type="spellEnd"/>
            <w:r w:rsidRPr="005D0CE0">
              <w:t xml:space="preserve"> uppercase=true setting effectively allows </w:t>
            </w:r>
            <w:ins w:id="555" w:author="Moses, Robinson" w:date="2023-03-09T09:20:00Z">
              <w:r w:rsidR="00857D2C">
                <w:t xml:space="preserve">the </w:t>
              </w:r>
            </w:ins>
            <w:r w:rsidRPr="005D0CE0">
              <w:t xml:space="preserve">username to be </w:t>
            </w:r>
            <w:del w:id="556" w:author="Moses, Robinson" w:date="2023-03-09T09:20:00Z">
              <w:r w:rsidRPr="005D0CE0" w:rsidDel="00857D2C">
                <w:delText xml:space="preserve">case </w:delText>
              </w:r>
            </w:del>
            <w:proofErr w:type="gramStart"/>
            <w:ins w:id="557" w:author="Moses, Robinson" w:date="2023-03-09T09:20:00Z">
              <w:r w:rsidR="00857D2C" w:rsidRPr="005D0CE0">
                <w:t>case</w:t>
              </w:r>
              <w:r w:rsidR="00857D2C">
                <w:t>-</w:t>
              </w:r>
            </w:ins>
            <w:r w:rsidRPr="005D0CE0">
              <w:t>insensitive</w:t>
            </w:r>
            <w:proofErr w:type="gramEnd"/>
            <w:r w:rsidRPr="005D0CE0">
              <w:t>.</w:t>
            </w:r>
          </w:p>
        </w:tc>
      </w:tr>
      <w:tr w:rsidR="007D53F3" w14:paraId="097AF18F" w14:textId="77777777" w:rsidTr="004115D1">
        <w:tc>
          <w:tcPr>
            <w:tcW w:w="5242" w:type="dxa"/>
            <w:shd w:val="clear" w:color="auto" w:fill="auto"/>
          </w:tcPr>
          <w:p w14:paraId="2584F38F" w14:textId="77777777" w:rsidR="007D53F3" w:rsidRPr="004115D1" w:rsidRDefault="007D53F3" w:rsidP="009A07B8">
            <w:pPr>
              <w:pStyle w:val="TableBody"/>
              <w:rPr>
                <w:b/>
                <w:bCs/>
              </w:rPr>
            </w:pPr>
            <w:proofErr w:type="spellStart"/>
            <w:r w:rsidRPr="004115D1">
              <w:rPr>
                <w:b/>
                <w:bCs/>
              </w:rPr>
              <w:t>available.locales</w:t>
            </w:r>
            <w:proofErr w:type="spellEnd"/>
          </w:p>
          <w:p w14:paraId="7880844C" w14:textId="77777777" w:rsidR="007D53F3" w:rsidRPr="004115D1" w:rsidRDefault="007D53F3" w:rsidP="009A07B8">
            <w:pPr>
              <w:pStyle w:val="TableBody"/>
              <w:rPr>
                <w:b/>
                <w:bCs/>
              </w:rPr>
            </w:pPr>
            <w:proofErr w:type="spellStart"/>
            <w:r w:rsidRPr="004115D1">
              <w:rPr>
                <w:b/>
                <w:bCs/>
              </w:rPr>
              <w:t>default.locale</w:t>
            </w:r>
            <w:proofErr w:type="spellEnd"/>
          </w:p>
        </w:tc>
        <w:tc>
          <w:tcPr>
            <w:tcW w:w="4479" w:type="dxa"/>
            <w:shd w:val="clear" w:color="auto" w:fill="auto"/>
          </w:tcPr>
          <w:p w14:paraId="75603F28" w14:textId="18DDDE17" w:rsidR="007D53F3" w:rsidRDefault="007D53F3" w:rsidP="009A07B8">
            <w:pPr>
              <w:pStyle w:val="TableBody"/>
            </w:pPr>
            <w:r>
              <w:t xml:space="preserve">For language settings. </w:t>
            </w:r>
            <w:proofErr w:type="spellStart"/>
            <w:r w:rsidRPr="00394B33">
              <w:t>available.locales</w:t>
            </w:r>
            <w:proofErr w:type="spellEnd"/>
            <w:r>
              <w:t xml:space="preserve"> define</w:t>
            </w:r>
            <w:del w:id="558" w:author="Moses, Robinson" w:date="2023-03-09T09:20:00Z">
              <w:r w:rsidDel="008D04B4">
                <w:delText>s</w:delText>
              </w:r>
            </w:del>
            <w:r>
              <w:t xml:space="preserve"> </w:t>
            </w:r>
            <w:ins w:id="559" w:author="Moses, Robinson" w:date="2023-03-09T09:20:00Z">
              <w:r w:rsidR="008D04B4">
                <w:t xml:space="preserve">the </w:t>
              </w:r>
            </w:ins>
            <w:r>
              <w:t xml:space="preserve">list of locales that are available on the UI for </w:t>
            </w:r>
            <w:ins w:id="560" w:author="Moses, Robinson" w:date="2023-03-09T09:20:00Z">
              <w:r w:rsidR="008D04B4">
                <w:t xml:space="preserve">the </w:t>
              </w:r>
            </w:ins>
            <w:r>
              <w:t xml:space="preserve">user to choose, </w:t>
            </w:r>
            <w:proofErr w:type="spellStart"/>
            <w:r>
              <w:t>default.locale</w:t>
            </w:r>
            <w:proofErr w:type="spellEnd"/>
            <w:r>
              <w:t xml:space="preserve"> is the default language once CarrierWeb starts</w:t>
            </w:r>
          </w:p>
          <w:p w14:paraId="0863E2F0" w14:textId="77777777" w:rsidR="007D53F3" w:rsidRDefault="007D53F3" w:rsidP="009A07B8">
            <w:pPr>
              <w:pStyle w:val="TableBody"/>
            </w:pPr>
          </w:p>
          <w:p w14:paraId="7B05B8F9" w14:textId="7E3F626F" w:rsidR="007D53F3" w:rsidRDefault="007D53F3" w:rsidP="009A07B8">
            <w:pPr>
              <w:pStyle w:val="TableBody"/>
            </w:pPr>
            <w:del w:id="561" w:author="Moses, Robinson" w:date="2023-03-09T08:40:00Z">
              <w:r w:rsidDel="002B16A5">
                <w:delText>i.e.</w:delText>
              </w:r>
            </w:del>
            <w:ins w:id="562" w:author="Moses, Robinson" w:date="2023-03-09T08:40:00Z">
              <w:r w:rsidR="002B16A5">
                <w:t>i.e.,</w:t>
              </w:r>
            </w:ins>
            <w:r>
              <w:t xml:space="preserve"> </w:t>
            </w:r>
            <w:proofErr w:type="spellStart"/>
            <w:r w:rsidRPr="005D0CE0">
              <w:rPr>
                <w:i/>
              </w:rPr>
              <w:t>available.locales</w:t>
            </w:r>
            <w:proofErr w:type="spellEnd"/>
            <w:r w:rsidRPr="005D0CE0">
              <w:rPr>
                <w:i/>
              </w:rPr>
              <w:t>=</w:t>
            </w:r>
            <w:proofErr w:type="spellStart"/>
            <w:r w:rsidRPr="005D0CE0">
              <w:rPr>
                <w:i/>
              </w:rPr>
              <w:t>es,en,th_TH</w:t>
            </w:r>
            <w:proofErr w:type="spellEnd"/>
            <w:r>
              <w:t xml:space="preserve"> (there are three available locales in current settings)</w:t>
            </w:r>
          </w:p>
          <w:p w14:paraId="2596139B" w14:textId="77777777" w:rsidR="007D53F3" w:rsidRDefault="007D53F3" w:rsidP="009A07B8">
            <w:pPr>
              <w:pStyle w:val="TableBody"/>
            </w:pPr>
            <w:proofErr w:type="spellStart"/>
            <w:r w:rsidRPr="005D0CE0">
              <w:rPr>
                <w:i/>
              </w:rPr>
              <w:lastRenderedPageBreak/>
              <w:t>default.locale</w:t>
            </w:r>
            <w:proofErr w:type="spellEnd"/>
            <w:r w:rsidRPr="005D0CE0">
              <w:rPr>
                <w:i/>
              </w:rPr>
              <w:t>=</w:t>
            </w:r>
            <w:proofErr w:type="spellStart"/>
            <w:r w:rsidRPr="005D0CE0">
              <w:rPr>
                <w:i/>
              </w:rPr>
              <w:t>en</w:t>
            </w:r>
            <w:proofErr w:type="spellEnd"/>
            <w:r>
              <w:t xml:space="preserve"> (English is the default locale)</w:t>
            </w:r>
          </w:p>
        </w:tc>
      </w:tr>
      <w:tr w:rsidR="007D53F3" w14:paraId="101BF37E" w14:textId="77777777" w:rsidTr="004115D1">
        <w:tc>
          <w:tcPr>
            <w:tcW w:w="5242" w:type="dxa"/>
            <w:shd w:val="clear" w:color="auto" w:fill="auto"/>
          </w:tcPr>
          <w:p w14:paraId="4C91C308" w14:textId="77777777" w:rsidR="007D53F3" w:rsidRPr="004115D1" w:rsidRDefault="007D53F3" w:rsidP="009A07B8">
            <w:pPr>
              <w:pStyle w:val="TableBody"/>
              <w:rPr>
                <w:b/>
                <w:bCs/>
              </w:rPr>
            </w:pPr>
            <w:proofErr w:type="spellStart"/>
            <w:r w:rsidRPr="004115D1">
              <w:rPr>
                <w:b/>
                <w:bCs/>
              </w:rPr>
              <w:lastRenderedPageBreak/>
              <w:t>sync.user</w:t>
            </w:r>
            <w:proofErr w:type="spellEnd"/>
          </w:p>
        </w:tc>
        <w:tc>
          <w:tcPr>
            <w:tcW w:w="4479" w:type="dxa"/>
            <w:shd w:val="clear" w:color="auto" w:fill="auto"/>
          </w:tcPr>
          <w:p w14:paraId="0EF3D9B5" w14:textId="04B00C67" w:rsidR="007D53F3" w:rsidRDefault="007D53F3" w:rsidP="009A07B8">
            <w:pPr>
              <w:pStyle w:val="TableBody"/>
            </w:pPr>
            <w:r>
              <w:t xml:space="preserve">Only for </w:t>
            </w:r>
            <w:proofErr w:type="spellStart"/>
            <w:r>
              <w:t>OptiCore</w:t>
            </w:r>
            <w:proofErr w:type="spellEnd"/>
            <w:r>
              <w:t xml:space="preserve"> authentication, not </w:t>
            </w:r>
            <w:ins w:id="563" w:author="Moses, Robinson" w:date="2023-03-09T09:21:00Z">
              <w:r w:rsidR="008D04B4">
                <w:t xml:space="preserve">the </w:t>
              </w:r>
            </w:ins>
            <w:proofErr w:type="spellStart"/>
            <w:r>
              <w:t>DBAuthorizer</w:t>
            </w:r>
            <w:proofErr w:type="spellEnd"/>
            <w:r>
              <w:t xml:space="preserve"> variant.</w:t>
            </w:r>
          </w:p>
          <w:p w14:paraId="3BF3B964" w14:textId="1196001C" w:rsidR="007D53F3" w:rsidRDefault="007D53F3" w:rsidP="009A07B8">
            <w:pPr>
              <w:pStyle w:val="TableBody"/>
            </w:pPr>
            <w:r>
              <w:t>Defines whether CarrierWeb should synchronize user profile</w:t>
            </w:r>
            <w:ins w:id="564" w:author="Moses, Robinson" w:date="2023-03-09T09:21:00Z">
              <w:r w:rsidR="00797B69">
                <w:t>s</w:t>
              </w:r>
            </w:ins>
            <w:r>
              <w:t xml:space="preserve"> (cashpoints, username etc) after </w:t>
            </w:r>
            <w:proofErr w:type="spellStart"/>
            <w:r>
              <w:t>opticore</w:t>
            </w:r>
            <w:proofErr w:type="spellEnd"/>
            <w:r>
              <w:t xml:space="preserve"> authentication is complete.</w:t>
            </w:r>
          </w:p>
        </w:tc>
      </w:tr>
      <w:tr w:rsidR="007D53F3" w14:paraId="35B10B5E" w14:textId="77777777" w:rsidTr="004115D1">
        <w:tc>
          <w:tcPr>
            <w:tcW w:w="5242" w:type="dxa"/>
            <w:shd w:val="clear" w:color="auto" w:fill="auto"/>
          </w:tcPr>
          <w:p w14:paraId="1B58EB2A" w14:textId="77777777" w:rsidR="007D53F3" w:rsidRPr="004115D1" w:rsidRDefault="007D53F3" w:rsidP="009A07B8">
            <w:pPr>
              <w:pStyle w:val="TableBody"/>
              <w:rPr>
                <w:b/>
                <w:bCs/>
              </w:rPr>
            </w:pPr>
            <w:proofErr w:type="spellStart"/>
            <w:r w:rsidRPr="004115D1">
              <w:rPr>
                <w:b/>
                <w:bCs/>
              </w:rPr>
              <w:t>defaultroute.calcptype</w:t>
            </w:r>
            <w:proofErr w:type="spellEnd"/>
          </w:p>
        </w:tc>
        <w:tc>
          <w:tcPr>
            <w:tcW w:w="4479" w:type="dxa"/>
            <w:shd w:val="clear" w:color="auto" w:fill="auto"/>
          </w:tcPr>
          <w:p w14:paraId="3D425B30" w14:textId="42D9E852" w:rsidR="007D53F3" w:rsidRDefault="007D53F3" w:rsidP="009A07B8">
            <w:pPr>
              <w:pStyle w:val="TableBody"/>
            </w:pPr>
            <w:r>
              <w:t xml:space="preserve">Whether to refresh </w:t>
            </w:r>
            <w:ins w:id="565" w:author="Moses, Robinson" w:date="2023-03-09T09:21:00Z">
              <w:r w:rsidR="00797B69">
                <w:t xml:space="preserve">the </w:t>
              </w:r>
            </w:ins>
            <w:r>
              <w:t>cashpoint type for every cashpoint under a default route. Default “false”.</w:t>
            </w:r>
          </w:p>
        </w:tc>
      </w:tr>
      <w:tr w:rsidR="007D53F3" w14:paraId="2B5CDEA3" w14:textId="77777777" w:rsidTr="004115D1">
        <w:tc>
          <w:tcPr>
            <w:tcW w:w="5242" w:type="dxa"/>
            <w:shd w:val="clear" w:color="auto" w:fill="auto"/>
          </w:tcPr>
          <w:p w14:paraId="640DE133" w14:textId="77777777" w:rsidR="007D53F3" w:rsidRPr="004115D1" w:rsidRDefault="007D53F3" w:rsidP="009A07B8">
            <w:pPr>
              <w:pStyle w:val="TableBody"/>
              <w:rPr>
                <w:b/>
                <w:bCs/>
              </w:rPr>
            </w:pPr>
            <w:proofErr w:type="spellStart"/>
            <w:r w:rsidRPr="004115D1">
              <w:rPr>
                <w:b/>
                <w:bCs/>
              </w:rPr>
              <w:t>reportcenter.availableReports</w:t>
            </w:r>
            <w:proofErr w:type="spellEnd"/>
          </w:p>
        </w:tc>
        <w:tc>
          <w:tcPr>
            <w:tcW w:w="4479" w:type="dxa"/>
            <w:shd w:val="clear" w:color="auto" w:fill="auto"/>
          </w:tcPr>
          <w:p w14:paraId="03854962" w14:textId="357A6FD1" w:rsidR="007D53F3" w:rsidRDefault="007D53F3" w:rsidP="009A07B8">
            <w:pPr>
              <w:pStyle w:val="TableBody"/>
            </w:pPr>
            <w:r>
              <w:t xml:space="preserve">String determining which Reports will be shown. </w:t>
            </w:r>
            <w:del w:id="566" w:author="Moses, Robinson" w:date="2023-03-09T09:21:00Z">
              <w:r w:rsidDel="00797B69">
                <w:delText xml:space="preserve">Default </w:delText>
              </w:r>
            </w:del>
            <w:ins w:id="567" w:author="Moses, Robinson" w:date="2023-03-09T09:21:00Z">
              <w:r w:rsidR="00797B69">
                <w:t xml:space="preserve">The default </w:t>
              </w:r>
            </w:ins>
            <w:r>
              <w:t>value is suitable for most users. NCR Cash Management may provide different values if appropriate.</w:t>
            </w:r>
          </w:p>
        </w:tc>
      </w:tr>
      <w:tr w:rsidR="007D53F3" w14:paraId="5D39EA71" w14:textId="77777777" w:rsidTr="004115D1">
        <w:tc>
          <w:tcPr>
            <w:tcW w:w="5242" w:type="dxa"/>
            <w:shd w:val="clear" w:color="auto" w:fill="auto"/>
          </w:tcPr>
          <w:p w14:paraId="24D5E93C" w14:textId="77777777" w:rsidR="007D53F3" w:rsidRPr="004115D1" w:rsidRDefault="007D53F3" w:rsidP="009A07B8">
            <w:pPr>
              <w:pStyle w:val="TableBody"/>
              <w:rPr>
                <w:b/>
                <w:bCs/>
              </w:rPr>
            </w:pPr>
            <w:r w:rsidRPr="004115D1">
              <w:rPr>
                <w:b/>
                <w:bCs/>
              </w:rPr>
              <w:t>reportcenter.font.east.asia</w:t>
            </w:r>
          </w:p>
        </w:tc>
        <w:tc>
          <w:tcPr>
            <w:tcW w:w="4479" w:type="dxa"/>
            <w:shd w:val="clear" w:color="auto" w:fill="auto"/>
          </w:tcPr>
          <w:p w14:paraId="3D616A5B" w14:textId="6D984121" w:rsidR="007D53F3" w:rsidRDefault="007D53F3" w:rsidP="009A07B8">
            <w:pPr>
              <w:pStyle w:val="TableBody"/>
            </w:pPr>
            <w:del w:id="568" w:author="Moses, Robinson" w:date="2023-03-09T09:21:00Z">
              <w:r w:rsidDel="00C550A5">
                <w:delText>In order t</w:delText>
              </w:r>
            </w:del>
            <w:ins w:id="569" w:author="Moses, Robinson" w:date="2023-03-09T09:21:00Z">
              <w:r w:rsidR="00C550A5">
                <w:t>T</w:t>
              </w:r>
            </w:ins>
            <w:r>
              <w:t>o include an additional font library for characters not supported in base font, place “true” here and place the library (.jar file) in &lt;application-path&gt;/WEB-INF/lib directory.</w:t>
            </w:r>
          </w:p>
        </w:tc>
      </w:tr>
      <w:tr w:rsidR="007D53F3" w14:paraId="52A35EBC" w14:textId="77777777" w:rsidTr="004115D1">
        <w:tc>
          <w:tcPr>
            <w:tcW w:w="5242" w:type="dxa"/>
            <w:shd w:val="clear" w:color="auto" w:fill="auto"/>
          </w:tcPr>
          <w:p w14:paraId="11E3D289" w14:textId="77777777" w:rsidR="007D53F3" w:rsidRPr="004115D1" w:rsidRDefault="007D53F3" w:rsidP="009A07B8">
            <w:pPr>
              <w:pStyle w:val="TableBody"/>
              <w:rPr>
                <w:b/>
                <w:bCs/>
              </w:rPr>
            </w:pPr>
            <w:proofErr w:type="spellStart"/>
            <w:r w:rsidRPr="004115D1">
              <w:rPr>
                <w:b/>
                <w:bCs/>
              </w:rPr>
              <w:t>routeplan.showCashpointName</w:t>
            </w:r>
            <w:proofErr w:type="spellEnd"/>
          </w:p>
        </w:tc>
        <w:tc>
          <w:tcPr>
            <w:tcW w:w="4479" w:type="dxa"/>
            <w:shd w:val="clear" w:color="auto" w:fill="auto"/>
          </w:tcPr>
          <w:p w14:paraId="6C10914E" w14:textId="77777777" w:rsidR="007D53F3" w:rsidRDefault="007D53F3" w:rsidP="009A07B8">
            <w:pPr>
              <w:pStyle w:val="TableBody"/>
            </w:pPr>
            <w:r>
              <w:t>“true” or “false”. Toggles the Route Plan functions between referring to cashpoints by ID (“false”) or by Name (“true”).</w:t>
            </w:r>
          </w:p>
        </w:tc>
      </w:tr>
    </w:tbl>
    <w:p w14:paraId="34875E59" w14:textId="77777777" w:rsidR="007D53F3" w:rsidRDefault="007D53F3" w:rsidP="007D53F3">
      <w:pPr>
        <w:pStyle w:val="BodyText"/>
      </w:pPr>
    </w:p>
    <w:p w14:paraId="483B4C6E" w14:textId="77777777" w:rsidR="007D53F3" w:rsidRPr="009A07B8" w:rsidRDefault="007D53F3" w:rsidP="009A07B8">
      <w:pPr>
        <w:pStyle w:val="Heading1"/>
      </w:pPr>
      <w:bookmarkStart w:id="570" w:name="__RefHeading__7384_1590952297"/>
      <w:bookmarkStart w:id="571" w:name="_Toc105186507"/>
      <w:bookmarkStart w:id="572" w:name="__RefHeading__98_946252390"/>
      <w:bookmarkStart w:id="573" w:name="__RefHeading__122_237101075"/>
      <w:bookmarkStart w:id="574" w:name="__RefHeading__102_1928409985"/>
      <w:bookmarkStart w:id="575" w:name="_Toc129304464"/>
      <w:bookmarkEnd w:id="270"/>
      <w:r w:rsidRPr="009A07B8">
        <w:lastRenderedPageBreak/>
        <w:t>OptiVLM C</w:t>
      </w:r>
      <w:bookmarkEnd w:id="570"/>
      <w:r w:rsidRPr="009A07B8">
        <w:t>arrier Web Licensing</w:t>
      </w:r>
      <w:bookmarkEnd w:id="571"/>
      <w:bookmarkEnd w:id="575"/>
    </w:p>
    <w:p w14:paraId="25EFF878" w14:textId="77777777" w:rsidR="007D53F3" w:rsidRPr="009A07B8" w:rsidRDefault="007D53F3" w:rsidP="009A07B8">
      <w:pPr>
        <w:pStyle w:val="BodyText"/>
      </w:pPr>
      <w:r w:rsidRPr="009A07B8">
        <w:t xml:space="preserve">After the initial installation, the application will show an </w:t>
      </w:r>
      <w:r w:rsidRPr="00A96CE9">
        <w:rPr>
          <w:b/>
          <w:bCs/>
        </w:rPr>
        <w:t>'exception'</w:t>
      </w:r>
      <w:r w:rsidRPr="009A07B8">
        <w:t xml:space="preserve"> screen if the license is not installed. </w:t>
      </w:r>
    </w:p>
    <w:p w14:paraId="021BEBA3" w14:textId="77777777" w:rsidR="007D53F3" w:rsidRPr="009A07B8" w:rsidRDefault="007D53F3" w:rsidP="009A07B8">
      <w:pPr>
        <w:pStyle w:val="BodyText"/>
      </w:pPr>
      <w:r w:rsidRPr="009A07B8">
        <w:t>Copy the exception message and provide it to NCR Cash Management for license generation. In response, NCR Cash Management will send back an SQL query containing the license for the application. This query needs to be run on the OptiVLM Carrier Web database.</w:t>
      </w:r>
    </w:p>
    <w:p w14:paraId="042B901B" w14:textId="77777777" w:rsidR="007D53F3" w:rsidRPr="009A07B8" w:rsidRDefault="007D53F3" w:rsidP="009A07B8">
      <w:pPr>
        <w:pStyle w:val="BodyText"/>
      </w:pPr>
      <w:r w:rsidRPr="009A07B8">
        <w:t>Here's a sample of what you might see:</w:t>
      </w:r>
    </w:p>
    <w:p w14:paraId="1643FEA8" w14:textId="77777777" w:rsidR="007D53F3" w:rsidRPr="00BD21A3" w:rsidRDefault="007D53F3" w:rsidP="009A07B8">
      <w:pPr>
        <w:pStyle w:val="CodeBody"/>
      </w:pPr>
      <w:r w:rsidRPr="03BB396B">
        <w:t xml:space="preserve">License not available: Today=2011-09-30 </w:t>
      </w:r>
      <w:proofErr w:type="spellStart"/>
      <w:r w:rsidRPr="03BB396B">
        <w:t>iName</w:t>
      </w:r>
      <w:proofErr w:type="spellEnd"/>
      <w:r w:rsidRPr="03BB396B">
        <w:t xml:space="preserve">=demo </w:t>
      </w:r>
      <w:proofErr w:type="spellStart"/>
      <w:r w:rsidRPr="03BB396B">
        <w:t>dbURL</w:t>
      </w:r>
      <w:proofErr w:type="spellEnd"/>
      <w:r w:rsidRPr="03BB396B">
        <w:t>=jdbc:oracle:thin:@jdnb37-pc:1521:orcl?user=</w:t>
      </w:r>
      <w:proofErr w:type="spellStart"/>
      <w:r w:rsidRPr="03BB396B">
        <w:t>vlm</w:t>
      </w:r>
      <w:proofErr w:type="spellEnd"/>
      <w:r w:rsidRPr="03BB396B">
        <w:t xml:space="preserve"> </w:t>
      </w:r>
      <w:proofErr w:type="spellStart"/>
      <w:r w:rsidRPr="03BB396B">
        <w:t>appPath</w:t>
      </w:r>
      <w:proofErr w:type="spellEnd"/>
      <w:r w:rsidRPr="03BB396B">
        <w:t>=c:\java\sts-2.6.0.release</w:t>
      </w:r>
    </w:p>
    <w:p w14:paraId="4B188E3B" w14:textId="342C6B03" w:rsidR="007D53F3" w:rsidRDefault="007D53F3" w:rsidP="0079747D">
      <w:pPr>
        <w:pStyle w:val="Warning"/>
      </w:pPr>
      <w:r w:rsidRPr="00087287">
        <w:rPr>
          <w:b/>
          <w:bCs/>
        </w:rPr>
        <w:t>Warning</w:t>
      </w:r>
      <w:r>
        <w:t>:</w:t>
      </w:r>
      <w:r w:rsidR="00087287">
        <w:t xml:space="preserve"> </w:t>
      </w:r>
      <w:r>
        <w:t>License application should only be carried out by a system administrator or database administrator as incorrect use of the SQL application could cause corruption of the data.</w:t>
      </w:r>
    </w:p>
    <w:p w14:paraId="081545C7" w14:textId="77777777" w:rsidR="007D53F3" w:rsidRDefault="007D53F3" w:rsidP="007D53F3">
      <w:pPr>
        <w:pStyle w:val="BodyText"/>
      </w:pPr>
    </w:p>
    <w:p w14:paraId="33229CB0" w14:textId="77777777" w:rsidR="007D53F3" w:rsidRPr="00087287" w:rsidRDefault="007D53F3" w:rsidP="00087287">
      <w:pPr>
        <w:pStyle w:val="Heading1"/>
      </w:pPr>
      <w:bookmarkStart w:id="576" w:name="_Toc352751504"/>
      <w:bookmarkStart w:id="577" w:name="_Toc105186508"/>
      <w:bookmarkStart w:id="578" w:name="_Toc129304465"/>
      <w:r w:rsidRPr="00087287">
        <w:lastRenderedPageBreak/>
        <w:t>OptiVLM Carrier Web Database Upgrade</w:t>
      </w:r>
      <w:bookmarkEnd w:id="576"/>
      <w:bookmarkEnd w:id="577"/>
      <w:bookmarkEnd w:id="578"/>
    </w:p>
    <w:p w14:paraId="51E1EB05" w14:textId="56DF24D6" w:rsidR="007D53F3" w:rsidRDefault="007D53F3" w:rsidP="007D53F3">
      <w:pPr>
        <w:pStyle w:val="BodyText"/>
      </w:pPr>
      <w:r>
        <w:t xml:space="preserve">If OptiVLM Carrier Web requires a database schema change, there will be an SQL upgrade script produced in the </w:t>
      </w:r>
      <w:r w:rsidR="00882571">
        <w:t>L</w:t>
      </w:r>
      <w:r>
        <w:t xml:space="preserve">iquibase output directory (defined earlier in &lt;application-path&gt;/WEB-INF/classes/CarrierWeb.properties file). This will be in the form of SQL queries. </w:t>
      </w:r>
      <w:r w:rsidR="006922F2">
        <w:t>R</w:t>
      </w:r>
      <w:r>
        <w:t>un all queries in th</w:t>
      </w:r>
      <w:r w:rsidR="006922F2">
        <w:t>e</w:t>
      </w:r>
      <w:r>
        <w:t xml:space="preserve"> file using </w:t>
      </w:r>
      <w:proofErr w:type="spellStart"/>
      <w:r>
        <w:t>SQLplus</w:t>
      </w:r>
      <w:proofErr w:type="spellEnd"/>
      <w:r>
        <w:t xml:space="preserve"> or an SQL tool of your choice. Remember to commit changes.</w:t>
      </w:r>
    </w:p>
    <w:p w14:paraId="63020BE9" w14:textId="1D9E6A4B" w:rsidR="007D53F3" w:rsidRDefault="007D53F3" w:rsidP="007D53F3">
      <w:pPr>
        <w:pStyle w:val="BodyText"/>
      </w:pPr>
      <w:r>
        <w:t xml:space="preserve">For the first time to install CarrierWeb with the SQL script generated by Liquibase, add </w:t>
      </w:r>
      <w:ins w:id="579" w:author="Moses, Robinson" w:date="2023-03-09T09:22:00Z">
        <w:r w:rsidR="00C550A5">
          <w:t xml:space="preserve">the </w:t>
        </w:r>
      </w:ins>
      <w:r>
        <w:t xml:space="preserve">following </w:t>
      </w:r>
      <w:del w:id="580" w:author="Moses, Robinson" w:date="2023-03-09T08:43:00Z">
        <w:r w:rsidDel="00E65826">
          <w:delText>query</w:delText>
        </w:r>
      </w:del>
      <w:ins w:id="581" w:author="Moses, Robinson" w:date="2023-03-09T08:43:00Z">
        <w:r w:rsidR="00E65826">
          <w:t>query,</w:t>
        </w:r>
      </w:ins>
      <w:r>
        <w:t xml:space="preserve"> and run it before </w:t>
      </w:r>
      <w:del w:id="582" w:author="Moses, Robinson" w:date="2023-03-09T08:40:00Z">
        <w:r w:rsidDel="008609DC">
          <w:delText>execute</w:delText>
        </w:r>
      </w:del>
      <w:ins w:id="583" w:author="Moses, Robinson" w:date="2023-03-09T08:40:00Z">
        <w:r w:rsidR="008609DC">
          <w:t>executing</w:t>
        </w:r>
      </w:ins>
      <w:r>
        <w:t xml:space="preserve"> any of the quer</w:t>
      </w:r>
      <w:r w:rsidR="00A64106">
        <w:t>ies</w:t>
      </w:r>
      <w:r>
        <w:t xml:space="preserve"> from the script:</w:t>
      </w:r>
    </w:p>
    <w:p w14:paraId="608FD577" w14:textId="77777777" w:rsidR="007D53F3" w:rsidRPr="00D66603" w:rsidRDefault="007D53F3" w:rsidP="00087287">
      <w:pPr>
        <w:pStyle w:val="CodeBody"/>
      </w:pPr>
      <w:r>
        <w:tab/>
      </w:r>
      <w:r w:rsidRPr="00D66603">
        <w:t xml:space="preserve">SET define </w:t>
      </w:r>
      <w:proofErr w:type="gramStart"/>
      <w:r w:rsidRPr="00D66603">
        <w:t>off;</w:t>
      </w:r>
      <w:proofErr w:type="gramEnd"/>
    </w:p>
    <w:p w14:paraId="718EDAFD" w14:textId="151CC80C" w:rsidR="007D53F3" w:rsidRDefault="007D53F3" w:rsidP="00C4489F">
      <w:pPr>
        <w:pStyle w:val="Warning"/>
      </w:pPr>
      <w:r w:rsidRPr="00087287">
        <w:rPr>
          <w:b/>
          <w:bCs/>
        </w:rPr>
        <w:t>Warning</w:t>
      </w:r>
      <w:r>
        <w:t>:</w:t>
      </w:r>
      <w:r w:rsidR="00087287">
        <w:t xml:space="preserve"> </w:t>
      </w:r>
      <w:r>
        <w:t xml:space="preserve">This should only be carried out by a system administrator or database administrator as incorrect use </w:t>
      </w:r>
      <w:ins w:id="584" w:author="Moses, Robinson" w:date="2023-03-09T09:22:00Z">
        <w:r w:rsidR="0001617E">
          <w:t xml:space="preserve">of </w:t>
        </w:r>
      </w:ins>
      <w:r>
        <w:t>the SQL application could cause corruption of the data.</w:t>
      </w:r>
    </w:p>
    <w:p w14:paraId="10741DB0" w14:textId="77777777" w:rsidR="007D53F3" w:rsidRDefault="007D53F3" w:rsidP="007D53F3">
      <w:pPr>
        <w:pStyle w:val="BodyText"/>
      </w:pPr>
    </w:p>
    <w:p w14:paraId="51A3B37E" w14:textId="77777777" w:rsidR="007D53F3" w:rsidRPr="00305B36" w:rsidRDefault="007D53F3" w:rsidP="00305B36">
      <w:pPr>
        <w:pStyle w:val="Heading1"/>
      </w:pPr>
      <w:bookmarkStart w:id="585" w:name="__RefHeading__7386_1590952297"/>
      <w:bookmarkStart w:id="586" w:name="_Toc105186509"/>
      <w:bookmarkStart w:id="587" w:name="__RefHeading__100_946252390"/>
      <w:bookmarkStart w:id="588" w:name="__RefHeading__104_1928409985"/>
      <w:bookmarkStart w:id="589" w:name="__RefHeading__124_237101075"/>
      <w:bookmarkStart w:id="590" w:name="_Toc129304466"/>
      <w:bookmarkEnd w:id="271"/>
      <w:r w:rsidRPr="00305B36">
        <w:lastRenderedPageBreak/>
        <w:t>OptiVLM C</w:t>
      </w:r>
      <w:bookmarkEnd w:id="585"/>
      <w:r w:rsidRPr="00305B36">
        <w:t>arrier Web Customization</w:t>
      </w:r>
      <w:bookmarkEnd w:id="586"/>
      <w:bookmarkEnd w:id="590"/>
    </w:p>
    <w:p w14:paraId="1029B85A" w14:textId="77777777" w:rsidR="007D53F3" w:rsidRPr="00305B36" w:rsidRDefault="007D53F3" w:rsidP="00305B36">
      <w:pPr>
        <w:pStyle w:val="Heading2"/>
      </w:pPr>
      <w:bookmarkStart w:id="591" w:name="__RefHeading__106_1928409985"/>
      <w:bookmarkStart w:id="592" w:name="_Toc105186510"/>
      <w:bookmarkStart w:id="593" w:name="__RefHeading__102_946252390"/>
      <w:bookmarkStart w:id="594" w:name="__RefHeading__126_237101075"/>
      <w:bookmarkStart w:id="595" w:name="__RefHeading__7388_1590952297"/>
      <w:bookmarkStart w:id="596" w:name="_Toc129304467"/>
      <w:bookmarkEnd w:id="572"/>
      <w:bookmarkEnd w:id="573"/>
      <w:bookmarkEnd w:id="587"/>
      <w:bookmarkEnd w:id="588"/>
      <w:bookmarkEnd w:id="591"/>
      <w:r w:rsidRPr="00305B36">
        <w:t>Making Changes to the Language File</w:t>
      </w:r>
      <w:bookmarkEnd w:id="592"/>
      <w:bookmarkEnd w:id="596"/>
    </w:p>
    <w:p w14:paraId="2B92046D" w14:textId="77777777" w:rsidR="007D53F3" w:rsidRDefault="007D53F3" w:rsidP="007D53F3">
      <w:pPr>
        <w:pStyle w:val="BodyText"/>
      </w:pPr>
      <w:r>
        <w:t>Language files are primarily used for translating from one language to another. They can also be used for customizing the text that appears inside the OptiVLM-CarrierWeb user interface.</w:t>
      </w:r>
    </w:p>
    <w:p w14:paraId="1BC09820" w14:textId="77777777" w:rsidR="007D53F3" w:rsidRDefault="007D53F3" w:rsidP="00305B36">
      <w:pPr>
        <w:pStyle w:val="ListNumber"/>
        <w:numPr>
          <w:ilvl w:val="0"/>
          <w:numId w:val="32"/>
        </w:numPr>
      </w:pPr>
      <w:r>
        <w:t>For instance, if you want to change the word "recommendation" to the word "suggestion", open the following files with a text editor (assuming English):</w:t>
      </w:r>
    </w:p>
    <w:p w14:paraId="4698C4E3" w14:textId="77777777" w:rsidR="007D53F3" w:rsidRDefault="007D53F3" w:rsidP="002E2612">
      <w:pPr>
        <w:pStyle w:val="ListContinue"/>
      </w:pPr>
      <w:r>
        <w:t>&lt;application-path&gt;/WEB-INF/i18n/</w:t>
      </w:r>
      <w:proofErr w:type="spellStart"/>
      <w:r>
        <w:t>application.properties</w:t>
      </w:r>
      <w:proofErr w:type="spellEnd"/>
    </w:p>
    <w:p w14:paraId="6DC61A52" w14:textId="77777777" w:rsidR="007D53F3" w:rsidRDefault="007D53F3" w:rsidP="002E2612">
      <w:pPr>
        <w:pStyle w:val="ListContinue"/>
      </w:pPr>
      <w:r>
        <w:t>&lt;application-path&gt;/WEB-INF/i18n/</w:t>
      </w:r>
      <w:proofErr w:type="spellStart"/>
      <w:r>
        <w:t>messages.properties</w:t>
      </w:r>
      <w:proofErr w:type="spellEnd"/>
      <w:r>
        <w:tab/>
      </w:r>
    </w:p>
    <w:p w14:paraId="63EC9E2B" w14:textId="71171EDE" w:rsidR="007D53F3" w:rsidRPr="00941E0F" w:rsidRDefault="007D53F3" w:rsidP="00941E0F">
      <w:pPr>
        <w:pStyle w:val="ListNumber"/>
        <w:numPr>
          <w:ilvl w:val="0"/>
          <w:numId w:val="32"/>
        </w:numPr>
      </w:pPr>
      <w:r w:rsidRPr="00941E0F">
        <w:t xml:space="preserve">Search for the string 'recommendation'. Edit to 'suggestion’. Make sure to search for all occurrences of this word or string.  </w:t>
      </w:r>
      <w:r w:rsidRPr="00161272">
        <w:rPr>
          <w:b/>
          <w:bCs/>
        </w:rPr>
        <w:t>Save</w:t>
      </w:r>
      <w:r w:rsidRPr="00941E0F">
        <w:t xml:space="preserve"> the file.</w:t>
      </w:r>
    </w:p>
    <w:p w14:paraId="077CC47F" w14:textId="77777777" w:rsidR="007D53F3" w:rsidRPr="00941E0F" w:rsidRDefault="007D53F3" w:rsidP="00941E0F">
      <w:pPr>
        <w:pStyle w:val="ListNumber"/>
        <w:numPr>
          <w:ilvl w:val="0"/>
          <w:numId w:val="32"/>
        </w:numPr>
      </w:pPr>
      <w:r w:rsidRPr="00941E0F">
        <w:t>Restart the Application Server that the WAR file was deployed under.</w:t>
      </w:r>
    </w:p>
    <w:p w14:paraId="588AECB0" w14:textId="65E1D71E" w:rsidR="007D53F3" w:rsidRDefault="007D53F3" w:rsidP="00941E0F">
      <w:pPr>
        <w:pStyle w:val="ListNumber"/>
        <w:numPr>
          <w:ilvl w:val="0"/>
          <w:numId w:val="32"/>
        </w:numPr>
      </w:pPr>
      <w:r w:rsidRPr="00941E0F">
        <w:t>For other language</w:t>
      </w:r>
      <w:ins w:id="597" w:author="Moses, Robinson" w:date="2023-03-09T09:22:00Z">
        <w:r w:rsidR="0001617E" w:rsidRPr="00941E0F">
          <w:t>s</w:t>
        </w:r>
      </w:ins>
      <w:r w:rsidRPr="00941E0F">
        <w:t xml:space="preserve">, do </w:t>
      </w:r>
      <w:ins w:id="598" w:author="Moses, Robinson" w:date="2023-03-09T09:22:00Z">
        <w:r w:rsidR="0001617E" w:rsidRPr="00941E0F">
          <w:t xml:space="preserve">the </w:t>
        </w:r>
      </w:ins>
      <w:r w:rsidRPr="00941E0F">
        <w:t>same as the above steps, but use files named appropriately. Spanish would be ‘</w:t>
      </w:r>
      <w:proofErr w:type="spellStart"/>
      <w:r w:rsidRPr="00941E0F">
        <w:t>application_es.properties</w:t>
      </w:r>
      <w:proofErr w:type="spellEnd"/>
      <w:r w:rsidRPr="00941E0F">
        <w:t>’ and ‘</w:t>
      </w:r>
      <w:proofErr w:type="spellStart"/>
      <w:r w:rsidRPr="00941E0F">
        <w:t>messages_es.properties</w:t>
      </w:r>
      <w:proofErr w:type="spellEnd"/>
      <w:r w:rsidRPr="00941E0F">
        <w:t>’ for example</w:t>
      </w:r>
      <w:r>
        <w:t>.</w:t>
      </w:r>
    </w:p>
    <w:p w14:paraId="783A7668" w14:textId="77777777" w:rsidR="007D53F3" w:rsidRDefault="007D53F3" w:rsidP="00305B36">
      <w:pPr>
        <w:pStyle w:val="Note"/>
      </w:pPr>
      <w:r w:rsidRPr="00305B36">
        <w:rPr>
          <w:b/>
          <w:bCs/>
        </w:rPr>
        <w:t>Note</w:t>
      </w:r>
      <w:r>
        <w:t>: For institutions intending to customize their Route Plan workflow, the states in that flow will need to be defined in the “messages_**.properties” file. These are in lines like the following:</w:t>
      </w:r>
    </w:p>
    <w:p w14:paraId="75DD59C1" w14:textId="77777777" w:rsidR="007D53F3" w:rsidRDefault="007D53F3" w:rsidP="00305B36">
      <w:pPr>
        <w:pStyle w:val="Note2"/>
        <w:ind w:firstLine="0"/>
      </w:pPr>
      <w:r w:rsidRPr="006D7C54">
        <w:t>routeplan_status_EDITABLE_STATUS01</w:t>
      </w:r>
      <w:r>
        <w:t>=</w:t>
      </w:r>
      <w:proofErr w:type="spellStart"/>
      <w:r w:rsidRPr="00B600D4">
        <w:rPr>
          <w:i/>
          <w:iCs/>
        </w:rPr>
        <w:t>your_state</w:t>
      </w:r>
      <w:proofErr w:type="spellEnd"/>
      <w:r>
        <w:br/>
      </w:r>
      <w:r w:rsidRPr="006D7C54">
        <w:t>routeplan_status_</w:t>
      </w:r>
      <w:r>
        <w:t>NON</w:t>
      </w:r>
      <w:r w:rsidRPr="006D7C54">
        <w:t>EDITABLE_STATUS01</w:t>
      </w:r>
      <w:r>
        <w:t>=</w:t>
      </w:r>
      <w:proofErr w:type="spellStart"/>
      <w:r w:rsidRPr="00B600D4">
        <w:rPr>
          <w:i/>
          <w:iCs/>
        </w:rPr>
        <w:t>your_state</w:t>
      </w:r>
      <w:proofErr w:type="spellEnd"/>
    </w:p>
    <w:p w14:paraId="47C9498F" w14:textId="77777777" w:rsidR="007D53F3" w:rsidRDefault="007D53F3" w:rsidP="007D53F3">
      <w:pPr>
        <w:pStyle w:val="BodyText"/>
      </w:pPr>
      <w:r>
        <w:t>These states are, in effect, all the possible stopping points in the workflow. The transitions between these states will be defined inside the application. Ten of each type are available.</w:t>
      </w:r>
    </w:p>
    <w:p w14:paraId="1017C3F3" w14:textId="77777777" w:rsidR="007D53F3" w:rsidRDefault="007D53F3" w:rsidP="00F93592">
      <w:pPr>
        <w:pStyle w:val="Caution"/>
      </w:pPr>
      <w:r>
        <w:t>It is important to note that “EDITABLE” or “NONEDITABLE” status refers to certain fields in the Route Plan: Drivers and security personnel assigned, vehicle assigned, etc. When the Route Plan is in an Editable status, those fields can be changed by the users. When in a Noneditable status, those fields cannot be changed.</w:t>
      </w:r>
    </w:p>
    <w:p w14:paraId="72F6AA60" w14:textId="22FCB012" w:rsidR="007D53F3" w:rsidRDefault="007D53F3" w:rsidP="00F93592">
      <w:pPr>
        <w:pStyle w:val="Note"/>
      </w:pPr>
      <w:r>
        <w:rPr>
          <w:noProof/>
        </w:rPr>
        <w:drawing>
          <wp:anchor distT="0" distB="0" distL="114935" distR="114935" simplePos="0" relativeHeight="251659264" behindDoc="0" locked="0" layoutInCell="1" allowOverlap="1" wp14:anchorId="4786DEE3" wp14:editId="1C2194CA">
            <wp:simplePos x="0" y="0"/>
            <wp:positionH relativeFrom="column">
              <wp:posOffset>238125</wp:posOffset>
            </wp:positionH>
            <wp:positionV relativeFrom="paragraph">
              <wp:posOffset>-22860</wp:posOffset>
            </wp:positionV>
            <wp:extent cx="292735" cy="301625"/>
            <wp:effectExtent l="0" t="0" r="0" b="3175"/>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t xml:space="preserve">Customized language files are the client’s responsibility to maintain. Before editing, save </w:t>
      </w:r>
      <w:del w:id="599" w:author="Moses, Robinson" w:date="2023-03-09T09:22:00Z">
        <w:r w:rsidDel="0001617E">
          <w:delText xml:space="preserve">off </w:delText>
        </w:r>
      </w:del>
      <w:r>
        <w:t>the original file (</w:t>
      </w:r>
      <w:del w:id="600" w:author="Moses, Robinson" w:date="2023-03-09T08:41:00Z">
        <w:r w:rsidDel="008609DC">
          <w:delText>i.e.</w:delText>
        </w:r>
      </w:del>
      <w:ins w:id="601" w:author="Moses, Robinson" w:date="2023-03-09T08:41:00Z">
        <w:r w:rsidR="008609DC">
          <w:t>i.e.,</w:t>
        </w:r>
      </w:ins>
      <w:r>
        <w:t xml:space="preserve"> </w:t>
      </w:r>
      <w:proofErr w:type="spellStart"/>
      <w:r>
        <w:t>messages.orig.properties</w:t>
      </w:r>
      <w:proofErr w:type="spellEnd"/>
      <w:r>
        <w:t>).  In the future, with each VLM Carrier Web upgrade, the edited version will need to be saved PRIOR to installing a new WAR file. Once the WAR file has been deployed, then restore the edited version.</w:t>
      </w:r>
    </w:p>
    <w:p w14:paraId="7BF313B1" w14:textId="5446F4FF" w:rsidR="007D53F3" w:rsidRDefault="007D53F3" w:rsidP="007D53F3">
      <w:pPr>
        <w:pStyle w:val="BodyText"/>
        <w:rPr>
          <w:szCs w:val="16"/>
        </w:rPr>
      </w:pPr>
      <w:r>
        <w:rPr>
          <w:szCs w:val="16"/>
        </w:rPr>
        <w:t xml:space="preserve">It is the client's responsibility to maintain non-English language files. Some non-English sample language files are included with OptiVLM-CarrierWeb – these are often incomplete and are not checked for </w:t>
      </w:r>
      <w:ins w:id="602" w:author="Moses, Robinson" w:date="2023-03-09T09:23:00Z">
        <w:r w:rsidR="0001617E">
          <w:rPr>
            <w:szCs w:val="16"/>
          </w:rPr>
          <w:t xml:space="preserve">the </w:t>
        </w:r>
      </w:ins>
      <w:r>
        <w:rPr>
          <w:szCs w:val="16"/>
        </w:rPr>
        <w:t xml:space="preserve">correctness of </w:t>
      </w:r>
      <w:ins w:id="603" w:author="Moses, Robinson" w:date="2023-03-09T09:22:00Z">
        <w:r w:rsidR="0001617E">
          <w:rPr>
            <w:szCs w:val="16"/>
          </w:rPr>
          <w:t xml:space="preserve">the </w:t>
        </w:r>
      </w:ins>
      <w:r>
        <w:rPr>
          <w:szCs w:val="16"/>
        </w:rPr>
        <w:t>translation. T</w:t>
      </w:r>
      <w:ins w:id="604" w:author="Moses, Robinson" w:date="2023-03-09T09:23:00Z">
        <w:r w:rsidR="0001617E">
          <w:rPr>
            <w:szCs w:val="16"/>
          </w:rPr>
          <w:t>he t</w:t>
        </w:r>
      </w:ins>
      <w:r>
        <w:rPr>
          <w:szCs w:val="16"/>
        </w:rPr>
        <w:t xml:space="preserve">ranslation should be based </w:t>
      </w:r>
      <w:del w:id="605" w:author="Moses, Robinson" w:date="2023-03-09T09:23:00Z">
        <w:r w:rsidDel="0001617E">
          <w:rPr>
            <w:szCs w:val="16"/>
          </w:rPr>
          <w:delText>up</w:delText>
        </w:r>
      </w:del>
      <w:r>
        <w:rPr>
          <w:szCs w:val="16"/>
        </w:rPr>
        <w:t>on the provided English version.</w:t>
      </w:r>
    </w:p>
    <w:p w14:paraId="37476004" w14:textId="77777777" w:rsidR="007D53F3" w:rsidRDefault="007D53F3" w:rsidP="007D53F3">
      <w:pPr>
        <w:pStyle w:val="BodyText"/>
        <w:rPr>
          <w:szCs w:val="16"/>
        </w:rPr>
      </w:pPr>
    </w:p>
    <w:p w14:paraId="483B56E3" w14:textId="77777777" w:rsidR="007D53F3" w:rsidRPr="00F93592" w:rsidRDefault="007D53F3" w:rsidP="00F93592">
      <w:pPr>
        <w:pStyle w:val="Heading2"/>
      </w:pPr>
      <w:bookmarkStart w:id="606" w:name="_Toc105186511"/>
      <w:bookmarkStart w:id="607" w:name="__RefHeading__104_946252390"/>
      <w:bookmarkStart w:id="608" w:name="__RefHeading__7392_1590952297"/>
      <w:bookmarkStart w:id="609" w:name="__RefHeading__110_1928409985"/>
      <w:bookmarkStart w:id="610" w:name="__RefHeading__128_237101075"/>
      <w:bookmarkStart w:id="611" w:name="_Toc129304468"/>
      <w:bookmarkEnd w:id="219"/>
      <w:bookmarkEnd w:id="272"/>
      <w:bookmarkEnd w:id="589"/>
      <w:bookmarkEnd w:id="593"/>
      <w:r w:rsidRPr="00F93592">
        <w:lastRenderedPageBreak/>
        <w:t>Making Changes to the Styles and Logos</w:t>
      </w:r>
      <w:bookmarkEnd w:id="606"/>
      <w:bookmarkEnd w:id="611"/>
    </w:p>
    <w:p w14:paraId="27812FB6" w14:textId="77777777" w:rsidR="007D53F3" w:rsidRDefault="007D53F3" w:rsidP="007D53F3">
      <w:pPr>
        <w:pStyle w:val="BodyText"/>
        <w:rPr>
          <w:szCs w:val="16"/>
        </w:rPr>
      </w:pPr>
      <w:r>
        <w:rPr>
          <w:szCs w:val="16"/>
        </w:rPr>
        <w:t>Virtually all images are stored in the &lt;application-path&gt;/images directory.</w:t>
      </w:r>
    </w:p>
    <w:p w14:paraId="22102C84" w14:textId="77777777" w:rsidR="007D53F3" w:rsidRDefault="007D53F3" w:rsidP="000956E6">
      <w:pPr>
        <w:pStyle w:val="ListBullet"/>
      </w:pPr>
      <w:r>
        <w:t>The main VLM Carrier Web style sheet is found at &lt;application-path&gt;/styles/standard.css</w:t>
      </w:r>
    </w:p>
    <w:p w14:paraId="61887DCC" w14:textId="329A1269" w:rsidR="007D53F3" w:rsidRDefault="007D53F3" w:rsidP="007D53F3">
      <w:pPr>
        <w:pStyle w:val="BodyText"/>
        <w:rPr>
          <w:szCs w:val="16"/>
        </w:rPr>
      </w:pPr>
      <w:r>
        <w:rPr>
          <w:szCs w:val="16"/>
        </w:rPr>
        <w:t xml:space="preserve">Customized styles and logos are the client’s responsibility to maintain. Before editing, save </w:t>
      </w:r>
      <w:del w:id="612" w:author="Moses, Robinson" w:date="2023-03-09T09:23:00Z">
        <w:r w:rsidDel="0001617E">
          <w:rPr>
            <w:szCs w:val="16"/>
          </w:rPr>
          <w:delText xml:space="preserve">off </w:delText>
        </w:r>
      </w:del>
      <w:r>
        <w:rPr>
          <w:szCs w:val="16"/>
        </w:rPr>
        <w:t xml:space="preserve">the original style sheet and image files.  In the future, with each VLM Carrier Web upgrade, the edited version will need to be saved </w:t>
      </w:r>
      <w:del w:id="613" w:author="Moses, Robinson" w:date="2023-03-09T09:23:00Z">
        <w:r w:rsidDel="0001617E">
          <w:rPr>
            <w:szCs w:val="16"/>
          </w:rPr>
          <w:delText xml:space="preserve">off </w:delText>
        </w:r>
      </w:del>
      <w:r>
        <w:rPr>
          <w:szCs w:val="16"/>
        </w:rPr>
        <w:t>PRIOR to installing a new WAR file. Once the WAR file has been deployed, then restore the edited version.</w:t>
      </w:r>
    </w:p>
    <w:p w14:paraId="4C4EDDA4" w14:textId="77777777" w:rsidR="007D53F3" w:rsidRDefault="007D53F3" w:rsidP="007D53F3">
      <w:pPr>
        <w:pStyle w:val="BodyText"/>
        <w:rPr>
          <w:szCs w:val="16"/>
        </w:rPr>
      </w:pPr>
    </w:p>
    <w:p w14:paraId="0899B0F3" w14:textId="77777777" w:rsidR="007D53F3" w:rsidRPr="000956E6" w:rsidRDefault="007D53F3" w:rsidP="000956E6">
      <w:pPr>
        <w:pStyle w:val="Heading1"/>
      </w:pPr>
      <w:bookmarkStart w:id="614" w:name="__RefHeading__106_946252390"/>
      <w:bookmarkStart w:id="615" w:name="__RefHeading__7635_1590952297"/>
      <w:bookmarkStart w:id="616" w:name="__RefHeading__132_1928409985"/>
      <w:bookmarkStart w:id="617" w:name="_Toc105186512"/>
      <w:bookmarkStart w:id="618" w:name="__RefHeading__130_237101075"/>
      <w:bookmarkStart w:id="619" w:name="__RefHeading__118_946252390"/>
      <w:bookmarkStart w:id="620" w:name="__RefHeading__7416_1590952297"/>
      <w:bookmarkStart w:id="621" w:name="__RefHeading__188_1928409985"/>
      <w:bookmarkStart w:id="622" w:name="__RefHeading__142_237101075"/>
      <w:bookmarkStart w:id="623" w:name="_Toc129304469"/>
      <w:bookmarkEnd w:id="574"/>
      <w:bookmarkEnd w:id="594"/>
      <w:bookmarkEnd w:id="607"/>
      <w:bookmarkEnd w:id="608"/>
      <w:bookmarkEnd w:id="609"/>
      <w:bookmarkEnd w:id="610"/>
      <w:bookmarkEnd w:id="614"/>
      <w:bookmarkEnd w:id="615"/>
      <w:bookmarkEnd w:id="616"/>
      <w:r w:rsidRPr="000956E6">
        <w:lastRenderedPageBreak/>
        <w:t>Redeploying the Oracle Schema</w:t>
      </w:r>
      <w:bookmarkEnd w:id="617"/>
      <w:bookmarkEnd w:id="623"/>
    </w:p>
    <w:p w14:paraId="0B2621FD" w14:textId="77777777" w:rsidR="007D53F3" w:rsidRDefault="007D53F3" w:rsidP="007D53F3">
      <w:pPr>
        <w:pStyle w:val="BodyText"/>
      </w:pPr>
      <w:r>
        <w:t xml:space="preserve">It is recommended to have nightly backups of the </w:t>
      </w:r>
      <w:r>
        <w:rPr>
          <w:szCs w:val="16"/>
        </w:rPr>
        <w:t>VLM Carrier Web</w:t>
      </w:r>
      <w:r>
        <w:t xml:space="preserve"> Oracle schema.</w:t>
      </w:r>
    </w:p>
    <w:p w14:paraId="50F293DE" w14:textId="11C98509" w:rsidR="007D53F3" w:rsidRDefault="007D53F3" w:rsidP="007D53F3">
      <w:pPr>
        <w:pStyle w:val="BodyText"/>
      </w:pPr>
      <w:r>
        <w:t>You may backup the data using replication, a simple Oracle EXP or EXPDP command, or other tool</w:t>
      </w:r>
      <w:ins w:id="624" w:author="Moses, Robinson" w:date="2023-03-09T09:23:00Z">
        <w:r w:rsidR="007A15EF">
          <w:t>s</w:t>
        </w:r>
      </w:ins>
      <w:r>
        <w:t xml:space="preserve"> of choice for the DBA.</w:t>
      </w:r>
    </w:p>
    <w:p w14:paraId="051F84E4" w14:textId="77777777" w:rsidR="007D53F3" w:rsidRDefault="007D53F3" w:rsidP="007D53F3">
      <w:pPr>
        <w:pStyle w:val="BodyText"/>
      </w:pPr>
      <w:r>
        <w:t>You would re-load that data following the schema user create and import methods outlined earlier in the installation guide.</w:t>
      </w:r>
    </w:p>
    <w:p w14:paraId="5671E8FF" w14:textId="77777777" w:rsidR="007D53F3" w:rsidRDefault="007D53F3" w:rsidP="007D53F3">
      <w:bookmarkStart w:id="625" w:name="__RefHeading__7418_1590952297"/>
      <w:bookmarkEnd w:id="213"/>
      <w:bookmarkEnd w:id="595"/>
      <w:bookmarkEnd w:id="618"/>
      <w:bookmarkEnd w:id="619"/>
      <w:bookmarkEnd w:id="620"/>
      <w:bookmarkEnd w:id="621"/>
      <w:bookmarkEnd w:id="622"/>
      <w:bookmarkEnd w:id="625"/>
    </w:p>
    <w:p w14:paraId="6B04680F" w14:textId="77777777" w:rsidR="007D53F3" w:rsidRPr="000956E6" w:rsidRDefault="007D53F3" w:rsidP="000956E6">
      <w:pPr>
        <w:pStyle w:val="Heading1"/>
        <w:numPr>
          <w:ilvl w:val="0"/>
          <w:numId w:val="23"/>
        </w:numPr>
      </w:pPr>
      <w:bookmarkStart w:id="626" w:name="_Toc105186404"/>
      <w:bookmarkStart w:id="627" w:name="_Toc105186513"/>
      <w:bookmarkStart w:id="628" w:name="_Toc129304470"/>
      <w:r w:rsidRPr="000956E6">
        <w:lastRenderedPageBreak/>
        <w:t>IMPORTANT NOTE</w:t>
      </w:r>
      <w:bookmarkEnd w:id="626"/>
      <w:bookmarkEnd w:id="627"/>
      <w:bookmarkEnd w:id="628"/>
    </w:p>
    <w:p w14:paraId="2318F718" w14:textId="3A439F9C" w:rsidR="007D53F3" w:rsidRPr="002F0561" w:rsidRDefault="007D53F3" w:rsidP="002F0561">
      <w:pPr>
        <w:pStyle w:val="BodyText"/>
      </w:pPr>
      <w:r w:rsidRPr="002F0561">
        <w:t xml:space="preserve">To upgrade </w:t>
      </w:r>
      <w:ins w:id="629" w:author="Moses, Robinson" w:date="2023-03-09T09:23:00Z">
        <w:r w:rsidR="007A15EF" w:rsidRPr="002F0561">
          <w:t xml:space="preserve">the </w:t>
        </w:r>
      </w:ins>
      <w:r w:rsidRPr="002F0561">
        <w:t>application version to 9.16 with SQL Server, below are the steps.</w:t>
      </w:r>
    </w:p>
    <w:p w14:paraId="0FCC2013" w14:textId="34F6EDA4" w:rsidR="007D53F3" w:rsidRPr="00833E61" w:rsidRDefault="007D53F3" w:rsidP="00113541">
      <w:pPr>
        <w:pStyle w:val="ListNumber"/>
        <w:numPr>
          <w:ilvl w:val="0"/>
          <w:numId w:val="71"/>
        </w:numPr>
      </w:pPr>
      <w:r w:rsidRPr="00833E61">
        <w:t xml:space="preserve">Customers having older versions (&lt;9.16) must be upgraded to 9.16 without changing </w:t>
      </w:r>
      <w:ins w:id="630" w:author="Moses, Robinson" w:date="2023-03-09T09:23:00Z">
        <w:r w:rsidR="007A15EF" w:rsidRPr="00833E61">
          <w:t xml:space="preserve">the </w:t>
        </w:r>
      </w:ins>
      <w:r w:rsidRPr="00833E61">
        <w:t>DB server (Oracle).</w:t>
      </w:r>
    </w:p>
    <w:p w14:paraId="24F72FE7" w14:textId="7082F6A4" w:rsidR="007D53F3" w:rsidRPr="00833E61" w:rsidRDefault="007D53F3" w:rsidP="00F66415">
      <w:pPr>
        <w:pStyle w:val="ListNumber"/>
        <w:numPr>
          <w:ilvl w:val="1"/>
          <w:numId w:val="71"/>
        </w:numPr>
      </w:pPr>
      <w:del w:id="631" w:author="Moses, Robinson" w:date="2023-03-09T09:25:00Z">
        <w:r w:rsidRPr="00833E61" w:rsidDel="00BC6C53">
          <w:delText xml:space="preserve">   </w:delText>
        </w:r>
      </w:del>
      <w:r w:rsidRPr="00833E61">
        <w:t xml:space="preserve">This step is taken care by </w:t>
      </w:r>
      <w:ins w:id="632" w:author="Moses, Robinson" w:date="2023-03-09T09:24:00Z">
        <w:r w:rsidR="007A15EF" w:rsidRPr="00833E61">
          <w:t xml:space="preserve">the </w:t>
        </w:r>
      </w:ins>
      <w:r w:rsidRPr="00833E61">
        <w:t xml:space="preserve">application if 9.16 war with oracle properties is deployed into </w:t>
      </w:r>
      <w:ins w:id="633" w:author="Moses, Robinson" w:date="2023-03-09T09:24:00Z">
        <w:r w:rsidR="007A15EF" w:rsidRPr="00833E61">
          <w:t xml:space="preserve">the </w:t>
        </w:r>
      </w:ins>
      <w:r w:rsidRPr="00833E61">
        <w:t>webserver.</w:t>
      </w:r>
    </w:p>
    <w:p w14:paraId="39F570D5" w14:textId="45E3A7F6" w:rsidR="007D53F3" w:rsidRPr="00833E61" w:rsidRDefault="007D53F3" w:rsidP="00F66415">
      <w:pPr>
        <w:pStyle w:val="ListNumber"/>
        <w:numPr>
          <w:ilvl w:val="1"/>
          <w:numId w:val="71"/>
        </w:numPr>
      </w:pPr>
      <w:del w:id="634" w:author="Moses, Robinson" w:date="2023-03-09T09:25:00Z">
        <w:r w:rsidRPr="00833E61" w:rsidDel="00BC6C53">
          <w:delText xml:space="preserve">   </w:delText>
        </w:r>
      </w:del>
      <w:r w:rsidRPr="00833E61">
        <w:t xml:space="preserve">After deployment, </w:t>
      </w:r>
      <w:ins w:id="635" w:author="Moses, Robinson" w:date="2023-03-09T09:24:00Z">
        <w:r w:rsidR="007A15EF" w:rsidRPr="00833E61">
          <w:t xml:space="preserve">the </w:t>
        </w:r>
      </w:ins>
      <w:r w:rsidRPr="00833E61">
        <w:t>user is prompted to upgrade DB Schema. This is also specific to OC and OV. For VLM, products the upgrade is taken care by Liquibase.</w:t>
      </w:r>
    </w:p>
    <w:p w14:paraId="17F672E6" w14:textId="4C0145C4" w:rsidR="007D53F3" w:rsidRPr="00833E61" w:rsidRDefault="007D53F3" w:rsidP="00113541">
      <w:pPr>
        <w:pStyle w:val="ListNumber"/>
        <w:numPr>
          <w:ilvl w:val="0"/>
          <w:numId w:val="71"/>
        </w:numPr>
      </w:pPr>
      <w:r w:rsidRPr="00833E61">
        <w:t xml:space="preserve">Create Database and schema in </w:t>
      </w:r>
      <w:proofErr w:type="spellStart"/>
      <w:r w:rsidRPr="00833E61">
        <w:t>SQLServer</w:t>
      </w:r>
      <w:proofErr w:type="spellEnd"/>
      <w:r w:rsidRPr="00833E61">
        <w:t xml:space="preserve"> as mentioned in installation.</w:t>
      </w:r>
    </w:p>
    <w:p w14:paraId="64A29B06" w14:textId="117D28E1" w:rsidR="007D53F3" w:rsidRPr="00833E61" w:rsidRDefault="007D53F3" w:rsidP="00113541">
      <w:pPr>
        <w:pStyle w:val="ListNumber"/>
        <w:numPr>
          <w:ilvl w:val="0"/>
          <w:numId w:val="71"/>
        </w:numPr>
      </w:pPr>
      <w:r w:rsidRPr="00833E61">
        <w:t xml:space="preserve">Migrate data from Oracle to </w:t>
      </w:r>
      <w:proofErr w:type="spellStart"/>
      <w:r w:rsidRPr="00833E61">
        <w:t>SQLServer</w:t>
      </w:r>
      <w:proofErr w:type="spellEnd"/>
      <w:r w:rsidR="00DE1E63">
        <w:t xml:space="preserve"> </w:t>
      </w:r>
      <w:r w:rsidRPr="00833E61">
        <w:t>(taken care by NCR Team).</w:t>
      </w:r>
    </w:p>
    <w:p w14:paraId="4D221B3B" w14:textId="53DF314D" w:rsidR="007D53F3" w:rsidRPr="00833E61" w:rsidRDefault="007D53F3" w:rsidP="00113541">
      <w:pPr>
        <w:pStyle w:val="ListNumber"/>
        <w:numPr>
          <w:ilvl w:val="0"/>
          <w:numId w:val="71"/>
        </w:numPr>
      </w:pPr>
      <w:r w:rsidRPr="00833E61">
        <w:t xml:space="preserve">Update Oracle DB properties with </w:t>
      </w:r>
      <w:proofErr w:type="spellStart"/>
      <w:r w:rsidRPr="00833E61">
        <w:t>SQLServer</w:t>
      </w:r>
      <w:proofErr w:type="spellEnd"/>
      <w:r w:rsidRPr="00833E61">
        <w:t xml:space="preserve"> Details in 9.16 war and deploy.</w:t>
      </w:r>
    </w:p>
    <w:p w14:paraId="307B8F69" w14:textId="77777777" w:rsidR="007D53F3" w:rsidRDefault="007D53F3" w:rsidP="007D53F3">
      <w:pPr>
        <w:pStyle w:val="BodyText"/>
      </w:pPr>
    </w:p>
    <w:p w14:paraId="0F3974FB" w14:textId="77777777" w:rsidR="007D53F3" w:rsidRPr="000956E6" w:rsidRDefault="007D53F3" w:rsidP="000956E6">
      <w:pPr>
        <w:pStyle w:val="Heading1"/>
        <w:numPr>
          <w:ilvl w:val="0"/>
          <w:numId w:val="24"/>
        </w:numPr>
      </w:pPr>
      <w:bookmarkStart w:id="636" w:name="_Toc129304471"/>
      <w:r w:rsidRPr="000956E6">
        <w:lastRenderedPageBreak/>
        <w:t>EPSS Integration</w:t>
      </w:r>
      <w:bookmarkEnd w:id="636"/>
    </w:p>
    <w:p w14:paraId="2A497FC0" w14:textId="77777777" w:rsidR="007D53F3" w:rsidRPr="00EC53BE" w:rsidRDefault="007D53F3">
      <w:pPr>
        <w:pStyle w:val="ListBullet"/>
        <w:rPr>
          <w:rFonts w:ascii="Segoe UI" w:hAnsi="Segoe UI" w:cs="Segoe UI"/>
          <w:color w:val="172B4D"/>
          <w:sz w:val="21"/>
          <w:szCs w:val="21"/>
        </w:rPr>
        <w:pPrChange w:id="637" w:author="Moses, Robinson" w:date="2023-03-09T09:25:00Z">
          <w:pPr>
            <w:widowControl/>
            <w:numPr>
              <w:numId w:val="25"/>
            </w:numPr>
            <w:shd w:val="clear" w:color="auto" w:fill="FFFFFF"/>
            <w:tabs>
              <w:tab w:val="num" w:pos="720"/>
            </w:tabs>
            <w:suppressAutoHyphens w:val="0"/>
            <w:spacing w:before="100" w:beforeAutospacing="1" w:after="100" w:afterAutospacing="1"/>
            <w:ind w:left="720" w:hanging="360"/>
            <w:textAlignment w:val="auto"/>
          </w:pPr>
        </w:pPrChange>
      </w:pPr>
      <w:r>
        <w:t>After 10.x, this application must be integrated with EPSS for authentication and authorization.</w:t>
      </w:r>
    </w:p>
    <w:p w14:paraId="60B6B5ED" w14:textId="77777777" w:rsidR="007D53F3" w:rsidRPr="00EC53BE" w:rsidRDefault="007D53F3">
      <w:pPr>
        <w:pStyle w:val="ListBullet"/>
        <w:rPr>
          <w:rFonts w:ascii="Segoe UI" w:hAnsi="Segoe UI" w:cs="Segoe UI"/>
          <w:color w:val="172B4D"/>
          <w:sz w:val="21"/>
          <w:szCs w:val="21"/>
        </w:rPr>
        <w:pPrChange w:id="638" w:author="Moses, Robinson" w:date="2023-03-09T09:25:00Z">
          <w:pPr>
            <w:widowControl/>
            <w:numPr>
              <w:numId w:val="25"/>
            </w:numPr>
            <w:shd w:val="clear" w:color="auto" w:fill="FFFFFF"/>
            <w:tabs>
              <w:tab w:val="num" w:pos="720"/>
            </w:tabs>
            <w:suppressAutoHyphens w:val="0"/>
            <w:spacing w:before="100" w:beforeAutospacing="1" w:after="100" w:afterAutospacing="1"/>
            <w:ind w:left="720" w:hanging="360"/>
            <w:textAlignment w:val="auto"/>
          </w:pPr>
        </w:pPrChange>
      </w:pPr>
      <w:r>
        <w:t>User Groups must be created in EPSS.</w:t>
      </w:r>
    </w:p>
    <w:p w14:paraId="5C6E2262" w14:textId="347C29C0" w:rsidR="007D53F3" w:rsidRDefault="00A703FB">
      <w:pPr>
        <w:pStyle w:val="ListBullet"/>
        <w:rPr>
          <w:rFonts w:ascii="Segoe UI" w:hAnsi="Segoe UI" w:cs="Segoe UI"/>
          <w:color w:val="172B4D"/>
          <w:sz w:val="21"/>
          <w:szCs w:val="21"/>
        </w:rPr>
        <w:pPrChange w:id="639" w:author="Moses, Robinson" w:date="2023-03-09T09:25:00Z">
          <w:pPr>
            <w:widowControl/>
            <w:numPr>
              <w:numId w:val="25"/>
            </w:numPr>
            <w:shd w:val="clear" w:color="auto" w:fill="FFFFFF"/>
            <w:tabs>
              <w:tab w:val="num" w:pos="720"/>
            </w:tabs>
            <w:suppressAutoHyphens w:val="0"/>
            <w:spacing w:before="100" w:beforeAutospacing="1" w:after="100" w:afterAutospacing="1"/>
            <w:ind w:left="720" w:hanging="360"/>
            <w:textAlignment w:val="auto"/>
          </w:pPr>
        </w:pPrChange>
      </w:pPr>
      <w:r>
        <w:t>Kindly</w:t>
      </w:r>
      <w:r w:rsidR="007D53F3">
        <w:t xml:space="preserve"> refer </w:t>
      </w:r>
      <w:ins w:id="640" w:author="Moses, Robinson" w:date="2023-03-09T09:24:00Z">
        <w:r w:rsidR="00BC6C53">
          <w:t xml:space="preserve">to </w:t>
        </w:r>
      </w:ins>
      <w:r w:rsidR="007D53F3" w:rsidRPr="00EC53BE">
        <w:fldChar w:fldCharType="begin"/>
      </w:r>
      <w:r w:rsidR="007D53F3" w:rsidRPr="00EC53BE">
        <w:instrText xml:space="preserve"> HYPERLINK "https://confluence.ncr.com/download/attachments/629449444/CM%20apps%20Installation%20and%20EPSS%20Integration%20guide10.0.pdf?version=1&amp;modificationDate=1672851011000&amp;api=v2" </w:instrText>
      </w:r>
      <w:r w:rsidR="007D53F3" w:rsidRPr="00EC53BE">
        <w:fldChar w:fldCharType="separate"/>
      </w:r>
      <w:r w:rsidR="007D53F3" w:rsidRPr="00EC53BE">
        <w:t>CM apps Installation and EPSS Integration guide10.0.pdf</w:t>
      </w:r>
      <w:r w:rsidR="007D53F3" w:rsidRPr="00EC53BE">
        <w:fldChar w:fldCharType="end"/>
      </w:r>
      <w:r w:rsidR="007D53F3">
        <w:t xml:space="preserve"> for detailed steps.</w:t>
      </w:r>
    </w:p>
    <w:p w14:paraId="0829E8EA" w14:textId="77777777" w:rsidR="007D53F3" w:rsidRDefault="007D53F3" w:rsidP="007D53F3">
      <w:pPr>
        <w:pStyle w:val="BodyText"/>
      </w:pPr>
    </w:p>
    <w:p w14:paraId="4AD90E48" w14:textId="77777777" w:rsidR="007D53F3" w:rsidRDefault="007D53F3" w:rsidP="007D53F3"/>
    <w:p w14:paraId="1645FF1E" w14:textId="77777777" w:rsidR="000416A3" w:rsidRDefault="000416A3" w:rsidP="00587ACF">
      <w:pPr>
        <w:pStyle w:val="BodyText"/>
        <w:sectPr w:rsidR="000416A3" w:rsidSect="00E945E5">
          <w:headerReference w:type="default" r:id="rId24"/>
          <w:pgSz w:w="12240" w:h="15840" w:code="1"/>
          <w:pgMar w:top="1440" w:right="1077" w:bottom="1440" w:left="1077" w:header="709" w:footer="567" w:gutter="0"/>
          <w:cols w:space="708"/>
          <w:docGrid w:linePitch="360"/>
        </w:sectPr>
      </w:pPr>
    </w:p>
    <w:p w14:paraId="1658DFCB" w14:textId="2FA208AB" w:rsidR="00BC0237" w:rsidRDefault="00BC0237" w:rsidP="00D625A8">
      <w:pPr>
        <w:pStyle w:val="DocInfo"/>
      </w:pPr>
      <w:del w:id="641" w:author="Moses, Robinson" w:date="2023-03-09T09:25:00Z">
        <w:r w:rsidDel="00BC6C53">
          <w:lastRenderedPageBreak/>
          <w:delText>Chapter Title</w:delText>
        </w:r>
        <w:r w:rsidR="00FD2538" w:rsidDel="00BC6C53">
          <w:rPr>
            <w:b/>
            <w:color w:val="54B948"/>
            <w:sz w:val="36"/>
            <w:szCs w:val="36"/>
          </w:rPr>
          <w:fldChar w:fldCharType="begin"/>
        </w:r>
        <w:r w:rsidR="00FD2538" w:rsidDel="00BC6C53">
          <w:delInstrText xml:space="preserve"> XE "Chapter title" </w:delInstrText>
        </w:r>
        <w:r w:rsidR="00FD2538" w:rsidDel="00BC6C53">
          <w:rPr>
            <w:b/>
            <w:color w:val="54B948"/>
            <w:sz w:val="36"/>
            <w:szCs w:val="36"/>
          </w:rPr>
          <w:fldChar w:fldCharType="end"/>
        </w:r>
      </w:del>
    </w:p>
    <w:p w14:paraId="76334615" w14:textId="0928043A" w:rsidR="00A703FB" w:rsidRDefault="00A703FB" w:rsidP="00D625A8">
      <w:pPr>
        <w:pStyle w:val="DocInfo"/>
      </w:pPr>
    </w:p>
    <w:p w14:paraId="5F36C92F" w14:textId="617D7CAF" w:rsidR="00A703FB" w:rsidRDefault="00A703FB" w:rsidP="00D625A8">
      <w:pPr>
        <w:pStyle w:val="DocInfo"/>
      </w:pPr>
    </w:p>
    <w:p w14:paraId="26254328" w14:textId="7E8E197D" w:rsidR="00A703FB" w:rsidRDefault="00A703FB" w:rsidP="00D625A8">
      <w:pPr>
        <w:pStyle w:val="DocInfo"/>
      </w:pPr>
    </w:p>
    <w:p w14:paraId="2C74C6F3" w14:textId="1701198B" w:rsidR="00A703FB" w:rsidRDefault="00A703FB" w:rsidP="00D625A8">
      <w:pPr>
        <w:pStyle w:val="DocInfo"/>
      </w:pPr>
    </w:p>
    <w:p w14:paraId="203DA4FE" w14:textId="77EF604A" w:rsidR="00A703FB" w:rsidRDefault="00A703FB" w:rsidP="00D625A8">
      <w:pPr>
        <w:pStyle w:val="DocInfo"/>
      </w:pPr>
    </w:p>
    <w:p w14:paraId="354DE3AE" w14:textId="08245A2A" w:rsidR="00A703FB" w:rsidRDefault="00A703FB" w:rsidP="00D625A8">
      <w:pPr>
        <w:pStyle w:val="DocInfo"/>
      </w:pPr>
    </w:p>
    <w:p w14:paraId="75A3A976" w14:textId="675CD47A" w:rsidR="00A703FB" w:rsidRPr="00BC0237" w:rsidDel="00BC6C53" w:rsidRDefault="00A703FB" w:rsidP="00E87DAE">
      <w:pPr>
        <w:pStyle w:val="ChapterTitle"/>
        <w:rPr>
          <w:del w:id="642" w:author="Moses, Robinson" w:date="2023-03-09T09:25:00Z"/>
        </w:rPr>
      </w:pPr>
      <w:r>
        <w:t>CXBanking,</w:t>
      </w:r>
      <w:r w:rsidR="00142262">
        <w:t xml:space="preserve"> OptiVLM CarrierWeb 10.0, Installation Guide</w:t>
      </w:r>
    </w:p>
    <w:p w14:paraId="6A8E2391" w14:textId="3564DA03" w:rsidR="006B5BD3" w:rsidDel="00BC6C53" w:rsidRDefault="006B5BD3" w:rsidP="00F317E8">
      <w:pPr>
        <w:pStyle w:val="BodyText"/>
        <w:rPr>
          <w:del w:id="643" w:author="Moses, Robinson" w:date="2023-03-09T09:25:00Z"/>
        </w:rPr>
      </w:pPr>
    </w:p>
    <w:p w14:paraId="69F7740C" w14:textId="6F988196" w:rsidR="000416A3" w:rsidDel="00BC6C53" w:rsidRDefault="000416A3" w:rsidP="00AA2BD7">
      <w:pPr>
        <w:pStyle w:val="BodyText"/>
        <w:rPr>
          <w:del w:id="644" w:author="Moses, Robinson" w:date="2023-03-09T09:25:00Z"/>
        </w:rPr>
      </w:pPr>
    </w:p>
    <w:p w14:paraId="552BF2A9" w14:textId="33A3CB97" w:rsidR="000416A3" w:rsidDel="00BC6C53" w:rsidRDefault="000416A3" w:rsidP="00AA2BD7">
      <w:pPr>
        <w:pStyle w:val="BodyText"/>
        <w:rPr>
          <w:del w:id="645" w:author="Moses, Robinson" w:date="2023-03-09T09:25:00Z"/>
        </w:rPr>
        <w:sectPr w:rsidR="000416A3" w:rsidDel="00BC6C53" w:rsidSect="00E945E5">
          <w:headerReference w:type="default" r:id="rId25"/>
          <w:pgSz w:w="12240" w:h="15840" w:code="1"/>
          <w:pgMar w:top="1440" w:right="1077" w:bottom="1440" w:left="1077" w:header="709" w:footer="567" w:gutter="0"/>
          <w:cols w:space="708"/>
          <w:docGrid w:linePitch="360"/>
        </w:sectPr>
      </w:pPr>
    </w:p>
    <w:p w14:paraId="1209125E" w14:textId="6E6CEABA" w:rsidR="006D078B" w:rsidDel="00BC6C53" w:rsidRDefault="006D078B" w:rsidP="00265B35">
      <w:pPr>
        <w:pStyle w:val="AppendixTitle"/>
        <w:rPr>
          <w:del w:id="646" w:author="Moses, Robinson" w:date="2023-03-09T09:25:00Z"/>
        </w:rPr>
      </w:pPr>
      <w:del w:id="647" w:author="Moses, Robinson" w:date="2023-03-09T09:25:00Z">
        <w:r w:rsidDel="00BC6C53">
          <w:delText>Appendix Title</w:delText>
        </w:r>
        <w:r w:rsidR="00FD2538" w:rsidDel="00BC6C53">
          <w:rPr>
            <w:b w:val="0"/>
          </w:rPr>
          <w:fldChar w:fldCharType="begin"/>
        </w:r>
        <w:r w:rsidR="00FD2538" w:rsidDel="00BC6C53">
          <w:delInstrText xml:space="preserve"> XE "Appendix title" </w:delInstrText>
        </w:r>
        <w:r w:rsidR="00FD2538" w:rsidDel="00BC6C53">
          <w:rPr>
            <w:b w:val="0"/>
          </w:rPr>
          <w:fldChar w:fldCharType="end"/>
        </w:r>
      </w:del>
    </w:p>
    <w:p w14:paraId="011252E1" w14:textId="606CE2E0" w:rsidR="00246956" w:rsidDel="00BC6C53" w:rsidRDefault="00246956" w:rsidP="00246956">
      <w:pPr>
        <w:pStyle w:val="BodyText"/>
        <w:rPr>
          <w:del w:id="648" w:author="Moses, Robinson" w:date="2023-03-09T09:25:00Z"/>
        </w:rPr>
      </w:pPr>
    </w:p>
    <w:p w14:paraId="37023417" w14:textId="563B62F7" w:rsidR="00246956" w:rsidDel="00BC6C53" w:rsidRDefault="00246956" w:rsidP="00246956">
      <w:pPr>
        <w:pStyle w:val="BodyText"/>
        <w:rPr>
          <w:del w:id="649" w:author="Moses, Robinson" w:date="2023-03-09T09:25:00Z"/>
        </w:rPr>
      </w:pPr>
    </w:p>
    <w:p w14:paraId="6A953297" w14:textId="1B6530F2" w:rsidR="00EF4761" w:rsidDel="00BC6C53" w:rsidRDefault="00EF4761" w:rsidP="00246956">
      <w:pPr>
        <w:pStyle w:val="BodyText"/>
        <w:rPr>
          <w:del w:id="650" w:author="Moses, Robinson" w:date="2023-03-09T09:25:00Z"/>
        </w:rPr>
        <w:sectPr w:rsidR="00EF4761" w:rsidDel="00BC6C53" w:rsidSect="00E945E5">
          <w:headerReference w:type="default" r:id="rId26"/>
          <w:pgSz w:w="12240" w:h="15840" w:code="1"/>
          <w:pgMar w:top="1440" w:right="1077" w:bottom="1440" w:left="1077" w:header="709" w:footer="567" w:gutter="0"/>
          <w:cols w:space="708"/>
          <w:docGrid w:linePitch="360"/>
        </w:sectPr>
      </w:pPr>
    </w:p>
    <w:p w14:paraId="78C2C729" w14:textId="0A00546D" w:rsidR="00621CA8" w:rsidDel="00BC6C53" w:rsidRDefault="002C19C5" w:rsidP="00265B35">
      <w:pPr>
        <w:pStyle w:val="Heading1"/>
        <w:rPr>
          <w:del w:id="651" w:author="Moses, Robinson" w:date="2023-03-09T09:25:00Z"/>
        </w:rPr>
      </w:pPr>
      <w:bookmarkStart w:id="652" w:name="_Glossary"/>
      <w:bookmarkStart w:id="653" w:name="_Toc25160859"/>
      <w:bookmarkEnd w:id="652"/>
      <w:del w:id="654" w:author="Moses, Robinson" w:date="2023-03-09T09:25:00Z">
        <w:r w:rsidDel="00BC6C53">
          <w:delText>Glossary</w:delText>
        </w:r>
        <w:bookmarkEnd w:id="653"/>
        <w:r w:rsidR="00FD2538" w:rsidDel="00BC6C53">
          <w:rPr>
            <w:b w:val="0"/>
          </w:rPr>
          <w:fldChar w:fldCharType="begin"/>
        </w:r>
        <w:r w:rsidR="00FD2538" w:rsidDel="00BC6C53">
          <w:delInstrText xml:space="preserve"> XE "Glossary" </w:delInstrText>
        </w:r>
        <w:r w:rsidR="00FD2538" w:rsidDel="00BC6C53">
          <w:rPr>
            <w:b w:val="0"/>
          </w:rPr>
          <w:fldChar w:fldCharType="end"/>
        </w:r>
      </w:del>
    </w:p>
    <w:p w14:paraId="635F56D8" w14:textId="49B3A2E1" w:rsidR="00711D05" w:rsidRPr="00D74AD0" w:rsidDel="00BC6C53" w:rsidRDefault="00711D05" w:rsidP="00044073">
      <w:pPr>
        <w:pStyle w:val="GlossaryTerm"/>
        <w:rPr>
          <w:del w:id="655" w:author="Moses, Robinson" w:date="2023-03-09T09:25:00Z"/>
        </w:rPr>
      </w:pPr>
    </w:p>
    <w:p w14:paraId="5B938C7C" w14:textId="217A357D" w:rsidR="003E0465" w:rsidDel="00BC6C53" w:rsidRDefault="00D03DF9" w:rsidP="00265B35">
      <w:pPr>
        <w:pStyle w:val="Heading1"/>
        <w:rPr>
          <w:del w:id="656" w:author="Moses, Robinson" w:date="2023-03-09T09:24:00Z"/>
        </w:rPr>
      </w:pPr>
      <w:bookmarkStart w:id="657" w:name="_Toc25160860"/>
      <w:del w:id="658" w:author="Moses, Robinson" w:date="2023-03-09T09:24:00Z">
        <w:r w:rsidDel="00BC6C53">
          <w:delText>Index</w:delText>
        </w:r>
        <w:bookmarkEnd w:id="657"/>
      </w:del>
    </w:p>
    <w:p w14:paraId="46816017" w14:textId="22987EF0" w:rsidR="00713A6D" w:rsidDel="00BC6C53" w:rsidRDefault="006A07B9" w:rsidP="003E0465">
      <w:pPr>
        <w:pStyle w:val="BodyText"/>
        <w:rPr>
          <w:del w:id="659" w:author="Moses, Robinson" w:date="2023-03-09T09:24:00Z"/>
          <w:noProof/>
        </w:rPr>
        <w:sectPr w:rsidR="00713A6D" w:rsidDel="00BC6C53" w:rsidSect="00713A6D">
          <w:headerReference w:type="default" r:id="rId27"/>
          <w:pgSz w:w="12240" w:h="15840" w:code="1"/>
          <w:pgMar w:top="1440" w:right="1440" w:bottom="1440" w:left="1440" w:header="709" w:footer="567" w:gutter="0"/>
          <w:cols w:space="708"/>
          <w:docGrid w:linePitch="360"/>
        </w:sectPr>
      </w:pPr>
      <w:del w:id="660" w:author="Moses, Robinson" w:date="2023-03-09T09:24:00Z">
        <w:r w:rsidDel="00BC6C53">
          <w:fldChar w:fldCharType="begin"/>
        </w:r>
        <w:r w:rsidDel="00BC6C53">
          <w:delInstrText xml:space="preserve"> INDEX \e "</w:delInstrText>
        </w:r>
        <w:r w:rsidDel="00BC6C53">
          <w:tab/>
          <w:delInstrText xml:space="preserve">" \c "2" \z "2057" </w:delInstrText>
        </w:r>
        <w:r w:rsidDel="00BC6C53">
          <w:fldChar w:fldCharType="separate"/>
        </w:r>
      </w:del>
    </w:p>
    <w:p w14:paraId="6C503389" w14:textId="7A742604" w:rsidR="00713A6D" w:rsidDel="00BC6C53" w:rsidRDefault="00713A6D">
      <w:pPr>
        <w:pStyle w:val="Index1"/>
        <w:tabs>
          <w:tab w:val="right" w:leader="dot" w:pos="4310"/>
        </w:tabs>
        <w:rPr>
          <w:del w:id="661" w:author="Moses, Robinson" w:date="2023-03-09T09:24:00Z"/>
          <w:noProof/>
        </w:rPr>
      </w:pPr>
      <w:del w:id="662" w:author="Moses, Robinson" w:date="2023-03-09T09:24:00Z">
        <w:r w:rsidDel="00BC6C53">
          <w:rPr>
            <w:noProof/>
          </w:rPr>
          <w:delText>Appendix title</w:delText>
        </w:r>
        <w:r w:rsidDel="00BC6C53">
          <w:rPr>
            <w:noProof/>
          </w:rPr>
          <w:tab/>
          <w:delText>9</w:delText>
        </w:r>
      </w:del>
    </w:p>
    <w:p w14:paraId="5BD5FF29" w14:textId="30E1A2D0" w:rsidR="00713A6D" w:rsidDel="00BC6C53" w:rsidRDefault="00713A6D">
      <w:pPr>
        <w:pStyle w:val="Index1"/>
        <w:tabs>
          <w:tab w:val="right" w:leader="dot" w:pos="4310"/>
        </w:tabs>
        <w:rPr>
          <w:del w:id="663" w:author="Moses, Robinson" w:date="2023-03-09T09:24:00Z"/>
          <w:noProof/>
        </w:rPr>
      </w:pPr>
      <w:del w:id="664" w:author="Moses, Robinson" w:date="2023-03-09T09:24:00Z">
        <w:r w:rsidDel="00BC6C53">
          <w:rPr>
            <w:noProof/>
          </w:rPr>
          <w:delText>Chapter title</w:delText>
        </w:r>
        <w:r w:rsidDel="00BC6C53">
          <w:rPr>
            <w:noProof/>
          </w:rPr>
          <w:tab/>
          <w:delText>8</w:delText>
        </w:r>
      </w:del>
    </w:p>
    <w:p w14:paraId="3BAAB36B" w14:textId="5715DE87" w:rsidR="00713A6D" w:rsidDel="00BC6C53" w:rsidRDefault="00713A6D">
      <w:pPr>
        <w:pStyle w:val="Index1"/>
        <w:tabs>
          <w:tab w:val="right" w:leader="dot" w:pos="4310"/>
        </w:tabs>
        <w:rPr>
          <w:del w:id="665" w:author="Moses, Robinson" w:date="2023-03-09T09:24:00Z"/>
          <w:noProof/>
        </w:rPr>
      </w:pPr>
      <w:del w:id="666" w:author="Moses, Robinson" w:date="2023-03-09T09:24:00Z">
        <w:r w:rsidDel="00BC6C53">
          <w:rPr>
            <w:noProof/>
          </w:rPr>
          <w:delText>Conventions</w:delText>
        </w:r>
        <w:r w:rsidDel="00BC6C53">
          <w:rPr>
            <w:noProof/>
          </w:rPr>
          <w:tab/>
          <w:delText>6</w:delText>
        </w:r>
      </w:del>
    </w:p>
    <w:p w14:paraId="1EB1DC73" w14:textId="085B8956" w:rsidR="00713A6D" w:rsidDel="00BC6C53" w:rsidRDefault="00713A6D">
      <w:pPr>
        <w:pStyle w:val="Index2"/>
        <w:tabs>
          <w:tab w:val="right" w:leader="dot" w:pos="4310"/>
        </w:tabs>
        <w:rPr>
          <w:del w:id="667" w:author="Moses, Robinson" w:date="2023-03-09T09:24:00Z"/>
          <w:noProof/>
        </w:rPr>
      </w:pPr>
      <w:del w:id="668" w:author="Moses, Robinson" w:date="2023-03-09T09:24:00Z">
        <w:r w:rsidDel="00BC6C53">
          <w:rPr>
            <w:noProof/>
          </w:rPr>
          <w:delText>Naming</w:delText>
        </w:r>
        <w:r w:rsidDel="00BC6C53">
          <w:rPr>
            <w:noProof/>
          </w:rPr>
          <w:tab/>
          <w:delText>6</w:delText>
        </w:r>
      </w:del>
    </w:p>
    <w:p w14:paraId="2862F3AE" w14:textId="18EF8836" w:rsidR="00713A6D" w:rsidDel="00BC6C53" w:rsidRDefault="00713A6D">
      <w:pPr>
        <w:pStyle w:val="Index2"/>
        <w:tabs>
          <w:tab w:val="right" w:leader="dot" w:pos="4310"/>
        </w:tabs>
        <w:rPr>
          <w:del w:id="669" w:author="Moses, Robinson" w:date="2023-03-09T09:24:00Z"/>
          <w:noProof/>
        </w:rPr>
      </w:pPr>
      <w:del w:id="670" w:author="Moses, Robinson" w:date="2023-03-09T09:24:00Z">
        <w:r w:rsidDel="00BC6C53">
          <w:rPr>
            <w:noProof/>
          </w:rPr>
          <w:delText>Typographical</w:delText>
        </w:r>
        <w:r w:rsidDel="00BC6C53">
          <w:rPr>
            <w:noProof/>
          </w:rPr>
          <w:tab/>
          <w:delText>6</w:delText>
        </w:r>
      </w:del>
    </w:p>
    <w:p w14:paraId="772B341F" w14:textId="6C3CA5C0" w:rsidR="00713A6D" w:rsidDel="00BC6C53" w:rsidRDefault="00713A6D">
      <w:pPr>
        <w:pStyle w:val="Index1"/>
        <w:tabs>
          <w:tab w:val="right" w:leader="dot" w:pos="4310"/>
        </w:tabs>
        <w:rPr>
          <w:del w:id="671" w:author="Moses, Robinson" w:date="2023-03-09T09:24:00Z"/>
          <w:noProof/>
        </w:rPr>
      </w:pPr>
      <w:del w:id="672" w:author="Moses, Robinson" w:date="2023-03-09T09:24:00Z">
        <w:r w:rsidDel="00BC6C53">
          <w:rPr>
            <w:noProof/>
          </w:rPr>
          <w:delText>Glossary</w:delText>
        </w:r>
        <w:r w:rsidDel="00BC6C53">
          <w:rPr>
            <w:noProof/>
          </w:rPr>
          <w:tab/>
          <w:delText>10</w:delText>
        </w:r>
      </w:del>
    </w:p>
    <w:p w14:paraId="4F7B8844" w14:textId="05222D66" w:rsidR="00713A6D" w:rsidDel="00BC6C53" w:rsidRDefault="00713A6D">
      <w:pPr>
        <w:pStyle w:val="Index1"/>
        <w:tabs>
          <w:tab w:val="right" w:leader="dot" w:pos="4310"/>
        </w:tabs>
        <w:rPr>
          <w:del w:id="673" w:author="Moses, Robinson" w:date="2023-03-09T09:24:00Z"/>
          <w:noProof/>
        </w:rPr>
      </w:pPr>
      <w:del w:id="674" w:author="Moses, Robinson" w:date="2023-03-09T09:24:00Z">
        <w:r w:rsidDel="00BC6C53">
          <w:rPr>
            <w:noProof/>
          </w:rPr>
          <w:delText>Naming Conventions</w:delText>
        </w:r>
        <w:r w:rsidDel="00BC6C53">
          <w:rPr>
            <w:noProof/>
          </w:rPr>
          <w:tab/>
          <w:delText>6</w:delText>
        </w:r>
      </w:del>
    </w:p>
    <w:p w14:paraId="51276E0C" w14:textId="6F32B190" w:rsidR="00713A6D" w:rsidDel="00BC6C53" w:rsidRDefault="00713A6D">
      <w:pPr>
        <w:pStyle w:val="Index1"/>
        <w:tabs>
          <w:tab w:val="right" w:leader="dot" w:pos="4310"/>
        </w:tabs>
        <w:rPr>
          <w:del w:id="675" w:author="Moses, Robinson" w:date="2023-03-09T09:24:00Z"/>
          <w:noProof/>
        </w:rPr>
      </w:pPr>
      <w:del w:id="676" w:author="Moses, Robinson" w:date="2023-03-09T09:24:00Z">
        <w:r w:rsidDel="00BC6C53">
          <w:rPr>
            <w:noProof/>
          </w:rPr>
          <w:delText>Preface</w:delText>
        </w:r>
        <w:r w:rsidDel="00BC6C53">
          <w:rPr>
            <w:noProof/>
          </w:rPr>
          <w:tab/>
          <w:delText>6</w:delText>
        </w:r>
      </w:del>
    </w:p>
    <w:p w14:paraId="70B597ED" w14:textId="6025B919" w:rsidR="00713A6D" w:rsidDel="00BC6C53" w:rsidRDefault="00713A6D">
      <w:pPr>
        <w:pStyle w:val="Index1"/>
        <w:tabs>
          <w:tab w:val="right" w:leader="dot" w:pos="4310"/>
        </w:tabs>
        <w:rPr>
          <w:del w:id="677" w:author="Moses, Robinson" w:date="2023-03-09T09:24:00Z"/>
          <w:noProof/>
        </w:rPr>
      </w:pPr>
      <w:del w:id="678" w:author="Moses, Robinson" w:date="2023-03-09T09:24:00Z">
        <w:r w:rsidDel="00BC6C53">
          <w:rPr>
            <w:noProof/>
          </w:rPr>
          <w:delText>Section title</w:delText>
        </w:r>
        <w:r w:rsidDel="00BC6C53">
          <w:rPr>
            <w:noProof/>
          </w:rPr>
          <w:tab/>
          <w:delText>7</w:delText>
        </w:r>
      </w:del>
    </w:p>
    <w:p w14:paraId="01924993" w14:textId="4941D722" w:rsidR="00713A6D" w:rsidDel="00BC6C53" w:rsidRDefault="00713A6D">
      <w:pPr>
        <w:pStyle w:val="Index1"/>
        <w:tabs>
          <w:tab w:val="right" w:leader="dot" w:pos="4310"/>
        </w:tabs>
        <w:rPr>
          <w:del w:id="679" w:author="Moses, Robinson" w:date="2023-03-09T09:24:00Z"/>
          <w:noProof/>
        </w:rPr>
      </w:pPr>
      <w:del w:id="680" w:author="Moses, Robinson" w:date="2023-03-09T09:24:00Z">
        <w:r w:rsidDel="00BC6C53">
          <w:rPr>
            <w:noProof/>
          </w:rPr>
          <w:delText>Typographical Conventions</w:delText>
        </w:r>
        <w:r w:rsidDel="00BC6C53">
          <w:rPr>
            <w:noProof/>
          </w:rPr>
          <w:tab/>
          <w:delText>6</w:delText>
        </w:r>
      </w:del>
    </w:p>
    <w:p w14:paraId="641D4439" w14:textId="7DE70F83" w:rsidR="00713A6D" w:rsidDel="00BC6C53" w:rsidRDefault="00713A6D" w:rsidP="003E0465">
      <w:pPr>
        <w:pStyle w:val="BodyText"/>
        <w:rPr>
          <w:del w:id="681" w:author="Moses, Robinson" w:date="2023-03-09T09:24:00Z"/>
          <w:noProof/>
        </w:rPr>
        <w:sectPr w:rsidR="00713A6D" w:rsidDel="00BC6C53" w:rsidSect="00713A6D">
          <w:type w:val="continuous"/>
          <w:pgSz w:w="12240" w:h="15840" w:code="1"/>
          <w:pgMar w:top="1440" w:right="1440" w:bottom="1440" w:left="1440" w:header="709" w:footer="567" w:gutter="0"/>
          <w:cols w:num="2" w:space="720"/>
          <w:docGrid w:linePitch="360"/>
        </w:sectPr>
      </w:pPr>
    </w:p>
    <w:p w14:paraId="51CF24E9" w14:textId="6C10E808" w:rsidR="004D4908" w:rsidRPr="003E0465" w:rsidDel="00BC6C53" w:rsidRDefault="006A07B9" w:rsidP="003E0465">
      <w:pPr>
        <w:pStyle w:val="BodyText"/>
        <w:rPr>
          <w:del w:id="682" w:author="Moses, Robinson" w:date="2023-03-09T09:24:00Z"/>
        </w:rPr>
      </w:pPr>
      <w:del w:id="683" w:author="Moses, Robinson" w:date="2023-03-09T09:24:00Z">
        <w:r w:rsidDel="00BC6C53">
          <w:fldChar w:fldCharType="end"/>
        </w:r>
      </w:del>
    </w:p>
    <w:p w14:paraId="12C7DAA9" w14:textId="5FA25BB6" w:rsidR="004D4908" w:rsidDel="00BC6C53" w:rsidRDefault="004D4908" w:rsidP="004D4908">
      <w:pPr>
        <w:pStyle w:val="BodyText"/>
        <w:rPr>
          <w:del w:id="684" w:author="Moses, Robinson" w:date="2023-03-09T09:24:00Z"/>
        </w:rPr>
      </w:pPr>
    </w:p>
    <w:p w14:paraId="181C3AF9" w14:textId="1A5E7DD2" w:rsidR="00A24E8F" w:rsidDel="00BC6C53" w:rsidRDefault="00A24E8F" w:rsidP="004D4908">
      <w:pPr>
        <w:pStyle w:val="BodyText"/>
        <w:rPr>
          <w:del w:id="685" w:author="Moses, Robinson" w:date="2023-03-09T09:25:00Z"/>
        </w:rPr>
        <w:sectPr w:rsidR="00A24E8F" w:rsidDel="00BC6C53" w:rsidSect="00713A6D">
          <w:type w:val="continuous"/>
          <w:pgSz w:w="12240" w:h="15840" w:code="1"/>
          <w:pgMar w:top="1440" w:right="1440" w:bottom="1440" w:left="1440" w:header="709" w:footer="567" w:gutter="0"/>
          <w:cols w:space="708"/>
          <w:docGrid w:linePitch="360"/>
        </w:sectPr>
      </w:pPr>
    </w:p>
    <w:p w14:paraId="0E0F1111" w14:textId="2E65D8F2" w:rsidR="009B2ABF" w:rsidRDefault="009B2ABF" w:rsidP="00D625A8">
      <w:pPr>
        <w:pStyle w:val="DocInfo"/>
        <w:rPr>
          <w:bCs/>
          <w:noProof/>
          <w:lang w:val="en-US"/>
        </w:rPr>
      </w:pPr>
    </w:p>
    <w:p w14:paraId="57380416" w14:textId="0FDFF4A4" w:rsidR="00D625A8" w:rsidRDefault="00142262" w:rsidP="001714BE">
      <w:pPr>
        <w:pStyle w:val="DocInfo"/>
      </w:pPr>
      <w:r>
        <w:t>March 2023</w:t>
      </w:r>
    </w:p>
    <w:p w14:paraId="1B01B0D6" w14:textId="77777777" w:rsidR="00D625A8" w:rsidRDefault="00D625A8" w:rsidP="001714BE">
      <w:pPr>
        <w:pStyle w:val="DocInfo"/>
      </w:pPr>
    </w:p>
    <w:p w14:paraId="2AE9CA59" w14:textId="77777777" w:rsidR="00D625A8" w:rsidRDefault="00D625A8" w:rsidP="00D625A8">
      <w:pPr>
        <w:pStyle w:val="DocInfo"/>
      </w:pPr>
      <w:r>
        <w:t>NCR welcomes your feedback on this document. Your comments can be of great value in helping us improve our information products. Please contact us using the following address:</w:t>
      </w:r>
    </w:p>
    <w:p w14:paraId="6604928B" w14:textId="77777777" w:rsidR="00D625A8" w:rsidRDefault="00D625A8" w:rsidP="00D625A8">
      <w:pPr>
        <w:pStyle w:val="DocInfo"/>
      </w:pPr>
      <w:r>
        <w:t xml:space="preserve">[email: </w:t>
      </w:r>
      <w:proofErr w:type="spellStart"/>
      <w:r>
        <w:t>xxxx@yyyy</w:t>
      </w:r>
      <w:proofErr w:type="spellEnd"/>
      <w:r>
        <w:t>]</w:t>
      </w:r>
    </w:p>
    <w:p w14:paraId="5876D302" w14:textId="77777777" w:rsidR="00D625A8" w:rsidRDefault="00D625A8" w:rsidP="00D625A8">
      <w:pPr>
        <w:pStyle w:val="DocInfo"/>
      </w:pPr>
      <w:r>
        <w:t xml:space="preserve">[web: </w:t>
      </w:r>
      <w:hyperlink r:id="rId28" w:history="1">
        <w:r w:rsidRPr="00460C58">
          <w:rPr>
            <w:rStyle w:val="Hyperlink"/>
          </w:rPr>
          <w:t>https://xxx.xxx.xxx</w:t>
        </w:r>
      </w:hyperlink>
      <w:r>
        <w:t>]</w:t>
      </w:r>
    </w:p>
    <w:sectPr w:rsidR="00D625A8" w:rsidSect="00602BAD">
      <w:headerReference w:type="default" r:id="rId29"/>
      <w:footerReference w:type="default" r:id="rId30"/>
      <w:pgSz w:w="12240" w:h="15840" w:code="1"/>
      <w:pgMar w:top="1440" w:right="1077" w:bottom="1440" w:left="1077" w:header="709"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6" w:author="Moses, Robinson" w:date="2023-03-09T10:28:00Z" w:initials="MR">
    <w:p w14:paraId="698B1CE7" w14:textId="018CA03C" w:rsidR="00CD419B" w:rsidRDefault="00CD419B">
      <w:pPr>
        <w:pStyle w:val="CommentText"/>
      </w:pPr>
      <w:r>
        <w:rPr>
          <w:rStyle w:val="CommentReference"/>
        </w:rPr>
        <w:annotationRef/>
      </w:r>
      <w:r w:rsidR="003237D1">
        <w:t>JDBC, Review with 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8B1C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43362" w16cex:dateUtc="2023-03-09T15: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8B1CE7" w16cid:durableId="27B433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3A739" w14:textId="77777777" w:rsidR="00486997" w:rsidRDefault="00486997" w:rsidP="00661F0B">
      <w:r>
        <w:separator/>
      </w:r>
    </w:p>
    <w:p w14:paraId="51D33802" w14:textId="77777777" w:rsidR="00486997" w:rsidRDefault="00486997"/>
  </w:endnote>
  <w:endnote w:type="continuationSeparator" w:id="0">
    <w:p w14:paraId="59045AA0" w14:textId="77777777" w:rsidR="00486997" w:rsidRDefault="00486997" w:rsidP="00661F0B">
      <w:r>
        <w:continuationSeparator/>
      </w:r>
    </w:p>
    <w:p w14:paraId="171580B9" w14:textId="77777777" w:rsidR="00486997" w:rsidRDefault="004869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Black">
    <w:panose1 w:val="020B0A03030101060003"/>
    <w:charset w:val="00"/>
    <w:family w:val="swiss"/>
    <w:pitch w:val="variable"/>
    <w:sig w:usb0="A00002F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7914A" w14:textId="77777777" w:rsidR="003051D9" w:rsidRDefault="00305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DD2FE" w14:textId="77777777" w:rsidR="00541F51" w:rsidRDefault="00541F51" w:rsidP="007303C2">
    <w:pPr>
      <w:pStyle w:val="Confidentiality"/>
    </w:pPr>
    <w:r w:rsidRPr="00717229">
      <w:t>Confidential and proprietary information of NCR.</w:t>
    </w:r>
    <w:r w:rsidRPr="00717229">
      <w:br/>
      <w:t>Unauthori</w:t>
    </w:r>
    <w:r>
      <w:t>z</w:t>
    </w:r>
    <w:r w:rsidRPr="00717229">
      <w:t>ed use, reproduction and/or distribution is strictly prohibited.</w:t>
    </w:r>
  </w:p>
  <w:p w14:paraId="6D041D7B" w14:textId="77777777" w:rsidR="00541F51" w:rsidRPr="001C5203" w:rsidRDefault="00541F51" w:rsidP="001C5203">
    <w:pPr>
      <w:pStyle w:val="Footer"/>
    </w:pPr>
    <w:r>
      <w:fldChar w:fldCharType="begin"/>
    </w:r>
    <w:r>
      <w:instrText xml:space="preserve"> PAGE   \* MERGEFORMAT </w:instrText>
    </w:r>
    <w:r>
      <w:fldChar w:fldCharType="separate"/>
    </w:r>
    <w:r>
      <w:t>16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C73F0" w14:textId="77777777" w:rsidR="00B05E19" w:rsidRDefault="00B05E19" w:rsidP="00B05E19">
    <w:pPr>
      <w:pStyle w:val="Confidentiality"/>
    </w:pPr>
    <w:r w:rsidRPr="00717229">
      <w:t>Confidential and proprietary information of NCR.</w:t>
    </w:r>
    <w:r w:rsidRPr="00717229">
      <w:br/>
      <w:t>Unauthori</w:t>
    </w:r>
    <w:r>
      <w:t>z</w:t>
    </w:r>
    <w:r w:rsidRPr="00717229">
      <w:t>ed use, reproduction and/or distribution is strictly prohibited.</w:t>
    </w:r>
  </w:p>
  <w:p w14:paraId="4098921C" w14:textId="77777777" w:rsidR="00B05E19" w:rsidRDefault="00B05E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DF3F5" w14:textId="77777777" w:rsidR="00541F51" w:rsidRDefault="00541F51" w:rsidP="00226F68">
    <w:pPr>
      <w:pStyle w:val="Confidentiality"/>
    </w:pPr>
    <w:r w:rsidRPr="00717229">
      <w:t>Confidential and proprietary information of NCR.</w:t>
    </w:r>
    <w:r w:rsidRPr="00717229">
      <w:br/>
      <w:t>Unauthorised use, reproduction and/or distribution is strictly prohibited.</w:t>
    </w:r>
  </w:p>
  <w:p w14:paraId="17B4F179" w14:textId="77777777" w:rsidR="00541F51" w:rsidRPr="001C5203" w:rsidRDefault="003051D9" w:rsidP="001C5203">
    <w:pPr>
      <w:pStyle w:val="Footer"/>
    </w:pPr>
    <w:r>
      <w:rPr>
        <w:noProof/>
      </w:rPr>
      <w:drawing>
        <wp:anchor distT="0" distB="0" distL="114300" distR="114300" simplePos="0" relativeHeight="251659264" behindDoc="1" locked="0" layoutInCell="1" allowOverlap="1" wp14:anchorId="63B7C9F9" wp14:editId="1CCC512B">
          <wp:simplePos x="0" y="0"/>
          <wp:positionH relativeFrom="page">
            <wp:posOffset>5944235</wp:posOffset>
          </wp:positionH>
          <wp:positionV relativeFrom="page">
            <wp:posOffset>8230870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077E0" w14:textId="77777777" w:rsidR="00486997" w:rsidRDefault="00486997" w:rsidP="00661F0B">
      <w:r>
        <w:separator/>
      </w:r>
    </w:p>
  </w:footnote>
  <w:footnote w:type="continuationSeparator" w:id="0">
    <w:p w14:paraId="08466E27" w14:textId="77777777" w:rsidR="00486997" w:rsidRDefault="00486997" w:rsidP="00661F0B">
      <w:r>
        <w:continuationSeparator/>
      </w:r>
    </w:p>
    <w:p w14:paraId="10FC8C10" w14:textId="77777777" w:rsidR="00486997" w:rsidRDefault="004869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88120" w14:textId="77777777" w:rsidR="003051D9" w:rsidRDefault="003051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12648" w14:textId="60FDE39D" w:rsidR="00541F51" w:rsidRDefault="001C08D2" w:rsidP="00EF4761">
    <w:pPr>
      <w:pStyle w:val="Header"/>
      <w:rPr>
        <w:noProof/>
      </w:rPr>
    </w:pPr>
    <w:r>
      <w:rPr>
        <w:noProof/>
      </w:rPr>
      <w:fldChar w:fldCharType="begin"/>
    </w:r>
    <w:r>
      <w:rPr>
        <w:noProof/>
      </w:rPr>
      <w:instrText xml:space="preserve"> STYLEREF  Brand  </w:instrText>
    </w:r>
    <w:r>
      <w:rPr>
        <w:noProof/>
      </w:rPr>
      <w:fldChar w:fldCharType="separate"/>
    </w:r>
    <w:r w:rsidR="00352AC5">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352AC5">
      <w:rPr>
        <w:noProof/>
      </w:rPr>
      <w:t>OptiVLM Carrier Web 10.0</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352AC5">
      <w:rPr>
        <w:noProof/>
      </w:rPr>
      <w:t>Installation Guide</w:t>
    </w:r>
    <w:r w:rsidRPr="00DE5501">
      <w:rPr>
        <w:noProof/>
      </w:rPr>
      <w:fldChar w:fldCharType="end"/>
    </w:r>
  </w:p>
  <w:p w14:paraId="1D56A917" w14:textId="523BD207" w:rsidR="00352AC5" w:rsidRPr="008907B0" w:rsidRDefault="00352AC5" w:rsidP="00EF4761">
    <w:pPr>
      <w:pStyle w:val="Header"/>
    </w:pPr>
    <w:fldSimple w:instr=" STYLEREF  &quot;Chapter Title&quot;  \* MERGEFORMAT ">
      <w:r>
        <w:rPr>
          <w:noProof/>
        </w:rPr>
        <w:t>Copyright and Trademark Information</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CF5A9" w14:textId="77777777" w:rsidR="00BF59AB" w:rsidRDefault="003051D9">
    <w:pPr>
      <w:pStyle w:val="Header"/>
    </w:pPr>
    <w:r>
      <w:rPr>
        <w:noProof/>
      </w:rPr>
      <w:drawing>
        <wp:anchor distT="0" distB="0" distL="114300" distR="114300" simplePos="0" relativeHeight="251658240" behindDoc="1" locked="0" layoutInCell="1" allowOverlap="1" wp14:anchorId="0451582B" wp14:editId="3FB0263D">
          <wp:simplePos x="0" y="0"/>
          <wp:positionH relativeFrom="page">
            <wp:posOffset>5944235</wp:posOffset>
          </wp:positionH>
          <wp:positionV relativeFrom="page">
            <wp:posOffset>914400</wp:posOffset>
          </wp:positionV>
          <wp:extent cx="91440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F6802" w14:textId="3712217B"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352AC5">
      <w:rPr>
        <w:noProof/>
      </w:rPr>
      <w:t>CXBanking</w:t>
    </w:r>
    <w:r>
      <w:rPr>
        <w:noProof/>
      </w:rPr>
      <w:fldChar w:fldCharType="end"/>
    </w:r>
    <w:r>
      <w:rPr>
        <w:noProof/>
      </w:rPr>
      <w:t xml:space="preserve"> </w:t>
    </w:r>
    <w:r w:rsidR="00541F51">
      <w:rPr>
        <w:noProof/>
      </w:rPr>
      <w:fldChar w:fldCharType="begin"/>
    </w:r>
    <w:r w:rsidR="00541F51">
      <w:rPr>
        <w:noProof/>
      </w:rPr>
      <w:instrText xml:space="preserve"> STYLEREF  Product  </w:instrText>
    </w:r>
    <w:r w:rsidR="00541F51">
      <w:rPr>
        <w:noProof/>
      </w:rPr>
      <w:fldChar w:fldCharType="separate"/>
    </w:r>
    <w:r w:rsidR="00352AC5">
      <w:rPr>
        <w:noProof/>
      </w:rPr>
      <w:t>OptiVLM Carrier Web 10.0</w:t>
    </w:r>
    <w:r w:rsidR="00541F51">
      <w:rPr>
        <w:noProof/>
      </w:rPr>
      <w:fldChar w:fldCharType="end"/>
    </w:r>
    <w:r w:rsidR="00541F51" w:rsidRPr="00EF4761">
      <w:t xml:space="preserve">, </w:t>
    </w:r>
    <w:r w:rsidR="00541F51" w:rsidRPr="00DE5501">
      <w:rPr>
        <w:noProof/>
      </w:rPr>
      <w:fldChar w:fldCharType="begin"/>
    </w:r>
    <w:r w:rsidR="00541F51" w:rsidRPr="00DE5501">
      <w:rPr>
        <w:noProof/>
      </w:rPr>
      <w:instrText xml:space="preserve"> STYLEREF  Title </w:instrText>
    </w:r>
    <w:r w:rsidR="00541F51" w:rsidRPr="00DE5501">
      <w:rPr>
        <w:noProof/>
      </w:rPr>
      <w:fldChar w:fldCharType="separate"/>
    </w:r>
    <w:r w:rsidR="00352AC5">
      <w:rPr>
        <w:noProof/>
      </w:rPr>
      <w:t>Installation Guide</w:t>
    </w:r>
    <w:r w:rsidR="00541F51" w:rsidRPr="00DE5501">
      <w:rPr>
        <w:noProof/>
      </w:rPr>
      <w:fldChar w:fldCharType="end"/>
    </w:r>
  </w:p>
  <w:p w14:paraId="6D25EBB7" w14:textId="58C1379C" w:rsidR="00541F51" w:rsidRPr="00EF4761" w:rsidRDefault="00541F51" w:rsidP="003D020F">
    <w:pPr>
      <w:pStyle w:val="Header"/>
      <w:pBdr>
        <w:bottom w:val="single" w:sz="24" w:space="5" w:color="54B948"/>
      </w:pBdr>
    </w:pPr>
    <w:r>
      <w:rPr>
        <w:noProof/>
      </w:rPr>
      <w:fldChar w:fldCharType="begin"/>
    </w:r>
    <w:r>
      <w:rPr>
        <w:noProof/>
      </w:rPr>
      <w:instrText xml:space="preserve"> STYLEREF  "Section Title"  \* MERGEFORMAT </w:instrText>
    </w:r>
    <w:r>
      <w:rPr>
        <w:noProof/>
      </w:rPr>
      <w:fldChar w:fldCharType="separate"/>
    </w:r>
    <w:r w:rsidR="00352AC5">
      <w:rPr>
        <w:noProof/>
      </w:rPr>
      <w:t>Preface</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31DF" w14:textId="1EC877AF"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8A7E90">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8A7E90">
      <w:rPr>
        <w:noProof/>
      </w:rPr>
      <w:t>OptiVLM Carrier Web 10.0</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8A7E90">
      <w:rPr>
        <w:noProof/>
      </w:rPr>
      <w:t>Installation Guide</w:t>
    </w:r>
    <w:r w:rsidRPr="00DE5501">
      <w:rPr>
        <w:noProof/>
      </w:rPr>
      <w:fldChar w:fldCharType="end"/>
    </w:r>
  </w:p>
  <w:p w14:paraId="0A7B44BB" w14:textId="332891D4" w:rsidR="00541F51" w:rsidRPr="00EF4761" w:rsidRDefault="00541F51" w:rsidP="003D020F">
    <w:pPr>
      <w:pStyle w:val="Header"/>
      <w:pBdr>
        <w:bottom w:val="single" w:sz="24" w:space="5" w:color="54B948"/>
      </w:pBdr>
    </w:pPr>
    <w:r>
      <w:rPr>
        <w:noProof/>
      </w:rPr>
      <w:fldChar w:fldCharType="begin"/>
    </w:r>
    <w:r>
      <w:rPr>
        <w:noProof/>
      </w:rPr>
      <w:instrText xml:space="preserve"> STYLEREF  "Chapter Title"  \* MERGEFORMAT </w:instrText>
    </w:r>
    <w:r>
      <w:rPr>
        <w:noProof/>
      </w:rPr>
      <w:fldChar w:fldCharType="separate"/>
    </w:r>
    <w:r w:rsidR="008A7E90">
      <w:rPr>
        <w:noProof/>
      </w:rPr>
      <w:t>CXBanking, OptiVLM CarrierWeb 10.0, Installation Guide</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21E89" w14:textId="6B464442"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8A7E90">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8A7E90">
      <w:rPr>
        <w:noProof/>
      </w:rPr>
      <w:t>OptiVLM Carrier Web 10.0</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8A7E90">
      <w:rPr>
        <w:noProof/>
      </w:rPr>
      <w:t>Installation Guide</w:t>
    </w:r>
    <w:r w:rsidRPr="00DE5501">
      <w:rPr>
        <w:noProof/>
      </w:rPr>
      <w:fldChar w:fldCharType="end"/>
    </w:r>
  </w:p>
  <w:p w14:paraId="3B2A7251" w14:textId="2ADEB99A" w:rsidR="00541F51" w:rsidRPr="00EF4761" w:rsidRDefault="00541F51" w:rsidP="003D020F">
    <w:pPr>
      <w:pStyle w:val="Header"/>
      <w:pBdr>
        <w:bottom w:val="single" w:sz="24" w:space="5" w:color="54B948"/>
      </w:pBdr>
    </w:pPr>
    <w:r>
      <w:rPr>
        <w:noProof/>
      </w:rPr>
      <w:fldChar w:fldCharType="begin"/>
    </w:r>
    <w:r>
      <w:rPr>
        <w:noProof/>
      </w:rPr>
      <w:instrText xml:space="preserve"> STYLEREF  "Appendix Title"  \* MERGEFORMAT </w:instrText>
    </w:r>
    <w:r>
      <w:rPr>
        <w:noProof/>
      </w:rPr>
      <w:fldChar w:fldCharType="separate"/>
    </w:r>
    <w:r w:rsidR="008A7E90" w:rsidRPr="008A7E90">
      <w:rPr>
        <w:b/>
        <w:bCs/>
        <w:noProof/>
        <w:lang w:val="en-US"/>
      </w:rPr>
      <w:t>Appendix Title</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397E9" w14:textId="51452549"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8A7E90">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8A7E90">
      <w:rPr>
        <w:noProof/>
      </w:rPr>
      <w:t>OptiVLM Carrier Web 10.0</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8A7E90">
      <w:rPr>
        <w:noProof/>
      </w:rPr>
      <w:t>Installation Guide</w:t>
    </w:r>
    <w:r w:rsidRPr="00DE5501">
      <w:rPr>
        <w:noProof/>
      </w:rPr>
      <w:fldChar w:fldCharType="end"/>
    </w:r>
  </w:p>
  <w:p w14:paraId="21B77F1E" w14:textId="72C319AB" w:rsidR="00541F51" w:rsidRPr="00EF4761" w:rsidRDefault="00541F51" w:rsidP="003D020F">
    <w:pPr>
      <w:pStyle w:val="Header"/>
      <w:pBdr>
        <w:bottom w:val="single" w:sz="24" w:space="5" w:color="54B948"/>
      </w:pBdr>
    </w:pPr>
    <w:r>
      <w:rPr>
        <w:bCs/>
        <w:noProof/>
        <w:lang w:val="en-US"/>
      </w:rPr>
      <w:fldChar w:fldCharType="begin"/>
    </w:r>
    <w:r>
      <w:rPr>
        <w:bCs/>
        <w:noProof/>
        <w:lang w:val="en-US"/>
      </w:rPr>
      <w:instrText xml:space="preserve"> STYLEREF  "Section Title"  \* MERGEFORMAT </w:instrText>
    </w:r>
    <w:r>
      <w:rPr>
        <w:bCs/>
        <w:noProof/>
        <w:lang w:val="en-US"/>
      </w:rPr>
      <w:fldChar w:fldCharType="separate"/>
    </w:r>
    <w:r w:rsidR="008A7E90">
      <w:rPr>
        <w:bCs/>
        <w:noProof/>
        <w:lang w:val="en-US"/>
      </w:rPr>
      <w:t>Index</w:t>
    </w:r>
    <w:r>
      <w:rPr>
        <w:bCs/>
        <w:noProof/>
        <w:lang w:val="en-US"/>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0B779" w14:textId="77777777" w:rsidR="00541F51" w:rsidRPr="003D020F" w:rsidRDefault="00541F51" w:rsidP="00D62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decimal"/>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4"/>
    <w:lvl w:ilvl="0">
      <w:numFmt w:val="bullet"/>
      <w:lvlText w:val=""/>
      <w:lvlJc w:val="left"/>
      <w:pPr>
        <w:tabs>
          <w:tab w:val="num" w:pos="0"/>
        </w:tabs>
        <w:ind w:left="0" w:firstLine="0"/>
      </w:pPr>
      <w:rPr>
        <w:rFonts w:ascii="Symbol" w:hAnsi="Symbol"/>
      </w:rPr>
    </w:lvl>
    <w:lvl w:ilvl="1">
      <w:numFmt w:val="bullet"/>
      <w:lvlText w:val="◦"/>
      <w:lvlJc w:val="left"/>
      <w:pPr>
        <w:tabs>
          <w:tab w:val="num" w:pos="0"/>
        </w:tabs>
        <w:ind w:left="0" w:firstLine="0"/>
      </w:pPr>
      <w:rPr>
        <w:rFonts w:ascii="OpenSymbol" w:hAnsi="OpenSymbol"/>
      </w:rPr>
    </w:lvl>
    <w:lvl w:ilvl="2">
      <w:numFmt w:val="bullet"/>
      <w:lvlText w:val="▪"/>
      <w:lvlJc w:val="left"/>
      <w:pPr>
        <w:tabs>
          <w:tab w:val="num" w:pos="0"/>
        </w:tabs>
        <w:ind w:left="0" w:firstLine="0"/>
      </w:pPr>
      <w:rPr>
        <w:rFonts w:ascii="OpenSymbol" w:hAnsi="OpenSymbol"/>
      </w:rPr>
    </w:lvl>
    <w:lvl w:ilvl="3">
      <w:numFmt w:val="bullet"/>
      <w:lvlText w:val=""/>
      <w:lvlJc w:val="left"/>
      <w:pPr>
        <w:tabs>
          <w:tab w:val="num" w:pos="0"/>
        </w:tabs>
        <w:ind w:left="0" w:firstLine="0"/>
      </w:pPr>
      <w:rPr>
        <w:rFonts w:ascii="Symbol" w:hAnsi="Symbol"/>
      </w:rPr>
    </w:lvl>
    <w:lvl w:ilvl="4">
      <w:numFmt w:val="bullet"/>
      <w:lvlText w:val="◦"/>
      <w:lvlJc w:val="left"/>
      <w:pPr>
        <w:tabs>
          <w:tab w:val="num" w:pos="0"/>
        </w:tabs>
        <w:ind w:left="0" w:firstLine="0"/>
      </w:pPr>
      <w:rPr>
        <w:rFonts w:ascii="OpenSymbol" w:hAnsi="OpenSymbol"/>
      </w:rPr>
    </w:lvl>
    <w:lvl w:ilvl="5">
      <w:numFmt w:val="bullet"/>
      <w:lvlText w:val="▪"/>
      <w:lvlJc w:val="left"/>
      <w:pPr>
        <w:tabs>
          <w:tab w:val="num" w:pos="0"/>
        </w:tabs>
        <w:ind w:left="0" w:firstLine="0"/>
      </w:pPr>
      <w:rPr>
        <w:rFonts w:ascii="OpenSymbol" w:hAnsi="OpenSymbol"/>
      </w:rPr>
    </w:lvl>
    <w:lvl w:ilvl="6">
      <w:numFmt w:val="bullet"/>
      <w:lvlText w:val=""/>
      <w:lvlJc w:val="left"/>
      <w:pPr>
        <w:tabs>
          <w:tab w:val="num" w:pos="0"/>
        </w:tabs>
        <w:ind w:left="0" w:firstLine="0"/>
      </w:pPr>
      <w:rPr>
        <w:rFonts w:ascii="Symbol" w:hAnsi="Symbol"/>
      </w:rPr>
    </w:lvl>
    <w:lvl w:ilvl="7">
      <w:numFmt w:val="bullet"/>
      <w:lvlText w:val="◦"/>
      <w:lvlJc w:val="left"/>
      <w:pPr>
        <w:tabs>
          <w:tab w:val="num" w:pos="0"/>
        </w:tabs>
        <w:ind w:left="0" w:firstLine="0"/>
      </w:pPr>
      <w:rPr>
        <w:rFonts w:ascii="OpenSymbol" w:hAnsi="OpenSymbol"/>
      </w:rPr>
    </w:lvl>
    <w:lvl w:ilvl="8">
      <w:numFmt w:val="bullet"/>
      <w:lvlText w:val="▪"/>
      <w:lvlJc w:val="left"/>
      <w:pPr>
        <w:tabs>
          <w:tab w:val="num" w:pos="0"/>
        </w:tabs>
        <w:ind w:left="0" w:firstLine="0"/>
      </w:pPr>
      <w:rPr>
        <w:rFonts w:ascii="OpenSymbol" w:hAnsi="OpenSymbol"/>
      </w:rPr>
    </w:lvl>
  </w:abstractNum>
  <w:abstractNum w:abstractNumId="2" w15:restartNumberingAfterBreak="0">
    <w:nsid w:val="00000003"/>
    <w:multiLevelType w:val="multilevel"/>
    <w:tmpl w:val="00000003"/>
    <w:name w:val="WW8Num6"/>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3" w15:restartNumberingAfterBreak="0">
    <w:nsid w:val="00000004"/>
    <w:multiLevelType w:val="multilevel"/>
    <w:tmpl w:val="00000004"/>
    <w:name w:val="WW8Num10"/>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4" w15:restartNumberingAfterBreak="0">
    <w:nsid w:val="00000005"/>
    <w:multiLevelType w:val="multilevel"/>
    <w:tmpl w:val="00000005"/>
    <w:name w:val="WW8Num12"/>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5" w15:restartNumberingAfterBreak="0">
    <w:nsid w:val="00000006"/>
    <w:multiLevelType w:val="multilevel"/>
    <w:tmpl w:val="00000006"/>
    <w:name w:val="WW8Num13"/>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6" w15:restartNumberingAfterBreak="0">
    <w:nsid w:val="00000007"/>
    <w:multiLevelType w:val="multilevel"/>
    <w:tmpl w:val="00000007"/>
    <w:name w:val="WW8Num15"/>
    <w:lvl w:ilvl="0">
      <w:numFmt w:val="bullet"/>
      <w:lvlText w:val=""/>
      <w:lvlJc w:val="left"/>
      <w:pPr>
        <w:tabs>
          <w:tab w:val="num" w:pos="0"/>
        </w:tabs>
        <w:ind w:left="0" w:firstLine="0"/>
      </w:pPr>
      <w:rPr>
        <w:rFonts w:ascii="Symbol" w:hAnsi="Symbol" w:cs="OpenSymbol"/>
      </w:rPr>
    </w:lvl>
    <w:lvl w:ilvl="1">
      <w:numFmt w:val="bullet"/>
      <w:lvlText w:val="◦"/>
      <w:lvlJc w:val="left"/>
      <w:pPr>
        <w:tabs>
          <w:tab w:val="num" w:pos="0"/>
        </w:tabs>
        <w:ind w:left="0" w:firstLine="0"/>
      </w:pPr>
      <w:rPr>
        <w:rFonts w:ascii="OpenSymbol" w:hAnsi="OpenSymbol" w:cs="OpenSymbol"/>
      </w:rPr>
    </w:lvl>
    <w:lvl w:ilvl="2">
      <w:numFmt w:val="bullet"/>
      <w:lvlText w:val="▪"/>
      <w:lvlJc w:val="left"/>
      <w:pPr>
        <w:tabs>
          <w:tab w:val="num" w:pos="0"/>
        </w:tabs>
        <w:ind w:left="0" w:firstLine="0"/>
      </w:pPr>
      <w:rPr>
        <w:rFonts w:ascii="OpenSymbol" w:hAnsi="OpenSymbol" w:cs="OpenSymbol"/>
      </w:rPr>
    </w:lvl>
    <w:lvl w:ilvl="3">
      <w:numFmt w:val="bullet"/>
      <w:lvlText w:val=""/>
      <w:lvlJc w:val="left"/>
      <w:pPr>
        <w:tabs>
          <w:tab w:val="num" w:pos="0"/>
        </w:tabs>
        <w:ind w:left="0" w:firstLine="0"/>
      </w:pPr>
      <w:rPr>
        <w:rFonts w:ascii="Symbol" w:hAnsi="Symbol" w:cs="OpenSymbol"/>
      </w:rPr>
    </w:lvl>
    <w:lvl w:ilvl="4">
      <w:numFmt w:val="bullet"/>
      <w:lvlText w:val="◦"/>
      <w:lvlJc w:val="left"/>
      <w:pPr>
        <w:tabs>
          <w:tab w:val="num" w:pos="0"/>
        </w:tabs>
        <w:ind w:left="0" w:firstLine="0"/>
      </w:pPr>
      <w:rPr>
        <w:rFonts w:ascii="OpenSymbol" w:hAnsi="OpenSymbol" w:cs="OpenSymbol"/>
      </w:rPr>
    </w:lvl>
    <w:lvl w:ilvl="5">
      <w:numFmt w:val="bullet"/>
      <w:lvlText w:val="▪"/>
      <w:lvlJc w:val="left"/>
      <w:pPr>
        <w:tabs>
          <w:tab w:val="num" w:pos="0"/>
        </w:tabs>
        <w:ind w:left="0" w:firstLine="0"/>
      </w:pPr>
      <w:rPr>
        <w:rFonts w:ascii="OpenSymbol" w:hAnsi="OpenSymbol" w:cs="OpenSymbol"/>
      </w:rPr>
    </w:lvl>
    <w:lvl w:ilvl="6">
      <w:numFmt w:val="bullet"/>
      <w:lvlText w:val=""/>
      <w:lvlJc w:val="left"/>
      <w:pPr>
        <w:tabs>
          <w:tab w:val="num" w:pos="0"/>
        </w:tabs>
        <w:ind w:left="0" w:firstLine="0"/>
      </w:pPr>
      <w:rPr>
        <w:rFonts w:ascii="Symbol" w:hAnsi="Symbol" w:cs="OpenSymbol"/>
      </w:rPr>
    </w:lvl>
    <w:lvl w:ilvl="7">
      <w:numFmt w:val="bullet"/>
      <w:lvlText w:val="◦"/>
      <w:lvlJc w:val="left"/>
      <w:pPr>
        <w:tabs>
          <w:tab w:val="num" w:pos="0"/>
        </w:tabs>
        <w:ind w:left="0" w:firstLine="0"/>
      </w:pPr>
      <w:rPr>
        <w:rFonts w:ascii="OpenSymbol" w:hAnsi="OpenSymbol" w:cs="OpenSymbol"/>
      </w:rPr>
    </w:lvl>
    <w:lvl w:ilvl="8">
      <w:numFmt w:val="bullet"/>
      <w:lvlText w:val="▪"/>
      <w:lvlJc w:val="left"/>
      <w:pPr>
        <w:tabs>
          <w:tab w:val="num" w:pos="0"/>
        </w:tabs>
        <w:ind w:left="0" w:firstLine="0"/>
      </w:pPr>
      <w:rPr>
        <w:rFonts w:ascii="OpenSymbol" w:hAnsi="OpenSymbol" w:cs="OpenSymbol"/>
      </w:rPr>
    </w:lvl>
  </w:abstractNum>
  <w:abstractNum w:abstractNumId="7" w15:restartNumberingAfterBreak="0">
    <w:nsid w:val="00000008"/>
    <w:multiLevelType w:val="multilevel"/>
    <w:tmpl w:val="00000008"/>
    <w:name w:val="WW8Num16"/>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8" w15:restartNumberingAfterBreak="0">
    <w:nsid w:val="00000009"/>
    <w:multiLevelType w:val="multilevel"/>
    <w:tmpl w:val="00000009"/>
    <w:name w:val="WW8Num17"/>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9" w15:restartNumberingAfterBreak="0">
    <w:nsid w:val="0000000A"/>
    <w:multiLevelType w:val="multilevel"/>
    <w:tmpl w:val="0000000A"/>
    <w:name w:val="WW8Num20"/>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0" w15:restartNumberingAfterBreak="0">
    <w:nsid w:val="0000000E"/>
    <w:multiLevelType w:val="multilevel"/>
    <w:tmpl w:val="0000000E"/>
    <w:name w:val="WW8Num14"/>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1" w15:restartNumberingAfterBreak="0">
    <w:nsid w:val="00000012"/>
    <w:multiLevelType w:val="multilevel"/>
    <w:tmpl w:val="00000012"/>
    <w:name w:val="WW8Num1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2" w15:restartNumberingAfterBreak="0">
    <w:nsid w:val="00000013"/>
    <w:multiLevelType w:val="multilevel"/>
    <w:tmpl w:val="00000013"/>
    <w:name w:val="WW8Num1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3" w15:restartNumberingAfterBreak="0">
    <w:nsid w:val="00000023"/>
    <w:multiLevelType w:val="multilevel"/>
    <w:tmpl w:val="00000023"/>
    <w:name w:val="WW8Num3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4" w15:restartNumberingAfterBreak="0">
    <w:nsid w:val="006D74A5"/>
    <w:multiLevelType w:val="multilevel"/>
    <w:tmpl w:val="0002C1DE"/>
    <w:styleLink w:val="Warnings"/>
    <w:lvl w:ilvl="0">
      <w:start w:val="1"/>
      <w:numFmt w:val="bullet"/>
      <w:pStyle w:val="Warning"/>
      <w:lvlText w:val=""/>
      <w:lvlJc w:val="left"/>
      <w:pPr>
        <w:ind w:left="720" w:hanging="363"/>
      </w:pPr>
      <w:rPr>
        <w:rFonts w:ascii="Wingdings 3" w:hAnsi="Wingdings 3" w:hint="default"/>
        <w:color w:val="FF0000"/>
      </w:rPr>
    </w:lvl>
    <w:lvl w:ilvl="1">
      <w:start w:val="1"/>
      <w:numFmt w:val="bullet"/>
      <w:lvlRestart w:val="0"/>
      <w:pStyle w:val="Warning2"/>
      <w:lvlText w:val=""/>
      <w:lvlJc w:val="left"/>
      <w:pPr>
        <w:ind w:left="1077" w:hanging="720"/>
      </w:pPr>
      <w:rPr>
        <w:rFonts w:ascii="Wingdings 3" w:hAnsi="Wingdings 3" w:hint="default"/>
        <w:color w:val="FF0000"/>
      </w:rPr>
    </w:lvl>
    <w:lvl w:ilvl="2">
      <w:start w:val="1"/>
      <w:numFmt w:val="bullet"/>
      <w:lvlRestart w:val="0"/>
      <w:pStyle w:val="Warning3"/>
      <w:lvlText w:val=""/>
      <w:lvlJc w:val="left"/>
      <w:pPr>
        <w:ind w:left="1440" w:hanging="1083"/>
      </w:pPr>
      <w:rPr>
        <w:rFonts w:ascii="Wingdings 3" w:hAnsi="Wingdings 3" w:hint="default"/>
        <w:color w:val="FF0000"/>
      </w:rPr>
    </w:lvl>
    <w:lvl w:ilvl="3">
      <w:start w:val="1"/>
      <w:numFmt w:val="none"/>
      <w:lvlText w:val=""/>
      <w:lvlJc w:val="left"/>
      <w:pPr>
        <w:tabs>
          <w:tab w:val="num" w:pos="720"/>
        </w:tabs>
        <w:ind w:left="720" w:hanging="363"/>
      </w:pPr>
      <w:rPr>
        <w:rFonts w:hint="default"/>
      </w:rPr>
    </w:lvl>
    <w:lvl w:ilvl="4">
      <w:start w:val="1"/>
      <w:numFmt w:val="none"/>
      <w:lvlText w:val=""/>
      <w:lvlJc w:val="left"/>
      <w:pPr>
        <w:tabs>
          <w:tab w:val="num" w:pos="720"/>
        </w:tabs>
        <w:ind w:left="720" w:hanging="363"/>
      </w:pPr>
      <w:rPr>
        <w:rFonts w:hint="default"/>
      </w:rPr>
    </w:lvl>
    <w:lvl w:ilvl="5">
      <w:start w:val="1"/>
      <w:numFmt w:val="none"/>
      <w:lvlText w:val=""/>
      <w:lvlJc w:val="left"/>
      <w:pPr>
        <w:tabs>
          <w:tab w:val="num" w:pos="720"/>
        </w:tabs>
        <w:ind w:left="720" w:hanging="363"/>
      </w:pPr>
      <w:rPr>
        <w:rFonts w:hint="default"/>
      </w:rPr>
    </w:lvl>
    <w:lvl w:ilvl="6">
      <w:start w:val="1"/>
      <w:numFmt w:val="none"/>
      <w:lvlText w:val=""/>
      <w:lvlJc w:val="left"/>
      <w:pPr>
        <w:tabs>
          <w:tab w:val="num" w:pos="720"/>
        </w:tabs>
        <w:ind w:left="720" w:hanging="363"/>
      </w:pPr>
      <w:rPr>
        <w:rFonts w:hint="default"/>
      </w:rPr>
    </w:lvl>
    <w:lvl w:ilvl="7">
      <w:start w:val="1"/>
      <w:numFmt w:val="none"/>
      <w:lvlText w:val=""/>
      <w:lvlJc w:val="left"/>
      <w:pPr>
        <w:tabs>
          <w:tab w:val="num" w:pos="720"/>
        </w:tabs>
        <w:ind w:left="720" w:hanging="363"/>
      </w:pPr>
      <w:rPr>
        <w:rFonts w:hint="default"/>
      </w:rPr>
    </w:lvl>
    <w:lvl w:ilvl="8">
      <w:start w:val="1"/>
      <w:numFmt w:val="none"/>
      <w:lvlText w:val=""/>
      <w:lvlJc w:val="left"/>
      <w:pPr>
        <w:tabs>
          <w:tab w:val="num" w:pos="720"/>
        </w:tabs>
        <w:ind w:left="720" w:hanging="363"/>
      </w:pPr>
      <w:rPr>
        <w:rFonts w:hint="default"/>
      </w:rPr>
    </w:lvl>
  </w:abstractNum>
  <w:abstractNum w:abstractNumId="15" w15:restartNumberingAfterBreak="0">
    <w:nsid w:val="01F379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3184D41"/>
    <w:multiLevelType w:val="multilevel"/>
    <w:tmpl w:val="53E87238"/>
    <w:styleLink w:val="Captions"/>
    <w:lvl w:ilvl="0">
      <w:start w:val="1"/>
      <w:numFmt w:val="decimal"/>
      <w:pStyle w:val="FigureCaption"/>
      <w:suff w:val="nothing"/>
      <w:lvlText w:val="Figure %1: "/>
      <w:lvlJc w:val="left"/>
      <w:pPr>
        <w:ind w:left="1701" w:hanging="981"/>
      </w:pPr>
      <w:rPr>
        <w:rFonts w:hint="default"/>
      </w:rPr>
    </w:lvl>
    <w:lvl w:ilvl="1">
      <w:start w:val="1"/>
      <w:numFmt w:val="none"/>
      <w:lvlRestart w:val="0"/>
      <w:lvlText w:val=""/>
      <w:lvlJc w:val="left"/>
      <w:pPr>
        <w:ind w:left="1701" w:hanging="981"/>
      </w:pPr>
      <w:rPr>
        <w:rFonts w:hint="default"/>
      </w:rPr>
    </w:lvl>
    <w:lvl w:ilvl="2">
      <w:start w:val="1"/>
      <w:numFmt w:val="decimal"/>
      <w:lvlRestart w:val="0"/>
      <w:pStyle w:val="TableCaption"/>
      <w:suff w:val="nothing"/>
      <w:lvlText w:val="Table %3: "/>
      <w:lvlJc w:val="left"/>
      <w:pPr>
        <w:ind w:left="1701" w:hanging="981"/>
      </w:pPr>
      <w:rPr>
        <w:rFonts w:hint="default"/>
      </w:rPr>
    </w:lvl>
    <w:lvl w:ilvl="3">
      <w:start w:val="1"/>
      <w:numFmt w:val="none"/>
      <w:lvlText w:val=""/>
      <w:lvlJc w:val="left"/>
      <w:pPr>
        <w:tabs>
          <w:tab w:val="num" w:pos="720"/>
        </w:tabs>
        <w:ind w:left="1701" w:hanging="981"/>
      </w:pPr>
      <w:rPr>
        <w:rFonts w:hint="default"/>
      </w:rPr>
    </w:lvl>
    <w:lvl w:ilvl="4">
      <w:start w:val="1"/>
      <w:numFmt w:val="none"/>
      <w:lvlText w:val=""/>
      <w:lvlJc w:val="left"/>
      <w:pPr>
        <w:tabs>
          <w:tab w:val="num" w:pos="720"/>
        </w:tabs>
        <w:ind w:left="1701" w:hanging="981"/>
      </w:pPr>
      <w:rPr>
        <w:rFonts w:hint="default"/>
      </w:rPr>
    </w:lvl>
    <w:lvl w:ilvl="5">
      <w:start w:val="1"/>
      <w:numFmt w:val="none"/>
      <w:lvlText w:val=""/>
      <w:lvlJc w:val="left"/>
      <w:pPr>
        <w:tabs>
          <w:tab w:val="num" w:pos="720"/>
        </w:tabs>
        <w:ind w:left="1701" w:hanging="981"/>
      </w:pPr>
      <w:rPr>
        <w:rFonts w:hint="default"/>
      </w:rPr>
    </w:lvl>
    <w:lvl w:ilvl="6">
      <w:start w:val="1"/>
      <w:numFmt w:val="none"/>
      <w:lvlText w:val=""/>
      <w:lvlJc w:val="left"/>
      <w:pPr>
        <w:tabs>
          <w:tab w:val="num" w:pos="720"/>
        </w:tabs>
        <w:ind w:left="1701" w:hanging="981"/>
      </w:pPr>
      <w:rPr>
        <w:rFonts w:hint="default"/>
      </w:rPr>
    </w:lvl>
    <w:lvl w:ilvl="7">
      <w:start w:val="1"/>
      <w:numFmt w:val="none"/>
      <w:lvlText w:val=""/>
      <w:lvlJc w:val="left"/>
      <w:pPr>
        <w:tabs>
          <w:tab w:val="num" w:pos="720"/>
        </w:tabs>
        <w:ind w:left="1701" w:hanging="981"/>
      </w:pPr>
      <w:rPr>
        <w:rFonts w:hint="default"/>
      </w:rPr>
    </w:lvl>
    <w:lvl w:ilvl="8">
      <w:start w:val="1"/>
      <w:numFmt w:val="none"/>
      <w:lvlText w:val=""/>
      <w:lvlJc w:val="left"/>
      <w:pPr>
        <w:tabs>
          <w:tab w:val="num" w:pos="720"/>
        </w:tabs>
        <w:ind w:left="1701" w:hanging="981"/>
      </w:pPr>
      <w:rPr>
        <w:rFonts w:hint="default"/>
      </w:rPr>
    </w:lvl>
  </w:abstractNum>
  <w:abstractNum w:abstractNumId="17" w15:restartNumberingAfterBreak="0">
    <w:nsid w:val="035B59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043C2983"/>
    <w:multiLevelType w:val="multilevel"/>
    <w:tmpl w:val="0409001F"/>
    <w:lvl w:ilvl="0">
      <w:start w:val="1"/>
      <w:numFmt w:val="decimal"/>
      <w:lvlText w:val="%1."/>
      <w:lvlJc w:val="left"/>
      <w:pPr>
        <w:ind w:left="360" w:hanging="360"/>
      </w:pPr>
      <w:rPr>
        <w:rFonts w:hint="default"/>
        <w:b w:val="0"/>
        <w:i w:val="0"/>
        <w:sz w:val="22"/>
      </w:rPr>
    </w:lvl>
    <w:lvl w:ilvl="1">
      <w:start w:val="1"/>
      <w:numFmt w:val="decimal"/>
      <w:lvlText w:val="%1.%2."/>
      <w:lvlJc w:val="left"/>
      <w:pPr>
        <w:ind w:left="792" w:hanging="432"/>
      </w:pPr>
      <w:rPr>
        <w:rFonts w:hint="default"/>
        <w:b w:val="0"/>
        <w:i w:val="0"/>
        <w:sz w:val="22"/>
      </w:rPr>
    </w:lvl>
    <w:lvl w:ilvl="2">
      <w:start w:val="1"/>
      <w:numFmt w:val="decimal"/>
      <w:lvlText w:val="%1.%2.%3."/>
      <w:lvlJc w:val="left"/>
      <w:pPr>
        <w:ind w:left="1224" w:hanging="504"/>
      </w:pPr>
      <w:rPr>
        <w:rFonts w:hint="default"/>
        <w:b w:val="0"/>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0A394A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A5E70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0B712B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0CB246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0CFE2D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0F002104"/>
    <w:multiLevelType w:val="multilevel"/>
    <w:tmpl w:val="E6DC2ED4"/>
    <w:styleLink w:val="Cautions"/>
    <w:lvl w:ilvl="0">
      <w:start w:val="1"/>
      <w:numFmt w:val="bullet"/>
      <w:pStyle w:val="Caution"/>
      <w:lvlText w:val=""/>
      <w:lvlJc w:val="left"/>
      <w:pPr>
        <w:ind w:left="720" w:hanging="363"/>
      </w:pPr>
      <w:rPr>
        <w:rFonts w:ascii="Wingdings 3" w:hAnsi="Wingdings 3" w:hint="default"/>
        <w:b/>
        <w:i w:val="0"/>
        <w:color w:val="FF0000"/>
      </w:rPr>
    </w:lvl>
    <w:lvl w:ilvl="1">
      <w:start w:val="1"/>
      <w:numFmt w:val="bullet"/>
      <w:pStyle w:val="Caution2"/>
      <w:lvlText w:val=""/>
      <w:lvlJc w:val="left"/>
      <w:pPr>
        <w:ind w:left="1077" w:hanging="720"/>
      </w:pPr>
      <w:rPr>
        <w:rFonts w:ascii="Wingdings 3" w:hAnsi="Wingdings 3" w:hint="default"/>
        <w:b/>
        <w:i w:val="0"/>
        <w:color w:val="FF0000"/>
      </w:rPr>
    </w:lvl>
    <w:lvl w:ilvl="2">
      <w:start w:val="1"/>
      <w:numFmt w:val="bullet"/>
      <w:pStyle w:val="Caution3"/>
      <w:lvlText w:val=""/>
      <w:lvlJc w:val="left"/>
      <w:pPr>
        <w:ind w:left="1440" w:hanging="1083"/>
      </w:pPr>
      <w:rPr>
        <w:rFonts w:ascii="Wingdings 3" w:hAnsi="Wingdings 3" w:hint="default"/>
        <w:b/>
        <w:i w:val="0"/>
        <w:color w:val="FF0000"/>
      </w:rPr>
    </w:lvl>
    <w:lvl w:ilvl="3">
      <w:start w:val="1"/>
      <w:numFmt w:val="none"/>
      <w:lvlText w:val=""/>
      <w:lvlJc w:val="left"/>
      <w:pPr>
        <w:ind w:left="720" w:hanging="363"/>
      </w:pPr>
      <w:rPr>
        <w:rFonts w:hint="default"/>
      </w:rPr>
    </w:lvl>
    <w:lvl w:ilvl="4">
      <w:start w:val="1"/>
      <w:numFmt w:val="none"/>
      <w:lvlText w:val=""/>
      <w:lvlJc w:val="left"/>
      <w:pPr>
        <w:ind w:left="720" w:hanging="363"/>
      </w:pPr>
      <w:rPr>
        <w:rFonts w:hint="default"/>
      </w:rPr>
    </w:lvl>
    <w:lvl w:ilvl="5">
      <w:start w:val="1"/>
      <w:numFmt w:val="none"/>
      <w:lvlText w:val=""/>
      <w:lvlJc w:val="left"/>
      <w:pPr>
        <w:ind w:left="720" w:hanging="363"/>
      </w:pPr>
      <w:rPr>
        <w:rFonts w:hint="default"/>
      </w:rPr>
    </w:lvl>
    <w:lvl w:ilvl="6">
      <w:start w:val="1"/>
      <w:numFmt w:val="none"/>
      <w:lvlText w:val=""/>
      <w:lvlJc w:val="left"/>
      <w:pPr>
        <w:ind w:left="720" w:hanging="363"/>
      </w:pPr>
      <w:rPr>
        <w:rFonts w:hint="default"/>
      </w:rPr>
    </w:lvl>
    <w:lvl w:ilvl="7">
      <w:start w:val="1"/>
      <w:numFmt w:val="none"/>
      <w:lvlText w:val=""/>
      <w:lvlJc w:val="left"/>
      <w:pPr>
        <w:ind w:left="720" w:hanging="363"/>
      </w:pPr>
      <w:rPr>
        <w:rFonts w:hint="default"/>
      </w:rPr>
    </w:lvl>
    <w:lvl w:ilvl="8">
      <w:start w:val="1"/>
      <w:numFmt w:val="none"/>
      <w:lvlText w:val=""/>
      <w:lvlJc w:val="left"/>
      <w:pPr>
        <w:ind w:left="720" w:hanging="363"/>
      </w:pPr>
      <w:rPr>
        <w:rFonts w:hint="default"/>
      </w:rPr>
    </w:lvl>
  </w:abstractNum>
  <w:abstractNum w:abstractNumId="25" w15:restartNumberingAfterBreak="0">
    <w:nsid w:val="113A05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118560C0"/>
    <w:multiLevelType w:val="multilevel"/>
    <w:tmpl w:val="7F204F76"/>
    <w:numStyleLink w:val="TableNumberLists"/>
  </w:abstractNum>
  <w:abstractNum w:abstractNumId="27" w15:restartNumberingAfterBreak="0">
    <w:nsid w:val="13502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138E5D90"/>
    <w:multiLevelType w:val="multilevel"/>
    <w:tmpl w:val="09D0C8FC"/>
    <w:styleLink w:val="TableBulletLists"/>
    <w:lvl w:ilvl="0">
      <w:start w:val="1"/>
      <w:numFmt w:val="bullet"/>
      <w:pStyle w:val="TableListBullet"/>
      <w:lvlText w:val="●"/>
      <w:lvlJc w:val="left"/>
      <w:pPr>
        <w:ind w:left="284" w:hanging="284"/>
      </w:pPr>
      <w:rPr>
        <w:rFonts w:ascii="Arial" w:hAnsi="Arial" w:hint="default"/>
        <w:b w:val="0"/>
        <w:i w:val="0"/>
        <w:sz w:val="20"/>
      </w:rPr>
    </w:lvl>
    <w:lvl w:ilvl="1">
      <w:start w:val="1"/>
      <w:numFmt w:val="bullet"/>
      <w:pStyle w:val="TableListBullet2"/>
      <w:lvlText w:val="○"/>
      <w:lvlJc w:val="left"/>
      <w:pPr>
        <w:ind w:left="568" w:hanging="284"/>
      </w:pPr>
      <w:rPr>
        <w:rFonts w:ascii="Arial" w:hAnsi="Arial"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29" w15:restartNumberingAfterBreak="0">
    <w:nsid w:val="1BA113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1C3607B6"/>
    <w:multiLevelType w:val="multilevel"/>
    <w:tmpl w:val="53E87238"/>
    <w:numStyleLink w:val="Captions"/>
  </w:abstractNum>
  <w:abstractNum w:abstractNumId="31" w15:restartNumberingAfterBreak="0">
    <w:nsid w:val="1C4E25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D0B6E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1E4575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0701358"/>
    <w:multiLevelType w:val="multilevel"/>
    <w:tmpl w:val="E6DC2ED4"/>
    <w:numStyleLink w:val="Cautions"/>
  </w:abstractNum>
  <w:abstractNum w:abstractNumId="35" w15:restartNumberingAfterBreak="0">
    <w:nsid w:val="28AA2A18"/>
    <w:multiLevelType w:val="multilevel"/>
    <w:tmpl w:val="5964A964"/>
    <w:styleLink w:val="ChaptersandAppendices"/>
    <w:lvl w:ilvl="0">
      <w:start w:val="1"/>
      <w:numFmt w:val="decimal"/>
      <w:suff w:val="space"/>
      <w:lvlText w:val="Chapter %1:"/>
      <w:lvlJc w:val="left"/>
      <w:pPr>
        <w:ind w:left="0" w:firstLine="0"/>
      </w:pPr>
      <w:rPr>
        <w:rFonts w:hint="default"/>
      </w:rPr>
    </w:lvl>
    <w:lvl w:ilvl="1">
      <w:start w:val="1"/>
      <w:numFmt w:val="none"/>
      <w:lvlRestart w:val="0"/>
      <w:lvlText w:val=""/>
      <w:lvlJc w:val="left"/>
      <w:pPr>
        <w:ind w:left="0" w:firstLine="0"/>
      </w:pPr>
      <w:rPr>
        <w:rFonts w:hint="default"/>
      </w:rPr>
    </w:lvl>
    <w:lvl w:ilvl="2">
      <w:start w:val="1"/>
      <w:numFmt w:val="upperLetter"/>
      <w:lvlRestart w:val="0"/>
      <w:pStyle w:val="AppendixTitle"/>
      <w:suff w:val="space"/>
      <w:lvlText w:val="Appendix %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6" w15:restartNumberingAfterBreak="0">
    <w:nsid w:val="299F675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7" w15:restartNumberingAfterBreak="0">
    <w:nsid w:val="29B12E3F"/>
    <w:multiLevelType w:val="multilevel"/>
    <w:tmpl w:val="A5D458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2A623B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2D1C48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2DD1708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1" w15:restartNumberingAfterBreak="0">
    <w:nsid w:val="34282D7D"/>
    <w:multiLevelType w:val="multilevel"/>
    <w:tmpl w:val="0409001F"/>
    <w:styleLink w:val="NumberLists"/>
    <w:lvl w:ilvl="0">
      <w:start w:val="1"/>
      <w:numFmt w:val="decimal"/>
      <w:lvlText w:val="%1."/>
      <w:lvlJc w:val="left"/>
      <w:pPr>
        <w:ind w:left="360" w:hanging="360"/>
      </w:pPr>
      <w:rPr>
        <w:rFonts w:hint="default"/>
        <w:b w:val="0"/>
        <w:i w:val="0"/>
        <w:sz w:val="22"/>
      </w:rPr>
    </w:lvl>
    <w:lvl w:ilvl="1">
      <w:start w:val="1"/>
      <w:numFmt w:val="decimal"/>
      <w:lvlText w:val="%1.%2."/>
      <w:lvlJc w:val="left"/>
      <w:pPr>
        <w:ind w:left="792" w:hanging="432"/>
      </w:pPr>
      <w:rPr>
        <w:rFonts w:hint="default"/>
        <w:b w:val="0"/>
        <w:i w:val="0"/>
        <w:sz w:val="22"/>
      </w:rPr>
    </w:lvl>
    <w:lvl w:ilvl="2">
      <w:start w:val="1"/>
      <w:numFmt w:val="decimal"/>
      <w:lvlText w:val="%1.%2.%3."/>
      <w:lvlJc w:val="left"/>
      <w:pPr>
        <w:ind w:left="1224" w:hanging="504"/>
      </w:pPr>
      <w:rPr>
        <w:rFonts w:hint="default"/>
        <w:b w:val="0"/>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34CF1CBF"/>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34EF7CD3"/>
    <w:multiLevelType w:val="multilevel"/>
    <w:tmpl w:val="0002C1DE"/>
    <w:numStyleLink w:val="Warnings"/>
  </w:abstractNum>
  <w:abstractNum w:abstractNumId="44" w15:restartNumberingAfterBreak="0">
    <w:nsid w:val="3610378A"/>
    <w:multiLevelType w:val="multilevel"/>
    <w:tmpl w:val="5964A964"/>
    <w:numStyleLink w:val="ChaptersandAppendices"/>
  </w:abstractNum>
  <w:abstractNum w:abstractNumId="45" w15:restartNumberingAfterBreak="0">
    <w:nsid w:val="37BC73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3E864E09"/>
    <w:multiLevelType w:val="multilevel"/>
    <w:tmpl w:val="0409001F"/>
    <w:lvl w:ilvl="0">
      <w:start w:val="1"/>
      <w:numFmt w:val="decimal"/>
      <w:lvlText w:val="%1."/>
      <w:lvlJc w:val="left"/>
      <w:pPr>
        <w:ind w:left="360" w:hanging="360"/>
      </w:pPr>
      <w:rPr>
        <w:rFonts w:hint="default"/>
        <w:b w:val="0"/>
        <w:i w:val="0"/>
        <w:sz w:val="22"/>
      </w:rPr>
    </w:lvl>
    <w:lvl w:ilvl="1">
      <w:start w:val="1"/>
      <w:numFmt w:val="decimal"/>
      <w:lvlText w:val="%1.%2."/>
      <w:lvlJc w:val="left"/>
      <w:pPr>
        <w:ind w:left="792" w:hanging="432"/>
      </w:pPr>
      <w:rPr>
        <w:rFonts w:hint="default"/>
        <w:b w:val="0"/>
        <w:i w:val="0"/>
        <w:sz w:val="22"/>
      </w:rPr>
    </w:lvl>
    <w:lvl w:ilvl="2">
      <w:start w:val="1"/>
      <w:numFmt w:val="decimal"/>
      <w:lvlText w:val="%1.%2.%3."/>
      <w:lvlJc w:val="left"/>
      <w:pPr>
        <w:ind w:left="1224" w:hanging="504"/>
      </w:pPr>
      <w:rPr>
        <w:rFonts w:hint="default"/>
        <w:b w:val="0"/>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3F9F05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1EC4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43D51519"/>
    <w:multiLevelType w:val="multilevel"/>
    <w:tmpl w:val="0409001F"/>
    <w:lvl w:ilvl="0">
      <w:start w:val="1"/>
      <w:numFmt w:val="decimal"/>
      <w:lvlText w:val="%1."/>
      <w:lvlJc w:val="left"/>
      <w:pPr>
        <w:ind w:left="360" w:hanging="360"/>
      </w:pPr>
      <w:rPr>
        <w:rFonts w:hint="default"/>
        <w:b w:val="0"/>
        <w:i w:val="0"/>
        <w:sz w:val="22"/>
      </w:rPr>
    </w:lvl>
    <w:lvl w:ilvl="1">
      <w:start w:val="1"/>
      <w:numFmt w:val="decimal"/>
      <w:lvlText w:val="%1.%2."/>
      <w:lvlJc w:val="left"/>
      <w:pPr>
        <w:ind w:left="792" w:hanging="432"/>
      </w:pPr>
      <w:rPr>
        <w:rFonts w:hint="default"/>
        <w:b w:val="0"/>
        <w:i w:val="0"/>
        <w:sz w:val="22"/>
      </w:rPr>
    </w:lvl>
    <w:lvl w:ilvl="2">
      <w:start w:val="1"/>
      <w:numFmt w:val="decimal"/>
      <w:lvlText w:val="%1.%2.%3."/>
      <w:lvlJc w:val="left"/>
      <w:pPr>
        <w:ind w:left="1224" w:hanging="504"/>
      </w:pPr>
      <w:rPr>
        <w:rFonts w:hint="default"/>
        <w:b w:val="0"/>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446178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4DE338A2"/>
    <w:multiLevelType w:val="hybridMultilevel"/>
    <w:tmpl w:val="A748FD70"/>
    <w:lvl w:ilvl="0" w:tplc="04090003">
      <w:start w:val="1"/>
      <w:numFmt w:val="bullet"/>
      <w:lvlText w:val="o"/>
      <w:lvlJc w:val="left"/>
      <w:pPr>
        <w:ind w:left="2517" w:hanging="360"/>
      </w:pPr>
      <w:rPr>
        <w:rFonts w:ascii="Courier New" w:hAnsi="Courier New" w:cs="Courier New" w:hint="default"/>
      </w:rPr>
    </w:lvl>
    <w:lvl w:ilvl="1" w:tplc="04090003" w:tentative="1">
      <w:start w:val="1"/>
      <w:numFmt w:val="bullet"/>
      <w:lvlText w:val="o"/>
      <w:lvlJc w:val="left"/>
      <w:pPr>
        <w:ind w:left="3237" w:hanging="360"/>
      </w:pPr>
      <w:rPr>
        <w:rFonts w:ascii="Courier New" w:hAnsi="Courier New" w:cs="Courier New" w:hint="default"/>
      </w:rPr>
    </w:lvl>
    <w:lvl w:ilvl="2" w:tplc="04090005" w:tentative="1">
      <w:start w:val="1"/>
      <w:numFmt w:val="bullet"/>
      <w:lvlText w:val=""/>
      <w:lvlJc w:val="left"/>
      <w:pPr>
        <w:ind w:left="3957" w:hanging="360"/>
      </w:pPr>
      <w:rPr>
        <w:rFonts w:ascii="Wingdings" w:hAnsi="Wingdings" w:hint="default"/>
      </w:rPr>
    </w:lvl>
    <w:lvl w:ilvl="3" w:tplc="04090001" w:tentative="1">
      <w:start w:val="1"/>
      <w:numFmt w:val="bullet"/>
      <w:lvlText w:val=""/>
      <w:lvlJc w:val="left"/>
      <w:pPr>
        <w:ind w:left="4677" w:hanging="360"/>
      </w:pPr>
      <w:rPr>
        <w:rFonts w:ascii="Symbol" w:hAnsi="Symbol" w:hint="default"/>
      </w:rPr>
    </w:lvl>
    <w:lvl w:ilvl="4" w:tplc="04090003" w:tentative="1">
      <w:start w:val="1"/>
      <w:numFmt w:val="bullet"/>
      <w:lvlText w:val="o"/>
      <w:lvlJc w:val="left"/>
      <w:pPr>
        <w:ind w:left="5397" w:hanging="360"/>
      </w:pPr>
      <w:rPr>
        <w:rFonts w:ascii="Courier New" w:hAnsi="Courier New" w:cs="Courier New" w:hint="default"/>
      </w:rPr>
    </w:lvl>
    <w:lvl w:ilvl="5" w:tplc="04090005" w:tentative="1">
      <w:start w:val="1"/>
      <w:numFmt w:val="bullet"/>
      <w:lvlText w:val=""/>
      <w:lvlJc w:val="left"/>
      <w:pPr>
        <w:ind w:left="6117" w:hanging="360"/>
      </w:pPr>
      <w:rPr>
        <w:rFonts w:ascii="Wingdings" w:hAnsi="Wingdings" w:hint="default"/>
      </w:rPr>
    </w:lvl>
    <w:lvl w:ilvl="6" w:tplc="04090001" w:tentative="1">
      <w:start w:val="1"/>
      <w:numFmt w:val="bullet"/>
      <w:lvlText w:val=""/>
      <w:lvlJc w:val="left"/>
      <w:pPr>
        <w:ind w:left="6837" w:hanging="360"/>
      </w:pPr>
      <w:rPr>
        <w:rFonts w:ascii="Symbol" w:hAnsi="Symbol" w:hint="default"/>
      </w:rPr>
    </w:lvl>
    <w:lvl w:ilvl="7" w:tplc="04090003" w:tentative="1">
      <w:start w:val="1"/>
      <w:numFmt w:val="bullet"/>
      <w:lvlText w:val="o"/>
      <w:lvlJc w:val="left"/>
      <w:pPr>
        <w:ind w:left="7557" w:hanging="360"/>
      </w:pPr>
      <w:rPr>
        <w:rFonts w:ascii="Courier New" w:hAnsi="Courier New" w:cs="Courier New" w:hint="default"/>
      </w:rPr>
    </w:lvl>
    <w:lvl w:ilvl="8" w:tplc="04090005" w:tentative="1">
      <w:start w:val="1"/>
      <w:numFmt w:val="bullet"/>
      <w:lvlText w:val=""/>
      <w:lvlJc w:val="left"/>
      <w:pPr>
        <w:ind w:left="8277" w:hanging="360"/>
      </w:pPr>
      <w:rPr>
        <w:rFonts w:ascii="Wingdings" w:hAnsi="Wingdings" w:hint="default"/>
      </w:rPr>
    </w:lvl>
  </w:abstractNum>
  <w:abstractNum w:abstractNumId="52" w15:restartNumberingAfterBreak="0">
    <w:nsid w:val="51252C5D"/>
    <w:multiLevelType w:val="multilevel"/>
    <w:tmpl w:val="7F204F76"/>
    <w:styleLink w:val="TableNumberLists"/>
    <w:lvl w:ilvl="0">
      <w:start w:val="1"/>
      <w:numFmt w:val="decimal"/>
      <w:pStyle w:val="TableListNumber"/>
      <w:lvlText w:val="%1."/>
      <w:lvlJc w:val="left"/>
      <w:pPr>
        <w:ind w:left="284" w:hanging="284"/>
      </w:pPr>
      <w:rPr>
        <w:rFonts w:ascii="Open Sans" w:hAnsi="Open Sans" w:hint="default"/>
        <w:b w:val="0"/>
        <w:i w:val="0"/>
        <w:sz w:val="20"/>
      </w:rPr>
    </w:lvl>
    <w:lvl w:ilvl="1">
      <w:start w:val="1"/>
      <w:numFmt w:val="lowerLetter"/>
      <w:pStyle w:val="TableListNumber2"/>
      <w:lvlText w:val="%2."/>
      <w:lvlJc w:val="left"/>
      <w:pPr>
        <w:ind w:left="568" w:hanging="284"/>
      </w:pPr>
      <w:rPr>
        <w:rFonts w:ascii="Open Sans" w:hAnsi="Open Sans"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53" w15:restartNumberingAfterBreak="0">
    <w:nsid w:val="51D40B1E"/>
    <w:multiLevelType w:val="multilevel"/>
    <w:tmpl w:val="1C8C91B8"/>
    <w:styleLink w:val="BulletLists"/>
    <w:lvl w:ilvl="0">
      <w:start w:val="1"/>
      <w:numFmt w:val="bullet"/>
      <w:pStyle w:val="ListBullet"/>
      <w:lvlText w:val="●"/>
      <w:lvlJc w:val="left"/>
      <w:pPr>
        <w:ind w:left="1077" w:hanging="357"/>
      </w:pPr>
      <w:rPr>
        <w:rFonts w:ascii="Arial" w:hAnsi="Arial" w:hint="default"/>
      </w:rPr>
    </w:lvl>
    <w:lvl w:ilvl="1">
      <w:start w:val="1"/>
      <w:numFmt w:val="bullet"/>
      <w:pStyle w:val="ListBullet2"/>
      <w:lvlText w:val="○"/>
      <w:lvlJc w:val="left"/>
      <w:pPr>
        <w:ind w:left="1440" w:hanging="363"/>
      </w:pPr>
      <w:rPr>
        <w:rFonts w:ascii="Arial" w:hAnsi="Arial" w:hint="default"/>
      </w:rPr>
    </w:lvl>
    <w:lvl w:ilvl="2">
      <w:start w:val="1"/>
      <w:numFmt w:val="bullet"/>
      <w:pStyle w:val="ListBullet3"/>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54" w15:restartNumberingAfterBreak="0">
    <w:nsid w:val="582311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582E2D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ABC1B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BF041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10F4F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39351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579191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1" w15:restartNumberingAfterBreak="0">
    <w:nsid w:val="66CC6A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A9F1DCE"/>
    <w:multiLevelType w:val="multilevel"/>
    <w:tmpl w:val="16CE4CD0"/>
    <w:lvl w:ilvl="0">
      <w:start w:val="1"/>
      <w:numFmt w:val="decimal"/>
      <w:lvlText w:val=""/>
      <w:lvlJc w:val="left"/>
      <w:pPr>
        <w:ind w:left="144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3" w15:restartNumberingAfterBreak="0">
    <w:nsid w:val="6BE32469"/>
    <w:multiLevelType w:val="multilevel"/>
    <w:tmpl w:val="FB5C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D094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F8637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721C68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72520C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75DF3C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77037E76"/>
    <w:multiLevelType w:val="multilevel"/>
    <w:tmpl w:val="1C8C91B8"/>
    <w:numStyleLink w:val="BulletLists"/>
  </w:abstractNum>
  <w:abstractNum w:abstractNumId="70" w15:restartNumberingAfterBreak="0">
    <w:nsid w:val="7B0546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E060F8C"/>
    <w:multiLevelType w:val="multilevel"/>
    <w:tmpl w:val="8534C2DA"/>
    <w:styleLink w:val="Headings"/>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1796633035">
    <w:abstractNumId w:val="53"/>
  </w:num>
  <w:num w:numId="2" w16cid:durableId="1662393763">
    <w:abstractNumId w:val="41"/>
  </w:num>
  <w:num w:numId="3" w16cid:durableId="1724597541">
    <w:abstractNumId w:val="52"/>
  </w:num>
  <w:num w:numId="4" w16cid:durableId="991062709">
    <w:abstractNumId w:val="28"/>
  </w:num>
  <w:num w:numId="5" w16cid:durableId="2032412374">
    <w:abstractNumId w:val="26"/>
  </w:num>
  <w:num w:numId="6" w16cid:durableId="1093356039">
    <w:abstractNumId w:val="14"/>
  </w:num>
  <w:num w:numId="7" w16cid:durableId="1111440633">
    <w:abstractNumId w:val="24"/>
  </w:num>
  <w:num w:numId="8" w16cid:durableId="2120637960">
    <w:abstractNumId w:val="43"/>
  </w:num>
  <w:num w:numId="9" w16cid:durableId="1746879563">
    <w:abstractNumId w:val="34"/>
  </w:num>
  <w:num w:numId="10" w16cid:durableId="626008040">
    <w:abstractNumId w:val="16"/>
  </w:num>
  <w:num w:numId="11" w16cid:durableId="871385622">
    <w:abstractNumId w:val="35"/>
  </w:num>
  <w:num w:numId="12" w16cid:durableId="207453697">
    <w:abstractNumId w:val="71"/>
  </w:num>
  <w:num w:numId="13" w16cid:durableId="343019926">
    <w:abstractNumId w:val="69"/>
  </w:num>
  <w:num w:numId="14" w16cid:durableId="570771788">
    <w:abstractNumId w:val="44"/>
  </w:num>
  <w:num w:numId="15" w16cid:durableId="575634360">
    <w:abstractNumId w:val="60"/>
  </w:num>
  <w:num w:numId="16" w16cid:durableId="2058892105">
    <w:abstractNumId w:val="30"/>
  </w:num>
  <w:num w:numId="17" w16cid:durableId="473527757">
    <w:abstractNumId w:val="62"/>
  </w:num>
  <w:num w:numId="18" w16cid:durableId="115413036">
    <w:abstractNumId w:val="0"/>
  </w:num>
  <w:num w:numId="19" w16cid:durableId="245770538">
    <w:abstractNumId w:val="1"/>
  </w:num>
  <w:num w:numId="20" w16cid:durableId="2088769298">
    <w:abstractNumId w:val="2"/>
  </w:num>
  <w:num w:numId="21" w16cid:durableId="1603612664">
    <w:abstractNumId w:val="5"/>
  </w:num>
  <w:num w:numId="22" w16cid:durableId="2023823487">
    <w:abstractNumId w:val="37"/>
  </w:num>
  <w:num w:numId="23" w16cid:durableId="2079816655">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87605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46897817">
    <w:abstractNumId w:val="63"/>
  </w:num>
  <w:num w:numId="26" w16cid:durableId="63879985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237725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6014156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0605632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206920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7654046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3688449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29954438">
    <w:abstractNumId w:val="51"/>
  </w:num>
  <w:num w:numId="34" w16cid:durableId="19427577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44519564">
    <w:abstractNumId w:val="18"/>
  </w:num>
  <w:num w:numId="36" w16cid:durableId="1145317397">
    <w:abstractNumId w:val="58"/>
  </w:num>
  <w:num w:numId="37" w16cid:durableId="1907446683">
    <w:abstractNumId w:val="36"/>
  </w:num>
  <w:num w:numId="38" w16cid:durableId="367099553">
    <w:abstractNumId w:val="40"/>
  </w:num>
  <w:num w:numId="39" w16cid:durableId="485753365">
    <w:abstractNumId w:val="32"/>
  </w:num>
  <w:num w:numId="40" w16cid:durableId="376205234">
    <w:abstractNumId w:val="54"/>
  </w:num>
  <w:num w:numId="41" w16cid:durableId="122701928">
    <w:abstractNumId w:val="17"/>
  </w:num>
  <w:num w:numId="42" w16cid:durableId="197354587">
    <w:abstractNumId w:val="49"/>
  </w:num>
  <w:num w:numId="43" w16cid:durableId="1676765838">
    <w:abstractNumId w:val="21"/>
  </w:num>
  <w:num w:numId="44" w16cid:durableId="371728201">
    <w:abstractNumId w:val="57"/>
  </w:num>
  <w:num w:numId="45" w16cid:durableId="703336551">
    <w:abstractNumId w:val="61"/>
  </w:num>
  <w:num w:numId="46" w16cid:durableId="1989043339">
    <w:abstractNumId w:val="66"/>
  </w:num>
  <w:num w:numId="47" w16cid:durableId="623925637">
    <w:abstractNumId w:val="27"/>
  </w:num>
  <w:num w:numId="48" w16cid:durableId="353768332">
    <w:abstractNumId w:val="19"/>
  </w:num>
  <w:num w:numId="49" w16cid:durableId="797600948">
    <w:abstractNumId w:val="67"/>
  </w:num>
  <w:num w:numId="50" w16cid:durableId="1194155140">
    <w:abstractNumId w:val="64"/>
  </w:num>
  <w:num w:numId="51" w16cid:durableId="1976175008">
    <w:abstractNumId w:val="65"/>
  </w:num>
  <w:num w:numId="52" w16cid:durableId="915088904">
    <w:abstractNumId w:val="47"/>
  </w:num>
  <w:num w:numId="53" w16cid:durableId="811563566">
    <w:abstractNumId w:val="23"/>
  </w:num>
  <w:num w:numId="54" w16cid:durableId="395472472">
    <w:abstractNumId w:val="15"/>
  </w:num>
  <w:num w:numId="55" w16cid:durableId="406652758">
    <w:abstractNumId w:val="33"/>
  </w:num>
  <w:num w:numId="56" w16cid:durableId="1999576984">
    <w:abstractNumId w:val="45"/>
  </w:num>
  <w:num w:numId="57" w16cid:durableId="554705775">
    <w:abstractNumId w:val="31"/>
  </w:num>
  <w:num w:numId="58" w16cid:durableId="1652949875">
    <w:abstractNumId w:val="20"/>
  </w:num>
  <w:num w:numId="59" w16cid:durableId="944506090">
    <w:abstractNumId w:val="50"/>
  </w:num>
  <w:num w:numId="60" w16cid:durableId="597181201">
    <w:abstractNumId w:val="38"/>
  </w:num>
  <w:num w:numId="61" w16cid:durableId="1490362062">
    <w:abstractNumId w:val="70"/>
  </w:num>
  <w:num w:numId="62" w16cid:durableId="70736498">
    <w:abstractNumId w:val="29"/>
  </w:num>
  <w:num w:numId="63" w16cid:durableId="730886193">
    <w:abstractNumId w:val="59"/>
  </w:num>
  <w:num w:numId="64" w16cid:durableId="1374230955">
    <w:abstractNumId w:val="56"/>
  </w:num>
  <w:num w:numId="65" w16cid:durableId="1426489157">
    <w:abstractNumId w:val="48"/>
  </w:num>
  <w:num w:numId="66" w16cid:durableId="852498179">
    <w:abstractNumId w:val="68"/>
  </w:num>
  <w:num w:numId="67" w16cid:durableId="1964841148">
    <w:abstractNumId w:val="22"/>
  </w:num>
  <w:num w:numId="68" w16cid:durableId="1756125837">
    <w:abstractNumId w:val="25"/>
  </w:num>
  <w:num w:numId="69" w16cid:durableId="1501191808">
    <w:abstractNumId w:val="39"/>
  </w:num>
  <w:num w:numId="70" w16cid:durableId="1746292536">
    <w:abstractNumId w:val="55"/>
  </w:num>
  <w:num w:numId="71" w16cid:durableId="2096632324">
    <w:abstractNumId w:val="46"/>
  </w:num>
  <w:num w:numId="72" w16cid:durableId="674498522">
    <w:abstractNumId w:val="42"/>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ses, Robinson">
    <w15:presenceInfo w15:providerId="None" w15:userId="Mos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hideSpellingErrors/>
  <w:hideGrammaticalErrors/>
  <w:proofState w:spelling="clean" w:grammar="clean"/>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trackRevisions/>
  <w:documentProtection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IwNjIwNTGwsDQ3NDRR0lEKTi0uzszPAykwqgUABdMHmywAAAA="/>
  </w:docVars>
  <w:rsids>
    <w:rsidRoot w:val="00033857"/>
    <w:rsid w:val="00000261"/>
    <w:rsid w:val="00001AAC"/>
    <w:rsid w:val="00001D57"/>
    <w:rsid w:val="00003CB2"/>
    <w:rsid w:val="00003F8E"/>
    <w:rsid w:val="00004A00"/>
    <w:rsid w:val="000062D7"/>
    <w:rsid w:val="00006FB3"/>
    <w:rsid w:val="0001267D"/>
    <w:rsid w:val="000126AB"/>
    <w:rsid w:val="00013282"/>
    <w:rsid w:val="0001617E"/>
    <w:rsid w:val="00016416"/>
    <w:rsid w:val="00016A10"/>
    <w:rsid w:val="00017147"/>
    <w:rsid w:val="00021C2B"/>
    <w:rsid w:val="0002226B"/>
    <w:rsid w:val="00022C84"/>
    <w:rsid w:val="00025F15"/>
    <w:rsid w:val="00031AD8"/>
    <w:rsid w:val="000324CB"/>
    <w:rsid w:val="000331AE"/>
    <w:rsid w:val="00033857"/>
    <w:rsid w:val="00033E45"/>
    <w:rsid w:val="0003519C"/>
    <w:rsid w:val="00035705"/>
    <w:rsid w:val="00035CF7"/>
    <w:rsid w:val="00036B8B"/>
    <w:rsid w:val="0003706B"/>
    <w:rsid w:val="000410FF"/>
    <w:rsid w:val="000416A3"/>
    <w:rsid w:val="0004267F"/>
    <w:rsid w:val="00042DBA"/>
    <w:rsid w:val="00043F9D"/>
    <w:rsid w:val="00044073"/>
    <w:rsid w:val="00044AA7"/>
    <w:rsid w:val="000450DE"/>
    <w:rsid w:val="00047027"/>
    <w:rsid w:val="000479C0"/>
    <w:rsid w:val="00051164"/>
    <w:rsid w:val="000537E6"/>
    <w:rsid w:val="00055B10"/>
    <w:rsid w:val="00060937"/>
    <w:rsid w:val="000635AC"/>
    <w:rsid w:val="00063D34"/>
    <w:rsid w:val="00065759"/>
    <w:rsid w:val="00073D0D"/>
    <w:rsid w:val="00076B5E"/>
    <w:rsid w:val="00077BEE"/>
    <w:rsid w:val="00077EC0"/>
    <w:rsid w:val="00085739"/>
    <w:rsid w:val="00087287"/>
    <w:rsid w:val="00087A3C"/>
    <w:rsid w:val="00091877"/>
    <w:rsid w:val="00091DBC"/>
    <w:rsid w:val="00094A0B"/>
    <w:rsid w:val="000956E6"/>
    <w:rsid w:val="000957DC"/>
    <w:rsid w:val="00095A7B"/>
    <w:rsid w:val="000A1819"/>
    <w:rsid w:val="000A3B74"/>
    <w:rsid w:val="000A4187"/>
    <w:rsid w:val="000A4572"/>
    <w:rsid w:val="000A55B4"/>
    <w:rsid w:val="000B069F"/>
    <w:rsid w:val="000B156D"/>
    <w:rsid w:val="000B213B"/>
    <w:rsid w:val="000B2701"/>
    <w:rsid w:val="000B3F3C"/>
    <w:rsid w:val="000B45D2"/>
    <w:rsid w:val="000B4CD8"/>
    <w:rsid w:val="000C16C0"/>
    <w:rsid w:val="000C27F4"/>
    <w:rsid w:val="000C318D"/>
    <w:rsid w:val="000C404C"/>
    <w:rsid w:val="000C4CA0"/>
    <w:rsid w:val="000C5FB0"/>
    <w:rsid w:val="000C637A"/>
    <w:rsid w:val="000C6D74"/>
    <w:rsid w:val="000D06AF"/>
    <w:rsid w:val="000D28FF"/>
    <w:rsid w:val="000D36BC"/>
    <w:rsid w:val="000D37AB"/>
    <w:rsid w:val="000D3A0E"/>
    <w:rsid w:val="000D5041"/>
    <w:rsid w:val="000D5105"/>
    <w:rsid w:val="000D6AF5"/>
    <w:rsid w:val="000E18B9"/>
    <w:rsid w:val="000E3907"/>
    <w:rsid w:val="000E5948"/>
    <w:rsid w:val="000F0EDF"/>
    <w:rsid w:val="000F3141"/>
    <w:rsid w:val="0010133C"/>
    <w:rsid w:val="001014D2"/>
    <w:rsid w:val="00105AD3"/>
    <w:rsid w:val="00107E36"/>
    <w:rsid w:val="00113541"/>
    <w:rsid w:val="00121EB3"/>
    <w:rsid w:val="0012432D"/>
    <w:rsid w:val="00124765"/>
    <w:rsid w:val="00126182"/>
    <w:rsid w:val="00127591"/>
    <w:rsid w:val="0013012C"/>
    <w:rsid w:val="001323C1"/>
    <w:rsid w:val="001334E7"/>
    <w:rsid w:val="00135F3F"/>
    <w:rsid w:val="0014095A"/>
    <w:rsid w:val="00142262"/>
    <w:rsid w:val="0015049B"/>
    <w:rsid w:val="00152396"/>
    <w:rsid w:val="0015239A"/>
    <w:rsid w:val="001546D7"/>
    <w:rsid w:val="00155B0B"/>
    <w:rsid w:val="00161272"/>
    <w:rsid w:val="001639C3"/>
    <w:rsid w:val="00163A73"/>
    <w:rsid w:val="00163F3F"/>
    <w:rsid w:val="00165CF9"/>
    <w:rsid w:val="001669B2"/>
    <w:rsid w:val="00167109"/>
    <w:rsid w:val="0016733B"/>
    <w:rsid w:val="00167F90"/>
    <w:rsid w:val="001714BE"/>
    <w:rsid w:val="00173FBB"/>
    <w:rsid w:val="0017441E"/>
    <w:rsid w:val="00177B4F"/>
    <w:rsid w:val="00177F20"/>
    <w:rsid w:val="001800D1"/>
    <w:rsid w:val="0018281C"/>
    <w:rsid w:val="00183E0C"/>
    <w:rsid w:val="001841E8"/>
    <w:rsid w:val="00184845"/>
    <w:rsid w:val="00184B10"/>
    <w:rsid w:val="00186BB9"/>
    <w:rsid w:val="001871F6"/>
    <w:rsid w:val="00192704"/>
    <w:rsid w:val="0019388E"/>
    <w:rsid w:val="00193E2F"/>
    <w:rsid w:val="00194324"/>
    <w:rsid w:val="00195854"/>
    <w:rsid w:val="001A059B"/>
    <w:rsid w:val="001A197A"/>
    <w:rsid w:val="001A3DDA"/>
    <w:rsid w:val="001A4249"/>
    <w:rsid w:val="001A4626"/>
    <w:rsid w:val="001A5D5E"/>
    <w:rsid w:val="001A6B2B"/>
    <w:rsid w:val="001A6E08"/>
    <w:rsid w:val="001A7150"/>
    <w:rsid w:val="001B19FB"/>
    <w:rsid w:val="001B2239"/>
    <w:rsid w:val="001B306A"/>
    <w:rsid w:val="001B4217"/>
    <w:rsid w:val="001B4816"/>
    <w:rsid w:val="001B72DD"/>
    <w:rsid w:val="001C060A"/>
    <w:rsid w:val="001C08D2"/>
    <w:rsid w:val="001C22A7"/>
    <w:rsid w:val="001C25B5"/>
    <w:rsid w:val="001C5203"/>
    <w:rsid w:val="001C69D9"/>
    <w:rsid w:val="001D0C50"/>
    <w:rsid w:val="001D1B05"/>
    <w:rsid w:val="001D40F8"/>
    <w:rsid w:val="001D75EE"/>
    <w:rsid w:val="001E5F4E"/>
    <w:rsid w:val="001E7959"/>
    <w:rsid w:val="001E7AC7"/>
    <w:rsid w:val="001F0AEB"/>
    <w:rsid w:val="001F0DB4"/>
    <w:rsid w:val="001F4C21"/>
    <w:rsid w:val="001F4C84"/>
    <w:rsid w:val="001F649F"/>
    <w:rsid w:val="001F6662"/>
    <w:rsid w:val="0020101B"/>
    <w:rsid w:val="00203782"/>
    <w:rsid w:val="00204495"/>
    <w:rsid w:val="00210D2F"/>
    <w:rsid w:val="00210DFB"/>
    <w:rsid w:val="00211E45"/>
    <w:rsid w:val="002121A5"/>
    <w:rsid w:val="0021232F"/>
    <w:rsid w:val="0021478F"/>
    <w:rsid w:val="00215312"/>
    <w:rsid w:val="00216282"/>
    <w:rsid w:val="00217A4C"/>
    <w:rsid w:val="00221910"/>
    <w:rsid w:val="002223D4"/>
    <w:rsid w:val="002227B4"/>
    <w:rsid w:val="00222832"/>
    <w:rsid w:val="00223A04"/>
    <w:rsid w:val="002254CB"/>
    <w:rsid w:val="00226F0D"/>
    <w:rsid w:val="00226F68"/>
    <w:rsid w:val="00230BA0"/>
    <w:rsid w:val="00234836"/>
    <w:rsid w:val="002370D4"/>
    <w:rsid w:val="00240525"/>
    <w:rsid w:val="00240549"/>
    <w:rsid w:val="00241D87"/>
    <w:rsid w:val="00242F4A"/>
    <w:rsid w:val="0024476F"/>
    <w:rsid w:val="0024562E"/>
    <w:rsid w:val="00246956"/>
    <w:rsid w:val="00250D77"/>
    <w:rsid w:val="00252E00"/>
    <w:rsid w:val="0025571D"/>
    <w:rsid w:val="00261B5C"/>
    <w:rsid w:val="00261D4C"/>
    <w:rsid w:val="002627C5"/>
    <w:rsid w:val="00262DE6"/>
    <w:rsid w:val="002639BE"/>
    <w:rsid w:val="0026469F"/>
    <w:rsid w:val="00265B35"/>
    <w:rsid w:val="00272C5E"/>
    <w:rsid w:val="002773B8"/>
    <w:rsid w:val="002815B7"/>
    <w:rsid w:val="00283A2E"/>
    <w:rsid w:val="00285674"/>
    <w:rsid w:val="00287C9F"/>
    <w:rsid w:val="0029209F"/>
    <w:rsid w:val="0029353F"/>
    <w:rsid w:val="00294546"/>
    <w:rsid w:val="00294A1F"/>
    <w:rsid w:val="00297DF1"/>
    <w:rsid w:val="002A3698"/>
    <w:rsid w:val="002B0ABC"/>
    <w:rsid w:val="002B14F9"/>
    <w:rsid w:val="002B16A5"/>
    <w:rsid w:val="002B3236"/>
    <w:rsid w:val="002B442E"/>
    <w:rsid w:val="002B4945"/>
    <w:rsid w:val="002B7F03"/>
    <w:rsid w:val="002C0F91"/>
    <w:rsid w:val="002C19C5"/>
    <w:rsid w:val="002C38D9"/>
    <w:rsid w:val="002C6000"/>
    <w:rsid w:val="002D28D5"/>
    <w:rsid w:val="002D352C"/>
    <w:rsid w:val="002D5B96"/>
    <w:rsid w:val="002D7E4C"/>
    <w:rsid w:val="002E1C35"/>
    <w:rsid w:val="002E1E15"/>
    <w:rsid w:val="002E2612"/>
    <w:rsid w:val="002E2694"/>
    <w:rsid w:val="002E3538"/>
    <w:rsid w:val="002E3ACF"/>
    <w:rsid w:val="002E3F0C"/>
    <w:rsid w:val="002F0561"/>
    <w:rsid w:val="002F1735"/>
    <w:rsid w:val="002F2E91"/>
    <w:rsid w:val="002F357F"/>
    <w:rsid w:val="002F5F26"/>
    <w:rsid w:val="002F6932"/>
    <w:rsid w:val="003012CE"/>
    <w:rsid w:val="0030159D"/>
    <w:rsid w:val="00301D47"/>
    <w:rsid w:val="003023F5"/>
    <w:rsid w:val="00303136"/>
    <w:rsid w:val="003031D7"/>
    <w:rsid w:val="003051D9"/>
    <w:rsid w:val="00305B36"/>
    <w:rsid w:val="00306204"/>
    <w:rsid w:val="00306877"/>
    <w:rsid w:val="003108B0"/>
    <w:rsid w:val="0031130D"/>
    <w:rsid w:val="0032075B"/>
    <w:rsid w:val="003223B4"/>
    <w:rsid w:val="00322D5B"/>
    <w:rsid w:val="003237D1"/>
    <w:rsid w:val="00323BE9"/>
    <w:rsid w:val="00324393"/>
    <w:rsid w:val="00325006"/>
    <w:rsid w:val="00326B4C"/>
    <w:rsid w:val="00327359"/>
    <w:rsid w:val="0033142F"/>
    <w:rsid w:val="00335109"/>
    <w:rsid w:val="00340D45"/>
    <w:rsid w:val="00345FE3"/>
    <w:rsid w:val="003470C5"/>
    <w:rsid w:val="0035173E"/>
    <w:rsid w:val="0035224B"/>
    <w:rsid w:val="00352AC5"/>
    <w:rsid w:val="00355A50"/>
    <w:rsid w:val="00356AED"/>
    <w:rsid w:val="00357C62"/>
    <w:rsid w:val="00357F76"/>
    <w:rsid w:val="0036146C"/>
    <w:rsid w:val="00364FCD"/>
    <w:rsid w:val="00365F26"/>
    <w:rsid w:val="003677A0"/>
    <w:rsid w:val="00371C84"/>
    <w:rsid w:val="00373026"/>
    <w:rsid w:val="00373D82"/>
    <w:rsid w:val="003741EA"/>
    <w:rsid w:val="00376D01"/>
    <w:rsid w:val="003817A9"/>
    <w:rsid w:val="00383240"/>
    <w:rsid w:val="00384012"/>
    <w:rsid w:val="0038427E"/>
    <w:rsid w:val="00385ED9"/>
    <w:rsid w:val="00387000"/>
    <w:rsid w:val="00387802"/>
    <w:rsid w:val="00387A0D"/>
    <w:rsid w:val="00390107"/>
    <w:rsid w:val="0039074A"/>
    <w:rsid w:val="00390A5A"/>
    <w:rsid w:val="00394EF9"/>
    <w:rsid w:val="00395362"/>
    <w:rsid w:val="003A093F"/>
    <w:rsid w:val="003A2840"/>
    <w:rsid w:val="003A6490"/>
    <w:rsid w:val="003B0955"/>
    <w:rsid w:val="003B1672"/>
    <w:rsid w:val="003B204E"/>
    <w:rsid w:val="003B5CE3"/>
    <w:rsid w:val="003C00CB"/>
    <w:rsid w:val="003C036F"/>
    <w:rsid w:val="003C1264"/>
    <w:rsid w:val="003C21B0"/>
    <w:rsid w:val="003C2BD9"/>
    <w:rsid w:val="003C362D"/>
    <w:rsid w:val="003C4024"/>
    <w:rsid w:val="003C599C"/>
    <w:rsid w:val="003C6C0A"/>
    <w:rsid w:val="003D020F"/>
    <w:rsid w:val="003D1DEA"/>
    <w:rsid w:val="003D24DB"/>
    <w:rsid w:val="003D4190"/>
    <w:rsid w:val="003D464D"/>
    <w:rsid w:val="003E0465"/>
    <w:rsid w:val="003E0FB4"/>
    <w:rsid w:val="003E2F6C"/>
    <w:rsid w:val="003E345D"/>
    <w:rsid w:val="003E4D66"/>
    <w:rsid w:val="003E6FD6"/>
    <w:rsid w:val="003F01FA"/>
    <w:rsid w:val="003F0B44"/>
    <w:rsid w:val="003F2D5F"/>
    <w:rsid w:val="003F5389"/>
    <w:rsid w:val="00401B59"/>
    <w:rsid w:val="00403B41"/>
    <w:rsid w:val="0040467B"/>
    <w:rsid w:val="00405B97"/>
    <w:rsid w:val="00406824"/>
    <w:rsid w:val="004115D1"/>
    <w:rsid w:val="004119C9"/>
    <w:rsid w:val="0041451C"/>
    <w:rsid w:val="0041542B"/>
    <w:rsid w:val="004201FA"/>
    <w:rsid w:val="00421327"/>
    <w:rsid w:val="004229BF"/>
    <w:rsid w:val="004246DE"/>
    <w:rsid w:val="00426725"/>
    <w:rsid w:val="00427691"/>
    <w:rsid w:val="0043070D"/>
    <w:rsid w:val="00431CF3"/>
    <w:rsid w:val="00432BE2"/>
    <w:rsid w:val="00433E9A"/>
    <w:rsid w:val="00437270"/>
    <w:rsid w:val="004372EF"/>
    <w:rsid w:val="00440989"/>
    <w:rsid w:val="0044284E"/>
    <w:rsid w:val="00443DCB"/>
    <w:rsid w:val="00444506"/>
    <w:rsid w:val="00450C49"/>
    <w:rsid w:val="00451186"/>
    <w:rsid w:val="004521E3"/>
    <w:rsid w:val="004573D8"/>
    <w:rsid w:val="00460533"/>
    <w:rsid w:val="00463524"/>
    <w:rsid w:val="004673F4"/>
    <w:rsid w:val="004702CB"/>
    <w:rsid w:val="0047045E"/>
    <w:rsid w:val="0047210D"/>
    <w:rsid w:val="00473103"/>
    <w:rsid w:val="004762C1"/>
    <w:rsid w:val="00480C2C"/>
    <w:rsid w:val="004816EC"/>
    <w:rsid w:val="00482226"/>
    <w:rsid w:val="00483E60"/>
    <w:rsid w:val="00486997"/>
    <w:rsid w:val="0048724C"/>
    <w:rsid w:val="004919A9"/>
    <w:rsid w:val="004924C7"/>
    <w:rsid w:val="004926CA"/>
    <w:rsid w:val="004949A7"/>
    <w:rsid w:val="0049569D"/>
    <w:rsid w:val="00496A4F"/>
    <w:rsid w:val="004A0717"/>
    <w:rsid w:val="004A0D60"/>
    <w:rsid w:val="004A20FC"/>
    <w:rsid w:val="004A5562"/>
    <w:rsid w:val="004A6CB6"/>
    <w:rsid w:val="004B02A9"/>
    <w:rsid w:val="004B1F7D"/>
    <w:rsid w:val="004B2E13"/>
    <w:rsid w:val="004B38FE"/>
    <w:rsid w:val="004B5149"/>
    <w:rsid w:val="004B652E"/>
    <w:rsid w:val="004B7C36"/>
    <w:rsid w:val="004C1041"/>
    <w:rsid w:val="004C1B57"/>
    <w:rsid w:val="004C2BBB"/>
    <w:rsid w:val="004C3D3D"/>
    <w:rsid w:val="004C3D85"/>
    <w:rsid w:val="004C3E1A"/>
    <w:rsid w:val="004C54A0"/>
    <w:rsid w:val="004C63F7"/>
    <w:rsid w:val="004C7DE3"/>
    <w:rsid w:val="004D14EC"/>
    <w:rsid w:val="004D2F6B"/>
    <w:rsid w:val="004D33A9"/>
    <w:rsid w:val="004D4908"/>
    <w:rsid w:val="004D4995"/>
    <w:rsid w:val="004D57D5"/>
    <w:rsid w:val="004D614C"/>
    <w:rsid w:val="004E1CF2"/>
    <w:rsid w:val="004E1FA3"/>
    <w:rsid w:val="004E334E"/>
    <w:rsid w:val="004E4BB7"/>
    <w:rsid w:val="004F1470"/>
    <w:rsid w:val="004F17B9"/>
    <w:rsid w:val="004F54B0"/>
    <w:rsid w:val="00502619"/>
    <w:rsid w:val="0051044B"/>
    <w:rsid w:val="005111A7"/>
    <w:rsid w:val="00512CB4"/>
    <w:rsid w:val="0051423B"/>
    <w:rsid w:val="00514DA4"/>
    <w:rsid w:val="0051556A"/>
    <w:rsid w:val="0051607D"/>
    <w:rsid w:val="00520E51"/>
    <w:rsid w:val="005228B8"/>
    <w:rsid w:val="0052674F"/>
    <w:rsid w:val="00531F91"/>
    <w:rsid w:val="00532257"/>
    <w:rsid w:val="005331BB"/>
    <w:rsid w:val="00534F1C"/>
    <w:rsid w:val="00535C2C"/>
    <w:rsid w:val="00536F74"/>
    <w:rsid w:val="00540D19"/>
    <w:rsid w:val="00540ED3"/>
    <w:rsid w:val="00541F51"/>
    <w:rsid w:val="00543407"/>
    <w:rsid w:val="00543953"/>
    <w:rsid w:val="00545DAA"/>
    <w:rsid w:val="00546194"/>
    <w:rsid w:val="00546A7E"/>
    <w:rsid w:val="00550D06"/>
    <w:rsid w:val="005510A0"/>
    <w:rsid w:val="00551CCE"/>
    <w:rsid w:val="00552480"/>
    <w:rsid w:val="00552F48"/>
    <w:rsid w:val="005541B9"/>
    <w:rsid w:val="005544F1"/>
    <w:rsid w:val="005546DB"/>
    <w:rsid w:val="005549C8"/>
    <w:rsid w:val="00554BB0"/>
    <w:rsid w:val="00555188"/>
    <w:rsid w:val="0055560E"/>
    <w:rsid w:val="00556782"/>
    <w:rsid w:val="00557C3D"/>
    <w:rsid w:val="00563906"/>
    <w:rsid w:val="00570AEC"/>
    <w:rsid w:val="00570C69"/>
    <w:rsid w:val="00572A80"/>
    <w:rsid w:val="00572ADE"/>
    <w:rsid w:val="00572D54"/>
    <w:rsid w:val="0057371B"/>
    <w:rsid w:val="00573F46"/>
    <w:rsid w:val="00574F49"/>
    <w:rsid w:val="0057558A"/>
    <w:rsid w:val="00575AAD"/>
    <w:rsid w:val="00577189"/>
    <w:rsid w:val="00580086"/>
    <w:rsid w:val="0058076B"/>
    <w:rsid w:val="0058157B"/>
    <w:rsid w:val="00582358"/>
    <w:rsid w:val="00582AB5"/>
    <w:rsid w:val="00587ACF"/>
    <w:rsid w:val="00590C05"/>
    <w:rsid w:val="00593588"/>
    <w:rsid w:val="005972E6"/>
    <w:rsid w:val="005A2888"/>
    <w:rsid w:val="005A50CB"/>
    <w:rsid w:val="005A5F01"/>
    <w:rsid w:val="005A68E0"/>
    <w:rsid w:val="005B23CD"/>
    <w:rsid w:val="005B26EA"/>
    <w:rsid w:val="005B2B84"/>
    <w:rsid w:val="005B2EB0"/>
    <w:rsid w:val="005B5780"/>
    <w:rsid w:val="005C08A7"/>
    <w:rsid w:val="005C0FAA"/>
    <w:rsid w:val="005C1298"/>
    <w:rsid w:val="005C182C"/>
    <w:rsid w:val="005C47B0"/>
    <w:rsid w:val="005C75FF"/>
    <w:rsid w:val="005D5750"/>
    <w:rsid w:val="005D7785"/>
    <w:rsid w:val="005E07F2"/>
    <w:rsid w:val="005E111A"/>
    <w:rsid w:val="005E5DF9"/>
    <w:rsid w:val="005E7461"/>
    <w:rsid w:val="005F2BF0"/>
    <w:rsid w:val="006017FD"/>
    <w:rsid w:val="00601BB1"/>
    <w:rsid w:val="00602AFD"/>
    <w:rsid w:val="00602BAD"/>
    <w:rsid w:val="00602E5E"/>
    <w:rsid w:val="0060369A"/>
    <w:rsid w:val="0060369E"/>
    <w:rsid w:val="00603FC0"/>
    <w:rsid w:val="006045DF"/>
    <w:rsid w:val="00604D72"/>
    <w:rsid w:val="00605C7F"/>
    <w:rsid w:val="00610E38"/>
    <w:rsid w:val="00611A2A"/>
    <w:rsid w:val="006133EA"/>
    <w:rsid w:val="0061529A"/>
    <w:rsid w:val="00615888"/>
    <w:rsid w:val="00617E5C"/>
    <w:rsid w:val="00621CA8"/>
    <w:rsid w:val="00622E8F"/>
    <w:rsid w:val="00623419"/>
    <w:rsid w:val="006235FF"/>
    <w:rsid w:val="00623692"/>
    <w:rsid w:val="0062442D"/>
    <w:rsid w:val="00625777"/>
    <w:rsid w:val="00631A7D"/>
    <w:rsid w:val="00633A36"/>
    <w:rsid w:val="00636664"/>
    <w:rsid w:val="00636F83"/>
    <w:rsid w:val="006377F4"/>
    <w:rsid w:val="00637AD1"/>
    <w:rsid w:val="0064248D"/>
    <w:rsid w:val="00642FF5"/>
    <w:rsid w:val="00646E86"/>
    <w:rsid w:val="00652EF8"/>
    <w:rsid w:val="00653BD3"/>
    <w:rsid w:val="00654A40"/>
    <w:rsid w:val="006552CE"/>
    <w:rsid w:val="006557D7"/>
    <w:rsid w:val="00656FCA"/>
    <w:rsid w:val="0065732F"/>
    <w:rsid w:val="006616D5"/>
    <w:rsid w:val="00661F0B"/>
    <w:rsid w:val="00662FB2"/>
    <w:rsid w:val="0066361E"/>
    <w:rsid w:val="006641F0"/>
    <w:rsid w:val="00664CE5"/>
    <w:rsid w:val="00666E61"/>
    <w:rsid w:val="0067130C"/>
    <w:rsid w:val="00671A03"/>
    <w:rsid w:val="00673167"/>
    <w:rsid w:val="00677005"/>
    <w:rsid w:val="00684263"/>
    <w:rsid w:val="006843AB"/>
    <w:rsid w:val="0068780B"/>
    <w:rsid w:val="006922F2"/>
    <w:rsid w:val="006940CA"/>
    <w:rsid w:val="00694B4A"/>
    <w:rsid w:val="00695160"/>
    <w:rsid w:val="006A07B9"/>
    <w:rsid w:val="006A1B0F"/>
    <w:rsid w:val="006A228B"/>
    <w:rsid w:val="006A3C63"/>
    <w:rsid w:val="006A4B9A"/>
    <w:rsid w:val="006A6900"/>
    <w:rsid w:val="006A697D"/>
    <w:rsid w:val="006B15E8"/>
    <w:rsid w:val="006B572B"/>
    <w:rsid w:val="006B5BD3"/>
    <w:rsid w:val="006B5D03"/>
    <w:rsid w:val="006B6989"/>
    <w:rsid w:val="006B70BF"/>
    <w:rsid w:val="006C10B3"/>
    <w:rsid w:val="006C29D2"/>
    <w:rsid w:val="006C5EE9"/>
    <w:rsid w:val="006C63C0"/>
    <w:rsid w:val="006C64CC"/>
    <w:rsid w:val="006C7EA7"/>
    <w:rsid w:val="006D078B"/>
    <w:rsid w:val="006D22D1"/>
    <w:rsid w:val="006D4DAE"/>
    <w:rsid w:val="006D6820"/>
    <w:rsid w:val="006D7017"/>
    <w:rsid w:val="006D7D31"/>
    <w:rsid w:val="006E1488"/>
    <w:rsid w:val="006E51C4"/>
    <w:rsid w:val="006E635F"/>
    <w:rsid w:val="006E7189"/>
    <w:rsid w:val="006E76DA"/>
    <w:rsid w:val="006F27CC"/>
    <w:rsid w:val="006F3CB9"/>
    <w:rsid w:val="006F4F2B"/>
    <w:rsid w:val="006F7E73"/>
    <w:rsid w:val="007004B3"/>
    <w:rsid w:val="007010E3"/>
    <w:rsid w:val="007057B2"/>
    <w:rsid w:val="007065A4"/>
    <w:rsid w:val="00711D05"/>
    <w:rsid w:val="00713A6D"/>
    <w:rsid w:val="00715516"/>
    <w:rsid w:val="00715699"/>
    <w:rsid w:val="00717229"/>
    <w:rsid w:val="00717E99"/>
    <w:rsid w:val="00722122"/>
    <w:rsid w:val="007260CD"/>
    <w:rsid w:val="00727AF9"/>
    <w:rsid w:val="00727FB1"/>
    <w:rsid w:val="007303C2"/>
    <w:rsid w:val="00731E74"/>
    <w:rsid w:val="00737115"/>
    <w:rsid w:val="00737795"/>
    <w:rsid w:val="007400CB"/>
    <w:rsid w:val="00740415"/>
    <w:rsid w:val="007416DC"/>
    <w:rsid w:val="007429FE"/>
    <w:rsid w:val="0074461F"/>
    <w:rsid w:val="00744C27"/>
    <w:rsid w:val="00744E67"/>
    <w:rsid w:val="0074500C"/>
    <w:rsid w:val="00745C0A"/>
    <w:rsid w:val="00746C20"/>
    <w:rsid w:val="00747D38"/>
    <w:rsid w:val="007511F7"/>
    <w:rsid w:val="007515EC"/>
    <w:rsid w:val="007526DC"/>
    <w:rsid w:val="00752F8C"/>
    <w:rsid w:val="0075404F"/>
    <w:rsid w:val="00754563"/>
    <w:rsid w:val="007607E4"/>
    <w:rsid w:val="00760901"/>
    <w:rsid w:val="007615DE"/>
    <w:rsid w:val="00762FD2"/>
    <w:rsid w:val="007636A9"/>
    <w:rsid w:val="00766377"/>
    <w:rsid w:val="007663E9"/>
    <w:rsid w:val="00766FA7"/>
    <w:rsid w:val="00771E3C"/>
    <w:rsid w:val="007733E8"/>
    <w:rsid w:val="00774262"/>
    <w:rsid w:val="00780178"/>
    <w:rsid w:val="007857DD"/>
    <w:rsid w:val="00785F49"/>
    <w:rsid w:val="00792C55"/>
    <w:rsid w:val="0079392A"/>
    <w:rsid w:val="007953A1"/>
    <w:rsid w:val="00795AC6"/>
    <w:rsid w:val="00797B69"/>
    <w:rsid w:val="007A0D1E"/>
    <w:rsid w:val="007A15EF"/>
    <w:rsid w:val="007A1B82"/>
    <w:rsid w:val="007A298F"/>
    <w:rsid w:val="007A4DF7"/>
    <w:rsid w:val="007A532A"/>
    <w:rsid w:val="007A5541"/>
    <w:rsid w:val="007A790E"/>
    <w:rsid w:val="007A7E80"/>
    <w:rsid w:val="007B4207"/>
    <w:rsid w:val="007B4C20"/>
    <w:rsid w:val="007B7513"/>
    <w:rsid w:val="007B789E"/>
    <w:rsid w:val="007C1E02"/>
    <w:rsid w:val="007C30E7"/>
    <w:rsid w:val="007C38D8"/>
    <w:rsid w:val="007C475E"/>
    <w:rsid w:val="007C5337"/>
    <w:rsid w:val="007C5C7F"/>
    <w:rsid w:val="007C68AC"/>
    <w:rsid w:val="007C6D59"/>
    <w:rsid w:val="007D012F"/>
    <w:rsid w:val="007D2ABE"/>
    <w:rsid w:val="007D2AFA"/>
    <w:rsid w:val="007D461F"/>
    <w:rsid w:val="007D53F3"/>
    <w:rsid w:val="007D7533"/>
    <w:rsid w:val="007E2F35"/>
    <w:rsid w:val="007E308D"/>
    <w:rsid w:val="007E4C97"/>
    <w:rsid w:val="007E5690"/>
    <w:rsid w:val="007E7FFC"/>
    <w:rsid w:val="007F13BF"/>
    <w:rsid w:val="007F2761"/>
    <w:rsid w:val="007F2856"/>
    <w:rsid w:val="0080109C"/>
    <w:rsid w:val="00802750"/>
    <w:rsid w:val="008033AC"/>
    <w:rsid w:val="00803C78"/>
    <w:rsid w:val="00805A7A"/>
    <w:rsid w:val="008065AB"/>
    <w:rsid w:val="008116A6"/>
    <w:rsid w:val="008127D4"/>
    <w:rsid w:val="0081456B"/>
    <w:rsid w:val="00817C7B"/>
    <w:rsid w:val="00817FB7"/>
    <w:rsid w:val="008237D2"/>
    <w:rsid w:val="00825918"/>
    <w:rsid w:val="008270F5"/>
    <w:rsid w:val="00830085"/>
    <w:rsid w:val="008310CE"/>
    <w:rsid w:val="00833DCC"/>
    <w:rsid w:val="00833E61"/>
    <w:rsid w:val="008373BD"/>
    <w:rsid w:val="0084178F"/>
    <w:rsid w:val="0084190B"/>
    <w:rsid w:val="00841C72"/>
    <w:rsid w:val="008447FE"/>
    <w:rsid w:val="00846242"/>
    <w:rsid w:val="00846727"/>
    <w:rsid w:val="00852372"/>
    <w:rsid w:val="00854646"/>
    <w:rsid w:val="00855D73"/>
    <w:rsid w:val="00857C92"/>
    <w:rsid w:val="00857D2C"/>
    <w:rsid w:val="008609DC"/>
    <w:rsid w:val="00863483"/>
    <w:rsid w:val="00864C23"/>
    <w:rsid w:val="00870847"/>
    <w:rsid w:val="00872F84"/>
    <w:rsid w:val="00873F8E"/>
    <w:rsid w:val="00874270"/>
    <w:rsid w:val="00875A16"/>
    <w:rsid w:val="00876269"/>
    <w:rsid w:val="00882571"/>
    <w:rsid w:val="008841E1"/>
    <w:rsid w:val="0088568E"/>
    <w:rsid w:val="00886D5A"/>
    <w:rsid w:val="008907B0"/>
    <w:rsid w:val="00890AE9"/>
    <w:rsid w:val="008919F8"/>
    <w:rsid w:val="00893C2B"/>
    <w:rsid w:val="008941EE"/>
    <w:rsid w:val="00894DF4"/>
    <w:rsid w:val="008A00D1"/>
    <w:rsid w:val="008A055A"/>
    <w:rsid w:val="008A13E0"/>
    <w:rsid w:val="008A432C"/>
    <w:rsid w:val="008A6E03"/>
    <w:rsid w:val="008A7E90"/>
    <w:rsid w:val="008B20F4"/>
    <w:rsid w:val="008B48D5"/>
    <w:rsid w:val="008B4C18"/>
    <w:rsid w:val="008C1ACB"/>
    <w:rsid w:val="008C2D60"/>
    <w:rsid w:val="008C45E9"/>
    <w:rsid w:val="008C6787"/>
    <w:rsid w:val="008C6CFC"/>
    <w:rsid w:val="008D04B4"/>
    <w:rsid w:val="008D0F23"/>
    <w:rsid w:val="008D10FE"/>
    <w:rsid w:val="008D3531"/>
    <w:rsid w:val="008D5BD1"/>
    <w:rsid w:val="008D6614"/>
    <w:rsid w:val="008E2635"/>
    <w:rsid w:val="008E42C0"/>
    <w:rsid w:val="008E70F9"/>
    <w:rsid w:val="008E7A47"/>
    <w:rsid w:val="008F1819"/>
    <w:rsid w:val="008F1C72"/>
    <w:rsid w:val="008F446C"/>
    <w:rsid w:val="008F4CFE"/>
    <w:rsid w:val="008F7345"/>
    <w:rsid w:val="008F7AF4"/>
    <w:rsid w:val="00902E3F"/>
    <w:rsid w:val="009045D0"/>
    <w:rsid w:val="00904FB6"/>
    <w:rsid w:val="0090574B"/>
    <w:rsid w:val="00905898"/>
    <w:rsid w:val="00906CC0"/>
    <w:rsid w:val="00907E55"/>
    <w:rsid w:val="009111C2"/>
    <w:rsid w:val="00911B32"/>
    <w:rsid w:val="00914C82"/>
    <w:rsid w:val="00914E96"/>
    <w:rsid w:val="00921C30"/>
    <w:rsid w:val="00922C5C"/>
    <w:rsid w:val="0092342E"/>
    <w:rsid w:val="00924449"/>
    <w:rsid w:val="00924A45"/>
    <w:rsid w:val="00927D48"/>
    <w:rsid w:val="00930739"/>
    <w:rsid w:val="0093728A"/>
    <w:rsid w:val="00937425"/>
    <w:rsid w:val="00940D14"/>
    <w:rsid w:val="00941E0F"/>
    <w:rsid w:val="00945548"/>
    <w:rsid w:val="00946B81"/>
    <w:rsid w:val="00950C78"/>
    <w:rsid w:val="009521CB"/>
    <w:rsid w:val="00952E96"/>
    <w:rsid w:val="00953C8D"/>
    <w:rsid w:val="00955A4E"/>
    <w:rsid w:val="0095629E"/>
    <w:rsid w:val="00957AD5"/>
    <w:rsid w:val="00957AE4"/>
    <w:rsid w:val="009632FE"/>
    <w:rsid w:val="0096480B"/>
    <w:rsid w:val="00966575"/>
    <w:rsid w:val="0096711D"/>
    <w:rsid w:val="009707CC"/>
    <w:rsid w:val="00970881"/>
    <w:rsid w:val="00971B18"/>
    <w:rsid w:val="009724BF"/>
    <w:rsid w:val="00972EB6"/>
    <w:rsid w:val="009735C9"/>
    <w:rsid w:val="009755F3"/>
    <w:rsid w:val="00980BDF"/>
    <w:rsid w:val="00981B33"/>
    <w:rsid w:val="0098301E"/>
    <w:rsid w:val="0098315E"/>
    <w:rsid w:val="009835CF"/>
    <w:rsid w:val="00986553"/>
    <w:rsid w:val="00987483"/>
    <w:rsid w:val="00993790"/>
    <w:rsid w:val="00993A15"/>
    <w:rsid w:val="00994A66"/>
    <w:rsid w:val="009958F0"/>
    <w:rsid w:val="00997F9E"/>
    <w:rsid w:val="009A07B8"/>
    <w:rsid w:val="009A0845"/>
    <w:rsid w:val="009A27AB"/>
    <w:rsid w:val="009A285A"/>
    <w:rsid w:val="009A3B08"/>
    <w:rsid w:val="009A3E33"/>
    <w:rsid w:val="009A453A"/>
    <w:rsid w:val="009A47BA"/>
    <w:rsid w:val="009A5824"/>
    <w:rsid w:val="009B2ABF"/>
    <w:rsid w:val="009C00C6"/>
    <w:rsid w:val="009C097A"/>
    <w:rsid w:val="009C4347"/>
    <w:rsid w:val="009C4B96"/>
    <w:rsid w:val="009C566D"/>
    <w:rsid w:val="009D0132"/>
    <w:rsid w:val="009D613F"/>
    <w:rsid w:val="009D69F2"/>
    <w:rsid w:val="009D6C9D"/>
    <w:rsid w:val="009E0EE9"/>
    <w:rsid w:val="009E1DDC"/>
    <w:rsid w:val="009E1EAD"/>
    <w:rsid w:val="009E2387"/>
    <w:rsid w:val="009E266E"/>
    <w:rsid w:val="009E538C"/>
    <w:rsid w:val="009E5D0E"/>
    <w:rsid w:val="009E7CD2"/>
    <w:rsid w:val="009F1AE7"/>
    <w:rsid w:val="009F1F40"/>
    <w:rsid w:val="009F248E"/>
    <w:rsid w:val="009F2CBE"/>
    <w:rsid w:val="009F39D0"/>
    <w:rsid w:val="009F3BDF"/>
    <w:rsid w:val="009F4203"/>
    <w:rsid w:val="009F4F28"/>
    <w:rsid w:val="00A00024"/>
    <w:rsid w:val="00A029DF"/>
    <w:rsid w:val="00A10320"/>
    <w:rsid w:val="00A10D66"/>
    <w:rsid w:val="00A10DDD"/>
    <w:rsid w:val="00A126C9"/>
    <w:rsid w:val="00A2061E"/>
    <w:rsid w:val="00A21824"/>
    <w:rsid w:val="00A24E8F"/>
    <w:rsid w:val="00A26B6B"/>
    <w:rsid w:val="00A273CB"/>
    <w:rsid w:val="00A3154F"/>
    <w:rsid w:val="00A32435"/>
    <w:rsid w:val="00A35E5A"/>
    <w:rsid w:val="00A36790"/>
    <w:rsid w:val="00A367E6"/>
    <w:rsid w:val="00A36876"/>
    <w:rsid w:val="00A36E4F"/>
    <w:rsid w:val="00A370A3"/>
    <w:rsid w:val="00A41427"/>
    <w:rsid w:val="00A41625"/>
    <w:rsid w:val="00A5176C"/>
    <w:rsid w:val="00A52851"/>
    <w:rsid w:val="00A53572"/>
    <w:rsid w:val="00A5405D"/>
    <w:rsid w:val="00A54977"/>
    <w:rsid w:val="00A56347"/>
    <w:rsid w:val="00A56CC6"/>
    <w:rsid w:val="00A64106"/>
    <w:rsid w:val="00A64AEB"/>
    <w:rsid w:val="00A663FE"/>
    <w:rsid w:val="00A671BE"/>
    <w:rsid w:val="00A673D6"/>
    <w:rsid w:val="00A703FB"/>
    <w:rsid w:val="00A704D3"/>
    <w:rsid w:val="00A71153"/>
    <w:rsid w:val="00A716AC"/>
    <w:rsid w:val="00A71BC0"/>
    <w:rsid w:val="00A72106"/>
    <w:rsid w:val="00A72BF3"/>
    <w:rsid w:val="00A72CC2"/>
    <w:rsid w:val="00A74F32"/>
    <w:rsid w:val="00A77825"/>
    <w:rsid w:val="00A81187"/>
    <w:rsid w:val="00A81380"/>
    <w:rsid w:val="00A8336F"/>
    <w:rsid w:val="00A85326"/>
    <w:rsid w:val="00A855A0"/>
    <w:rsid w:val="00A867E7"/>
    <w:rsid w:val="00A87F4D"/>
    <w:rsid w:val="00A900C9"/>
    <w:rsid w:val="00A91DE0"/>
    <w:rsid w:val="00A92CC4"/>
    <w:rsid w:val="00A933F7"/>
    <w:rsid w:val="00A95B3C"/>
    <w:rsid w:val="00A965BE"/>
    <w:rsid w:val="00A96BD4"/>
    <w:rsid w:val="00A96CE9"/>
    <w:rsid w:val="00A9728D"/>
    <w:rsid w:val="00AA16A0"/>
    <w:rsid w:val="00AA271F"/>
    <w:rsid w:val="00AA2BD7"/>
    <w:rsid w:val="00AA6729"/>
    <w:rsid w:val="00AB09A3"/>
    <w:rsid w:val="00AB1724"/>
    <w:rsid w:val="00AB1ED1"/>
    <w:rsid w:val="00AB2BA6"/>
    <w:rsid w:val="00AB5BC2"/>
    <w:rsid w:val="00AB6842"/>
    <w:rsid w:val="00AC0478"/>
    <w:rsid w:val="00AC23E9"/>
    <w:rsid w:val="00AC28D2"/>
    <w:rsid w:val="00AC7BC9"/>
    <w:rsid w:val="00AC7F16"/>
    <w:rsid w:val="00AD017D"/>
    <w:rsid w:val="00AD1162"/>
    <w:rsid w:val="00AD3333"/>
    <w:rsid w:val="00AD6B35"/>
    <w:rsid w:val="00AD708A"/>
    <w:rsid w:val="00AE1203"/>
    <w:rsid w:val="00AE1AA6"/>
    <w:rsid w:val="00AE2647"/>
    <w:rsid w:val="00AE501D"/>
    <w:rsid w:val="00AE54E9"/>
    <w:rsid w:val="00AE697A"/>
    <w:rsid w:val="00AE6F49"/>
    <w:rsid w:val="00AF272C"/>
    <w:rsid w:val="00AF40B2"/>
    <w:rsid w:val="00AF47AB"/>
    <w:rsid w:val="00AF52D6"/>
    <w:rsid w:val="00AF7B5D"/>
    <w:rsid w:val="00B00711"/>
    <w:rsid w:val="00B007A7"/>
    <w:rsid w:val="00B00E11"/>
    <w:rsid w:val="00B028D8"/>
    <w:rsid w:val="00B037C4"/>
    <w:rsid w:val="00B038D9"/>
    <w:rsid w:val="00B03ECA"/>
    <w:rsid w:val="00B04DC1"/>
    <w:rsid w:val="00B053C3"/>
    <w:rsid w:val="00B05E19"/>
    <w:rsid w:val="00B12028"/>
    <w:rsid w:val="00B13F7B"/>
    <w:rsid w:val="00B15420"/>
    <w:rsid w:val="00B20E32"/>
    <w:rsid w:val="00B21BD2"/>
    <w:rsid w:val="00B21DED"/>
    <w:rsid w:val="00B22603"/>
    <w:rsid w:val="00B234EF"/>
    <w:rsid w:val="00B26C11"/>
    <w:rsid w:val="00B27154"/>
    <w:rsid w:val="00B30854"/>
    <w:rsid w:val="00B33B55"/>
    <w:rsid w:val="00B36081"/>
    <w:rsid w:val="00B361E9"/>
    <w:rsid w:val="00B36CBE"/>
    <w:rsid w:val="00B37657"/>
    <w:rsid w:val="00B45CFC"/>
    <w:rsid w:val="00B46158"/>
    <w:rsid w:val="00B4782F"/>
    <w:rsid w:val="00B5158A"/>
    <w:rsid w:val="00B52126"/>
    <w:rsid w:val="00B544A1"/>
    <w:rsid w:val="00B54646"/>
    <w:rsid w:val="00B61C21"/>
    <w:rsid w:val="00B638DC"/>
    <w:rsid w:val="00B646FF"/>
    <w:rsid w:val="00B650FA"/>
    <w:rsid w:val="00B7196C"/>
    <w:rsid w:val="00B72B2A"/>
    <w:rsid w:val="00B74AD5"/>
    <w:rsid w:val="00B76305"/>
    <w:rsid w:val="00B77502"/>
    <w:rsid w:val="00B77878"/>
    <w:rsid w:val="00B77B7D"/>
    <w:rsid w:val="00B8080C"/>
    <w:rsid w:val="00B815F5"/>
    <w:rsid w:val="00B817E7"/>
    <w:rsid w:val="00B8261F"/>
    <w:rsid w:val="00B83972"/>
    <w:rsid w:val="00B8452C"/>
    <w:rsid w:val="00B90B30"/>
    <w:rsid w:val="00B915FB"/>
    <w:rsid w:val="00B92F04"/>
    <w:rsid w:val="00BA0541"/>
    <w:rsid w:val="00BA3AD5"/>
    <w:rsid w:val="00BA4450"/>
    <w:rsid w:val="00BA4C39"/>
    <w:rsid w:val="00BA5293"/>
    <w:rsid w:val="00BA55B6"/>
    <w:rsid w:val="00BA5B8F"/>
    <w:rsid w:val="00BA7FB3"/>
    <w:rsid w:val="00BB5129"/>
    <w:rsid w:val="00BB64B6"/>
    <w:rsid w:val="00BC0237"/>
    <w:rsid w:val="00BC150F"/>
    <w:rsid w:val="00BC3A35"/>
    <w:rsid w:val="00BC6C53"/>
    <w:rsid w:val="00BD09AD"/>
    <w:rsid w:val="00BD14E0"/>
    <w:rsid w:val="00BD2E10"/>
    <w:rsid w:val="00BD519D"/>
    <w:rsid w:val="00BD51AC"/>
    <w:rsid w:val="00BD5A8C"/>
    <w:rsid w:val="00BE07DF"/>
    <w:rsid w:val="00BE0CF0"/>
    <w:rsid w:val="00BE2AB9"/>
    <w:rsid w:val="00BE615F"/>
    <w:rsid w:val="00BE6F9A"/>
    <w:rsid w:val="00BF09BC"/>
    <w:rsid w:val="00BF3057"/>
    <w:rsid w:val="00BF59AB"/>
    <w:rsid w:val="00BF65BD"/>
    <w:rsid w:val="00C00103"/>
    <w:rsid w:val="00C01CEB"/>
    <w:rsid w:val="00C0595E"/>
    <w:rsid w:val="00C06587"/>
    <w:rsid w:val="00C068FE"/>
    <w:rsid w:val="00C06923"/>
    <w:rsid w:val="00C100A2"/>
    <w:rsid w:val="00C12F89"/>
    <w:rsid w:val="00C15BAE"/>
    <w:rsid w:val="00C16A98"/>
    <w:rsid w:val="00C16FE0"/>
    <w:rsid w:val="00C20819"/>
    <w:rsid w:val="00C20EB1"/>
    <w:rsid w:val="00C213BE"/>
    <w:rsid w:val="00C21B53"/>
    <w:rsid w:val="00C21F80"/>
    <w:rsid w:val="00C22633"/>
    <w:rsid w:val="00C23096"/>
    <w:rsid w:val="00C23CE4"/>
    <w:rsid w:val="00C25CE7"/>
    <w:rsid w:val="00C27EAF"/>
    <w:rsid w:val="00C31D71"/>
    <w:rsid w:val="00C32AA6"/>
    <w:rsid w:val="00C361EB"/>
    <w:rsid w:val="00C37338"/>
    <w:rsid w:val="00C4117D"/>
    <w:rsid w:val="00C4270E"/>
    <w:rsid w:val="00C4427F"/>
    <w:rsid w:val="00C457BE"/>
    <w:rsid w:val="00C4586A"/>
    <w:rsid w:val="00C45D66"/>
    <w:rsid w:val="00C47529"/>
    <w:rsid w:val="00C50097"/>
    <w:rsid w:val="00C52391"/>
    <w:rsid w:val="00C550A5"/>
    <w:rsid w:val="00C56F70"/>
    <w:rsid w:val="00C60046"/>
    <w:rsid w:val="00C610D5"/>
    <w:rsid w:val="00C61C28"/>
    <w:rsid w:val="00C632C3"/>
    <w:rsid w:val="00C64E0E"/>
    <w:rsid w:val="00C652A4"/>
    <w:rsid w:val="00C66CF9"/>
    <w:rsid w:val="00C70B03"/>
    <w:rsid w:val="00C778F1"/>
    <w:rsid w:val="00C81419"/>
    <w:rsid w:val="00C84743"/>
    <w:rsid w:val="00C8540A"/>
    <w:rsid w:val="00C8591F"/>
    <w:rsid w:val="00C85F14"/>
    <w:rsid w:val="00C92E43"/>
    <w:rsid w:val="00C92EBE"/>
    <w:rsid w:val="00C978F1"/>
    <w:rsid w:val="00CA0ED9"/>
    <w:rsid w:val="00CA5EA2"/>
    <w:rsid w:val="00CA70B5"/>
    <w:rsid w:val="00CA749D"/>
    <w:rsid w:val="00CA776B"/>
    <w:rsid w:val="00CB0246"/>
    <w:rsid w:val="00CB22E5"/>
    <w:rsid w:val="00CB25F6"/>
    <w:rsid w:val="00CB7B41"/>
    <w:rsid w:val="00CC0752"/>
    <w:rsid w:val="00CC4D63"/>
    <w:rsid w:val="00CC70C4"/>
    <w:rsid w:val="00CC722B"/>
    <w:rsid w:val="00CD0AE9"/>
    <w:rsid w:val="00CD0BBC"/>
    <w:rsid w:val="00CD0D4A"/>
    <w:rsid w:val="00CD419B"/>
    <w:rsid w:val="00CE095B"/>
    <w:rsid w:val="00CE1B93"/>
    <w:rsid w:val="00CE2B07"/>
    <w:rsid w:val="00CE7BF3"/>
    <w:rsid w:val="00CF09C4"/>
    <w:rsid w:val="00CF0CA1"/>
    <w:rsid w:val="00CF242C"/>
    <w:rsid w:val="00CF4250"/>
    <w:rsid w:val="00CF4283"/>
    <w:rsid w:val="00CF6398"/>
    <w:rsid w:val="00CF72AC"/>
    <w:rsid w:val="00D00B9B"/>
    <w:rsid w:val="00D0245E"/>
    <w:rsid w:val="00D03DF9"/>
    <w:rsid w:val="00D05CD3"/>
    <w:rsid w:val="00D07EBB"/>
    <w:rsid w:val="00D11059"/>
    <w:rsid w:val="00D17A72"/>
    <w:rsid w:val="00D21565"/>
    <w:rsid w:val="00D21AF3"/>
    <w:rsid w:val="00D226D0"/>
    <w:rsid w:val="00D22F24"/>
    <w:rsid w:val="00D252CD"/>
    <w:rsid w:val="00D25AE3"/>
    <w:rsid w:val="00D27EB9"/>
    <w:rsid w:val="00D31055"/>
    <w:rsid w:val="00D3514D"/>
    <w:rsid w:val="00D36C7F"/>
    <w:rsid w:val="00D36F63"/>
    <w:rsid w:val="00D371B4"/>
    <w:rsid w:val="00D41CBF"/>
    <w:rsid w:val="00D4220C"/>
    <w:rsid w:val="00D43722"/>
    <w:rsid w:val="00D446A6"/>
    <w:rsid w:val="00D472EA"/>
    <w:rsid w:val="00D516C0"/>
    <w:rsid w:val="00D537FC"/>
    <w:rsid w:val="00D54AA3"/>
    <w:rsid w:val="00D574E6"/>
    <w:rsid w:val="00D57A80"/>
    <w:rsid w:val="00D57D64"/>
    <w:rsid w:val="00D61106"/>
    <w:rsid w:val="00D616DE"/>
    <w:rsid w:val="00D625A8"/>
    <w:rsid w:val="00D67817"/>
    <w:rsid w:val="00D70527"/>
    <w:rsid w:val="00D71F7A"/>
    <w:rsid w:val="00D73A06"/>
    <w:rsid w:val="00D74893"/>
    <w:rsid w:val="00D74AD0"/>
    <w:rsid w:val="00D75820"/>
    <w:rsid w:val="00D76133"/>
    <w:rsid w:val="00D7744F"/>
    <w:rsid w:val="00D77809"/>
    <w:rsid w:val="00D80CE3"/>
    <w:rsid w:val="00D817F2"/>
    <w:rsid w:val="00D82E5E"/>
    <w:rsid w:val="00D90994"/>
    <w:rsid w:val="00D90D0C"/>
    <w:rsid w:val="00D91E5F"/>
    <w:rsid w:val="00D965E1"/>
    <w:rsid w:val="00DA10D3"/>
    <w:rsid w:val="00DA11B5"/>
    <w:rsid w:val="00DA199D"/>
    <w:rsid w:val="00DA272C"/>
    <w:rsid w:val="00DA4A7D"/>
    <w:rsid w:val="00DA56F2"/>
    <w:rsid w:val="00DA6CED"/>
    <w:rsid w:val="00DA6D67"/>
    <w:rsid w:val="00DA7888"/>
    <w:rsid w:val="00DB167B"/>
    <w:rsid w:val="00DB16E8"/>
    <w:rsid w:val="00DB4DA6"/>
    <w:rsid w:val="00DB5E41"/>
    <w:rsid w:val="00DB60E0"/>
    <w:rsid w:val="00DC3515"/>
    <w:rsid w:val="00DC3738"/>
    <w:rsid w:val="00DC3E02"/>
    <w:rsid w:val="00DC41A5"/>
    <w:rsid w:val="00DC4491"/>
    <w:rsid w:val="00DC5F03"/>
    <w:rsid w:val="00DC6C2B"/>
    <w:rsid w:val="00DD1142"/>
    <w:rsid w:val="00DD3765"/>
    <w:rsid w:val="00DD4EFB"/>
    <w:rsid w:val="00DD570D"/>
    <w:rsid w:val="00DE0920"/>
    <w:rsid w:val="00DE1E63"/>
    <w:rsid w:val="00DE27D2"/>
    <w:rsid w:val="00DE5501"/>
    <w:rsid w:val="00DF0E6C"/>
    <w:rsid w:val="00DF138A"/>
    <w:rsid w:val="00DF1B2D"/>
    <w:rsid w:val="00DF1D5A"/>
    <w:rsid w:val="00DF1E2D"/>
    <w:rsid w:val="00DF323E"/>
    <w:rsid w:val="00DF3636"/>
    <w:rsid w:val="00DF550C"/>
    <w:rsid w:val="00E00C9B"/>
    <w:rsid w:val="00E00EB1"/>
    <w:rsid w:val="00E0782B"/>
    <w:rsid w:val="00E1021C"/>
    <w:rsid w:val="00E10736"/>
    <w:rsid w:val="00E10CB1"/>
    <w:rsid w:val="00E139D2"/>
    <w:rsid w:val="00E143E4"/>
    <w:rsid w:val="00E147B5"/>
    <w:rsid w:val="00E23C69"/>
    <w:rsid w:val="00E24F9C"/>
    <w:rsid w:val="00E303B8"/>
    <w:rsid w:val="00E30C99"/>
    <w:rsid w:val="00E33D13"/>
    <w:rsid w:val="00E37B0D"/>
    <w:rsid w:val="00E40485"/>
    <w:rsid w:val="00E40B03"/>
    <w:rsid w:val="00E44634"/>
    <w:rsid w:val="00E5183E"/>
    <w:rsid w:val="00E548E8"/>
    <w:rsid w:val="00E54CD4"/>
    <w:rsid w:val="00E55189"/>
    <w:rsid w:val="00E55412"/>
    <w:rsid w:val="00E56761"/>
    <w:rsid w:val="00E56F93"/>
    <w:rsid w:val="00E57C5E"/>
    <w:rsid w:val="00E61175"/>
    <w:rsid w:val="00E617C6"/>
    <w:rsid w:val="00E648A1"/>
    <w:rsid w:val="00E65826"/>
    <w:rsid w:val="00E66420"/>
    <w:rsid w:val="00E718CC"/>
    <w:rsid w:val="00E7243D"/>
    <w:rsid w:val="00E731BA"/>
    <w:rsid w:val="00E74703"/>
    <w:rsid w:val="00E748F4"/>
    <w:rsid w:val="00E774A4"/>
    <w:rsid w:val="00E8138B"/>
    <w:rsid w:val="00E82515"/>
    <w:rsid w:val="00E82625"/>
    <w:rsid w:val="00E82760"/>
    <w:rsid w:val="00E846D3"/>
    <w:rsid w:val="00E86EC1"/>
    <w:rsid w:val="00E87DAE"/>
    <w:rsid w:val="00E92381"/>
    <w:rsid w:val="00E945E5"/>
    <w:rsid w:val="00E9681D"/>
    <w:rsid w:val="00EA13E7"/>
    <w:rsid w:val="00EA1569"/>
    <w:rsid w:val="00EA48FA"/>
    <w:rsid w:val="00EA4C5B"/>
    <w:rsid w:val="00EA5441"/>
    <w:rsid w:val="00EA76F4"/>
    <w:rsid w:val="00EB0189"/>
    <w:rsid w:val="00EB089D"/>
    <w:rsid w:val="00EB513D"/>
    <w:rsid w:val="00EB5E79"/>
    <w:rsid w:val="00EB690B"/>
    <w:rsid w:val="00EB7EED"/>
    <w:rsid w:val="00EC0578"/>
    <w:rsid w:val="00EC0BEA"/>
    <w:rsid w:val="00EC1D47"/>
    <w:rsid w:val="00ED07D9"/>
    <w:rsid w:val="00ED163B"/>
    <w:rsid w:val="00ED240D"/>
    <w:rsid w:val="00ED25BF"/>
    <w:rsid w:val="00ED4A05"/>
    <w:rsid w:val="00ED62E7"/>
    <w:rsid w:val="00ED6631"/>
    <w:rsid w:val="00EE067E"/>
    <w:rsid w:val="00EE156F"/>
    <w:rsid w:val="00EE2021"/>
    <w:rsid w:val="00EE71B8"/>
    <w:rsid w:val="00EF347F"/>
    <w:rsid w:val="00EF3AFD"/>
    <w:rsid w:val="00EF4761"/>
    <w:rsid w:val="00EF6A45"/>
    <w:rsid w:val="00EF6ABC"/>
    <w:rsid w:val="00F01216"/>
    <w:rsid w:val="00F016D8"/>
    <w:rsid w:val="00F0179F"/>
    <w:rsid w:val="00F037BB"/>
    <w:rsid w:val="00F040C4"/>
    <w:rsid w:val="00F0489D"/>
    <w:rsid w:val="00F04ABE"/>
    <w:rsid w:val="00F04EE7"/>
    <w:rsid w:val="00F108C6"/>
    <w:rsid w:val="00F11828"/>
    <w:rsid w:val="00F17293"/>
    <w:rsid w:val="00F20434"/>
    <w:rsid w:val="00F20DEE"/>
    <w:rsid w:val="00F22328"/>
    <w:rsid w:val="00F2240C"/>
    <w:rsid w:val="00F24889"/>
    <w:rsid w:val="00F26711"/>
    <w:rsid w:val="00F317E8"/>
    <w:rsid w:val="00F328CC"/>
    <w:rsid w:val="00F32A53"/>
    <w:rsid w:val="00F36C06"/>
    <w:rsid w:val="00F36C77"/>
    <w:rsid w:val="00F37E2A"/>
    <w:rsid w:val="00F42BBB"/>
    <w:rsid w:val="00F45A2A"/>
    <w:rsid w:val="00F46161"/>
    <w:rsid w:val="00F47C7B"/>
    <w:rsid w:val="00F518C5"/>
    <w:rsid w:val="00F52559"/>
    <w:rsid w:val="00F56777"/>
    <w:rsid w:val="00F575E5"/>
    <w:rsid w:val="00F57A14"/>
    <w:rsid w:val="00F57F2B"/>
    <w:rsid w:val="00F605B2"/>
    <w:rsid w:val="00F61E07"/>
    <w:rsid w:val="00F66415"/>
    <w:rsid w:val="00F7048A"/>
    <w:rsid w:val="00F70795"/>
    <w:rsid w:val="00F707AD"/>
    <w:rsid w:val="00F73F14"/>
    <w:rsid w:val="00F74263"/>
    <w:rsid w:val="00F77017"/>
    <w:rsid w:val="00F830AD"/>
    <w:rsid w:val="00F8360E"/>
    <w:rsid w:val="00F83AB7"/>
    <w:rsid w:val="00F90CF8"/>
    <w:rsid w:val="00F90EB9"/>
    <w:rsid w:val="00F922C0"/>
    <w:rsid w:val="00F92595"/>
    <w:rsid w:val="00F934E4"/>
    <w:rsid w:val="00F93592"/>
    <w:rsid w:val="00F94746"/>
    <w:rsid w:val="00F956A2"/>
    <w:rsid w:val="00F965D5"/>
    <w:rsid w:val="00FA1118"/>
    <w:rsid w:val="00FA3596"/>
    <w:rsid w:val="00FA3F23"/>
    <w:rsid w:val="00FA5EF5"/>
    <w:rsid w:val="00FA6729"/>
    <w:rsid w:val="00FA70FE"/>
    <w:rsid w:val="00FA7995"/>
    <w:rsid w:val="00FA7F2B"/>
    <w:rsid w:val="00FB2AC1"/>
    <w:rsid w:val="00FB6759"/>
    <w:rsid w:val="00FB7546"/>
    <w:rsid w:val="00FC1092"/>
    <w:rsid w:val="00FC33F8"/>
    <w:rsid w:val="00FC7096"/>
    <w:rsid w:val="00FD2538"/>
    <w:rsid w:val="00FD3BA2"/>
    <w:rsid w:val="00FD51DA"/>
    <w:rsid w:val="00FD68E6"/>
    <w:rsid w:val="00FD6EB6"/>
    <w:rsid w:val="00FE0194"/>
    <w:rsid w:val="00FE1DCA"/>
    <w:rsid w:val="00FE230E"/>
    <w:rsid w:val="00FE2906"/>
    <w:rsid w:val="00FE7208"/>
    <w:rsid w:val="00FF3790"/>
    <w:rsid w:val="00FF5C7D"/>
    <w:rsid w:val="00FF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7C221"/>
  <w15:chartTrackingRefBased/>
  <w15:docId w15:val="{7CD1F032-912E-4874-8495-042E6A57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MS Mincho" w:hAnsi="Open Sans"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3F3"/>
    <w:pPr>
      <w:widowControl w:val="0"/>
      <w:suppressAutoHyphens/>
      <w:spacing w:after="0" w:line="240" w:lineRule="auto"/>
      <w:textAlignment w:val="baseline"/>
    </w:pPr>
    <w:rPr>
      <w:rFonts w:ascii="Times New Roman" w:eastAsia="Arial Unicode MS" w:hAnsi="Times New Roman"/>
      <w:kern w:val="1"/>
      <w:sz w:val="24"/>
      <w:szCs w:val="24"/>
      <w:lang w:eastAsia="ar-SA"/>
    </w:rPr>
  </w:style>
  <w:style w:type="paragraph" w:styleId="Heading1">
    <w:name w:val="heading 1"/>
    <w:aliases w:val="Section Title"/>
    <w:next w:val="BodyText"/>
    <w:link w:val="Heading1Char"/>
    <w:qFormat/>
    <w:rsid w:val="00283A2E"/>
    <w:pPr>
      <w:keepNext/>
      <w:pageBreakBefore/>
      <w:numPr>
        <w:numId w:val="15"/>
      </w:numPr>
      <w:suppressAutoHyphens/>
      <w:spacing w:after="120" w:line="240" w:lineRule="auto"/>
      <w:outlineLvl w:val="0"/>
    </w:pPr>
    <w:rPr>
      <w:rFonts w:eastAsia="Times New Roman"/>
      <w:b/>
      <w:color w:val="54B948"/>
      <w:sz w:val="36"/>
      <w:szCs w:val="36"/>
      <w:lang w:val="en-GB"/>
    </w:rPr>
  </w:style>
  <w:style w:type="paragraph" w:styleId="Heading2">
    <w:name w:val="heading 2"/>
    <w:basedOn w:val="Heading1"/>
    <w:next w:val="BodyText"/>
    <w:link w:val="Heading2Char"/>
    <w:unhideWhenUsed/>
    <w:qFormat/>
    <w:rsid w:val="001A6B2B"/>
    <w:pPr>
      <w:pageBreakBefore w:val="0"/>
      <w:numPr>
        <w:ilvl w:val="1"/>
      </w:numPr>
      <w:spacing w:before="120"/>
      <w:outlineLvl w:val="1"/>
    </w:pPr>
    <w:rPr>
      <w:color w:val="auto"/>
      <w:sz w:val="34"/>
      <w:szCs w:val="28"/>
    </w:rPr>
  </w:style>
  <w:style w:type="paragraph" w:styleId="Heading3">
    <w:name w:val="heading 3"/>
    <w:basedOn w:val="Heading2"/>
    <w:next w:val="BodyText"/>
    <w:link w:val="Heading3Char"/>
    <w:unhideWhenUsed/>
    <w:qFormat/>
    <w:rsid w:val="008907B0"/>
    <w:pPr>
      <w:numPr>
        <w:ilvl w:val="2"/>
      </w:numPr>
      <w:outlineLvl w:val="2"/>
    </w:pPr>
    <w:rPr>
      <w:rFonts w:cs="Calibri"/>
      <w:sz w:val="28"/>
      <w:szCs w:val="24"/>
    </w:rPr>
  </w:style>
  <w:style w:type="paragraph" w:styleId="Heading4">
    <w:name w:val="heading 4"/>
    <w:basedOn w:val="Heading3"/>
    <w:next w:val="BodyText"/>
    <w:link w:val="Heading4Char"/>
    <w:unhideWhenUsed/>
    <w:qFormat/>
    <w:rsid w:val="008907B0"/>
    <w:pPr>
      <w:numPr>
        <w:ilvl w:val="3"/>
      </w:numPr>
      <w:outlineLvl w:val="3"/>
    </w:pPr>
    <w:rPr>
      <w:sz w:val="24"/>
    </w:rPr>
  </w:style>
  <w:style w:type="paragraph" w:styleId="Heading5">
    <w:name w:val="heading 5"/>
    <w:basedOn w:val="Heading4"/>
    <w:next w:val="BodyText"/>
    <w:link w:val="Heading5Char"/>
    <w:uiPriority w:val="19"/>
    <w:unhideWhenUsed/>
    <w:rsid w:val="008907B0"/>
    <w:pPr>
      <w:numPr>
        <w:ilvl w:val="4"/>
      </w:numPr>
      <w:outlineLvl w:val="4"/>
    </w:pPr>
    <w:rPr>
      <w:sz w:val="22"/>
    </w:rPr>
  </w:style>
  <w:style w:type="paragraph" w:styleId="Heading6">
    <w:name w:val="heading 6"/>
    <w:basedOn w:val="Heading5"/>
    <w:next w:val="BodyText"/>
    <w:link w:val="Heading6Char"/>
    <w:uiPriority w:val="19"/>
    <w:unhideWhenUsed/>
    <w:rsid w:val="008907B0"/>
    <w:pPr>
      <w:numPr>
        <w:ilvl w:val="5"/>
      </w:numPr>
      <w:outlineLvl w:val="5"/>
    </w:pPr>
    <w:rPr>
      <w:i/>
      <w:szCs w:val="20"/>
    </w:rPr>
  </w:style>
  <w:style w:type="paragraph" w:styleId="Heading7">
    <w:name w:val="heading 7"/>
    <w:basedOn w:val="Normal"/>
    <w:next w:val="Normal"/>
    <w:link w:val="Heading7Char"/>
    <w:uiPriority w:val="9"/>
    <w:semiHidden/>
    <w:unhideWhenUsed/>
    <w:qFormat/>
    <w:rsid w:val="00283A2E"/>
    <w:pPr>
      <w:keepNext/>
      <w:keepLines/>
      <w:numPr>
        <w:ilvl w:val="6"/>
        <w:numId w:val="1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3A2E"/>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3A2E"/>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link w:val="HeaderChar"/>
    <w:unhideWhenUsed/>
    <w:rsid w:val="000B069F"/>
    <w:pPr>
      <w:spacing w:before="60" w:after="60"/>
      <w:ind w:left="0"/>
      <w:jc w:val="right"/>
    </w:pPr>
    <w:rPr>
      <w:sz w:val="18"/>
      <w:szCs w:val="16"/>
    </w:rPr>
  </w:style>
  <w:style w:type="character" w:customStyle="1" w:styleId="HeaderChar">
    <w:name w:val="Header Char"/>
    <w:basedOn w:val="DefaultParagraphFont"/>
    <w:link w:val="Header"/>
    <w:uiPriority w:val="99"/>
    <w:rsid w:val="000B069F"/>
    <w:rPr>
      <w:rFonts w:ascii="Open Sans" w:eastAsia="Times New Roman" w:hAnsi="Open Sans" w:cs="Times New Roman"/>
      <w:sz w:val="18"/>
      <w:szCs w:val="16"/>
      <w:lang w:val="en-GB"/>
    </w:rPr>
  </w:style>
  <w:style w:type="paragraph" w:styleId="Footer">
    <w:name w:val="footer"/>
    <w:basedOn w:val="BodyText"/>
    <w:link w:val="FooterChar"/>
    <w:unhideWhenUsed/>
    <w:rsid w:val="005E5DF9"/>
    <w:pPr>
      <w:spacing w:before="0" w:after="0"/>
      <w:ind w:left="0"/>
      <w:jc w:val="right"/>
    </w:pPr>
    <w:rPr>
      <w:sz w:val="18"/>
    </w:rPr>
  </w:style>
  <w:style w:type="character" w:customStyle="1" w:styleId="FooterChar">
    <w:name w:val="Footer Char"/>
    <w:basedOn w:val="DefaultParagraphFont"/>
    <w:link w:val="Footer"/>
    <w:uiPriority w:val="99"/>
    <w:rsid w:val="005E5DF9"/>
    <w:rPr>
      <w:rFonts w:ascii="Open Sans" w:eastAsia="Times New Roman" w:hAnsi="Open Sans" w:cs="Times New Roman"/>
      <w:sz w:val="18"/>
      <w:szCs w:val="20"/>
      <w:lang w:val="en-GB"/>
    </w:rPr>
  </w:style>
  <w:style w:type="table" w:styleId="TableGrid">
    <w:name w:val="Table Grid"/>
    <w:basedOn w:val="TableNormal"/>
    <w:uiPriority w:val="39"/>
    <w:rsid w:val="008C6CFC"/>
    <w:pPr>
      <w:suppressAutoHyphens/>
      <w:spacing w:after="0" w:line="240" w:lineRule="auto"/>
    </w:pPr>
    <w:rPr>
      <w:sz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style>
  <w:style w:type="character" w:customStyle="1" w:styleId="Heading1Char">
    <w:name w:val="Heading 1 Char"/>
    <w:aliases w:val="Section Title Char"/>
    <w:basedOn w:val="DefaultParagraphFont"/>
    <w:link w:val="Heading1"/>
    <w:rsid w:val="00283A2E"/>
    <w:rPr>
      <w:rFonts w:eastAsia="Times New Roman"/>
      <w:b/>
      <w:color w:val="54B948"/>
      <w:sz w:val="36"/>
      <w:szCs w:val="36"/>
      <w:lang w:val="en-GB"/>
    </w:rPr>
  </w:style>
  <w:style w:type="numbering" w:customStyle="1" w:styleId="Headings">
    <w:name w:val="Headings"/>
    <w:uiPriority w:val="99"/>
    <w:rsid w:val="00283A2E"/>
    <w:pPr>
      <w:numPr>
        <w:numId w:val="12"/>
      </w:numPr>
    </w:pPr>
  </w:style>
  <w:style w:type="character" w:customStyle="1" w:styleId="Heading2Char">
    <w:name w:val="Heading 2 Char"/>
    <w:basedOn w:val="DefaultParagraphFont"/>
    <w:link w:val="Heading2"/>
    <w:rsid w:val="001A6B2B"/>
    <w:rPr>
      <w:rFonts w:eastAsia="Times New Roman"/>
      <w:b/>
      <w:sz w:val="34"/>
      <w:szCs w:val="28"/>
      <w:lang w:val="en-GB"/>
    </w:rPr>
  </w:style>
  <w:style w:type="character" w:customStyle="1" w:styleId="Heading3Char">
    <w:name w:val="Heading 3 Char"/>
    <w:basedOn w:val="DefaultParagraphFont"/>
    <w:link w:val="Heading3"/>
    <w:rsid w:val="008907B0"/>
    <w:rPr>
      <w:rFonts w:eastAsia="Times New Roman" w:cs="Calibri"/>
      <w:b/>
      <w:sz w:val="28"/>
      <w:szCs w:val="24"/>
      <w:lang w:val="en-GB"/>
    </w:rPr>
  </w:style>
  <w:style w:type="character" w:customStyle="1" w:styleId="Heading4Char">
    <w:name w:val="Heading 4 Char"/>
    <w:basedOn w:val="DefaultParagraphFont"/>
    <w:link w:val="Heading4"/>
    <w:rsid w:val="008907B0"/>
    <w:rPr>
      <w:rFonts w:eastAsia="Times New Roman" w:cs="Calibri"/>
      <w:b/>
      <w:sz w:val="24"/>
      <w:szCs w:val="24"/>
      <w:lang w:val="en-GB"/>
    </w:rPr>
  </w:style>
  <w:style w:type="character" w:customStyle="1" w:styleId="Heading5Char">
    <w:name w:val="Heading 5 Char"/>
    <w:basedOn w:val="DefaultParagraphFont"/>
    <w:link w:val="Heading5"/>
    <w:uiPriority w:val="19"/>
    <w:rsid w:val="008907B0"/>
    <w:rPr>
      <w:rFonts w:eastAsia="Times New Roman" w:cs="Calibri"/>
      <w:b/>
      <w:szCs w:val="24"/>
      <w:lang w:val="en-GB"/>
    </w:rPr>
  </w:style>
  <w:style w:type="character" w:customStyle="1" w:styleId="Heading6Char">
    <w:name w:val="Heading 6 Char"/>
    <w:basedOn w:val="DefaultParagraphFont"/>
    <w:link w:val="Heading6"/>
    <w:uiPriority w:val="19"/>
    <w:rsid w:val="008907B0"/>
    <w:rPr>
      <w:rFonts w:eastAsia="Times New Roman" w:cs="Calibri"/>
      <w:b/>
      <w:i/>
      <w:lang w:val="en-GB"/>
    </w:rPr>
  </w:style>
  <w:style w:type="paragraph" w:customStyle="1" w:styleId="TableHeading">
    <w:name w:val="Table Heading"/>
    <w:basedOn w:val="BodyText"/>
    <w:qFormat/>
    <w:rsid w:val="002F1735"/>
    <w:pPr>
      <w:spacing w:before="60" w:after="60"/>
      <w:ind w:left="0"/>
    </w:pPr>
    <w:rPr>
      <w:b/>
      <w:color w:val="FFFFFF" w:themeColor="background1"/>
      <w:sz w:val="20"/>
      <w:szCs w:val="22"/>
    </w:rPr>
  </w:style>
  <w:style w:type="paragraph" w:customStyle="1" w:styleId="TableBody">
    <w:name w:val="Table Body"/>
    <w:basedOn w:val="BodyText"/>
    <w:qFormat/>
    <w:rsid w:val="00922C5C"/>
    <w:pPr>
      <w:spacing w:before="60" w:after="60"/>
      <w:ind w:left="0"/>
    </w:pPr>
    <w:rPr>
      <w:sz w:val="20"/>
    </w:rPr>
  </w:style>
  <w:style w:type="paragraph" w:customStyle="1" w:styleId="Legal">
    <w:name w:val="Legal"/>
    <w:basedOn w:val="BodyText"/>
    <w:rsid w:val="0038427E"/>
    <w:pPr>
      <w:spacing w:before="60" w:after="60"/>
    </w:pPr>
    <w:rPr>
      <w:sz w:val="18"/>
    </w:rPr>
  </w:style>
  <w:style w:type="paragraph" w:styleId="Date">
    <w:name w:val="Date"/>
    <w:basedOn w:val="BodyText"/>
    <w:next w:val="DocInfo"/>
    <w:link w:val="DateChar"/>
    <w:uiPriority w:val="99"/>
    <w:unhideWhenUsed/>
    <w:rsid w:val="00C06923"/>
    <w:pPr>
      <w:spacing w:before="0" w:after="0"/>
      <w:ind w:left="357" w:right="357"/>
    </w:pPr>
  </w:style>
  <w:style w:type="character" w:styleId="CommentReference">
    <w:name w:val="annotation reference"/>
    <w:basedOn w:val="DefaultParagraphFont"/>
    <w:uiPriority w:val="99"/>
    <w:semiHidden/>
    <w:unhideWhenUsed/>
    <w:rsid w:val="00DD4EFB"/>
    <w:rPr>
      <w:sz w:val="16"/>
      <w:szCs w:val="16"/>
    </w:rPr>
  </w:style>
  <w:style w:type="paragraph" w:styleId="CommentText">
    <w:name w:val="annotation text"/>
    <w:basedOn w:val="Normal"/>
    <w:link w:val="CommentTextChar"/>
    <w:uiPriority w:val="99"/>
    <w:unhideWhenUsed/>
    <w:rsid w:val="00DD4EFB"/>
    <w:rPr>
      <w:sz w:val="20"/>
    </w:rPr>
  </w:style>
  <w:style w:type="character" w:customStyle="1" w:styleId="CommentTextChar">
    <w:name w:val="Comment Text Char"/>
    <w:basedOn w:val="DefaultParagraphFont"/>
    <w:link w:val="CommentText"/>
    <w:uiPriority w:val="99"/>
    <w:rsid w:val="00DD4EFB"/>
    <w:rPr>
      <w:rFonts w:ascii="Open Sans" w:eastAsia="Times New Roman" w:hAnsi="Open Sans" w:cs="Times New Roman"/>
      <w:sz w:val="20"/>
      <w:szCs w:val="20"/>
    </w:rPr>
  </w:style>
  <w:style w:type="paragraph" w:styleId="CommentSubject">
    <w:name w:val="annotation subject"/>
    <w:basedOn w:val="CommentText"/>
    <w:next w:val="CommentText"/>
    <w:link w:val="CommentSubjectChar"/>
    <w:uiPriority w:val="99"/>
    <w:semiHidden/>
    <w:unhideWhenUsed/>
    <w:rsid w:val="00DD4EFB"/>
    <w:rPr>
      <w:b/>
      <w:bCs/>
    </w:rPr>
  </w:style>
  <w:style w:type="character" w:customStyle="1" w:styleId="CommentSubjectChar">
    <w:name w:val="Comment Subject Char"/>
    <w:basedOn w:val="CommentTextChar"/>
    <w:link w:val="CommentSubject"/>
    <w:uiPriority w:val="99"/>
    <w:semiHidden/>
    <w:rsid w:val="00DD4EFB"/>
    <w:rPr>
      <w:rFonts w:ascii="Open Sans" w:eastAsia="Times New Roman" w:hAnsi="Open Sans" w:cs="Times New Roman"/>
      <w:b/>
      <w:bCs/>
      <w:sz w:val="20"/>
      <w:szCs w:val="20"/>
    </w:rPr>
  </w:style>
  <w:style w:type="paragraph" w:styleId="BalloonText">
    <w:name w:val="Balloon Text"/>
    <w:basedOn w:val="Normal"/>
    <w:link w:val="BalloonTextChar"/>
    <w:unhideWhenUsed/>
    <w:rsid w:val="00DD4EFB"/>
    <w:rPr>
      <w:rFonts w:ascii="Segoe UI" w:hAnsi="Segoe UI" w:cs="Segoe UI"/>
      <w:sz w:val="18"/>
      <w:szCs w:val="18"/>
    </w:rPr>
  </w:style>
  <w:style w:type="character" w:customStyle="1" w:styleId="BalloonTextChar">
    <w:name w:val="Balloon Text Char"/>
    <w:basedOn w:val="DefaultParagraphFont"/>
    <w:link w:val="BalloonText"/>
    <w:rsid w:val="00DD4EFB"/>
    <w:rPr>
      <w:rFonts w:ascii="Segoe UI" w:eastAsia="Times New Roman" w:hAnsi="Segoe UI" w:cs="Segoe UI"/>
      <w:sz w:val="18"/>
      <w:szCs w:val="18"/>
    </w:rPr>
  </w:style>
  <w:style w:type="paragraph" w:styleId="TOC1">
    <w:name w:val="toc 1"/>
    <w:basedOn w:val="BodyText"/>
    <w:next w:val="BodyText"/>
    <w:autoRedefine/>
    <w:uiPriority w:val="39"/>
    <w:unhideWhenUsed/>
    <w:rsid w:val="000C16C0"/>
    <w:pPr>
      <w:tabs>
        <w:tab w:val="right" w:leader="dot" w:pos="10081"/>
      </w:tabs>
      <w:spacing w:after="0"/>
    </w:pPr>
    <w:rPr>
      <w:b/>
      <w:szCs w:val="28"/>
    </w:rPr>
  </w:style>
  <w:style w:type="paragraph" w:styleId="TOC2">
    <w:name w:val="toc 2"/>
    <w:basedOn w:val="TOC1"/>
    <w:next w:val="BodyText"/>
    <w:autoRedefine/>
    <w:uiPriority w:val="39"/>
    <w:unhideWhenUsed/>
    <w:rsid w:val="00B8452C"/>
    <w:pPr>
      <w:spacing w:before="60" w:after="60"/>
      <w:ind w:left="1258" w:hanging="181"/>
    </w:pPr>
    <w:rPr>
      <w:rFonts w:cs="Open Sans"/>
      <w:b w:val="0"/>
      <w:sz w:val="20"/>
    </w:rPr>
  </w:style>
  <w:style w:type="paragraph" w:styleId="TOC3">
    <w:name w:val="toc 3"/>
    <w:basedOn w:val="TOC2"/>
    <w:next w:val="BodyText"/>
    <w:autoRedefine/>
    <w:uiPriority w:val="39"/>
    <w:unhideWhenUsed/>
    <w:rsid w:val="00747D38"/>
    <w:pPr>
      <w:ind w:left="1621"/>
    </w:pPr>
  </w:style>
  <w:style w:type="character" w:styleId="Hyperlink">
    <w:name w:val="Hyperlink"/>
    <w:basedOn w:val="DefaultParagraphFont"/>
    <w:uiPriority w:val="99"/>
    <w:rsid w:val="00623692"/>
    <w:rPr>
      <w:color w:val="0000FF"/>
      <w:u w:val="single"/>
    </w:rPr>
  </w:style>
  <w:style w:type="numbering" w:customStyle="1" w:styleId="Captions">
    <w:name w:val="Captions"/>
    <w:uiPriority w:val="99"/>
    <w:rsid w:val="006B5D03"/>
    <w:pPr>
      <w:numPr>
        <w:numId w:val="10"/>
      </w:numPr>
    </w:pPr>
  </w:style>
  <w:style w:type="paragraph" w:customStyle="1" w:styleId="GlossaryHeading">
    <w:name w:val="Glossary Heading"/>
    <w:basedOn w:val="BodyText"/>
    <w:next w:val="GlossaryTerm"/>
    <w:uiPriority w:val="4"/>
    <w:qFormat/>
    <w:rsid w:val="00250D77"/>
    <w:pPr>
      <w:keepNext/>
      <w:pBdr>
        <w:top w:val="single" w:sz="4" w:space="1" w:color="auto"/>
      </w:pBdr>
      <w:spacing w:after="0"/>
      <w:ind w:left="0"/>
    </w:pPr>
    <w:rPr>
      <w:b/>
      <w:sz w:val="24"/>
    </w:rPr>
  </w:style>
  <w:style w:type="paragraph" w:customStyle="1" w:styleId="GlossaryTerm">
    <w:name w:val="Glossary Term"/>
    <w:basedOn w:val="BodyText"/>
    <w:next w:val="GlossaryDescription"/>
    <w:uiPriority w:val="4"/>
    <w:qFormat/>
    <w:rsid w:val="00B053C3"/>
    <w:pPr>
      <w:keepNext/>
      <w:spacing w:before="0" w:after="0"/>
    </w:pPr>
    <w:rPr>
      <w:b/>
    </w:rPr>
  </w:style>
  <w:style w:type="paragraph" w:customStyle="1" w:styleId="GlossaryDescription">
    <w:name w:val="Glossary Description"/>
    <w:basedOn w:val="BodyText"/>
    <w:uiPriority w:val="4"/>
    <w:qFormat/>
    <w:rsid w:val="00B053C3"/>
    <w:pPr>
      <w:spacing w:before="0"/>
      <w:ind w:left="1077"/>
    </w:pPr>
  </w:style>
  <w:style w:type="paragraph" w:styleId="Index1">
    <w:name w:val="index 1"/>
    <w:basedOn w:val="BodyText"/>
    <w:autoRedefine/>
    <w:uiPriority w:val="99"/>
    <w:unhideWhenUsed/>
    <w:rsid w:val="00AC7BC9"/>
    <w:pPr>
      <w:tabs>
        <w:tab w:val="right" w:leader="dot" w:pos="4649"/>
      </w:tabs>
      <w:spacing w:before="60" w:after="60"/>
      <w:ind w:left="901" w:right="284" w:hanging="181"/>
    </w:pPr>
    <w:rPr>
      <w:sz w:val="18"/>
    </w:rPr>
  </w:style>
  <w:style w:type="numbering" w:customStyle="1" w:styleId="TableNumberLists">
    <w:name w:val="Table Number Lists"/>
    <w:uiPriority w:val="99"/>
    <w:rsid w:val="0024562E"/>
    <w:pPr>
      <w:numPr>
        <w:numId w:val="3"/>
      </w:numPr>
    </w:pPr>
  </w:style>
  <w:style w:type="paragraph" w:customStyle="1" w:styleId="Warning">
    <w:name w:val="Warning"/>
    <w:basedOn w:val="BodyText"/>
    <w:next w:val="BodyText"/>
    <w:uiPriority w:val="9"/>
    <w:qFormat/>
    <w:rsid w:val="00D71F7A"/>
    <w:pPr>
      <w:numPr>
        <w:numId w:val="8"/>
      </w:numPr>
      <w:shd w:val="clear" w:color="auto" w:fill="FBE4D5" w:themeFill="accent2" w:themeFillTint="33"/>
      <w:tabs>
        <w:tab w:val="left" w:pos="720"/>
        <w:tab w:val="left" w:pos="1440"/>
      </w:tabs>
      <w:ind w:left="1797" w:hanging="1440"/>
    </w:pPr>
  </w:style>
  <w:style w:type="paragraph" w:customStyle="1" w:styleId="Caution">
    <w:name w:val="Caution"/>
    <w:basedOn w:val="BodyText"/>
    <w:next w:val="BodyText"/>
    <w:uiPriority w:val="9"/>
    <w:qFormat/>
    <w:rsid w:val="006235FF"/>
    <w:pPr>
      <w:numPr>
        <w:numId w:val="9"/>
      </w:numPr>
      <w:shd w:val="clear" w:color="auto" w:fill="FFF2CC" w:themeFill="accent4" w:themeFillTint="33"/>
      <w:tabs>
        <w:tab w:val="left" w:pos="720"/>
        <w:tab w:val="left" w:pos="1440"/>
      </w:tabs>
      <w:ind w:left="1797" w:hanging="1440"/>
    </w:pPr>
  </w:style>
  <w:style w:type="paragraph" w:customStyle="1" w:styleId="Note">
    <w:name w:val="Note"/>
    <w:basedOn w:val="BodyText"/>
    <w:next w:val="BodyText"/>
    <w:uiPriority w:val="9"/>
    <w:qFormat/>
    <w:rsid w:val="00543953"/>
    <w:pPr>
      <w:shd w:val="clear" w:color="auto" w:fill="E2EFD9" w:themeFill="accent6" w:themeFillTint="33"/>
      <w:ind w:left="1571" w:hanging="851"/>
    </w:pPr>
  </w:style>
  <w:style w:type="paragraph" w:styleId="ListBullet">
    <w:name w:val="List Bullet"/>
    <w:basedOn w:val="BodyText"/>
    <w:uiPriority w:val="4"/>
    <w:qFormat/>
    <w:rsid w:val="00921C30"/>
    <w:pPr>
      <w:numPr>
        <w:numId w:val="13"/>
      </w:numPr>
    </w:pPr>
  </w:style>
  <w:style w:type="paragraph" w:styleId="ListBullet2">
    <w:name w:val="List Bullet 2"/>
    <w:basedOn w:val="ListBullet"/>
    <w:uiPriority w:val="9"/>
    <w:qFormat/>
    <w:rsid w:val="00C4427F"/>
    <w:pPr>
      <w:numPr>
        <w:ilvl w:val="1"/>
      </w:numPr>
    </w:pPr>
  </w:style>
  <w:style w:type="paragraph" w:styleId="ListBullet3">
    <w:name w:val="List Bullet 3"/>
    <w:basedOn w:val="ListBullet2"/>
    <w:uiPriority w:val="99"/>
    <w:unhideWhenUsed/>
    <w:rsid w:val="00C4427F"/>
    <w:pPr>
      <w:numPr>
        <w:ilvl w:val="2"/>
      </w:numPr>
    </w:pPr>
  </w:style>
  <w:style w:type="paragraph" w:customStyle="1" w:styleId="Product">
    <w:name w:val="Product"/>
    <w:next w:val="Title"/>
    <w:link w:val="ProductChar"/>
    <w:rsid w:val="00A9728D"/>
    <w:pPr>
      <w:suppressAutoHyphens/>
      <w:spacing w:after="120" w:line="240" w:lineRule="auto"/>
      <w:ind w:left="357" w:right="357"/>
      <w:contextualSpacing/>
      <w:outlineLvl w:val="1"/>
    </w:pPr>
    <w:rPr>
      <w:rFonts w:ascii="Raleway Black" w:eastAsia="Times New Roman" w:hAnsi="Raleway Black"/>
      <w:sz w:val="48"/>
      <w:szCs w:val="60"/>
      <w:lang w:val="en-GB"/>
    </w:rPr>
  </w:style>
  <w:style w:type="paragraph" w:styleId="Title">
    <w:name w:val="Title"/>
    <w:aliases w:val="DocTitle"/>
    <w:next w:val="DocInfo"/>
    <w:link w:val="TitleChar"/>
    <w:qFormat/>
    <w:rsid w:val="00A9728D"/>
    <w:pPr>
      <w:pBdr>
        <w:bottom w:val="single" w:sz="48" w:space="10" w:color="54B948"/>
      </w:pBdr>
      <w:suppressAutoHyphens/>
      <w:spacing w:after="120" w:line="240" w:lineRule="auto"/>
      <w:ind w:left="357" w:right="357"/>
      <w:contextualSpacing/>
      <w:outlineLvl w:val="2"/>
    </w:pPr>
    <w:rPr>
      <w:rFonts w:eastAsiaTheme="majorEastAsia" w:cstheme="majorBidi"/>
      <w:b/>
      <w:sz w:val="48"/>
      <w:szCs w:val="56"/>
      <w:lang w:val="en-GB"/>
    </w:rPr>
  </w:style>
  <w:style w:type="character" w:customStyle="1" w:styleId="TitleChar">
    <w:name w:val="Title Char"/>
    <w:aliases w:val="DocTitle Char"/>
    <w:basedOn w:val="DefaultParagraphFont"/>
    <w:link w:val="Title"/>
    <w:uiPriority w:val="10"/>
    <w:rsid w:val="00A9728D"/>
    <w:rPr>
      <w:rFonts w:ascii="Open Sans" w:eastAsiaTheme="majorEastAsia" w:hAnsi="Open Sans" w:cstheme="majorBidi"/>
      <w:b/>
      <w:sz w:val="48"/>
      <w:szCs w:val="56"/>
      <w:lang w:val="en-GB"/>
    </w:rPr>
  </w:style>
  <w:style w:type="character" w:customStyle="1" w:styleId="ProductChar">
    <w:name w:val="Product Char"/>
    <w:basedOn w:val="DefaultParagraphFont"/>
    <w:link w:val="Product"/>
    <w:rsid w:val="00A9728D"/>
    <w:rPr>
      <w:rFonts w:ascii="Raleway Black" w:eastAsia="Times New Roman" w:hAnsi="Raleway Black" w:cs="Times New Roman"/>
      <w:sz w:val="48"/>
      <w:szCs w:val="60"/>
      <w:lang w:val="en-GB"/>
    </w:rPr>
  </w:style>
  <w:style w:type="paragraph" w:customStyle="1" w:styleId="DocInfo">
    <w:name w:val="Doc Info"/>
    <w:basedOn w:val="BodyText"/>
    <w:rsid w:val="008D5BD1"/>
    <w:pPr>
      <w:spacing w:before="6000" w:after="0"/>
      <w:ind w:left="357" w:right="357"/>
      <w:contextualSpacing/>
    </w:pPr>
  </w:style>
  <w:style w:type="paragraph" w:styleId="BodyText">
    <w:name w:val="Body Text"/>
    <w:link w:val="BodyTextChar"/>
    <w:qFormat/>
    <w:rsid w:val="00A370A3"/>
    <w:pPr>
      <w:suppressAutoHyphens/>
      <w:spacing w:before="120" w:after="120" w:line="240" w:lineRule="auto"/>
      <w:ind w:left="720"/>
    </w:pPr>
    <w:rPr>
      <w:rFonts w:eastAsia="Times New Roman"/>
      <w:lang w:val="en-GB"/>
    </w:rPr>
  </w:style>
  <w:style w:type="character" w:customStyle="1" w:styleId="BodyTextChar">
    <w:name w:val="Body Text Char"/>
    <w:basedOn w:val="DefaultParagraphFont"/>
    <w:link w:val="BodyText"/>
    <w:rsid w:val="008919F8"/>
    <w:rPr>
      <w:rFonts w:ascii="Open Sans" w:eastAsia="Times New Roman" w:hAnsi="Open Sans" w:cs="Times New Roman"/>
      <w:szCs w:val="20"/>
      <w:lang w:val="en-GB"/>
    </w:rPr>
  </w:style>
  <w:style w:type="paragraph" w:styleId="BodyText2">
    <w:name w:val="Body Text 2"/>
    <w:basedOn w:val="BodyText"/>
    <w:link w:val="BodyText2Char"/>
    <w:uiPriority w:val="9"/>
    <w:rsid w:val="00AF272C"/>
    <w:pPr>
      <w:ind w:left="1077"/>
    </w:pPr>
  </w:style>
  <w:style w:type="character" w:customStyle="1" w:styleId="BodyText2Char">
    <w:name w:val="Body Text 2 Char"/>
    <w:basedOn w:val="DefaultParagraphFont"/>
    <w:link w:val="BodyText2"/>
    <w:uiPriority w:val="9"/>
    <w:rsid w:val="008033AC"/>
    <w:rPr>
      <w:rFonts w:ascii="Open Sans" w:eastAsia="Times New Roman" w:hAnsi="Open Sans" w:cs="Times New Roman"/>
      <w:szCs w:val="20"/>
      <w:lang w:val="en-GB"/>
    </w:rPr>
  </w:style>
  <w:style w:type="paragraph" w:customStyle="1" w:styleId="TableWarning">
    <w:name w:val="Table Warning"/>
    <w:basedOn w:val="TableBody"/>
    <w:next w:val="TableBody"/>
    <w:uiPriority w:val="9"/>
    <w:qFormat/>
    <w:rsid w:val="008270F5"/>
    <w:pPr>
      <w:shd w:val="clear" w:color="auto" w:fill="FBE4D5" w:themeFill="accent2" w:themeFillTint="33"/>
      <w:tabs>
        <w:tab w:val="left" w:pos="1077"/>
      </w:tabs>
      <w:ind w:left="284" w:hanging="284"/>
    </w:pPr>
  </w:style>
  <w:style w:type="numbering" w:customStyle="1" w:styleId="BulletLists">
    <w:name w:val="Bullet Lists"/>
    <w:uiPriority w:val="99"/>
    <w:rsid w:val="00921C30"/>
    <w:pPr>
      <w:numPr>
        <w:numId w:val="1"/>
      </w:numPr>
    </w:pPr>
  </w:style>
  <w:style w:type="paragraph" w:styleId="ListNumber">
    <w:name w:val="List Number"/>
    <w:basedOn w:val="BodyText"/>
    <w:unhideWhenUsed/>
    <w:qFormat/>
    <w:rsid w:val="00357C62"/>
    <w:pPr>
      <w:ind w:left="0"/>
    </w:pPr>
  </w:style>
  <w:style w:type="paragraph" w:styleId="ListNumber2">
    <w:name w:val="List Number 2"/>
    <w:basedOn w:val="ListNumber"/>
    <w:uiPriority w:val="9"/>
    <w:unhideWhenUsed/>
    <w:qFormat/>
    <w:rsid w:val="00C4427F"/>
  </w:style>
  <w:style w:type="paragraph" w:styleId="ListNumber3">
    <w:name w:val="List Number 3"/>
    <w:basedOn w:val="ListNumber2"/>
    <w:uiPriority w:val="99"/>
    <w:unhideWhenUsed/>
    <w:rsid w:val="00C4427F"/>
  </w:style>
  <w:style w:type="numbering" w:customStyle="1" w:styleId="NumberLists">
    <w:name w:val="Number Lists"/>
    <w:uiPriority w:val="99"/>
    <w:rsid w:val="00357C62"/>
    <w:pPr>
      <w:numPr>
        <w:numId w:val="2"/>
      </w:numPr>
    </w:pPr>
  </w:style>
  <w:style w:type="character" w:customStyle="1" w:styleId="DateChar">
    <w:name w:val="Date Char"/>
    <w:basedOn w:val="DefaultParagraphFont"/>
    <w:link w:val="Date"/>
    <w:uiPriority w:val="99"/>
    <w:rsid w:val="00C06923"/>
    <w:rPr>
      <w:rFonts w:ascii="Open Sans" w:eastAsia="Times New Roman" w:hAnsi="Open Sans" w:cs="Times New Roman"/>
      <w:szCs w:val="20"/>
      <w:lang w:val="en-GB"/>
    </w:rPr>
  </w:style>
  <w:style w:type="paragraph" w:styleId="ListContinue">
    <w:name w:val="List Continue"/>
    <w:basedOn w:val="BodyText"/>
    <w:uiPriority w:val="4"/>
    <w:unhideWhenUsed/>
    <w:qFormat/>
    <w:rsid w:val="00357C62"/>
    <w:pPr>
      <w:ind w:left="1077"/>
    </w:pPr>
  </w:style>
  <w:style w:type="paragraph" w:styleId="ListContinue2">
    <w:name w:val="List Continue 2"/>
    <w:basedOn w:val="ListContinue"/>
    <w:uiPriority w:val="9"/>
    <w:unhideWhenUsed/>
    <w:qFormat/>
    <w:rsid w:val="00357C62"/>
    <w:pPr>
      <w:ind w:left="1440"/>
    </w:pPr>
  </w:style>
  <w:style w:type="paragraph" w:styleId="ListContinue3">
    <w:name w:val="List Continue 3"/>
    <w:basedOn w:val="ListContinue2"/>
    <w:uiPriority w:val="99"/>
    <w:unhideWhenUsed/>
    <w:rsid w:val="00357C62"/>
    <w:pPr>
      <w:ind w:left="1797"/>
    </w:pPr>
  </w:style>
  <w:style w:type="paragraph" w:customStyle="1" w:styleId="TableCaption">
    <w:name w:val="Table Caption"/>
    <w:basedOn w:val="BodyText"/>
    <w:next w:val="BodyText"/>
    <w:uiPriority w:val="4"/>
    <w:qFormat/>
    <w:rsid w:val="006B5D03"/>
    <w:pPr>
      <w:keepNext/>
      <w:numPr>
        <w:ilvl w:val="2"/>
        <w:numId w:val="16"/>
      </w:numPr>
      <w:tabs>
        <w:tab w:val="left" w:pos="1440"/>
      </w:tabs>
      <w:spacing w:before="240"/>
    </w:pPr>
    <w:rPr>
      <w:i/>
      <w:sz w:val="20"/>
    </w:rPr>
  </w:style>
  <w:style w:type="paragraph" w:customStyle="1" w:styleId="FigureCaption">
    <w:name w:val="Figure Caption"/>
    <w:basedOn w:val="BodyText"/>
    <w:next w:val="BodyText"/>
    <w:qFormat/>
    <w:rsid w:val="006B5D03"/>
    <w:pPr>
      <w:keepNext/>
      <w:numPr>
        <w:numId w:val="16"/>
      </w:numPr>
      <w:spacing w:before="240"/>
    </w:pPr>
    <w:rPr>
      <w:i/>
      <w:iCs/>
      <w:sz w:val="20"/>
      <w:szCs w:val="18"/>
    </w:rPr>
  </w:style>
  <w:style w:type="paragraph" w:customStyle="1" w:styleId="Caution2">
    <w:name w:val="Caution 2"/>
    <w:basedOn w:val="Caution"/>
    <w:next w:val="BodyText2"/>
    <w:uiPriority w:val="9"/>
    <w:qFormat/>
    <w:rsid w:val="006235FF"/>
    <w:pPr>
      <w:numPr>
        <w:ilvl w:val="1"/>
      </w:numPr>
      <w:tabs>
        <w:tab w:val="clear" w:pos="720"/>
        <w:tab w:val="clear" w:pos="1440"/>
        <w:tab w:val="left" w:pos="1077"/>
        <w:tab w:val="left" w:pos="1797"/>
      </w:tabs>
      <w:ind w:left="2154" w:hanging="1797"/>
    </w:pPr>
  </w:style>
  <w:style w:type="character" w:customStyle="1" w:styleId="Code">
    <w:name w:val="Code"/>
    <w:uiPriority w:val="9"/>
    <w:rsid w:val="00D27EB9"/>
    <w:rPr>
      <w:rFonts w:ascii="Courier New" w:hAnsi="Courier New"/>
      <w:bdr w:val="none" w:sz="0" w:space="0" w:color="auto"/>
      <w:shd w:val="clear" w:color="auto" w:fill="F2F2F2" w:themeFill="background1" w:themeFillShade="F2"/>
    </w:rPr>
  </w:style>
  <w:style w:type="paragraph" w:customStyle="1" w:styleId="TableListNumber">
    <w:name w:val="Table List Number"/>
    <w:basedOn w:val="TableBody"/>
    <w:uiPriority w:val="9"/>
    <w:qFormat/>
    <w:rsid w:val="0024562E"/>
    <w:pPr>
      <w:numPr>
        <w:numId w:val="5"/>
      </w:numPr>
    </w:pPr>
  </w:style>
  <w:style w:type="table" w:customStyle="1" w:styleId="TableHeadingTop">
    <w:name w:val="Table Heading Top"/>
    <w:basedOn w:val="TableGrid"/>
    <w:uiPriority w:val="99"/>
    <w:rsid w:val="00177F20"/>
    <w:tblPr/>
    <w:tcPr>
      <w:shd w:val="clear" w:color="auto" w:fill="auto"/>
    </w:tcPr>
    <w:tblStylePr w:type="firstRow">
      <w:rPr>
        <w:rFonts w:ascii="Segoe UI" w:hAnsi="Segoe UI"/>
        <w:b w:val="0"/>
        <w:color w:val="FFFFFF" w:themeColor="background1"/>
        <w:sz w:val="20"/>
      </w:rPr>
      <w:tblPr/>
      <w:trPr>
        <w:tblHeader/>
      </w:trPr>
      <w:tcPr>
        <w:shd w:val="clear" w:color="auto" w:fill="54B948"/>
      </w:tcPr>
    </w:tblStylePr>
  </w:style>
  <w:style w:type="paragraph" w:customStyle="1" w:styleId="TableListNumber2">
    <w:name w:val="Table List Number 2"/>
    <w:basedOn w:val="TableListNumber"/>
    <w:uiPriority w:val="9"/>
    <w:rsid w:val="00DD3765"/>
    <w:pPr>
      <w:keepNext/>
      <w:numPr>
        <w:ilvl w:val="1"/>
      </w:numPr>
    </w:pPr>
  </w:style>
  <w:style w:type="paragraph" w:customStyle="1" w:styleId="TableListBullet">
    <w:name w:val="Table List Bullet"/>
    <w:basedOn w:val="TableBody"/>
    <w:uiPriority w:val="9"/>
    <w:qFormat/>
    <w:rsid w:val="002F1735"/>
    <w:pPr>
      <w:numPr>
        <w:numId w:val="4"/>
      </w:numPr>
    </w:pPr>
  </w:style>
  <w:style w:type="paragraph" w:customStyle="1" w:styleId="TableListBullet2">
    <w:name w:val="Table List Bullet 2"/>
    <w:basedOn w:val="TableListBullet"/>
    <w:uiPriority w:val="9"/>
    <w:rsid w:val="00DD3765"/>
    <w:pPr>
      <w:numPr>
        <w:ilvl w:val="1"/>
      </w:numPr>
    </w:pPr>
  </w:style>
  <w:style w:type="paragraph" w:customStyle="1" w:styleId="TableListContinue">
    <w:name w:val="Table List Continue"/>
    <w:basedOn w:val="TableBody"/>
    <w:uiPriority w:val="9"/>
    <w:qFormat/>
    <w:rsid w:val="00BD5A8C"/>
    <w:pPr>
      <w:ind w:left="284"/>
    </w:pPr>
  </w:style>
  <w:style w:type="paragraph" w:customStyle="1" w:styleId="TableListContinue2">
    <w:name w:val="Table List Continue 2"/>
    <w:basedOn w:val="TableListContinue"/>
    <w:uiPriority w:val="9"/>
    <w:rsid w:val="00BD5A8C"/>
    <w:pPr>
      <w:ind w:left="567"/>
    </w:pPr>
  </w:style>
  <w:style w:type="numbering" w:customStyle="1" w:styleId="TableBulletLists">
    <w:name w:val="Table Bullet Lists"/>
    <w:uiPriority w:val="99"/>
    <w:rsid w:val="00CF242C"/>
    <w:pPr>
      <w:numPr>
        <w:numId w:val="4"/>
      </w:numPr>
    </w:pPr>
  </w:style>
  <w:style w:type="paragraph" w:customStyle="1" w:styleId="Warning2">
    <w:name w:val="Warning 2"/>
    <w:basedOn w:val="Warning"/>
    <w:next w:val="BodyText2"/>
    <w:uiPriority w:val="9"/>
    <w:qFormat/>
    <w:rsid w:val="00D71F7A"/>
    <w:pPr>
      <w:numPr>
        <w:ilvl w:val="1"/>
      </w:numPr>
      <w:tabs>
        <w:tab w:val="clear" w:pos="720"/>
        <w:tab w:val="clear" w:pos="1440"/>
        <w:tab w:val="left" w:pos="1077"/>
        <w:tab w:val="left" w:pos="1797"/>
      </w:tabs>
      <w:suppressAutoHyphens w:val="0"/>
      <w:ind w:left="2154" w:hanging="1797"/>
    </w:pPr>
  </w:style>
  <w:style w:type="paragraph" w:customStyle="1" w:styleId="Warning3">
    <w:name w:val="Warning 3"/>
    <w:basedOn w:val="Warning2"/>
    <w:next w:val="Normal"/>
    <w:uiPriority w:val="9"/>
    <w:rsid w:val="00D71F7A"/>
    <w:pPr>
      <w:numPr>
        <w:ilvl w:val="2"/>
      </w:numPr>
      <w:tabs>
        <w:tab w:val="clear" w:pos="1077"/>
        <w:tab w:val="clear" w:pos="1797"/>
        <w:tab w:val="left" w:pos="1440"/>
        <w:tab w:val="left" w:pos="2155"/>
      </w:tabs>
      <w:ind w:left="2512" w:hanging="2155"/>
    </w:pPr>
  </w:style>
  <w:style w:type="paragraph" w:customStyle="1" w:styleId="LOTHeading">
    <w:name w:val="LOT Heading"/>
    <w:basedOn w:val="NoTOCHeading1"/>
    <w:next w:val="BodyText"/>
    <w:rsid w:val="001E7959"/>
    <w:pPr>
      <w:pageBreakBefore w:val="0"/>
      <w:outlineLvl w:val="1"/>
    </w:pPr>
    <w:rPr>
      <w:sz w:val="32"/>
    </w:rPr>
  </w:style>
  <w:style w:type="paragraph" w:customStyle="1" w:styleId="TableCaution">
    <w:name w:val="Table Caution"/>
    <w:basedOn w:val="TableBody"/>
    <w:next w:val="TableBody"/>
    <w:uiPriority w:val="4"/>
    <w:qFormat/>
    <w:rsid w:val="00A3154F"/>
    <w:pPr>
      <w:shd w:val="clear" w:color="auto" w:fill="FFF2CC" w:themeFill="accent4" w:themeFillTint="33"/>
      <w:tabs>
        <w:tab w:val="left" w:pos="1077"/>
      </w:tabs>
      <w:ind w:left="284" w:hanging="284"/>
    </w:pPr>
  </w:style>
  <w:style w:type="paragraph" w:customStyle="1" w:styleId="TableNote">
    <w:name w:val="Table Note"/>
    <w:basedOn w:val="TableBody"/>
    <w:next w:val="TableBody"/>
    <w:uiPriority w:val="9"/>
    <w:qFormat/>
    <w:rsid w:val="008270F5"/>
    <w:pPr>
      <w:shd w:val="clear" w:color="auto" w:fill="E2EFD9" w:themeFill="accent6" w:themeFillTint="33"/>
      <w:tabs>
        <w:tab w:val="left" w:pos="720"/>
      </w:tabs>
      <w:ind w:left="284" w:hanging="284"/>
    </w:pPr>
  </w:style>
  <w:style w:type="paragraph" w:customStyle="1" w:styleId="NoTOCHeading1">
    <w:name w:val="NoTOC Heading 1"/>
    <w:basedOn w:val="Heading1"/>
    <w:next w:val="BodyText"/>
    <w:rsid w:val="00FC33F8"/>
  </w:style>
  <w:style w:type="paragraph" w:customStyle="1" w:styleId="CodeBody">
    <w:name w:val="Code Body"/>
    <w:basedOn w:val="BodyText"/>
    <w:uiPriority w:val="4"/>
    <w:qFormat/>
    <w:rsid w:val="007663E9"/>
    <w:pPr>
      <w:shd w:val="clear" w:color="auto" w:fill="F2F2F2" w:themeFill="background1" w:themeFillShade="F2"/>
      <w:spacing w:before="0"/>
      <w:contextualSpacing/>
    </w:pPr>
    <w:rPr>
      <w:rFonts w:ascii="Courier New" w:hAnsi="Courier New"/>
    </w:rPr>
  </w:style>
  <w:style w:type="table" w:customStyle="1" w:styleId="TableHeadingLeft">
    <w:name w:val="Table Heading Left"/>
    <w:basedOn w:val="TableGrid"/>
    <w:uiPriority w:val="99"/>
    <w:rsid w:val="001871F6"/>
    <w:tblPr/>
    <w:tcPr>
      <w:shd w:val="clear" w:color="auto" w:fill="auto"/>
    </w:tcPr>
    <w:tblStylePr w:type="firstCol">
      <w:rPr>
        <w:rFonts w:ascii="Segoe UI" w:hAnsi="Segoe UI"/>
        <w:color w:val="FFFFFF" w:themeColor="background1"/>
        <w:sz w:val="20"/>
      </w:rPr>
      <w:tblPr/>
      <w:tcPr>
        <w:shd w:val="clear" w:color="auto" w:fill="54B948"/>
      </w:tcPr>
    </w:tblStylePr>
  </w:style>
  <w:style w:type="table" w:customStyle="1" w:styleId="TableHeadingTopLeft">
    <w:name w:val="Table Heading Top+Left"/>
    <w:basedOn w:val="TableGrid"/>
    <w:uiPriority w:val="99"/>
    <w:rsid w:val="001871F6"/>
    <w:tblPr/>
    <w:tcPr>
      <w:shd w:val="clear" w:color="auto" w:fill="auto"/>
    </w:tcPr>
    <w:tblStylePr w:type="firstRow">
      <w:rPr>
        <w:rFonts w:ascii="Segoe UI" w:hAnsi="Segoe UI"/>
        <w:color w:val="FFFFFF" w:themeColor="background1"/>
        <w:sz w:val="20"/>
      </w:rPr>
      <w:tblPr/>
      <w:tcPr>
        <w:shd w:val="clear" w:color="auto" w:fill="54B948"/>
      </w:tcPr>
    </w:tblStylePr>
    <w:tblStylePr w:type="firstCol">
      <w:rPr>
        <w:rFonts w:ascii="Segoe UI" w:hAnsi="Segoe UI"/>
        <w:color w:val="FFFFFF" w:themeColor="background1"/>
        <w:sz w:val="20"/>
      </w:rPr>
      <w:tblPr/>
      <w:tcPr>
        <w:shd w:val="clear" w:color="auto" w:fill="54B948"/>
      </w:tcPr>
    </w:tblStylePr>
  </w:style>
  <w:style w:type="table" w:customStyle="1" w:styleId="TableNoLines">
    <w:name w:val="Table NoLines"/>
    <w:basedOn w:val="TableGrid"/>
    <w:uiPriority w:val="99"/>
    <w:rsid w:val="0024562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tcPr>
  </w:style>
  <w:style w:type="paragraph" w:customStyle="1" w:styleId="CodeBody2">
    <w:name w:val="Code Body 2"/>
    <w:basedOn w:val="CodeBody"/>
    <w:uiPriority w:val="4"/>
    <w:rsid w:val="00AF272C"/>
    <w:pPr>
      <w:ind w:left="1077"/>
    </w:pPr>
  </w:style>
  <w:style w:type="paragraph" w:customStyle="1" w:styleId="CodeBody3">
    <w:name w:val="Code Body 3"/>
    <w:basedOn w:val="CodeBody2"/>
    <w:uiPriority w:val="4"/>
    <w:rsid w:val="00AF272C"/>
    <w:pPr>
      <w:ind w:left="1440"/>
    </w:pPr>
  </w:style>
  <w:style w:type="paragraph" w:customStyle="1" w:styleId="Caution3">
    <w:name w:val="Caution 3"/>
    <w:basedOn w:val="Caution2"/>
    <w:next w:val="Normal"/>
    <w:uiPriority w:val="9"/>
    <w:rsid w:val="006235FF"/>
    <w:pPr>
      <w:numPr>
        <w:ilvl w:val="2"/>
      </w:numPr>
      <w:tabs>
        <w:tab w:val="clear" w:pos="1077"/>
        <w:tab w:val="left" w:pos="1440"/>
        <w:tab w:val="left" w:pos="2155"/>
      </w:tabs>
      <w:ind w:left="2512" w:hanging="2155"/>
    </w:pPr>
  </w:style>
  <w:style w:type="paragraph" w:customStyle="1" w:styleId="Note2">
    <w:name w:val="Note 2"/>
    <w:basedOn w:val="Note"/>
    <w:next w:val="BodyText2"/>
    <w:uiPriority w:val="9"/>
    <w:qFormat/>
    <w:rsid w:val="009724BF"/>
    <w:pPr>
      <w:ind w:left="1928"/>
    </w:pPr>
  </w:style>
  <w:style w:type="paragraph" w:customStyle="1" w:styleId="Note3">
    <w:name w:val="Note 3"/>
    <w:basedOn w:val="Note2"/>
    <w:next w:val="Normal"/>
    <w:uiPriority w:val="9"/>
    <w:rsid w:val="009724BF"/>
    <w:pPr>
      <w:ind w:left="2291"/>
    </w:pPr>
  </w:style>
  <w:style w:type="paragraph" w:customStyle="1" w:styleId="Confidentiality">
    <w:name w:val="Confidentiality"/>
    <w:basedOn w:val="Footer"/>
    <w:rsid w:val="00545DAA"/>
    <w:pPr>
      <w:jc w:val="center"/>
    </w:pPr>
    <w:rPr>
      <w:sz w:val="16"/>
      <w:szCs w:val="16"/>
    </w:rPr>
  </w:style>
  <w:style w:type="paragraph" w:styleId="Revision">
    <w:name w:val="Revision"/>
    <w:hidden/>
    <w:uiPriority w:val="99"/>
    <w:semiHidden/>
    <w:rsid w:val="00167109"/>
    <w:pPr>
      <w:spacing w:after="0" w:line="240" w:lineRule="auto"/>
    </w:pPr>
    <w:rPr>
      <w:rFonts w:eastAsia="Times New Roman"/>
      <w:lang w:val="en-GB"/>
    </w:rPr>
  </w:style>
  <w:style w:type="character" w:customStyle="1" w:styleId="Bold">
    <w:name w:val="Bold"/>
    <w:uiPriority w:val="4"/>
    <w:qFormat/>
    <w:rsid w:val="00AF52D6"/>
    <w:rPr>
      <w:b/>
    </w:rPr>
  </w:style>
  <w:style w:type="character" w:customStyle="1" w:styleId="BoldItalic">
    <w:name w:val="Bold Italic"/>
    <w:uiPriority w:val="4"/>
    <w:qFormat/>
    <w:rsid w:val="00AF52D6"/>
    <w:rPr>
      <w:b/>
      <w:i/>
    </w:rPr>
  </w:style>
  <w:style w:type="character" w:customStyle="1" w:styleId="Italic">
    <w:name w:val="Italic"/>
    <w:uiPriority w:val="4"/>
    <w:qFormat/>
    <w:rsid w:val="00AF52D6"/>
    <w:rPr>
      <w:i/>
    </w:rPr>
  </w:style>
  <w:style w:type="paragraph" w:customStyle="1" w:styleId="TableCodeBody">
    <w:name w:val="Table Code Body"/>
    <w:basedOn w:val="TableBody"/>
    <w:uiPriority w:val="9"/>
    <w:qFormat/>
    <w:rsid w:val="003817A9"/>
    <w:pPr>
      <w:shd w:val="clear" w:color="auto" w:fill="F2F2F2" w:themeFill="background1" w:themeFillShade="F2"/>
    </w:pPr>
    <w:rPr>
      <w:rFonts w:ascii="Courier New" w:eastAsiaTheme="minorHAnsi" w:hAnsi="Courier New"/>
    </w:rPr>
  </w:style>
  <w:style w:type="numbering" w:customStyle="1" w:styleId="Warnings">
    <w:name w:val="Warnings"/>
    <w:uiPriority w:val="99"/>
    <w:rsid w:val="004573D8"/>
    <w:pPr>
      <w:numPr>
        <w:numId w:val="6"/>
      </w:numPr>
    </w:pPr>
  </w:style>
  <w:style w:type="numbering" w:customStyle="1" w:styleId="Cautions">
    <w:name w:val="Cautions"/>
    <w:uiPriority w:val="99"/>
    <w:rsid w:val="006235FF"/>
    <w:pPr>
      <w:numPr>
        <w:numId w:val="7"/>
      </w:numPr>
    </w:pPr>
  </w:style>
  <w:style w:type="paragraph" w:styleId="TableofFigures">
    <w:name w:val="table of figures"/>
    <w:basedOn w:val="BodyText"/>
    <w:next w:val="BodyText"/>
    <w:uiPriority w:val="99"/>
    <w:unhideWhenUsed/>
    <w:rsid w:val="000C16C0"/>
    <w:pPr>
      <w:tabs>
        <w:tab w:val="right" w:leader="dot" w:pos="10081"/>
      </w:tabs>
      <w:spacing w:before="60" w:after="60"/>
      <w:ind w:left="901" w:hanging="181"/>
    </w:pPr>
    <w:rPr>
      <w:sz w:val="20"/>
    </w:rPr>
  </w:style>
  <w:style w:type="paragraph" w:customStyle="1" w:styleId="ChapterTitle">
    <w:name w:val="Chapter Title"/>
    <w:next w:val="BodyText"/>
    <w:qFormat/>
    <w:rsid w:val="00DC3E02"/>
    <w:pPr>
      <w:keepNext/>
      <w:pageBreakBefore/>
      <w:suppressAutoHyphens/>
      <w:spacing w:after="120" w:line="240" w:lineRule="auto"/>
      <w:outlineLvl w:val="0"/>
    </w:pPr>
    <w:rPr>
      <w:rFonts w:eastAsia="Times New Roman"/>
      <w:b/>
      <w:color w:val="54B948"/>
      <w:sz w:val="36"/>
      <w:szCs w:val="36"/>
      <w:lang w:val="en-GB"/>
    </w:rPr>
  </w:style>
  <w:style w:type="paragraph" w:customStyle="1" w:styleId="AppendixTitle">
    <w:name w:val="Appendix Title"/>
    <w:next w:val="BodyText"/>
    <w:qFormat/>
    <w:rsid w:val="00F037BB"/>
    <w:pPr>
      <w:keepNext/>
      <w:pageBreakBefore/>
      <w:numPr>
        <w:ilvl w:val="2"/>
        <w:numId w:val="14"/>
      </w:numPr>
      <w:suppressAutoHyphens/>
      <w:spacing w:after="120" w:line="240" w:lineRule="auto"/>
      <w:ind w:left="181" w:hanging="181"/>
      <w:outlineLvl w:val="0"/>
    </w:pPr>
    <w:rPr>
      <w:rFonts w:eastAsia="Times New Roman"/>
      <w:b/>
      <w:color w:val="54B948"/>
      <w:sz w:val="36"/>
      <w:szCs w:val="36"/>
      <w:lang w:val="en-GB"/>
    </w:rPr>
  </w:style>
  <w:style w:type="numbering" w:customStyle="1" w:styleId="ChaptersandAppendices">
    <w:name w:val="Chapters and Appendices"/>
    <w:uiPriority w:val="99"/>
    <w:rsid w:val="00E87DAE"/>
    <w:pPr>
      <w:numPr>
        <w:numId w:val="11"/>
      </w:numPr>
    </w:pPr>
  </w:style>
  <w:style w:type="character" w:customStyle="1" w:styleId="Heading7Char">
    <w:name w:val="Heading 7 Char"/>
    <w:basedOn w:val="DefaultParagraphFont"/>
    <w:link w:val="Heading7"/>
    <w:uiPriority w:val="9"/>
    <w:semiHidden/>
    <w:rsid w:val="00B03ECA"/>
    <w:rPr>
      <w:rFonts w:asciiTheme="majorHAnsi" w:eastAsiaTheme="majorEastAsia" w:hAnsiTheme="majorHAnsi" w:cstheme="majorBidi"/>
      <w:i/>
      <w:iCs/>
      <w:color w:val="1F3763" w:themeColor="accent1" w:themeShade="7F"/>
      <w:kern w:val="1"/>
      <w:sz w:val="24"/>
      <w:szCs w:val="24"/>
      <w:lang w:eastAsia="ar-SA"/>
    </w:rPr>
  </w:style>
  <w:style w:type="character" w:customStyle="1" w:styleId="Heading8Char">
    <w:name w:val="Heading 8 Char"/>
    <w:basedOn w:val="DefaultParagraphFont"/>
    <w:link w:val="Heading8"/>
    <w:uiPriority w:val="9"/>
    <w:semiHidden/>
    <w:rsid w:val="00B03ECA"/>
    <w:rPr>
      <w:rFonts w:asciiTheme="majorHAnsi" w:eastAsiaTheme="majorEastAsia" w:hAnsiTheme="majorHAnsi" w:cstheme="majorBidi"/>
      <w:color w:val="272727" w:themeColor="text1" w:themeTint="D8"/>
      <w:kern w:val="1"/>
      <w:sz w:val="21"/>
      <w:szCs w:val="21"/>
      <w:lang w:eastAsia="ar-SA"/>
    </w:rPr>
  </w:style>
  <w:style w:type="character" w:customStyle="1" w:styleId="Heading9Char">
    <w:name w:val="Heading 9 Char"/>
    <w:basedOn w:val="DefaultParagraphFont"/>
    <w:link w:val="Heading9"/>
    <w:uiPriority w:val="9"/>
    <w:semiHidden/>
    <w:rsid w:val="00B03ECA"/>
    <w:rPr>
      <w:rFonts w:asciiTheme="majorHAnsi" w:eastAsiaTheme="majorEastAsia" w:hAnsiTheme="majorHAnsi" w:cstheme="majorBidi"/>
      <w:i/>
      <w:iCs/>
      <w:color w:val="272727" w:themeColor="text1" w:themeTint="D8"/>
      <w:kern w:val="1"/>
      <w:sz w:val="21"/>
      <w:szCs w:val="21"/>
      <w:lang w:eastAsia="ar-SA"/>
    </w:rPr>
  </w:style>
  <w:style w:type="character" w:styleId="FollowedHyperlink">
    <w:name w:val="FollowedHyperlink"/>
    <w:basedOn w:val="DefaultParagraphFont"/>
    <w:uiPriority w:val="99"/>
    <w:semiHidden/>
    <w:rsid w:val="0015049B"/>
    <w:rPr>
      <w:color w:val="0000FF"/>
      <w:u w:val="single"/>
    </w:rPr>
  </w:style>
  <w:style w:type="character" w:styleId="UnresolvedMention">
    <w:name w:val="Unresolved Mention"/>
    <w:basedOn w:val="DefaultParagraphFont"/>
    <w:uiPriority w:val="99"/>
    <w:semiHidden/>
    <w:unhideWhenUsed/>
    <w:rsid w:val="001714BE"/>
    <w:rPr>
      <w:color w:val="605E5C"/>
      <w:shd w:val="clear" w:color="auto" w:fill="E1DFDD"/>
    </w:rPr>
  </w:style>
  <w:style w:type="paragraph" w:customStyle="1" w:styleId="Header1">
    <w:name w:val="Header 1"/>
    <w:basedOn w:val="Header"/>
    <w:rsid w:val="00E00C9B"/>
  </w:style>
  <w:style w:type="paragraph" w:customStyle="1" w:styleId="NoTOCHeading2">
    <w:name w:val="NoTOC Heading 2"/>
    <w:basedOn w:val="Heading2"/>
    <w:next w:val="BodyText"/>
    <w:rsid w:val="00FC33F8"/>
  </w:style>
  <w:style w:type="paragraph" w:customStyle="1" w:styleId="NoTOCHeading3">
    <w:name w:val="NoTOC Heading 3"/>
    <w:basedOn w:val="Heading3"/>
    <w:next w:val="BodyText"/>
    <w:rsid w:val="00FC33F8"/>
  </w:style>
  <w:style w:type="paragraph" w:customStyle="1" w:styleId="NoTOCHeading4">
    <w:name w:val="NoTOC Heading 4"/>
    <w:basedOn w:val="Heading4"/>
    <w:next w:val="BodyText"/>
    <w:rsid w:val="00FC33F8"/>
  </w:style>
  <w:style w:type="paragraph" w:styleId="Index2">
    <w:name w:val="index 2"/>
    <w:basedOn w:val="Index1"/>
    <w:autoRedefine/>
    <w:uiPriority w:val="99"/>
    <w:unhideWhenUsed/>
    <w:rsid w:val="00AC7BC9"/>
    <w:pPr>
      <w:ind w:left="1258"/>
    </w:pPr>
  </w:style>
  <w:style w:type="paragraph" w:customStyle="1" w:styleId="Brand">
    <w:name w:val="Brand"/>
    <w:next w:val="Product"/>
    <w:rsid w:val="00A9728D"/>
    <w:pPr>
      <w:suppressAutoHyphens/>
      <w:spacing w:before="2400" w:after="120" w:line="240" w:lineRule="auto"/>
      <w:ind w:left="357" w:right="357"/>
      <w:contextualSpacing/>
      <w:outlineLvl w:val="0"/>
    </w:pPr>
    <w:rPr>
      <w:rFonts w:ascii="Raleway Black" w:eastAsia="Times New Roman" w:hAnsi="Raleway Black"/>
      <w:sz w:val="56"/>
      <w:szCs w:val="60"/>
      <w:lang w:val="en-GB"/>
    </w:rPr>
  </w:style>
  <w:style w:type="paragraph" w:styleId="FootnoteText">
    <w:name w:val="footnote text"/>
    <w:basedOn w:val="BodyText"/>
    <w:link w:val="FootnoteTextChar"/>
    <w:uiPriority w:val="99"/>
    <w:semiHidden/>
    <w:unhideWhenUsed/>
    <w:rsid w:val="00B45CFC"/>
    <w:pPr>
      <w:spacing w:before="0" w:after="0"/>
      <w:ind w:left="0"/>
    </w:pPr>
    <w:rPr>
      <w:sz w:val="16"/>
    </w:rPr>
  </w:style>
  <w:style w:type="character" w:customStyle="1" w:styleId="FootnoteTextChar">
    <w:name w:val="Footnote Text Char"/>
    <w:basedOn w:val="DefaultParagraphFont"/>
    <w:link w:val="FootnoteText"/>
    <w:uiPriority w:val="99"/>
    <w:semiHidden/>
    <w:rsid w:val="00B45CFC"/>
    <w:rPr>
      <w:rFonts w:ascii="Open Sans" w:eastAsia="Times New Roman" w:hAnsi="Open Sans" w:cs="Times New Roman"/>
      <w:sz w:val="16"/>
      <w:szCs w:val="20"/>
      <w:lang w:val="en-GB"/>
    </w:rPr>
  </w:style>
  <w:style w:type="character" w:styleId="FootnoteReference">
    <w:name w:val="footnote reference"/>
    <w:basedOn w:val="DefaultParagraphFont"/>
    <w:uiPriority w:val="99"/>
    <w:semiHidden/>
    <w:unhideWhenUsed/>
    <w:rsid w:val="002370D4"/>
    <w:rPr>
      <w:vertAlign w:val="superscript"/>
    </w:rPr>
  </w:style>
  <w:style w:type="character" w:customStyle="1" w:styleId="WW8Num4z0">
    <w:name w:val="WW8Num4z0"/>
    <w:rsid w:val="007D53F3"/>
    <w:rPr>
      <w:rFonts w:ascii="Symbol" w:hAnsi="Symbol"/>
    </w:rPr>
  </w:style>
  <w:style w:type="character" w:customStyle="1" w:styleId="WW8Num4z1">
    <w:name w:val="WW8Num4z1"/>
    <w:rsid w:val="007D53F3"/>
    <w:rPr>
      <w:rFonts w:ascii="Courier New" w:hAnsi="Courier New"/>
    </w:rPr>
  </w:style>
  <w:style w:type="character" w:customStyle="1" w:styleId="WW8Num8z0">
    <w:name w:val="WW8Num8z0"/>
    <w:rsid w:val="007D53F3"/>
    <w:rPr>
      <w:rFonts w:ascii="Symbol" w:hAnsi="Symbol" w:cs="OpenSymbol"/>
    </w:rPr>
  </w:style>
  <w:style w:type="character" w:customStyle="1" w:styleId="WW8Num8z1">
    <w:name w:val="WW8Num8z1"/>
    <w:rsid w:val="007D53F3"/>
    <w:rPr>
      <w:rFonts w:ascii="OpenSymbol" w:hAnsi="OpenSymbol" w:cs="OpenSymbol"/>
    </w:rPr>
  </w:style>
  <w:style w:type="character" w:customStyle="1" w:styleId="WW8Num9z0">
    <w:name w:val="WW8Num9z0"/>
    <w:rsid w:val="007D53F3"/>
    <w:rPr>
      <w:rFonts w:ascii="OpenSymbol" w:eastAsia="OpenSymbol" w:hAnsi="OpenSymbol" w:cs="OpenSymbol"/>
    </w:rPr>
  </w:style>
  <w:style w:type="character" w:customStyle="1" w:styleId="WW8Num9z1">
    <w:name w:val="WW8Num9z1"/>
    <w:rsid w:val="007D53F3"/>
    <w:rPr>
      <w:rFonts w:ascii="OpenSymbol" w:hAnsi="OpenSymbol" w:cs="OpenSymbol"/>
    </w:rPr>
  </w:style>
  <w:style w:type="character" w:customStyle="1" w:styleId="WW8Num15z0">
    <w:name w:val="WW8Num15z0"/>
    <w:rsid w:val="007D53F3"/>
    <w:rPr>
      <w:rFonts w:ascii="Symbol" w:hAnsi="Symbol" w:cs="OpenSymbol"/>
    </w:rPr>
  </w:style>
  <w:style w:type="character" w:customStyle="1" w:styleId="WW8Num15z1">
    <w:name w:val="WW8Num15z1"/>
    <w:rsid w:val="007D53F3"/>
    <w:rPr>
      <w:rFonts w:ascii="OpenSymbol" w:hAnsi="OpenSymbol" w:cs="OpenSymbol"/>
    </w:rPr>
  </w:style>
  <w:style w:type="character" w:customStyle="1" w:styleId="WW8Num19z0">
    <w:name w:val="WW8Num19z0"/>
    <w:rsid w:val="007D53F3"/>
    <w:rPr>
      <w:rFonts w:ascii="OpenSymbol" w:eastAsia="OpenSymbol" w:hAnsi="OpenSymbol" w:cs="OpenSymbol"/>
    </w:rPr>
  </w:style>
  <w:style w:type="character" w:customStyle="1" w:styleId="WW8Num19z1">
    <w:name w:val="WW8Num19z1"/>
    <w:rsid w:val="007D53F3"/>
    <w:rPr>
      <w:rFonts w:ascii="OpenSymbol" w:hAnsi="OpenSymbol" w:cs="OpenSymbol"/>
    </w:rPr>
  </w:style>
  <w:style w:type="character" w:customStyle="1" w:styleId="Absatz-Standardschriftart">
    <w:name w:val="Absatz-Standardschriftart"/>
    <w:rsid w:val="007D53F3"/>
  </w:style>
  <w:style w:type="character" w:customStyle="1" w:styleId="WW-Absatz-Standardschriftart">
    <w:name w:val="WW-Absatz-Standardschriftart"/>
    <w:rsid w:val="007D53F3"/>
  </w:style>
  <w:style w:type="character" w:customStyle="1" w:styleId="WW8Num10z0">
    <w:name w:val="WW8Num10z0"/>
    <w:rsid w:val="007D53F3"/>
    <w:rPr>
      <w:rFonts w:ascii="Symbol" w:hAnsi="Symbol" w:cs="OpenSymbol"/>
    </w:rPr>
  </w:style>
  <w:style w:type="character" w:customStyle="1" w:styleId="WW8Num10z1">
    <w:name w:val="WW8Num10z1"/>
    <w:rsid w:val="007D53F3"/>
    <w:rPr>
      <w:rFonts w:ascii="OpenSymbol" w:hAnsi="OpenSymbol" w:cs="OpenSymbol"/>
    </w:rPr>
  </w:style>
  <w:style w:type="character" w:customStyle="1" w:styleId="WW8Num16z0">
    <w:name w:val="WW8Num16z0"/>
    <w:rsid w:val="007D53F3"/>
    <w:rPr>
      <w:rFonts w:ascii="Symbol" w:hAnsi="Symbol" w:cs="OpenSymbol"/>
    </w:rPr>
  </w:style>
  <w:style w:type="character" w:customStyle="1" w:styleId="WW8Num16z1">
    <w:name w:val="WW8Num16z1"/>
    <w:rsid w:val="007D53F3"/>
    <w:rPr>
      <w:rFonts w:ascii="OpenSymbol" w:hAnsi="OpenSymbol" w:cs="OpenSymbol"/>
    </w:rPr>
  </w:style>
  <w:style w:type="character" w:customStyle="1" w:styleId="WW8Num20z0">
    <w:name w:val="WW8Num20z0"/>
    <w:rsid w:val="007D53F3"/>
    <w:rPr>
      <w:rFonts w:ascii="Symbol" w:hAnsi="Symbol" w:cs="OpenSymbol"/>
    </w:rPr>
  </w:style>
  <w:style w:type="character" w:customStyle="1" w:styleId="WW8Num20z1">
    <w:name w:val="WW8Num20z1"/>
    <w:rsid w:val="007D53F3"/>
    <w:rPr>
      <w:rFonts w:ascii="OpenSymbol" w:hAnsi="OpenSymbol" w:cs="OpenSymbol"/>
    </w:rPr>
  </w:style>
  <w:style w:type="character" w:customStyle="1" w:styleId="WW-Absatz-Standardschriftart1">
    <w:name w:val="WW-Absatz-Standardschriftart1"/>
    <w:rsid w:val="007D53F3"/>
  </w:style>
  <w:style w:type="character" w:customStyle="1" w:styleId="WW8Num1z0">
    <w:name w:val="WW8Num1z0"/>
    <w:rsid w:val="007D53F3"/>
    <w:rPr>
      <w:rFonts w:ascii="OpenSymbol" w:eastAsia="OpenSymbol" w:hAnsi="OpenSymbol" w:cs="OpenSymbol"/>
    </w:rPr>
  </w:style>
  <w:style w:type="character" w:customStyle="1" w:styleId="WW8Num4z2">
    <w:name w:val="WW8Num4z2"/>
    <w:rsid w:val="007D53F3"/>
    <w:rPr>
      <w:rFonts w:ascii="Wingdings" w:hAnsi="Wingdings"/>
    </w:rPr>
  </w:style>
  <w:style w:type="character" w:customStyle="1" w:styleId="WW8Num5z0">
    <w:name w:val="WW8Num5z0"/>
    <w:rsid w:val="007D53F3"/>
    <w:rPr>
      <w:rFonts w:ascii="Symbol" w:hAnsi="Symbol"/>
    </w:rPr>
  </w:style>
  <w:style w:type="character" w:customStyle="1" w:styleId="WW8Num7z0">
    <w:name w:val="WW8Num7z0"/>
    <w:rsid w:val="007D53F3"/>
    <w:rPr>
      <w:rFonts w:ascii="OpenSymbol" w:eastAsia="OpenSymbol" w:hAnsi="OpenSymbol" w:cs="OpenSymbol"/>
    </w:rPr>
  </w:style>
  <w:style w:type="character" w:customStyle="1" w:styleId="WW8Num11z0">
    <w:name w:val="WW8Num11z0"/>
    <w:rsid w:val="007D53F3"/>
    <w:rPr>
      <w:rFonts w:ascii="OpenSymbol" w:eastAsia="OpenSymbol" w:hAnsi="OpenSymbol" w:cs="OpenSymbol"/>
    </w:rPr>
  </w:style>
  <w:style w:type="character" w:customStyle="1" w:styleId="WW8Num14z0">
    <w:name w:val="WW8Num14z0"/>
    <w:rsid w:val="007D53F3"/>
    <w:rPr>
      <w:rFonts w:ascii="OpenSymbol" w:eastAsia="OpenSymbol" w:hAnsi="OpenSymbol" w:cs="OpenSymbol"/>
    </w:rPr>
  </w:style>
  <w:style w:type="character" w:customStyle="1" w:styleId="WW8Num22z0">
    <w:name w:val="WW8Num22z0"/>
    <w:rsid w:val="007D53F3"/>
    <w:rPr>
      <w:rFonts w:ascii="OpenSymbol" w:eastAsia="OpenSymbol" w:hAnsi="OpenSymbol" w:cs="OpenSymbol"/>
    </w:rPr>
  </w:style>
  <w:style w:type="character" w:customStyle="1" w:styleId="WW8Num24z0">
    <w:name w:val="WW8Num24z0"/>
    <w:rsid w:val="007D53F3"/>
    <w:rPr>
      <w:rFonts w:ascii="OpenSymbol" w:eastAsia="OpenSymbol" w:hAnsi="OpenSymbol" w:cs="OpenSymbol"/>
    </w:rPr>
  </w:style>
  <w:style w:type="character" w:customStyle="1" w:styleId="WW8Num26z0">
    <w:name w:val="WW8Num26z0"/>
    <w:rsid w:val="007D53F3"/>
    <w:rPr>
      <w:rFonts w:ascii="OpenSymbol" w:eastAsia="OpenSymbol" w:hAnsi="OpenSymbol" w:cs="OpenSymbol"/>
    </w:rPr>
  </w:style>
  <w:style w:type="character" w:customStyle="1" w:styleId="WW8Num27z0">
    <w:name w:val="WW8Num27z0"/>
    <w:rsid w:val="007D53F3"/>
    <w:rPr>
      <w:rFonts w:ascii="OpenSymbol" w:eastAsia="OpenSymbol" w:hAnsi="OpenSymbol" w:cs="OpenSymbol"/>
    </w:rPr>
  </w:style>
  <w:style w:type="character" w:customStyle="1" w:styleId="WW8Num29z0">
    <w:name w:val="WW8Num29z0"/>
    <w:rsid w:val="007D53F3"/>
    <w:rPr>
      <w:rFonts w:ascii="OpenSymbol" w:eastAsia="OpenSymbol" w:hAnsi="OpenSymbol" w:cs="OpenSymbol"/>
    </w:rPr>
  </w:style>
  <w:style w:type="character" w:customStyle="1" w:styleId="WW8Num33z0">
    <w:name w:val="WW8Num33z0"/>
    <w:rsid w:val="007D53F3"/>
    <w:rPr>
      <w:rFonts w:ascii="OpenSymbol" w:eastAsia="OpenSymbol" w:hAnsi="OpenSymbol" w:cs="OpenSymbol"/>
    </w:rPr>
  </w:style>
  <w:style w:type="character" w:customStyle="1" w:styleId="WW8Num36z0">
    <w:name w:val="WW8Num36z0"/>
    <w:rsid w:val="007D53F3"/>
    <w:rPr>
      <w:rFonts w:ascii="OpenSymbol" w:eastAsia="OpenSymbol" w:hAnsi="OpenSymbol" w:cs="OpenSymbol"/>
    </w:rPr>
  </w:style>
  <w:style w:type="character" w:customStyle="1" w:styleId="WW8Num40z0">
    <w:name w:val="WW8Num40z0"/>
    <w:rsid w:val="007D53F3"/>
    <w:rPr>
      <w:rFonts w:ascii="OpenSymbol" w:eastAsia="OpenSymbol" w:hAnsi="OpenSymbol" w:cs="OpenSymbol"/>
    </w:rPr>
  </w:style>
  <w:style w:type="character" w:customStyle="1" w:styleId="WW8Num42z0">
    <w:name w:val="WW8Num42z0"/>
    <w:rsid w:val="007D53F3"/>
    <w:rPr>
      <w:rFonts w:ascii="OpenSymbol" w:eastAsia="OpenSymbol" w:hAnsi="OpenSymbol" w:cs="OpenSymbol"/>
    </w:rPr>
  </w:style>
  <w:style w:type="character" w:customStyle="1" w:styleId="WW8Num43z0">
    <w:name w:val="WW8Num43z0"/>
    <w:rsid w:val="007D53F3"/>
    <w:rPr>
      <w:rFonts w:ascii="OpenSymbol" w:eastAsia="OpenSymbol" w:hAnsi="OpenSymbol" w:cs="OpenSymbol"/>
    </w:rPr>
  </w:style>
  <w:style w:type="character" w:customStyle="1" w:styleId="WW8Num46z0">
    <w:name w:val="WW8Num46z0"/>
    <w:rsid w:val="007D53F3"/>
    <w:rPr>
      <w:rFonts w:ascii="OpenSymbol" w:eastAsia="OpenSymbol" w:hAnsi="OpenSymbol" w:cs="OpenSymbol"/>
    </w:rPr>
  </w:style>
  <w:style w:type="character" w:customStyle="1" w:styleId="WW8Num48z0">
    <w:name w:val="WW8Num48z0"/>
    <w:rsid w:val="007D53F3"/>
    <w:rPr>
      <w:rFonts w:ascii="OpenSymbol" w:eastAsia="OpenSymbol" w:hAnsi="OpenSymbol" w:cs="OpenSymbol"/>
    </w:rPr>
  </w:style>
  <w:style w:type="character" w:customStyle="1" w:styleId="DefaultParagraphFont1">
    <w:name w:val="Default Paragraph Font1"/>
    <w:rsid w:val="007D53F3"/>
  </w:style>
  <w:style w:type="character" w:customStyle="1" w:styleId="NumberingSymbols">
    <w:name w:val="Numbering Symbols"/>
    <w:rsid w:val="007D53F3"/>
  </w:style>
  <w:style w:type="character" w:styleId="LineNumber">
    <w:name w:val="line number"/>
    <w:rsid w:val="007D53F3"/>
  </w:style>
  <w:style w:type="character" w:customStyle="1" w:styleId="IndexLink">
    <w:name w:val="Index Link"/>
    <w:rsid w:val="007D53F3"/>
  </w:style>
  <w:style w:type="character" w:customStyle="1" w:styleId="Internetlink">
    <w:name w:val="Internet link"/>
    <w:rsid w:val="007D53F3"/>
    <w:rPr>
      <w:color w:val="000080"/>
      <w:u w:val="single"/>
    </w:rPr>
  </w:style>
  <w:style w:type="character" w:customStyle="1" w:styleId="BulletSymbols">
    <w:name w:val="Bullet Symbols"/>
    <w:rsid w:val="007D53F3"/>
    <w:rPr>
      <w:rFonts w:ascii="OpenSymbol" w:eastAsia="OpenSymbol" w:hAnsi="OpenSymbol" w:cs="OpenSymbol"/>
    </w:rPr>
  </w:style>
  <w:style w:type="character" w:customStyle="1" w:styleId="WW8Num5z1">
    <w:name w:val="WW8Num5z1"/>
    <w:rsid w:val="007D53F3"/>
    <w:rPr>
      <w:rFonts w:ascii="Courier New" w:hAnsi="Courier New"/>
    </w:rPr>
  </w:style>
  <w:style w:type="character" w:customStyle="1" w:styleId="WW8Num5z2">
    <w:name w:val="WW8Num5z2"/>
    <w:rsid w:val="007D53F3"/>
    <w:rPr>
      <w:rFonts w:ascii="Wingdings" w:hAnsi="Wingdings"/>
    </w:rPr>
  </w:style>
  <w:style w:type="paragraph" w:customStyle="1" w:styleId="Heading">
    <w:name w:val="Heading"/>
    <w:basedOn w:val="Standard"/>
    <w:next w:val="BodyText"/>
    <w:rsid w:val="007D53F3"/>
    <w:pPr>
      <w:keepNext/>
      <w:spacing w:before="240" w:after="120"/>
    </w:pPr>
    <w:rPr>
      <w:rFonts w:ascii="Arial" w:eastAsia="MS Mincho" w:hAnsi="Arial" w:cs="Tahoma"/>
      <w:sz w:val="28"/>
      <w:szCs w:val="28"/>
    </w:rPr>
  </w:style>
  <w:style w:type="paragraph" w:styleId="List">
    <w:name w:val="List"/>
    <w:basedOn w:val="BodyText"/>
    <w:rsid w:val="007D53F3"/>
    <w:pPr>
      <w:widowControl w:val="0"/>
      <w:spacing w:before="0"/>
      <w:ind w:left="0"/>
      <w:jc w:val="both"/>
      <w:textAlignment w:val="baseline"/>
    </w:pPr>
    <w:rPr>
      <w:rFonts w:ascii="Times New Roman" w:eastAsia="Arial Unicode MS" w:hAnsi="Times New Roman" w:cs="Tahoma"/>
      <w:kern w:val="1"/>
      <w:sz w:val="20"/>
      <w:szCs w:val="24"/>
      <w:lang w:val="en-US" w:eastAsia="ar-SA"/>
    </w:rPr>
  </w:style>
  <w:style w:type="paragraph" w:styleId="Caption">
    <w:name w:val="caption"/>
    <w:basedOn w:val="Standard"/>
    <w:qFormat/>
    <w:rsid w:val="007D53F3"/>
    <w:pPr>
      <w:suppressLineNumbers/>
      <w:spacing w:before="120" w:after="120"/>
    </w:pPr>
    <w:rPr>
      <w:rFonts w:cs="Tahoma"/>
      <w:i/>
      <w:iCs/>
      <w:sz w:val="24"/>
    </w:rPr>
  </w:style>
  <w:style w:type="paragraph" w:customStyle="1" w:styleId="Index">
    <w:name w:val="Index"/>
    <w:basedOn w:val="Standard"/>
    <w:rsid w:val="007D53F3"/>
    <w:pPr>
      <w:suppressLineNumbers/>
    </w:pPr>
    <w:rPr>
      <w:rFonts w:cs="Tahoma"/>
    </w:rPr>
  </w:style>
  <w:style w:type="paragraph" w:customStyle="1" w:styleId="Standard">
    <w:name w:val="Standard"/>
    <w:rsid w:val="007D53F3"/>
    <w:pPr>
      <w:widowControl w:val="0"/>
      <w:suppressAutoHyphens/>
      <w:spacing w:after="0" w:line="240" w:lineRule="auto"/>
      <w:textAlignment w:val="baseline"/>
    </w:pPr>
    <w:rPr>
      <w:rFonts w:ascii="Times New Roman" w:eastAsia="Arial Unicode MS" w:hAnsi="Times New Roman"/>
      <w:kern w:val="1"/>
      <w:sz w:val="20"/>
      <w:szCs w:val="24"/>
      <w:lang w:eastAsia="ar-SA"/>
    </w:rPr>
  </w:style>
  <w:style w:type="paragraph" w:styleId="Subtitle">
    <w:name w:val="Subtitle"/>
    <w:basedOn w:val="Heading"/>
    <w:next w:val="BodyText"/>
    <w:link w:val="SubtitleChar"/>
    <w:qFormat/>
    <w:rsid w:val="007D53F3"/>
    <w:pPr>
      <w:jc w:val="center"/>
    </w:pPr>
    <w:rPr>
      <w:i/>
      <w:iCs/>
    </w:rPr>
  </w:style>
  <w:style w:type="character" w:customStyle="1" w:styleId="SubtitleChar">
    <w:name w:val="Subtitle Char"/>
    <w:basedOn w:val="DefaultParagraphFont"/>
    <w:link w:val="Subtitle"/>
    <w:rsid w:val="007D53F3"/>
    <w:rPr>
      <w:rFonts w:ascii="Arial" w:hAnsi="Arial" w:cs="Tahoma"/>
      <w:i/>
      <w:iCs/>
      <w:kern w:val="1"/>
      <w:sz w:val="28"/>
      <w:szCs w:val="28"/>
      <w:lang w:eastAsia="ar-SA"/>
    </w:rPr>
  </w:style>
  <w:style w:type="paragraph" w:customStyle="1" w:styleId="TableContents">
    <w:name w:val="Table Contents"/>
    <w:basedOn w:val="Standard"/>
    <w:rsid w:val="007D53F3"/>
    <w:pPr>
      <w:suppressLineNumbers/>
    </w:pPr>
  </w:style>
  <w:style w:type="paragraph" w:customStyle="1" w:styleId="ContentsHeading">
    <w:name w:val="Contents Heading"/>
    <w:basedOn w:val="Heading"/>
    <w:rsid w:val="007D53F3"/>
    <w:pPr>
      <w:suppressLineNumbers/>
    </w:pPr>
    <w:rPr>
      <w:rFonts w:ascii="Times New Roman" w:hAnsi="Times New Roman"/>
      <w:b/>
      <w:bCs/>
      <w:sz w:val="32"/>
      <w:szCs w:val="32"/>
    </w:rPr>
  </w:style>
  <w:style w:type="paragraph" w:customStyle="1" w:styleId="TOC11">
    <w:name w:val="TOC 11"/>
    <w:basedOn w:val="Index"/>
    <w:rsid w:val="007D53F3"/>
  </w:style>
  <w:style w:type="paragraph" w:customStyle="1" w:styleId="TOC21">
    <w:name w:val="TOC 21"/>
    <w:basedOn w:val="Index"/>
    <w:rsid w:val="007D53F3"/>
    <w:pPr>
      <w:ind w:left="283"/>
    </w:pPr>
  </w:style>
  <w:style w:type="paragraph" w:customStyle="1" w:styleId="CellText">
    <w:name w:val="Cell Text"/>
    <w:basedOn w:val="Standard"/>
    <w:rsid w:val="007D53F3"/>
    <w:pPr>
      <w:spacing w:before="60" w:after="60"/>
    </w:pPr>
    <w:rPr>
      <w:rFonts w:cs="Arial"/>
      <w:sz w:val="18"/>
      <w:szCs w:val="20"/>
    </w:rPr>
  </w:style>
  <w:style w:type="paragraph" w:customStyle="1" w:styleId="TableHeader">
    <w:name w:val="Table Header"/>
    <w:basedOn w:val="Standard"/>
    <w:next w:val="Standard"/>
    <w:rsid w:val="007D53F3"/>
    <w:pPr>
      <w:spacing w:before="60" w:after="60"/>
      <w:jc w:val="center"/>
    </w:pPr>
    <w:rPr>
      <w:rFonts w:ascii="Verdana" w:hAnsi="Verdana" w:cs="Arial"/>
      <w:b/>
      <w:sz w:val="18"/>
      <w:szCs w:val="20"/>
    </w:rPr>
  </w:style>
  <w:style w:type="paragraph" w:styleId="TOC4">
    <w:name w:val="toc 4"/>
    <w:basedOn w:val="Index"/>
    <w:rsid w:val="007D53F3"/>
    <w:pPr>
      <w:tabs>
        <w:tab w:val="right" w:leader="dot" w:pos="9123"/>
      </w:tabs>
      <w:ind w:left="849"/>
    </w:pPr>
  </w:style>
  <w:style w:type="paragraph" w:styleId="TOC5">
    <w:name w:val="toc 5"/>
    <w:basedOn w:val="Index"/>
    <w:rsid w:val="007D53F3"/>
    <w:pPr>
      <w:tabs>
        <w:tab w:val="right" w:leader="dot" w:pos="8840"/>
      </w:tabs>
      <w:ind w:left="1132"/>
    </w:pPr>
  </w:style>
  <w:style w:type="paragraph" w:styleId="TOC6">
    <w:name w:val="toc 6"/>
    <w:basedOn w:val="Index"/>
    <w:rsid w:val="007D53F3"/>
    <w:pPr>
      <w:tabs>
        <w:tab w:val="right" w:leader="dot" w:pos="8557"/>
      </w:tabs>
      <w:ind w:left="1415"/>
    </w:pPr>
  </w:style>
  <w:style w:type="paragraph" w:styleId="TOC7">
    <w:name w:val="toc 7"/>
    <w:basedOn w:val="Index"/>
    <w:rsid w:val="007D53F3"/>
    <w:pPr>
      <w:tabs>
        <w:tab w:val="right" w:leader="dot" w:pos="8274"/>
      </w:tabs>
      <w:ind w:left="1698"/>
    </w:pPr>
  </w:style>
  <w:style w:type="paragraph" w:styleId="TOC8">
    <w:name w:val="toc 8"/>
    <w:basedOn w:val="Index"/>
    <w:rsid w:val="007D53F3"/>
    <w:pPr>
      <w:tabs>
        <w:tab w:val="right" w:leader="dot" w:pos="7991"/>
      </w:tabs>
      <w:ind w:left="1981"/>
    </w:pPr>
  </w:style>
  <w:style w:type="paragraph" w:styleId="TOC9">
    <w:name w:val="toc 9"/>
    <w:basedOn w:val="Index"/>
    <w:rsid w:val="007D53F3"/>
    <w:pPr>
      <w:tabs>
        <w:tab w:val="right" w:leader="dot" w:pos="7708"/>
      </w:tabs>
      <w:ind w:left="2264"/>
    </w:pPr>
  </w:style>
  <w:style w:type="paragraph" w:customStyle="1" w:styleId="Contents10">
    <w:name w:val="Contents 10"/>
    <w:basedOn w:val="Index"/>
    <w:rsid w:val="007D53F3"/>
    <w:pPr>
      <w:tabs>
        <w:tab w:val="right" w:leader="dot" w:pos="7425"/>
      </w:tabs>
      <w:ind w:left="2547"/>
    </w:pPr>
  </w:style>
  <w:style w:type="character" w:customStyle="1" w:styleId="WW8Num54z0">
    <w:name w:val="WW8Num54z0"/>
    <w:rsid w:val="007D53F3"/>
    <w:rPr>
      <w:rFonts w:ascii="Wingdings 2" w:hAnsi="Wingdings 2" w:cs="OpenSymbol"/>
    </w:rPr>
  </w:style>
  <w:style w:type="paragraph" w:styleId="ListParagraph">
    <w:name w:val="List Paragraph"/>
    <w:basedOn w:val="Normal"/>
    <w:uiPriority w:val="34"/>
    <w:qFormat/>
    <w:rsid w:val="007D53F3"/>
    <w:pPr>
      <w:ind w:left="720"/>
      <w:contextualSpacing/>
    </w:pPr>
  </w:style>
  <w:style w:type="paragraph" w:customStyle="1" w:styleId="Textbody">
    <w:name w:val="Text body"/>
    <w:basedOn w:val="Standard"/>
    <w:rsid w:val="007D53F3"/>
    <w:pPr>
      <w:autoSpaceDN w:val="0"/>
      <w:spacing w:after="120"/>
      <w:jc w:val="both"/>
    </w:pPr>
    <w:rPr>
      <w:rFonts w:cs="Tahoma"/>
      <w:kern w:val="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header" Target="header6.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11/relationships/commentsExtended" Target="commentsExtended.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r.com/" TargetMode="External"/><Relationship Id="rId24" Type="http://schemas.openxmlformats.org/officeDocument/2006/relationships/header" Target="header4.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wmf"/><Relationship Id="rId28" Type="http://schemas.openxmlformats.org/officeDocument/2006/relationships/hyperlink" Target="https://xxx.xxx.xxx" TargetMode="External"/><Relationship Id="rId10" Type="http://schemas.openxmlformats.org/officeDocument/2006/relationships/endnotes" Target="endnotes.xml"/><Relationship Id="rId19" Type="http://schemas.openxmlformats.org/officeDocument/2006/relationships/comments" Target="comments.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18/08/relationships/commentsExtensible" Target="commentsExtensible.xml"/><Relationship Id="rId27" Type="http://schemas.openxmlformats.org/officeDocument/2006/relationships/header" Target="header7.xml"/><Relationship Id="rId30" Type="http://schemas.openxmlformats.org/officeDocument/2006/relationships/footer" Target="footer4.xml"/><Relationship Id="rId8" Type="http://schemas.openxmlformats.org/officeDocument/2006/relationships/webSettings" Target="webSettings.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185508\OneDrive%20-%20NCR%20Corporation\Desktop\Template\New%20Template%20for%20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AC520EC00CC374A99C3256322D74BD9" ma:contentTypeVersion="4" ma:contentTypeDescription="Create a new document." ma:contentTypeScope="" ma:versionID="9f863caa5739e57e9b8c86249db7e7d7">
  <xsd:schema xmlns:xsd="http://www.w3.org/2001/XMLSchema" xmlns:xs="http://www.w3.org/2001/XMLSchema" xmlns:p="http://schemas.microsoft.com/office/2006/metadata/properties" xmlns:ns3="39e8b13a-77c2-4091-8e01-2f747e90e9c4" targetNamespace="http://schemas.microsoft.com/office/2006/metadata/properties" ma:root="true" ma:fieldsID="1f097c6a3764e6ccbcd0523c2b0dbfe0" ns3:_="">
    <xsd:import namespace="39e8b13a-77c2-4091-8e01-2f747e90e9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e8b13a-77c2-4091-8e01-2f747e90e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6FC106-A897-4252-8D09-DC320E7F72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45915C-52F9-4534-8E21-F4FB4F7627BD}">
  <ds:schemaRefs>
    <ds:schemaRef ds:uri="http://schemas.microsoft.com/sharepoint/v3/contenttype/forms"/>
  </ds:schemaRefs>
</ds:datastoreItem>
</file>

<file path=customXml/itemProps3.xml><?xml version="1.0" encoding="utf-8"?>
<ds:datastoreItem xmlns:ds="http://schemas.openxmlformats.org/officeDocument/2006/customXml" ds:itemID="{32172087-3A86-498F-AEE2-ED0EC242D340}">
  <ds:schemaRefs>
    <ds:schemaRef ds:uri="http://schemas.openxmlformats.org/officeDocument/2006/bibliography"/>
  </ds:schemaRefs>
</ds:datastoreItem>
</file>

<file path=customXml/itemProps4.xml><?xml version="1.0" encoding="utf-8"?>
<ds:datastoreItem xmlns:ds="http://schemas.openxmlformats.org/officeDocument/2006/customXml" ds:itemID="{342D672D-AD1C-470E-ADA8-D52F5B7A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e8b13a-77c2-4091-8e01-2f747e90e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New Template for 3.3</Template>
  <TotalTime>359</TotalTime>
  <Pages>35</Pages>
  <Words>6739</Words>
  <Characters>42190</Characters>
  <Application>Microsoft Office Word</Application>
  <DocSecurity>0</DocSecurity>
  <Lines>861</Lines>
  <Paragraphs>556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Template for NCR Software Banking IPs</vt:lpstr>
      <vt:lpstr>[Brand]</vt:lpstr>
      <vt:lpstr>    [Product/]</vt:lpstr>
      <vt:lpstr>        [DocTitle]</vt:lpstr>
      <vt:lpstr>Copyright and Trademark Information</vt:lpstr>
      <vt:lpstr>Revision Record</vt:lpstr>
      <vt:lpstr>Contents</vt:lpstr>
      <vt:lpstr>    List of Figures</vt:lpstr>
      <vt:lpstr>    List of Tables</vt:lpstr>
      <vt:lpstr>Preface</vt:lpstr>
      <vt:lpstr>    Document Conventions</vt:lpstr>
      <vt:lpstr>        Typographical Conventions</vt:lpstr>
      <vt:lpstr>        Naming Conventions</vt:lpstr>
      <vt:lpstr>Section Title (Heading 1) </vt:lpstr>
      <vt:lpstr>Chapter Title</vt:lpstr>
      <vt:lpstr>Appendix Title</vt:lpstr>
      <vt:lpstr>Glossary</vt:lpstr>
      <vt:lpstr>Index</vt:lpstr>
    </vt:vector>
  </TitlesOfParts>
  <Company>NCR</Company>
  <LinksUpToDate>false</LinksUpToDate>
  <CharactersWithSpaces>48373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NCR Software Banking IPs</dc:title>
  <dc:subject>NCR Software Banking</dc:subject>
  <dc:creator>Moses, Robinson</dc:creator>
  <cp:keywords/>
  <dc:description/>
  <cp:lastModifiedBy>Moses, Robinson</cp:lastModifiedBy>
  <cp:revision>345</cp:revision>
  <cp:lastPrinted>2019-11-25T16:45:00Z</cp:lastPrinted>
  <dcterms:created xsi:type="dcterms:W3CDTF">2023-03-09T10:38:00Z</dcterms:created>
  <dcterms:modified xsi:type="dcterms:W3CDTF">2023-03-10T06:34:00Z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bef90514-630a-40d7-b304-078619d0b6ef</vt:lpwstr>
  </property>
  <property fmtid="{D5CDD505-2E9C-101B-9397-08002B2CF9AE}" pid="3" name="MSIP_Label_dc233488-06c6-4c2b-96ac-e256c4376f84_Enabled">
    <vt:lpwstr>true</vt:lpwstr>
  </property>
  <property fmtid="{D5CDD505-2E9C-101B-9397-08002B2CF9AE}" pid="4" name="MSIP_Label_dc233488-06c6-4c2b-96ac-e256c4376f84_SetDate">
    <vt:lpwstr>2023-03-09T10:38:47Z</vt:lpwstr>
  </property>
  <property fmtid="{D5CDD505-2E9C-101B-9397-08002B2CF9AE}" pid="5" name="MSIP_Label_dc233488-06c6-4c2b-96ac-e256c4376f84_Method">
    <vt:lpwstr>Privileged</vt:lpwstr>
  </property>
  <property fmtid="{D5CDD505-2E9C-101B-9397-08002B2CF9AE}" pid="6" name="MSIP_Label_dc233488-06c6-4c2b-96ac-e256c4376f84_Name">
    <vt:lpwstr>dc233488-06c6-4c2b-96ac-e256c4376f84</vt:lpwstr>
  </property>
  <property fmtid="{D5CDD505-2E9C-101B-9397-08002B2CF9AE}" pid="7" name="MSIP_Label_dc233488-06c6-4c2b-96ac-e256c4376f84_SiteId">
    <vt:lpwstr>ae4df1f7-611e-444f-897e-f964e1205171</vt:lpwstr>
  </property>
  <property fmtid="{D5CDD505-2E9C-101B-9397-08002B2CF9AE}" pid="8" name="MSIP_Label_dc233488-06c6-4c2b-96ac-e256c4376f84_ActionId">
    <vt:lpwstr>048e8ac9-0dbf-4900-a7bf-a75d360e0ec7</vt:lpwstr>
  </property>
  <property fmtid="{D5CDD505-2E9C-101B-9397-08002B2CF9AE}" pid="9" name="MSIP_Label_dc233488-06c6-4c2b-96ac-e256c4376f84_ContentBits">
    <vt:lpwstr>0</vt:lpwstr>
  </property>
</Properties>
</file>